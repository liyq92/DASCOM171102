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afterLines="100"/>
        <w:jc w:val="center"/>
        <w:outlineLvl w:val="0"/>
        <w:rPr>
          <w:rFonts w:eastAsia="黑体" w:cs="Arial"/>
          <w:b/>
          <w:sz w:val="44"/>
        </w:rPr>
      </w:pPr>
      <w:bookmarkStart w:id="0" w:name="_Toc384193961"/>
      <w:r>
        <w:rPr>
          <w:rFonts w:hint="eastAsia" w:eastAsia="黑体" w:cs="Arial"/>
          <w:b/>
          <w:sz w:val="44"/>
        </w:rPr>
        <w:t>SSMN数据库设计</w:t>
      </w:r>
      <w:bookmarkEnd w:id="0"/>
    </w:p>
    <w:p>
      <w:pPr>
        <w:jc w:val="center"/>
        <w:rPr>
          <w:rFonts w:eastAsia="黑体" w:cs="Arial"/>
          <w:b/>
          <w:bCs/>
          <w:sz w:val="36"/>
        </w:rPr>
      </w:pPr>
      <w:r>
        <w:rPr>
          <w:rFonts w:eastAsia="黑体" w:cs="Arial"/>
          <w:b/>
          <w:bCs/>
          <w:sz w:val="36"/>
        </w:rPr>
        <w:t>目录</w:t>
      </w:r>
    </w:p>
    <w:p>
      <w:pPr>
        <w:pStyle w:val="25"/>
        <w:tabs>
          <w:tab w:val="right" w:leader="dot" w:pos="8296"/>
        </w:tabs>
        <w:rPr>
          <w:rFonts w:ascii="Calibri" w:hAnsi="Calibri" w:cs="Times New Roman"/>
          <w:caps w:val="0"/>
          <w:szCs w:val="22"/>
          <w:lang w:val="en-US"/>
        </w:rPr>
      </w:pPr>
      <w:r>
        <w:fldChar w:fldCharType="begin"/>
      </w:r>
      <w:r>
        <w:instrText xml:space="preserve"> TOC \o "1-3" \h \z \u </w:instrText>
      </w:r>
      <w:r>
        <w:fldChar w:fldCharType="separate"/>
      </w:r>
      <w:r>
        <w:fldChar w:fldCharType="begin"/>
      </w:r>
      <w:r>
        <w:instrText xml:space="preserve"> HYPERLINK \l "_Toc384193961" </w:instrText>
      </w:r>
      <w:r>
        <w:fldChar w:fldCharType="separate"/>
      </w:r>
      <w:r>
        <w:rPr>
          <w:rStyle w:val="34"/>
          <w:rFonts w:eastAsia="黑体"/>
        </w:rPr>
        <w:t>SSMN</w:t>
      </w:r>
      <w:r>
        <w:rPr>
          <w:rStyle w:val="34"/>
          <w:rFonts w:hint="eastAsia" w:eastAsia="黑体"/>
        </w:rPr>
        <w:t>数据库设计</w:t>
      </w:r>
      <w:r>
        <w:tab/>
      </w:r>
      <w:r>
        <w:fldChar w:fldCharType="begin"/>
      </w:r>
      <w:r>
        <w:instrText xml:space="preserve"> PAGEREF _Toc384193961 \h </w:instrText>
      </w:r>
      <w:r>
        <w:fldChar w:fldCharType="separate"/>
      </w:r>
      <w:r>
        <w:t>1</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"_Toc384193962" </w:instrText>
      </w:r>
      <w:r>
        <w:fldChar w:fldCharType="separate"/>
      </w:r>
      <w:r>
        <w:rPr>
          <w:rStyle w:val="34"/>
        </w:rPr>
        <w:t>1</w:t>
      </w:r>
      <w:r>
        <w:rPr>
          <w:rFonts w:ascii="Calibri" w:hAnsi="Calibri" w:cs="Times New Roman"/>
          <w:caps w:val="0"/>
          <w:szCs w:val="22"/>
          <w:lang w:val="en-US"/>
        </w:rPr>
        <w:tab/>
      </w:r>
      <w:r>
        <w:rPr>
          <w:rStyle w:val="34"/>
          <w:rFonts w:hint="eastAsia"/>
        </w:rPr>
        <w:t>业务名称</w:t>
      </w:r>
      <w:r>
        <w:tab/>
      </w:r>
      <w:r>
        <w:fldChar w:fldCharType="begin"/>
      </w:r>
      <w:r>
        <w:instrText xml:space="preserve"> PAGEREF _Toc384193962 \h </w:instrText>
      </w:r>
      <w:r>
        <w:fldChar w:fldCharType="separate"/>
      </w:r>
      <w:r>
        <w:t>6</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"_Toc384193963" </w:instrText>
      </w:r>
      <w:r>
        <w:fldChar w:fldCharType="separate"/>
      </w:r>
      <w:r>
        <w:rPr>
          <w:rStyle w:val="34"/>
        </w:rPr>
        <w:t>2</w:t>
      </w:r>
      <w:r>
        <w:rPr>
          <w:rFonts w:ascii="Calibri" w:hAnsi="Calibri" w:cs="Times New Roman"/>
          <w:caps w:val="0"/>
          <w:szCs w:val="22"/>
          <w:lang w:val="en-US"/>
        </w:rPr>
        <w:tab/>
      </w:r>
      <w:r>
        <w:rPr>
          <w:rStyle w:val="34"/>
          <w:rFonts w:hint="eastAsia"/>
        </w:rPr>
        <w:t>文档历史</w:t>
      </w:r>
      <w:r>
        <w:tab/>
      </w:r>
      <w:r>
        <w:fldChar w:fldCharType="begin"/>
      </w:r>
      <w:r>
        <w:instrText xml:space="preserve"> PAGEREF _Toc384193963 \h </w:instrText>
      </w:r>
      <w:r>
        <w:fldChar w:fldCharType="separate"/>
      </w:r>
      <w:r>
        <w:t>7</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"_Toc384193964" </w:instrText>
      </w:r>
      <w:r>
        <w:fldChar w:fldCharType="separate"/>
      </w:r>
      <w:r>
        <w:rPr>
          <w:rStyle w:val="34"/>
        </w:rPr>
        <w:t>3</w:t>
      </w:r>
      <w:r>
        <w:rPr>
          <w:rFonts w:ascii="Calibri" w:hAnsi="Calibri" w:cs="Times New Roman"/>
          <w:caps w:val="0"/>
          <w:szCs w:val="22"/>
          <w:lang w:val="en-US"/>
        </w:rPr>
        <w:tab/>
      </w:r>
      <w:r>
        <w:rPr>
          <w:rStyle w:val="34"/>
          <w:rFonts w:hint="eastAsia"/>
        </w:rPr>
        <w:t>数据库系统概述</w:t>
      </w:r>
      <w:r>
        <w:tab/>
      </w:r>
      <w:r>
        <w:fldChar w:fldCharType="begin"/>
      </w:r>
      <w:r>
        <w:instrText xml:space="preserve"> PAGEREF _Toc384193964 \h </w:instrText>
      </w:r>
      <w:r>
        <w:fldChar w:fldCharType="separate"/>
      </w:r>
      <w:r>
        <w:t>23</w:t>
      </w:r>
      <w:r>
        <w:fldChar w:fldCharType="end"/>
      </w:r>
      <w:r>
        <w:fldChar w:fldCharType="end"/>
      </w:r>
    </w:p>
    <w:p>
      <w:pPr>
        <w:pStyle w:val="25"/>
        <w:tabs>
          <w:tab w:val="right" w:leader="dot" w:pos="8296"/>
        </w:tabs>
        <w:rPr>
          <w:rFonts w:ascii="Calibri" w:hAnsi="Calibri" w:cs="Times New Roman"/>
          <w:caps w:val="0"/>
          <w:szCs w:val="22"/>
          <w:lang w:val="en-US"/>
        </w:rPr>
      </w:pPr>
      <w:r>
        <w:fldChar w:fldCharType="begin"/>
      </w:r>
      <w:r>
        <w:instrText xml:space="preserve"> HYPERLINK \l "_Toc384193965" </w:instrText>
      </w:r>
      <w:r>
        <w:fldChar w:fldCharType="separate"/>
      </w:r>
      <w:r>
        <w:rPr>
          <w:rStyle w:val="34"/>
        </w:rPr>
        <w:t>DB2</w:t>
      </w:r>
      <w:r>
        <w:tab/>
      </w:r>
      <w:r>
        <w:fldChar w:fldCharType="begin"/>
      </w:r>
      <w:r>
        <w:instrText xml:space="preserve"> PAGEREF _Toc384193965 \h </w:instrText>
      </w:r>
      <w:r>
        <w:fldChar w:fldCharType="separate"/>
      </w:r>
      <w:r>
        <w:t>23</w:t>
      </w:r>
      <w:r>
        <w:fldChar w:fldCharType="end"/>
      </w:r>
      <w:r>
        <w:fldChar w:fldCharType="end"/>
      </w:r>
    </w:p>
    <w:p>
      <w:pPr>
        <w:pStyle w:val="25"/>
        <w:tabs>
          <w:tab w:val="right" w:leader="dot" w:pos="8296"/>
        </w:tabs>
        <w:rPr>
          <w:rFonts w:ascii="Calibri" w:hAnsi="Calibri" w:cs="Times New Roman"/>
          <w:caps w:val="0"/>
          <w:szCs w:val="22"/>
          <w:lang w:val="en-US"/>
        </w:rPr>
      </w:pPr>
      <w:r>
        <w:fldChar w:fldCharType="begin"/>
      </w:r>
      <w:r>
        <w:instrText xml:space="preserve"> HYPERLINK \l "_Toc384193966" </w:instrText>
      </w:r>
      <w:r>
        <w:fldChar w:fldCharType="separate"/>
      </w:r>
      <w:r>
        <w:rPr>
          <w:rStyle w:val="34"/>
        </w:rPr>
        <w:t>DB1</w:t>
      </w:r>
      <w:r>
        <w:tab/>
      </w:r>
      <w:r>
        <w:fldChar w:fldCharType="begin"/>
      </w:r>
      <w:r>
        <w:instrText xml:space="preserve"> PAGEREF _Toc384193966 \h </w:instrText>
      </w:r>
      <w:r>
        <w:fldChar w:fldCharType="separate"/>
      </w:r>
      <w:r>
        <w:t>23</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"_Toc384193967" </w:instrText>
      </w:r>
      <w:r>
        <w:fldChar w:fldCharType="separate"/>
      </w:r>
      <w:r>
        <w:rPr>
          <w:rStyle w:val="34"/>
        </w:rPr>
        <w:t>4</w:t>
      </w:r>
      <w:r>
        <w:rPr>
          <w:rFonts w:ascii="Calibri" w:hAnsi="Calibri" w:cs="Times New Roman"/>
          <w:caps w:val="0"/>
          <w:szCs w:val="22"/>
          <w:lang w:val="en-US"/>
        </w:rPr>
        <w:tab/>
      </w:r>
      <w:r>
        <w:rPr>
          <w:rStyle w:val="34"/>
          <w:rFonts w:hint="eastAsia"/>
        </w:rPr>
        <w:t>硬件要求</w:t>
      </w:r>
      <w:r>
        <w:tab/>
      </w:r>
      <w:r>
        <w:fldChar w:fldCharType="begin"/>
      </w:r>
      <w:r>
        <w:instrText xml:space="preserve"> PAGEREF _Toc384193967 \h </w:instrText>
      </w:r>
      <w:r>
        <w:fldChar w:fldCharType="separate"/>
      </w:r>
      <w:r>
        <w:t>23</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"_Toc384193968" </w:instrText>
      </w:r>
      <w:r>
        <w:fldChar w:fldCharType="separate"/>
      </w:r>
      <w:r>
        <w:rPr>
          <w:rStyle w:val="34"/>
        </w:rPr>
        <w:t>5</w:t>
      </w:r>
      <w:r>
        <w:rPr>
          <w:rFonts w:ascii="Calibri" w:hAnsi="Calibri" w:cs="Times New Roman"/>
          <w:caps w:val="0"/>
          <w:szCs w:val="22"/>
          <w:lang w:val="en-US"/>
        </w:rPr>
        <w:tab/>
      </w:r>
      <w:r>
        <w:rPr>
          <w:rStyle w:val="34"/>
          <w:rFonts w:hint="eastAsia"/>
        </w:rPr>
        <w:t>数据库设计</w:t>
      </w:r>
      <w:r>
        <w:tab/>
      </w:r>
      <w:r>
        <w:fldChar w:fldCharType="begin"/>
      </w:r>
      <w:r>
        <w:instrText xml:space="preserve"> PAGEREF _Toc384193968 \h </w:instrText>
      </w:r>
      <w:r>
        <w:fldChar w:fldCharType="separate"/>
      </w:r>
      <w:r>
        <w:t>23</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"_Toc384193969" </w:instrText>
      </w:r>
      <w:r>
        <w:fldChar w:fldCharType="separate"/>
      </w:r>
      <w:r>
        <w:rPr>
          <w:rStyle w:val="34"/>
          <w:b w:val="0"/>
        </w:rPr>
        <w:t>5.1</w:t>
      </w:r>
      <w:r>
        <w:rPr>
          <w:rFonts w:ascii="Calibri" w:hAnsi="Calibri"/>
          <w:b w:val="0"/>
          <w:bCs w:val="0"/>
          <w:szCs w:val="22"/>
        </w:rPr>
        <w:tab/>
      </w:r>
      <w:r>
        <w:rPr>
          <w:rStyle w:val="34"/>
          <w:rFonts w:hint="eastAsia"/>
          <w:b w:val="0"/>
        </w:rPr>
        <w:t>数据库初始化参数</w:t>
      </w:r>
      <w:r>
        <w:tab/>
      </w:r>
      <w:r>
        <w:fldChar w:fldCharType="begin"/>
      </w:r>
      <w:r>
        <w:instrText xml:space="preserve"> PAGEREF _Toc384193969 \h </w:instrText>
      </w:r>
      <w:r>
        <w:fldChar w:fldCharType="separate"/>
      </w:r>
      <w:r>
        <w:t>23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"_Toc384193970" </w:instrText>
      </w:r>
      <w:r>
        <w:fldChar w:fldCharType="separate"/>
      </w:r>
      <w:r>
        <w:rPr>
          <w:rStyle w:val="34"/>
        </w:rPr>
        <w:t>5.1.1</w:t>
      </w:r>
      <w:r>
        <w:rPr>
          <w:rFonts w:ascii="Calibri" w:hAnsi="Calibri"/>
          <w:iCs w:val="0"/>
          <w:szCs w:val="22"/>
        </w:rPr>
        <w:tab/>
      </w:r>
      <w:r>
        <w:rPr>
          <w:rStyle w:val="34"/>
          <w:rFonts w:hint="eastAsia"/>
        </w:rPr>
        <w:t>初始化参数</w:t>
      </w:r>
      <w:r>
        <w:tab/>
      </w:r>
      <w:r>
        <w:fldChar w:fldCharType="begin"/>
      </w:r>
      <w:r>
        <w:instrText xml:space="preserve"> PAGEREF _Toc384193970 \h </w:instrText>
      </w:r>
      <w:r>
        <w:fldChar w:fldCharType="separate"/>
      </w:r>
      <w:r>
        <w:t>23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"_Toc384193971" </w:instrText>
      </w:r>
      <w:r>
        <w:fldChar w:fldCharType="separate"/>
      </w:r>
      <w:r>
        <w:rPr>
          <w:rStyle w:val="34"/>
        </w:rPr>
        <w:t>5.1.2</w:t>
      </w:r>
      <w:r>
        <w:rPr>
          <w:rFonts w:ascii="Calibri" w:hAnsi="Calibri"/>
          <w:iCs w:val="0"/>
          <w:szCs w:val="22"/>
        </w:rPr>
        <w:tab/>
      </w:r>
      <w:r>
        <w:rPr>
          <w:rStyle w:val="34"/>
          <w:rFonts w:hint="eastAsia"/>
        </w:rPr>
        <w:t>安装选项</w:t>
      </w:r>
      <w:r>
        <w:tab/>
      </w:r>
      <w:r>
        <w:fldChar w:fldCharType="begin"/>
      </w:r>
      <w:r>
        <w:instrText xml:space="preserve"> PAGEREF _Toc384193971 \h </w:instrText>
      </w:r>
      <w:r>
        <w:fldChar w:fldCharType="separate"/>
      </w:r>
      <w:r>
        <w:t>24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"_Toc384193972" </w:instrText>
      </w:r>
      <w:r>
        <w:fldChar w:fldCharType="separate"/>
      </w:r>
      <w:r>
        <w:rPr>
          <w:rStyle w:val="34"/>
          <w:b w:val="0"/>
        </w:rPr>
        <w:t>5.2</w:t>
      </w:r>
      <w:r>
        <w:rPr>
          <w:rFonts w:ascii="Calibri" w:hAnsi="Calibri"/>
          <w:b w:val="0"/>
          <w:bCs w:val="0"/>
          <w:szCs w:val="22"/>
        </w:rPr>
        <w:tab/>
      </w:r>
      <w:r>
        <w:rPr>
          <w:rStyle w:val="34"/>
          <w:rFonts w:hint="eastAsia"/>
          <w:b w:val="0"/>
        </w:rPr>
        <w:t>其他数据库参数</w:t>
      </w:r>
      <w:r>
        <w:tab/>
      </w:r>
      <w:r>
        <w:fldChar w:fldCharType="begin"/>
      </w:r>
      <w:r>
        <w:instrText xml:space="preserve"> PAGEREF _Toc384193972 \h </w:instrText>
      </w:r>
      <w:r>
        <w:fldChar w:fldCharType="separate"/>
      </w:r>
      <w:r>
        <w:t>24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"_Toc384193973" </w:instrText>
      </w:r>
      <w:r>
        <w:fldChar w:fldCharType="separate"/>
      </w:r>
      <w:r>
        <w:rPr>
          <w:rStyle w:val="34"/>
          <w:b w:val="0"/>
        </w:rPr>
        <w:t>5.3</w:t>
      </w:r>
      <w:r>
        <w:rPr>
          <w:rFonts w:ascii="Calibri" w:hAnsi="Calibri"/>
          <w:b w:val="0"/>
          <w:bCs w:val="0"/>
          <w:szCs w:val="22"/>
        </w:rPr>
        <w:tab/>
      </w:r>
      <w:r>
        <w:rPr>
          <w:rStyle w:val="34"/>
          <w:rFonts w:hint="eastAsia"/>
          <w:b w:val="0"/>
        </w:rPr>
        <w:t>表空间设计</w:t>
      </w:r>
      <w:r>
        <w:tab/>
      </w:r>
      <w:r>
        <w:fldChar w:fldCharType="begin"/>
      </w:r>
      <w:r>
        <w:instrText xml:space="preserve"> PAGEREF _Toc384193973 \h </w:instrText>
      </w:r>
      <w:r>
        <w:fldChar w:fldCharType="separate"/>
      </w:r>
      <w:r>
        <w:t>25</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"_Toc384193974" </w:instrText>
      </w:r>
      <w:r>
        <w:fldChar w:fldCharType="separate"/>
      </w:r>
      <w:r>
        <w:rPr>
          <w:rStyle w:val="34"/>
          <w:b w:val="0"/>
        </w:rPr>
        <w:t>5.4</w:t>
      </w:r>
      <w:r>
        <w:rPr>
          <w:rFonts w:ascii="Calibri" w:hAnsi="Calibri"/>
          <w:b w:val="0"/>
          <w:bCs w:val="0"/>
          <w:szCs w:val="22"/>
        </w:rPr>
        <w:tab/>
      </w:r>
      <w:r>
        <w:rPr>
          <w:rStyle w:val="34"/>
          <w:rFonts w:hint="eastAsia"/>
          <w:b w:val="0"/>
        </w:rPr>
        <w:t>数据库用户</w:t>
      </w:r>
      <w:r>
        <w:tab/>
      </w:r>
      <w:r>
        <w:fldChar w:fldCharType="begin"/>
      </w:r>
      <w:r>
        <w:instrText xml:space="preserve"> PAGEREF _Toc384193974 \h </w:instrText>
      </w:r>
      <w:r>
        <w:fldChar w:fldCharType="separate"/>
      </w:r>
      <w:r>
        <w:t>25</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"_Toc384193975" </w:instrText>
      </w:r>
      <w:r>
        <w:fldChar w:fldCharType="separate"/>
      </w:r>
      <w:r>
        <w:rPr>
          <w:rStyle w:val="34"/>
          <w:b w:val="0"/>
        </w:rPr>
        <w:t>5.5</w:t>
      </w:r>
      <w:r>
        <w:rPr>
          <w:rFonts w:ascii="Calibri" w:hAnsi="Calibri"/>
          <w:b w:val="0"/>
          <w:bCs w:val="0"/>
          <w:szCs w:val="22"/>
        </w:rPr>
        <w:tab/>
      </w:r>
      <w:r>
        <w:rPr>
          <w:rStyle w:val="34"/>
          <w:rFonts w:hint="eastAsia"/>
          <w:b w:val="0"/>
        </w:rPr>
        <w:t>业务表设计</w:t>
      </w:r>
      <w:r>
        <w:tab/>
      </w:r>
      <w:r>
        <w:fldChar w:fldCharType="begin"/>
      </w:r>
      <w:r>
        <w:instrText xml:space="preserve"> PAGEREF _Toc384193975 \h </w:instrText>
      </w:r>
      <w:r>
        <w:fldChar w:fldCharType="separate"/>
      </w:r>
      <w:r>
        <w:t>25</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"_Toc384193976" </w:instrText>
      </w:r>
      <w:r>
        <w:fldChar w:fldCharType="separate"/>
      </w:r>
      <w:r>
        <w:rPr>
          <w:rStyle w:val="34"/>
        </w:rPr>
        <w:t>5.5.1</w:t>
      </w:r>
      <w:r>
        <w:rPr>
          <w:rFonts w:ascii="Calibri" w:hAnsi="Calibri"/>
          <w:iCs w:val="0"/>
          <w:szCs w:val="22"/>
        </w:rPr>
        <w:tab/>
      </w:r>
      <w:r>
        <w:rPr>
          <w:rStyle w:val="34"/>
        </w:rPr>
        <w:t>SSMN_SYSTEM(</w:t>
      </w:r>
      <w:r>
        <w:rPr>
          <w:rStyle w:val="34"/>
          <w:rFonts w:hint="eastAsia" w:cs="Arial"/>
        </w:rPr>
        <w:t>系统参数表</w:t>
      </w:r>
      <w:r>
        <w:rPr>
          <w:rStyle w:val="34"/>
          <w:rFonts w:cs="Arial"/>
        </w:rPr>
        <w:t>)</w:t>
      </w:r>
      <w:r>
        <w:tab/>
      </w:r>
      <w:r>
        <w:fldChar w:fldCharType="begin"/>
      </w:r>
      <w:r>
        <w:instrText xml:space="preserve"> PAGEREF _Toc384193976 \h </w:instrText>
      </w:r>
      <w:r>
        <w:fldChar w:fldCharType="separate"/>
      </w:r>
      <w:r>
        <w:t>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"_Toc384193977" </w:instrText>
      </w:r>
      <w:r>
        <w:fldChar w:fldCharType="separate"/>
      </w:r>
      <w:r>
        <w:rPr>
          <w:rStyle w:val="34"/>
        </w:rPr>
        <w:t>5.5.2</w:t>
      </w:r>
      <w:r>
        <w:rPr>
          <w:rFonts w:ascii="Calibri" w:hAnsi="Calibri"/>
          <w:iCs w:val="0"/>
          <w:szCs w:val="22"/>
        </w:rPr>
        <w:tab/>
      </w:r>
      <w:r>
        <w:rPr>
          <w:rStyle w:val="34"/>
        </w:rPr>
        <w:t>SSMN_USER(</w:t>
      </w:r>
      <w:r>
        <w:rPr>
          <w:rStyle w:val="34"/>
          <w:rFonts w:hint="eastAsia"/>
        </w:rPr>
        <w:t>用户信息表</w:t>
      </w:r>
      <w:r>
        <w:rPr>
          <w:rStyle w:val="34"/>
        </w:rPr>
        <w:t>)</w:t>
      </w:r>
      <w:r>
        <w:tab/>
      </w:r>
      <w:r>
        <w:fldChar w:fldCharType="begin"/>
      </w:r>
      <w:r>
        <w:instrText xml:space="preserve"> PAGEREF _Toc384193977 \h </w:instrText>
      </w:r>
      <w:r>
        <w:fldChar w:fldCharType="separate"/>
      </w:r>
      <w:r>
        <w:t>31</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"_Toc384193978" </w:instrText>
      </w:r>
      <w:r>
        <w:fldChar w:fldCharType="separate"/>
      </w:r>
      <w:r>
        <w:rPr>
          <w:rStyle w:val="34"/>
        </w:rPr>
        <w:t>5.5.3</w:t>
      </w:r>
      <w:r>
        <w:rPr>
          <w:rFonts w:ascii="Calibri" w:hAnsi="Calibri"/>
          <w:iCs w:val="0"/>
          <w:szCs w:val="22"/>
        </w:rPr>
        <w:tab/>
      </w:r>
      <w:r>
        <w:rPr>
          <w:rStyle w:val="34"/>
        </w:rPr>
        <w:t>Agent_Message(</w:t>
      </w:r>
      <w:r>
        <w:rPr>
          <w:rStyle w:val="34"/>
          <w:rFonts w:hint="eastAsia"/>
        </w:rPr>
        <w:t>代理商信息</w:t>
      </w:r>
      <w:r>
        <w:rPr>
          <w:rStyle w:val="34"/>
        </w:rPr>
        <w:t>)</w:t>
      </w:r>
      <w:r>
        <w:tab/>
      </w:r>
      <w:r>
        <w:fldChar w:fldCharType="begin"/>
      </w:r>
      <w:r>
        <w:instrText xml:space="preserve"> PAGEREF _Toc384193978 \h </w:instrText>
      </w:r>
      <w:r>
        <w:fldChar w:fldCharType="separate"/>
      </w:r>
      <w:r>
        <w:t>34</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"_Toc384193979" </w:instrText>
      </w:r>
      <w:r>
        <w:fldChar w:fldCharType="separate"/>
      </w:r>
      <w:r>
        <w:rPr>
          <w:rStyle w:val="34"/>
        </w:rPr>
        <w:t>5.5.4</w:t>
      </w:r>
      <w:r>
        <w:rPr>
          <w:rFonts w:ascii="Calibri" w:hAnsi="Calibri"/>
          <w:iCs w:val="0"/>
          <w:szCs w:val="22"/>
        </w:rPr>
        <w:tab/>
      </w:r>
      <w:r>
        <w:rPr>
          <w:rStyle w:val="34"/>
        </w:rPr>
        <w:t>SSMN_CANCEL_USER(</w:t>
      </w:r>
      <w:r>
        <w:rPr>
          <w:rStyle w:val="34"/>
          <w:rFonts w:hint="eastAsia"/>
        </w:rPr>
        <w:t>注销用户信息表</w:t>
      </w:r>
      <w:r>
        <w:rPr>
          <w:rStyle w:val="34"/>
        </w:rPr>
        <w:t>)</w:t>
      </w:r>
      <w:r>
        <w:tab/>
      </w:r>
      <w:r>
        <w:fldChar w:fldCharType="begin"/>
      </w:r>
      <w:r>
        <w:instrText xml:space="preserve"> PAGEREF _Toc384193979 \h </w:instrText>
      </w:r>
      <w:r>
        <w:fldChar w:fldCharType="separate"/>
      </w:r>
      <w:r>
        <w:t>34</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"_Toc384193980" </w:instrText>
      </w:r>
      <w:r>
        <w:fldChar w:fldCharType="separate"/>
      </w:r>
      <w:r>
        <w:rPr>
          <w:rStyle w:val="34"/>
        </w:rPr>
        <w:t>5.5.5</w:t>
      </w:r>
      <w:r>
        <w:rPr>
          <w:rFonts w:ascii="Calibri" w:hAnsi="Calibri"/>
          <w:iCs w:val="0"/>
          <w:szCs w:val="22"/>
        </w:rPr>
        <w:tab/>
      </w:r>
      <w:r>
        <w:rPr>
          <w:rStyle w:val="34"/>
          <w:lang w:val="en-GB"/>
        </w:rPr>
        <w:t>SSMN</w:t>
      </w:r>
      <w:r>
        <w:rPr>
          <w:rStyle w:val="34"/>
        </w:rPr>
        <w:t>_NUMBER(</w:t>
      </w:r>
      <w:r>
        <w:rPr>
          <w:rStyle w:val="34"/>
          <w:rFonts w:hint="eastAsia"/>
        </w:rPr>
        <w:t>虚</w:t>
      </w:r>
      <w:r>
        <w:rPr>
          <w:rStyle w:val="34"/>
        </w:rPr>
        <w:t>/</w:t>
      </w:r>
      <w:r>
        <w:rPr>
          <w:rStyle w:val="34"/>
          <w:rFonts w:hint="eastAsia"/>
        </w:rPr>
        <w:t>副号码记录表</w:t>
      </w:r>
      <w:r>
        <w:rPr>
          <w:rStyle w:val="34"/>
        </w:rPr>
        <w:t>)</w:t>
      </w:r>
      <w:r>
        <w:tab/>
      </w:r>
      <w:r>
        <w:fldChar w:fldCharType="begin"/>
      </w:r>
      <w:r>
        <w:instrText xml:space="preserve"> PAGEREF _Toc384193980 \h </w:instrText>
      </w:r>
      <w:r>
        <w:fldChar w:fldCharType="separate"/>
      </w:r>
      <w:r>
        <w:t>37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"_Toc384193981" </w:instrText>
      </w:r>
      <w:r>
        <w:fldChar w:fldCharType="separate"/>
      </w:r>
      <w:r>
        <w:rPr>
          <w:rStyle w:val="34"/>
        </w:rPr>
        <w:t>5.5.6</w:t>
      </w:r>
      <w:r>
        <w:rPr>
          <w:rFonts w:ascii="Calibri" w:hAnsi="Calibri"/>
          <w:iCs w:val="0"/>
          <w:szCs w:val="22"/>
        </w:rPr>
        <w:tab/>
      </w:r>
      <w:r>
        <w:rPr>
          <w:rStyle w:val="34"/>
          <w:lang w:val="en-GB"/>
        </w:rPr>
        <w:t>SSMN</w:t>
      </w:r>
      <w:r>
        <w:rPr>
          <w:rStyle w:val="34"/>
        </w:rPr>
        <w:t>_CALLING_TIME(</w:t>
      </w:r>
      <w:r>
        <w:rPr>
          <w:rStyle w:val="34"/>
          <w:rFonts w:hint="eastAsia"/>
        </w:rPr>
        <w:t>去话主叫号码显示分配表</w:t>
      </w:r>
      <w:r>
        <w:rPr>
          <w:rStyle w:val="34"/>
        </w:rPr>
        <w:t>-</w:t>
      </w:r>
      <w:r>
        <w:rPr>
          <w:rStyle w:val="34"/>
          <w:rFonts w:hint="eastAsia"/>
        </w:rPr>
        <w:t>根据时间</w:t>
      </w:r>
      <w:r>
        <w:rPr>
          <w:rStyle w:val="34"/>
        </w:rPr>
        <w:t>)</w:t>
      </w:r>
      <w:r>
        <w:tab/>
      </w:r>
      <w:r>
        <w:fldChar w:fldCharType="begin"/>
      </w:r>
      <w:r>
        <w:instrText xml:space="preserve"> PAGEREF _Toc384193981 \h </w:instrText>
      </w:r>
      <w:r>
        <w:fldChar w:fldCharType="separate"/>
      </w:r>
      <w:r>
        <w:t>40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"_Toc384193982" </w:instrText>
      </w:r>
      <w:r>
        <w:fldChar w:fldCharType="separate"/>
      </w:r>
      <w:r>
        <w:rPr>
          <w:rStyle w:val="34"/>
        </w:rPr>
        <w:t>5.5.7</w:t>
      </w:r>
      <w:r>
        <w:rPr>
          <w:rFonts w:ascii="Calibri" w:hAnsi="Calibri"/>
          <w:iCs w:val="0"/>
          <w:szCs w:val="22"/>
        </w:rPr>
        <w:tab/>
      </w:r>
      <w:r>
        <w:rPr>
          <w:rStyle w:val="34"/>
          <w:lang w:val="en-GB"/>
        </w:rPr>
        <w:t>SSMN</w:t>
      </w:r>
      <w:r>
        <w:rPr>
          <w:rStyle w:val="34"/>
        </w:rPr>
        <w:t>_CALLING_NUM (</w:t>
      </w:r>
      <w:r>
        <w:rPr>
          <w:rStyle w:val="34"/>
          <w:rFonts w:hint="eastAsia"/>
        </w:rPr>
        <w:t>去话主叫号码显示分配表</w:t>
      </w:r>
      <w:r>
        <w:rPr>
          <w:rStyle w:val="34"/>
        </w:rPr>
        <w:t>-</w:t>
      </w:r>
      <w:r>
        <w:rPr>
          <w:rStyle w:val="34"/>
          <w:rFonts w:hint="eastAsia"/>
        </w:rPr>
        <w:t>根据被叫</w:t>
      </w:r>
      <w:r>
        <w:rPr>
          <w:rStyle w:val="34"/>
        </w:rPr>
        <w:t>)</w:t>
      </w:r>
      <w:r>
        <w:tab/>
      </w:r>
      <w:r>
        <w:fldChar w:fldCharType="begin"/>
      </w:r>
      <w:r>
        <w:instrText xml:space="preserve"> PAGEREF _Toc384193982 \h </w:instrText>
      </w:r>
      <w:r>
        <w:fldChar w:fldCharType="separate"/>
      </w:r>
      <w:r>
        <w:t>40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"_Toc384193983" </w:instrText>
      </w:r>
      <w:r>
        <w:fldChar w:fldCharType="separate"/>
      </w:r>
      <w:r>
        <w:rPr>
          <w:rStyle w:val="34"/>
        </w:rPr>
        <w:t>5.5.8</w:t>
      </w:r>
      <w:r>
        <w:rPr>
          <w:rFonts w:ascii="Calibri" w:hAnsi="Calibri"/>
          <w:iCs w:val="0"/>
          <w:szCs w:val="22"/>
        </w:rPr>
        <w:tab/>
      </w:r>
      <w:r>
        <w:rPr>
          <w:rStyle w:val="34"/>
          <w:lang w:val="en-GB"/>
        </w:rPr>
        <w:t>SSMN</w:t>
      </w:r>
      <w:r>
        <w:rPr>
          <w:rStyle w:val="34"/>
        </w:rPr>
        <w:t>_CALL</w:t>
      </w:r>
      <w:r>
        <w:rPr>
          <w:rStyle w:val="34"/>
          <w:lang w:val="en-GB"/>
        </w:rPr>
        <w:t>ED</w:t>
      </w:r>
      <w:r>
        <w:rPr>
          <w:rStyle w:val="34"/>
        </w:rPr>
        <w:t>_TIME(</w:t>
      </w:r>
      <w:r>
        <w:rPr>
          <w:rStyle w:val="34"/>
          <w:rFonts w:hint="eastAsia"/>
        </w:rPr>
        <w:t>来话筛选分配表</w:t>
      </w:r>
      <w:r>
        <w:rPr>
          <w:rStyle w:val="34"/>
        </w:rPr>
        <w:t>-</w:t>
      </w:r>
      <w:r>
        <w:rPr>
          <w:rStyle w:val="34"/>
          <w:rFonts w:hint="eastAsia"/>
        </w:rPr>
        <w:t>根据时间</w:t>
      </w:r>
      <w:r>
        <w:rPr>
          <w:rStyle w:val="34"/>
        </w:rPr>
        <w:t>)</w:t>
      </w:r>
      <w:r>
        <w:tab/>
      </w:r>
      <w:r>
        <w:fldChar w:fldCharType="begin"/>
      </w:r>
      <w:r>
        <w:instrText xml:space="preserve"> PAGEREF _Toc384193983 \h </w:instrText>
      </w:r>
      <w:r>
        <w:fldChar w:fldCharType="separate"/>
      </w:r>
      <w:r>
        <w:t>41</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"_Toc384193984" </w:instrText>
      </w:r>
      <w:r>
        <w:fldChar w:fldCharType="separate"/>
      </w:r>
      <w:r>
        <w:rPr>
          <w:rStyle w:val="34"/>
        </w:rPr>
        <w:t>5.5.9</w:t>
      </w:r>
      <w:r>
        <w:rPr>
          <w:rFonts w:ascii="Calibri" w:hAnsi="Calibri"/>
          <w:iCs w:val="0"/>
          <w:szCs w:val="22"/>
        </w:rPr>
        <w:tab/>
      </w:r>
      <w:r>
        <w:rPr>
          <w:rStyle w:val="34"/>
          <w:lang w:val="en-GB"/>
        </w:rPr>
        <w:t>SSMN</w:t>
      </w:r>
      <w:r>
        <w:rPr>
          <w:rStyle w:val="34"/>
        </w:rPr>
        <w:t>_CALL</w:t>
      </w:r>
      <w:r>
        <w:rPr>
          <w:rStyle w:val="34"/>
          <w:lang w:val="en-GB"/>
        </w:rPr>
        <w:t>ED</w:t>
      </w:r>
      <w:r>
        <w:rPr>
          <w:rStyle w:val="34"/>
        </w:rPr>
        <w:t>_NUM(</w:t>
      </w:r>
      <w:r>
        <w:rPr>
          <w:rStyle w:val="34"/>
          <w:rFonts w:hint="eastAsia"/>
        </w:rPr>
        <w:t>来话筛选分配表</w:t>
      </w:r>
      <w:r>
        <w:rPr>
          <w:rStyle w:val="34"/>
        </w:rPr>
        <w:t>-</w:t>
      </w:r>
      <w:r>
        <w:rPr>
          <w:rStyle w:val="34"/>
          <w:rFonts w:hint="eastAsia"/>
        </w:rPr>
        <w:t>根据主叫</w:t>
      </w:r>
      <w:r>
        <w:rPr>
          <w:rStyle w:val="34"/>
        </w:rPr>
        <w:t>)</w:t>
      </w:r>
      <w:r>
        <w:tab/>
      </w:r>
      <w:r>
        <w:fldChar w:fldCharType="begin"/>
      </w:r>
      <w:r>
        <w:instrText xml:space="preserve"> PAGEREF _Toc384193984 \h </w:instrText>
      </w:r>
      <w:r>
        <w:fldChar w:fldCharType="separate"/>
      </w:r>
      <w:r>
        <w:t>42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"_Toc384193985" </w:instrText>
      </w:r>
      <w:r>
        <w:fldChar w:fldCharType="separate"/>
      </w:r>
      <w:r>
        <w:rPr>
          <w:rStyle w:val="34"/>
          <w:rFonts w:cs="Arial"/>
        </w:rPr>
        <w:t>5.5.10</w:t>
      </w:r>
      <w:r>
        <w:rPr>
          <w:rFonts w:ascii="Calibri" w:hAnsi="Calibri"/>
          <w:iCs w:val="0"/>
          <w:szCs w:val="22"/>
        </w:rPr>
        <w:tab/>
      </w:r>
      <w:r>
        <w:rPr>
          <w:rStyle w:val="34"/>
        </w:rPr>
        <w:t>SSMN_Forbidden(</w:t>
      </w:r>
      <w:r>
        <w:rPr>
          <w:rStyle w:val="34"/>
          <w:rFonts w:hint="eastAsia" w:cs="Arial"/>
        </w:rPr>
        <w:t>去话允许号码表</w:t>
      </w:r>
      <w:r>
        <w:rPr>
          <w:rStyle w:val="34"/>
          <w:rFonts w:cs="Arial"/>
        </w:rPr>
        <w:t>)</w:t>
      </w:r>
      <w:r>
        <w:tab/>
      </w:r>
      <w:r>
        <w:fldChar w:fldCharType="begin"/>
      </w:r>
      <w:r>
        <w:instrText xml:space="preserve"> PAGEREF _Toc384193985 \h </w:instrText>
      </w:r>
      <w:r>
        <w:fldChar w:fldCharType="separate"/>
      </w:r>
      <w:r>
        <w:t>42</w:t>
      </w:r>
      <w:r>
        <w:fldChar w:fldCharType="end"/>
      </w:r>
      <w:r>
        <w:fldChar w:fldCharType="end"/>
      </w:r>
    </w:p>
    <w:p>
      <w:pPr>
        <w:pStyle w:val="20"/>
        <w:tabs>
          <w:tab w:val="left" w:pos="1408"/>
          <w:tab w:val="right" w:leader="dot" w:pos="8296"/>
        </w:tabs>
        <w:ind w:left="630"/>
        <w:rPr>
          <w:rFonts w:ascii="Calibri" w:hAnsi="Calibri"/>
          <w:iCs w:val="0"/>
          <w:szCs w:val="22"/>
        </w:rPr>
      </w:pPr>
      <w:r>
        <w:fldChar w:fldCharType="begin"/>
      </w:r>
      <w:r>
        <w:instrText xml:space="preserve"> HYPERLINK \l "_Toc384193986" </w:instrText>
      </w:r>
      <w:r>
        <w:fldChar w:fldCharType="separate"/>
      </w:r>
      <w:r>
        <w:rPr>
          <w:rStyle w:val="34"/>
        </w:rPr>
        <w:t>5.5.11</w:t>
      </w:r>
      <w:r>
        <w:rPr>
          <w:rFonts w:ascii="Calibri" w:hAnsi="Calibri"/>
          <w:iCs w:val="0"/>
          <w:szCs w:val="22"/>
        </w:rPr>
        <w:tab/>
      </w:r>
      <w:r>
        <w:rPr>
          <w:rStyle w:val="34"/>
        </w:rPr>
        <w:t>SSMN_CDR(</w:t>
      </w:r>
      <w:r>
        <w:rPr>
          <w:rStyle w:val="34"/>
          <w:rFonts w:hint="eastAsia"/>
        </w:rPr>
        <w:t>话单表</w:t>
      </w:r>
      <w:r>
        <w:rPr>
          <w:rStyle w:val="34"/>
        </w:rPr>
        <w:t>)</w:t>
      </w:r>
      <w:r>
        <w:tab/>
      </w:r>
      <w:r>
        <w:fldChar w:fldCharType="begin"/>
      </w:r>
      <w:r>
        <w:instrText xml:space="preserve"> PAGEREF _Toc384193986 \h </w:instrText>
      </w:r>
      <w:r>
        <w:fldChar w:fldCharType="separate"/>
      </w:r>
      <w:r>
        <w:t>43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"_Toc384193987" </w:instrText>
      </w:r>
      <w:r>
        <w:fldChar w:fldCharType="separate"/>
      </w:r>
      <w:r>
        <w:rPr>
          <w:rStyle w:val="34"/>
        </w:rPr>
        <w:t>5.5.12</w:t>
      </w:r>
      <w:r>
        <w:rPr>
          <w:rFonts w:ascii="Calibri" w:hAnsi="Calibri"/>
          <w:iCs w:val="0"/>
          <w:szCs w:val="22"/>
        </w:rPr>
        <w:tab/>
      </w:r>
      <w:r>
        <w:rPr>
          <w:rStyle w:val="34"/>
        </w:rPr>
        <w:t>SSMN_CANCEL_NUM(</w:t>
      </w:r>
      <w:r>
        <w:rPr>
          <w:rStyle w:val="34"/>
          <w:rFonts w:hint="eastAsia"/>
        </w:rPr>
        <w:t>注销号码列表</w:t>
      </w:r>
      <w:r>
        <w:rPr>
          <w:rStyle w:val="34"/>
        </w:rPr>
        <w:t>)</w:t>
      </w:r>
      <w:r>
        <w:tab/>
      </w:r>
      <w:r>
        <w:fldChar w:fldCharType="begin"/>
      </w:r>
      <w:r>
        <w:instrText xml:space="preserve"> PAGEREF _Toc384193987 \h </w:instrText>
      </w:r>
      <w:r>
        <w:fldChar w:fldCharType="separate"/>
      </w:r>
      <w:r>
        <w:t>45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"_Toc384193988" </w:instrText>
      </w:r>
      <w:r>
        <w:fldChar w:fldCharType="separate"/>
      </w:r>
      <w:r>
        <w:rPr>
          <w:rStyle w:val="34"/>
        </w:rPr>
        <w:t>5.5.13</w:t>
      </w:r>
      <w:r>
        <w:rPr>
          <w:rFonts w:ascii="Calibri" w:hAnsi="Calibri"/>
          <w:iCs w:val="0"/>
          <w:szCs w:val="22"/>
        </w:rPr>
        <w:tab/>
      </w:r>
      <w:r>
        <w:rPr>
          <w:rStyle w:val="34"/>
        </w:rPr>
        <w:t>SSMN_Charge(SSMN</w:t>
      </w:r>
      <w:r>
        <w:rPr>
          <w:rStyle w:val="34"/>
          <w:rFonts w:hint="eastAsia"/>
        </w:rPr>
        <w:t>费率表</w:t>
      </w:r>
      <w:r>
        <w:rPr>
          <w:rStyle w:val="34"/>
        </w:rPr>
        <w:t>)</w:t>
      </w:r>
      <w:r>
        <w:tab/>
      </w:r>
      <w:r>
        <w:fldChar w:fldCharType="begin"/>
      </w:r>
      <w:r>
        <w:instrText xml:space="preserve"> PAGEREF _Toc384193988 \h </w:instrText>
      </w:r>
      <w:r>
        <w:fldChar w:fldCharType="separate"/>
      </w:r>
      <w:r>
        <w:t>47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"_Toc384193989" </w:instrText>
      </w:r>
      <w:r>
        <w:fldChar w:fldCharType="separate"/>
      </w:r>
      <w:r>
        <w:rPr>
          <w:rStyle w:val="34"/>
        </w:rPr>
        <w:t>5.5.14</w:t>
      </w:r>
      <w:r>
        <w:rPr>
          <w:rFonts w:ascii="Calibri" w:hAnsi="Calibri"/>
          <w:iCs w:val="0"/>
          <w:szCs w:val="22"/>
        </w:rPr>
        <w:tab/>
      </w:r>
      <w:r>
        <w:rPr>
          <w:rStyle w:val="34"/>
        </w:rPr>
        <w:t>SSMN_ChargeClass(</w:t>
      </w:r>
      <w:r>
        <w:rPr>
          <w:rStyle w:val="34"/>
          <w:rFonts w:hint="eastAsia"/>
        </w:rPr>
        <w:t>一机多号通话费率表</w:t>
      </w:r>
      <w:r>
        <w:rPr>
          <w:rStyle w:val="34"/>
        </w:rPr>
        <w:t>)</w:t>
      </w:r>
      <w:r>
        <w:tab/>
      </w:r>
      <w:r>
        <w:fldChar w:fldCharType="begin"/>
      </w:r>
      <w:r>
        <w:instrText xml:space="preserve"> PAGEREF _Toc384193989 \h </w:instrText>
      </w:r>
      <w:r>
        <w:fldChar w:fldCharType="separate"/>
      </w:r>
      <w:r>
        <w:t>48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"_Toc384193990" </w:instrText>
      </w:r>
      <w:r>
        <w:fldChar w:fldCharType="separate"/>
      </w:r>
      <w:r>
        <w:rPr>
          <w:rStyle w:val="34"/>
        </w:rPr>
        <w:t>5.5.15</w:t>
      </w:r>
      <w:r>
        <w:rPr>
          <w:rFonts w:ascii="Calibri" w:hAnsi="Calibri"/>
          <w:iCs w:val="0"/>
          <w:szCs w:val="22"/>
        </w:rPr>
        <w:tab/>
      </w:r>
      <w:r>
        <w:rPr>
          <w:rStyle w:val="34"/>
        </w:rPr>
        <w:t>SMS_OPERATOR(</w:t>
      </w:r>
      <w:r>
        <w:rPr>
          <w:rStyle w:val="34"/>
          <w:rFonts w:hint="eastAsia"/>
        </w:rPr>
        <w:t>业务操作员用户表</w:t>
      </w:r>
      <w:r>
        <w:rPr>
          <w:rStyle w:val="34"/>
        </w:rPr>
        <w:t>)</w:t>
      </w:r>
      <w:r>
        <w:tab/>
      </w:r>
      <w:r>
        <w:fldChar w:fldCharType="begin"/>
      </w:r>
      <w:r>
        <w:instrText xml:space="preserve"> PAGEREF _Toc384193990 \h </w:instrText>
      </w:r>
      <w:r>
        <w:fldChar w:fldCharType="separate"/>
      </w:r>
      <w:r>
        <w:t>48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"_Toc384193991" </w:instrText>
      </w:r>
      <w:r>
        <w:fldChar w:fldCharType="separate"/>
      </w:r>
      <w:r>
        <w:rPr>
          <w:rStyle w:val="34"/>
        </w:rPr>
        <w:t>5.5.16</w:t>
      </w:r>
      <w:r>
        <w:rPr>
          <w:rFonts w:ascii="Calibri" w:hAnsi="Calibri"/>
          <w:iCs w:val="0"/>
          <w:szCs w:val="22"/>
        </w:rPr>
        <w:tab/>
      </w:r>
      <w:r>
        <w:rPr>
          <w:rStyle w:val="34"/>
        </w:rPr>
        <w:t>SSMN_GROUP (</w:t>
      </w:r>
      <w:r>
        <w:rPr>
          <w:rStyle w:val="34"/>
          <w:rFonts w:hint="eastAsia"/>
        </w:rPr>
        <w:t>操作员组表</w:t>
      </w:r>
      <w:r>
        <w:rPr>
          <w:rStyle w:val="34"/>
        </w:rPr>
        <w:t>)</w:t>
      </w:r>
      <w:r>
        <w:tab/>
      </w:r>
      <w:r>
        <w:fldChar w:fldCharType="begin"/>
      </w:r>
      <w:r>
        <w:instrText xml:space="preserve"> PAGEREF _Toc384193991 \h </w:instrText>
      </w:r>
      <w:r>
        <w:fldChar w:fldCharType="separate"/>
      </w:r>
      <w:r>
        <w:t>49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"_Toc384193992" </w:instrText>
      </w:r>
      <w:r>
        <w:fldChar w:fldCharType="separate"/>
      </w:r>
      <w:r>
        <w:rPr>
          <w:rStyle w:val="34"/>
        </w:rPr>
        <w:t>5.5.17</w:t>
      </w:r>
      <w:r>
        <w:rPr>
          <w:rFonts w:ascii="Calibri" w:hAnsi="Calibri"/>
          <w:iCs w:val="0"/>
          <w:szCs w:val="22"/>
        </w:rPr>
        <w:tab/>
      </w:r>
      <w:r>
        <w:rPr>
          <w:rStyle w:val="34"/>
        </w:rPr>
        <w:t>SSMN_RIGHT (</w:t>
      </w:r>
      <w:r>
        <w:rPr>
          <w:rStyle w:val="34"/>
          <w:rFonts w:hint="eastAsia"/>
        </w:rPr>
        <w:t>系统权限表</w:t>
      </w:r>
      <w:r>
        <w:rPr>
          <w:rStyle w:val="34"/>
        </w:rPr>
        <w:t>)</w:t>
      </w:r>
      <w:r>
        <w:tab/>
      </w:r>
      <w:r>
        <w:fldChar w:fldCharType="begin"/>
      </w:r>
      <w:r>
        <w:instrText xml:space="preserve"> PAGEREF _Toc384193992 \h </w:instrText>
      </w:r>
      <w:r>
        <w:fldChar w:fldCharType="separate"/>
      </w:r>
      <w:r>
        <w:t>49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"_Toc384193993" </w:instrText>
      </w:r>
      <w:r>
        <w:fldChar w:fldCharType="separate"/>
      </w:r>
      <w:r>
        <w:rPr>
          <w:rStyle w:val="34"/>
        </w:rPr>
        <w:t>5.5.18</w:t>
      </w:r>
      <w:r>
        <w:rPr>
          <w:rFonts w:ascii="Calibri" w:hAnsi="Calibri"/>
          <w:iCs w:val="0"/>
          <w:szCs w:val="22"/>
        </w:rPr>
        <w:tab/>
      </w:r>
      <w:r>
        <w:rPr>
          <w:rStyle w:val="34"/>
        </w:rPr>
        <w:t>SSMN_GROUP_RIGHT (</w:t>
      </w:r>
      <w:r>
        <w:rPr>
          <w:rStyle w:val="34"/>
          <w:rFonts w:hint="eastAsia"/>
        </w:rPr>
        <w:t>组权限定义表</w:t>
      </w:r>
      <w:r>
        <w:rPr>
          <w:rStyle w:val="34"/>
        </w:rPr>
        <w:t>)</w:t>
      </w:r>
      <w:r>
        <w:tab/>
      </w:r>
      <w:r>
        <w:fldChar w:fldCharType="begin"/>
      </w:r>
      <w:r>
        <w:instrText xml:space="preserve"> PAGEREF _Toc384193993 \h </w:instrText>
      </w:r>
      <w:r>
        <w:fldChar w:fldCharType="separate"/>
      </w:r>
      <w:r>
        <w:t>50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"_Toc384193994" </w:instrText>
      </w:r>
      <w:r>
        <w:fldChar w:fldCharType="separate"/>
      </w:r>
      <w:r>
        <w:rPr>
          <w:rStyle w:val="34"/>
        </w:rPr>
        <w:t>5.5.19</w:t>
      </w:r>
      <w:r>
        <w:rPr>
          <w:rFonts w:ascii="Calibri" w:hAnsi="Calibri"/>
          <w:iCs w:val="0"/>
          <w:szCs w:val="22"/>
        </w:rPr>
        <w:tab/>
      </w:r>
      <w:r>
        <w:rPr>
          <w:rStyle w:val="34"/>
        </w:rPr>
        <w:t>SMS_OPERATOR_LOG(</w:t>
      </w:r>
      <w:r>
        <w:rPr>
          <w:rStyle w:val="34"/>
          <w:rFonts w:hint="eastAsia"/>
        </w:rPr>
        <w:t>操作员操作日志表</w:t>
      </w:r>
      <w:r>
        <w:rPr>
          <w:rStyle w:val="34"/>
        </w:rPr>
        <w:t>)</w:t>
      </w:r>
      <w:r>
        <w:tab/>
      </w:r>
      <w:r>
        <w:fldChar w:fldCharType="begin"/>
      </w:r>
      <w:r>
        <w:instrText xml:space="preserve"> PAGEREF _Toc384193994 \h </w:instrText>
      </w:r>
      <w:r>
        <w:fldChar w:fldCharType="separate"/>
      </w:r>
      <w:r>
        <w:t>50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"_Toc384193995" </w:instrText>
      </w:r>
      <w:r>
        <w:fldChar w:fldCharType="separate"/>
      </w:r>
      <w:r>
        <w:rPr>
          <w:rStyle w:val="34"/>
        </w:rPr>
        <w:t>5.5.20</w:t>
      </w:r>
      <w:r>
        <w:rPr>
          <w:rFonts w:ascii="Calibri" w:hAnsi="Calibri"/>
          <w:iCs w:val="0"/>
          <w:szCs w:val="22"/>
        </w:rPr>
        <w:tab/>
      </w:r>
      <w:r>
        <w:rPr>
          <w:rStyle w:val="34"/>
        </w:rPr>
        <w:t>SSMN_UNREG_FAIL(</w:t>
      </w:r>
      <w:r>
        <w:rPr>
          <w:rStyle w:val="34"/>
          <w:rFonts w:hint="eastAsia"/>
        </w:rPr>
        <w:t>拆机失败号码存放表</w:t>
      </w:r>
      <w:r>
        <w:rPr>
          <w:rStyle w:val="34"/>
        </w:rPr>
        <w:t>)</w:t>
      </w:r>
      <w:r>
        <w:tab/>
      </w:r>
      <w:r>
        <w:fldChar w:fldCharType="begin"/>
      </w:r>
      <w:r>
        <w:instrText xml:space="preserve"> PAGEREF _Toc384193995 \h </w:instrText>
      </w:r>
      <w:r>
        <w:fldChar w:fldCharType="separate"/>
      </w:r>
      <w:r>
        <w:t>51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"_Toc384193996" </w:instrText>
      </w:r>
      <w:r>
        <w:fldChar w:fldCharType="separate"/>
      </w:r>
      <w:r>
        <w:rPr>
          <w:rStyle w:val="34"/>
        </w:rPr>
        <w:t>5.5.21</w:t>
      </w:r>
      <w:r>
        <w:rPr>
          <w:rFonts w:ascii="Calibri" w:hAnsi="Calibri"/>
          <w:iCs w:val="0"/>
          <w:szCs w:val="22"/>
        </w:rPr>
        <w:tab/>
      </w:r>
      <w:r>
        <w:rPr>
          <w:rStyle w:val="34"/>
        </w:rPr>
        <w:t>SSMN_TTNumber(</w:t>
      </w:r>
      <w:r>
        <w:rPr>
          <w:rStyle w:val="34"/>
          <w:rFonts w:hint="eastAsia"/>
        </w:rPr>
        <w:t>靓号资源表</w:t>
      </w:r>
      <w:r>
        <w:rPr>
          <w:rStyle w:val="34"/>
        </w:rPr>
        <w:t>)</w:t>
      </w:r>
      <w:r>
        <w:tab/>
      </w:r>
      <w:r>
        <w:fldChar w:fldCharType="begin"/>
      </w:r>
      <w:r>
        <w:instrText xml:space="preserve"> PAGEREF _Toc384193996 \h </w:instrText>
      </w:r>
      <w:r>
        <w:fldChar w:fldCharType="separate"/>
      </w:r>
      <w:r>
        <w:t>51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"_Toc384193997" </w:instrText>
      </w:r>
      <w:r>
        <w:fldChar w:fldCharType="separate"/>
      </w:r>
      <w:r>
        <w:rPr>
          <w:rStyle w:val="34"/>
        </w:rPr>
        <w:t>5.5.22</w:t>
      </w:r>
      <w:r>
        <w:rPr>
          <w:rFonts w:ascii="Calibri" w:hAnsi="Calibri"/>
          <w:iCs w:val="0"/>
          <w:szCs w:val="22"/>
        </w:rPr>
        <w:tab/>
      </w:r>
      <w:r>
        <w:rPr>
          <w:rStyle w:val="34"/>
        </w:rPr>
        <w:t>SSMN_STAT_HOUR</w:t>
      </w:r>
      <w:r>
        <w:rPr>
          <w:rStyle w:val="34"/>
          <w:lang w:val="en-GB"/>
        </w:rPr>
        <w:t>(</w:t>
      </w:r>
      <w:r>
        <w:rPr>
          <w:rStyle w:val="34"/>
          <w:rFonts w:hint="eastAsia"/>
        </w:rPr>
        <w:t>每小时统计表</w:t>
      </w:r>
      <w:r>
        <w:rPr>
          <w:rStyle w:val="34"/>
          <w:lang w:val="en-GB"/>
        </w:rPr>
        <w:t>)</w:t>
      </w:r>
      <w:r>
        <w:tab/>
      </w:r>
      <w:r>
        <w:fldChar w:fldCharType="begin"/>
      </w:r>
      <w:r>
        <w:instrText xml:space="preserve"> PAGEREF _Toc384193997 \h </w:instrText>
      </w:r>
      <w:r>
        <w:fldChar w:fldCharType="separate"/>
      </w:r>
      <w:r>
        <w:t>52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"_Toc384193998" </w:instrText>
      </w:r>
      <w:r>
        <w:fldChar w:fldCharType="separate"/>
      </w:r>
      <w:r>
        <w:rPr>
          <w:rStyle w:val="34"/>
        </w:rPr>
        <w:t>5.5.23</w:t>
      </w:r>
      <w:r>
        <w:rPr>
          <w:rFonts w:ascii="Calibri" w:hAnsi="Calibri"/>
          <w:iCs w:val="0"/>
          <w:szCs w:val="22"/>
        </w:rPr>
        <w:tab/>
      </w:r>
      <w:r>
        <w:rPr>
          <w:rStyle w:val="34"/>
        </w:rPr>
        <w:t>SSMN_STAT_HOURCALL</w:t>
      </w:r>
      <w:r>
        <w:rPr>
          <w:rStyle w:val="34"/>
          <w:lang w:val="en-GB"/>
        </w:rPr>
        <w:t>(</w:t>
      </w:r>
      <w:r>
        <w:rPr>
          <w:rStyle w:val="34"/>
          <w:rFonts w:hint="eastAsia"/>
          <w:lang w:val="en-GB"/>
        </w:rPr>
        <w:t>每</w:t>
      </w:r>
      <w:r>
        <w:rPr>
          <w:rStyle w:val="34"/>
          <w:rFonts w:hint="eastAsia"/>
        </w:rPr>
        <w:t>小时呼叫统计表</w:t>
      </w:r>
      <w:r>
        <w:rPr>
          <w:rStyle w:val="34"/>
          <w:lang w:val="en-GB"/>
        </w:rPr>
        <w:t>)</w:t>
      </w:r>
      <w:r>
        <w:tab/>
      </w:r>
      <w:r>
        <w:fldChar w:fldCharType="begin"/>
      </w:r>
      <w:r>
        <w:instrText xml:space="preserve"> PAGEREF _Toc384193998 \h </w:instrText>
      </w:r>
      <w:r>
        <w:fldChar w:fldCharType="separate"/>
      </w:r>
      <w:r>
        <w:t>53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"_Toc384193999" </w:instrText>
      </w:r>
      <w:r>
        <w:fldChar w:fldCharType="separate"/>
      </w:r>
      <w:r>
        <w:rPr>
          <w:rStyle w:val="34"/>
        </w:rPr>
        <w:t>5.5.24</w:t>
      </w:r>
      <w:r>
        <w:rPr>
          <w:rFonts w:ascii="Calibri" w:hAnsi="Calibri"/>
          <w:iCs w:val="0"/>
          <w:szCs w:val="22"/>
        </w:rPr>
        <w:tab/>
      </w:r>
      <w:r>
        <w:rPr>
          <w:rStyle w:val="34"/>
        </w:rPr>
        <w:t>SSMN_STAT_DAY(</w:t>
      </w:r>
      <w:r>
        <w:rPr>
          <w:rStyle w:val="34"/>
          <w:rFonts w:hint="eastAsia"/>
        </w:rPr>
        <w:t>每日统计表</w:t>
      </w:r>
      <w:r>
        <w:rPr>
          <w:rStyle w:val="34"/>
        </w:rPr>
        <w:t>)</w:t>
      </w:r>
      <w:r>
        <w:tab/>
      </w:r>
      <w:r>
        <w:fldChar w:fldCharType="begin"/>
      </w:r>
      <w:r>
        <w:instrText xml:space="preserve"> PAGEREF _Toc384193999 \h </w:instrText>
      </w:r>
      <w:r>
        <w:fldChar w:fldCharType="separate"/>
      </w:r>
      <w:r>
        <w:t>55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"_Toc384194000" </w:instrText>
      </w:r>
      <w:r>
        <w:fldChar w:fldCharType="separate"/>
      </w:r>
      <w:r>
        <w:rPr>
          <w:rStyle w:val="34"/>
        </w:rPr>
        <w:t>5.5.25</w:t>
      </w:r>
      <w:r>
        <w:rPr>
          <w:rFonts w:ascii="Calibri" w:hAnsi="Calibri"/>
          <w:iCs w:val="0"/>
          <w:szCs w:val="22"/>
        </w:rPr>
        <w:tab/>
      </w:r>
      <w:r>
        <w:rPr>
          <w:rStyle w:val="34"/>
        </w:rPr>
        <w:t>SSMN_STAT_MONTH(</w:t>
      </w:r>
      <w:r>
        <w:rPr>
          <w:rStyle w:val="34"/>
          <w:rFonts w:hint="eastAsia"/>
        </w:rPr>
        <w:t>每月统计表</w:t>
      </w:r>
      <w:r>
        <w:rPr>
          <w:rStyle w:val="34"/>
        </w:rPr>
        <w:t>)</w:t>
      </w:r>
      <w:r>
        <w:tab/>
      </w:r>
      <w:r>
        <w:fldChar w:fldCharType="begin"/>
      </w:r>
      <w:r>
        <w:instrText xml:space="preserve"> PAGEREF _Toc384194000 \h </w:instrText>
      </w:r>
      <w:r>
        <w:fldChar w:fldCharType="separate"/>
      </w:r>
      <w:r>
        <w:t>57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"_Toc384194001" </w:instrText>
      </w:r>
      <w:r>
        <w:fldChar w:fldCharType="separate"/>
      </w:r>
      <w:r>
        <w:rPr>
          <w:rStyle w:val="34"/>
        </w:rPr>
        <w:t>5.5.26</w:t>
      </w:r>
      <w:r>
        <w:rPr>
          <w:rFonts w:ascii="Calibri" w:hAnsi="Calibri"/>
          <w:iCs w:val="0"/>
          <w:szCs w:val="22"/>
        </w:rPr>
        <w:tab/>
      </w:r>
      <w:r>
        <w:rPr>
          <w:rStyle w:val="34"/>
        </w:rPr>
        <w:t>SSMN_STAT_TMP (</w:t>
      </w:r>
      <w:r>
        <w:rPr>
          <w:rStyle w:val="34"/>
          <w:rFonts w:hint="eastAsia"/>
        </w:rPr>
        <w:t>临时表</w:t>
      </w:r>
      <w:r>
        <w:rPr>
          <w:rStyle w:val="34"/>
        </w:rPr>
        <w:t>)</w:t>
      </w:r>
      <w:r>
        <w:tab/>
      </w:r>
      <w:r>
        <w:fldChar w:fldCharType="begin"/>
      </w:r>
      <w:r>
        <w:instrText xml:space="preserve"> PAGEREF _Toc384194001 \h </w:instrText>
      </w:r>
      <w:r>
        <w:fldChar w:fldCharType="separate"/>
      </w:r>
      <w:r>
        <w:t>58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"_Toc384194002" </w:instrText>
      </w:r>
      <w:r>
        <w:fldChar w:fldCharType="separate"/>
      </w:r>
      <w:r>
        <w:rPr>
          <w:rStyle w:val="34"/>
        </w:rPr>
        <w:t>5.5.27</w:t>
      </w:r>
      <w:r>
        <w:rPr>
          <w:rFonts w:ascii="Calibri" w:hAnsi="Calibri"/>
          <w:iCs w:val="0"/>
          <w:szCs w:val="22"/>
        </w:rPr>
        <w:tab/>
      </w:r>
      <w:r>
        <w:rPr>
          <w:rStyle w:val="34"/>
        </w:rPr>
        <w:t>SSMN_STAT_AGENT</w:t>
      </w:r>
      <w:r>
        <w:rPr>
          <w:rStyle w:val="34"/>
          <w:lang w:val="en-GB"/>
        </w:rPr>
        <w:t>(</w:t>
      </w:r>
      <w:r>
        <w:rPr>
          <w:rStyle w:val="34"/>
          <w:rFonts w:hint="eastAsia"/>
        </w:rPr>
        <w:t>代理商统计表</w:t>
      </w:r>
      <w:r>
        <w:rPr>
          <w:rStyle w:val="34"/>
          <w:lang w:val="en-GB"/>
        </w:rPr>
        <w:t>)</w:t>
      </w:r>
      <w:r>
        <w:tab/>
      </w:r>
      <w:r>
        <w:fldChar w:fldCharType="begin"/>
      </w:r>
      <w:r>
        <w:instrText xml:space="preserve"> PAGEREF _Toc384194002 \h </w:instrText>
      </w:r>
      <w:r>
        <w:fldChar w:fldCharType="separate"/>
      </w:r>
      <w:r>
        <w:t>58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"_Toc384194003" </w:instrText>
      </w:r>
      <w:r>
        <w:fldChar w:fldCharType="separate"/>
      </w:r>
      <w:r>
        <w:rPr>
          <w:rStyle w:val="34"/>
        </w:rPr>
        <w:t>5.5.28</w:t>
      </w:r>
      <w:r>
        <w:rPr>
          <w:rFonts w:ascii="Calibri" w:hAnsi="Calibri"/>
          <w:iCs w:val="0"/>
          <w:szCs w:val="22"/>
        </w:rPr>
        <w:tab/>
      </w:r>
      <w:r>
        <w:rPr>
          <w:rStyle w:val="34"/>
        </w:rPr>
        <w:t>SSMN_STAT_H_CALL</w:t>
      </w:r>
      <w:r>
        <w:tab/>
      </w:r>
      <w:r>
        <w:fldChar w:fldCharType="begin"/>
      </w:r>
      <w:r>
        <w:instrText xml:space="preserve"> PAGEREF _Toc384194003 \h </w:instrText>
      </w:r>
      <w:r>
        <w:fldChar w:fldCharType="separate"/>
      </w:r>
      <w:r>
        <w:t>59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"_Toc384194004" </w:instrText>
      </w:r>
      <w:r>
        <w:fldChar w:fldCharType="separate"/>
      </w:r>
      <w:r>
        <w:rPr>
          <w:rStyle w:val="34"/>
        </w:rPr>
        <w:t>5.5.29</w:t>
      </w:r>
      <w:r>
        <w:rPr>
          <w:rFonts w:ascii="Calibri" w:hAnsi="Calibri"/>
          <w:iCs w:val="0"/>
          <w:szCs w:val="22"/>
        </w:rPr>
        <w:tab/>
      </w:r>
      <w:r>
        <w:rPr>
          <w:rStyle w:val="34"/>
        </w:rPr>
        <w:t>SSMN_STAT_D_VRNUM</w:t>
      </w:r>
      <w:r>
        <w:tab/>
      </w:r>
      <w:r>
        <w:fldChar w:fldCharType="begin"/>
      </w:r>
      <w:r>
        <w:instrText xml:space="preserve"> PAGEREF _Toc384194004 \h </w:instrText>
      </w:r>
      <w:r>
        <w:fldChar w:fldCharType="separate"/>
      </w:r>
      <w:r>
        <w:t>60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"_Toc384194005" </w:instrText>
      </w:r>
      <w:r>
        <w:fldChar w:fldCharType="separate"/>
      </w:r>
      <w:r>
        <w:rPr>
          <w:rStyle w:val="34"/>
        </w:rPr>
        <w:t>5.5.30</w:t>
      </w:r>
      <w:r>
        <w:rPr>
          <w:rFonts w:ascii="Calibri" w:hAnsi="Calibri"/>
          <w:iCs w:val="0"/>
          <w:szCs w:val="22"/>
        </w:rPr>
        <w:tab/>
      </w:r>
      <w:r>
        <w:rPr>
          <w:rStyle w:val="34"/>
        </w:rPr>
        <w:t>SSMN_STAT_D_MV</w:t>
      </w:r>
      <w:r>
        <w:tab/>
      </w:r>
      <w:r>
        <w:fldChar w:fldCharType="begin"/>
      </w:r>
      <w:r>
        <w:instrText xml:space="preserve"> PAGEREF _Toc384194005 \h </w:instrText>
      </w:r>
      <w:r>
        <w:fldChar w:fldCharType="separate"/>
      </w:r>
      <w:r>
        <w:t>63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"_Toc384194006" </w:instrText>
      </w:r>
      <w:r>
        <w:fldChar w:fldCharType="separate"/>
      </w:r>
      <w:r>
        <w:rPr>
          <w:rStyle w:val="34"/>
        </w:rPr>
        <w:t>5.5.31</w:t>
      </w:r>
      <w:r>
        <w:rPr>
          <w:rFonts w:ascii="Calibri" w:hAnsi="Calibri"/>
          <w:iCs w:val="0"/>
          <w:szCs w:val="22"/>
        </w:rPr>
        <w:tab/>
      </w:r>
      <w:r>
        <w:rPr>
          <w:rStyle w:val="34"/>
        </w:rPr>
        <w:t>SSMN_STAT_D_HIDE_NUM_CALL</w:t>
      </w:r>
      <w:r>
        <w:tab/>
      </w:r>
      <w:r>
        <w:fldChar w:fldCharType="begin"/>
      </w:r>
      <w:r>
        <w:instrText xml:space="preserve"> PAGEREF _Toc384194006 \h </w:instrText>
      </w:r>
      <w:r>
        <w:fldChar w:fldCharType="separate"/>
      </w:r>
      <w:r>
        <w:t>64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"_Toc384194007" </w:instrText>
      </w:r>
      <w:r>
        <w:fldChar w:fldCharType="separate"/>
      </w:r>
      <w:r>
        <w:rPr>
          <w:rStyle w:val="34"/>
        </w:rPr>
        <w:t>5.5.32</w:t>
      </w:r>
      <w:r>
        <w:rPr>
          <w:rFonts w:ascii="Calibri" w:hAnsi="Calibri"/>
          <w:iCs w:val="0"/>
          <w:szCs w:val="22"/>
        </w:rPr>
        <w:tab/>
      </w:r>
      <w:r>
        <w:rPr>
          <w:rStyle w:val="34"/>
        </w:rPr>
        <w:t>SSMN_STAT_D_SMS</w:t>
      </w:r>
      <w:r>
        <w:tab/>
      </w:r>
      <w:r>
        <w:fldChar w:fldCharType="begin"/>
      </w:r>
      <w:r>
        <w:instrText xml:space="preserve"> PAGEREF _Toc384194007 \h </w:instrText>
      </w:r>
      <w:r>
        <w:fldChar w:fldCharType="separate"/>
      </w:r>
      <w:r>
        <w:t>65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"_Toc384194008" </w:instrText>
      </w:r>
      <w:r>
        <w:fldChar w:fldCharType="separate"/>
      </w:r>
      <w:r>
        <w:rPr>
          <w:rStyle w:val="34"/>
        </w:rPr>
        <w:t>5.5.33</w:t>
      </w:r>
      <w:r>
        <w:rPr>
          <w:rFonts w:ascii="Calibri" w:hAnsi="Calibri"/>
          <w:iCs w:val="0"/>
          <w:szCs w:val="22"/>
        </w:rPr>
        <w:tab/>
      </w:r>
      <w:r>
        <w:rPr>
          <w:rStyle w:val="34"/>
        </w:rPr>
        <w:t>SSMN_STAT_M_REVENUE</w:t>
      </w:r>
      <w:r>
        <w:tab/>
      </w:r>
      <w:r>
        <w:fldChar w:fldCharType="begin"/>
      </w:r>
      <w:r>
        <w:instrText xml:space="preserve"> PAGEREF _Toc384194008 \h </w:instrText>
      </w:r>
      <w:r>
        <w:fldChar w:fldCharType="separate"/>
      </w:r>
      <w:r>
        <w:t>66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"_Toc384194009" </w:instrText>
      </w:r>
      <w:r>
        <w:fldChar w:fldCharType="separate"/>
      </w:r>
      <w:r>
        <w:rPr>
          <w:rStyle w:val="34"/>
        </w:rPr>
        <w:t>5.5.34</w:t>
      </w:r>
      <w:r>
        <w:rPr>
          <w:rFonts w:ascii="Calibri" w:hAnsi="Calibri"/>
          <w:iCs w:val="0"/>
          <w:szCs w:val="22"/>
        </w:rPr>
        <w:tab/>
      </w:r>
      <w:r>
        <w:rPr>
          <w:rStyle w:val="34"/>
        </w:rPr>
        <w:t>Local_prefix(</w:t>
      </w:r>
      <w:r>
        <w:rPr>
          <w:rStyle w:val="34"/>
          <w:rFonts w:hint="eastAsia"/>
        </w:rPr>
        <w:t>本网号段表</w:t>
      </w:r>
      <w:r>
        <w:rPr>
          <w:rStyle w:val="34"/>
        </w:rPr>
        <w:t>)</w:t>
      </w:r>
      <w:r>
        <w:tab/>
      </w:r>
      <w:r>
        <w:fldChar w:fldCharType="begin"/>
      </w:r>
      <w:r>
        <w:instrText xml:space="preserve"> PAGEREF _Toc384194009 \h </w:instrText>
      </w:r>
      <w:r>
        <w:fldChar w:fldCharType="separate"/>
      </w:r>
      <w:r>
        <w:t>67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"_Toc384194010" </w:instrText>
      </w:r>
      <w:r>
        <w:fldChar w:fldCharType="separate"/>
      </w:r>
      <w:r>
        <w:rPr>
          <w:rStyle w:val="34"/>
        </w:rPr>
        <w:t>5.5.35</w:t>
      </w:r>
      <w:r>
        <w:rPr>
          <w:rFonts w:ascii="Calibri" w:hAnsi="Calibri"/>
          <w:iCs w:val="0"/>
          <w:szCs w:val="22"/>
        </w:rPr>
        <w:tab/>
      </w:r>
      <w:r>
        <w:rPr>
          <w:rStyle w:val="34"/>
        </w:rPr>
        <w:t>SSMN_Rest_Number(</w:t>
      </w:r>
      <w:r>
        <w:rPr>
          <w:rStyle w:val="34"/>
          <w:rFonts w:hint="eastAsia"/>
        </w:rPr>
        <w:t>允许注册</w:t>
      </w:r>
      <w:r>
        <w:rPr>
          <w:rStyle w:val="34"/>
        </w:rPr>
        <w:t>SSMN</w:t>
      </w:r>
      <w:r>
        <w:rPr>
          <w:rStyle w:val="34"/>
          <w:rFonts w:hint="eastAsia"/>
        </w:rPr>
        <w:t>副号码前缀</w:t>
      </w:r>
      <w:r>
        <w:rPr>
          <w:rStyle w:val="34"/>
        </w:rPr>
        <w:t>)</w:t>
      </w:r>
      <w:r>
        <w:tab/>
      </w:r>
      <w:r>
        <w:fldChar w:fldCharType="begin"/>
      </w:r>
      <w:r>
        <w:instrText xml:space="preserve"> PAGEREF _Toc384194010 \h </w:instrText>
      </w:r>
      <w:r>
        <w:fldChar w:fldCharType="separate"/>
      </w:r>
      <w:r>
        <w:t>67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"_Toc384194011" </w:instrText>
      </w:r>
      <w:r>
        <w:fldChar w:fldCharType="separate"/>
      </w:r>
      <w:r>
        <w:rPr>
          <w:rStyle w:val="34"/>
        </w:rPr>
        <w:t>5.5.36</w:t>
      </w:r>
      <w:r>
        <w:rPr>
          <w:rFonts w:ascii="Calibri" w:hAnsi="Calibri"/>
          <w:iCs w:val="0"/>
          <w:szCs w:val="22"/>
        </w:rPr>
        <w:tab/>
      </w:r>
      <w:r>
        <w:rPr>
          <w:rStyle w:val="34"/>
        </w:rPr>
        <w:t>SSMN_Spread(</w:t>
      </w:r>
      <w:r>
        <w:rPr>
          <w:rStyle w:val="34"/>
          <w:rFonts w:hint="eastAsia"/>
        </w:rPr>
        <w:t>推广用户表</w:t>
      </w:r>
      <w:r>
        <w:rPr>
          <w:rStyle w:val="34"/>
        </w:rPr>
        <w:t>)</w:t>
      </w:r>
      <w:r>
        <w:tab/>
      </w:r>
      <w:r>
        <w:fldChar w:fldCharType="begin"/>
      </w:r>
      <w:r>
        <w:instrText xml:space="preserve"> PAGEREF _Toc384194011 \h </w:instrText>
      </w:r>
      <w:r>
        <w:fldChar w:fldCharType="separate"/>
      </w:r>
      <w:r>
        <w:t>67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"_Toc384194012" </w:instrText>
      </w:r>
      <w:r>
        <w:fldChar w:fldCharType="separate"/>
      </w:r>
      <w:r>
        <w:rPr>
          <w:rStyle w:val="34"/>
        </w:rPr>
        <w:t>5.5.37</w:t>
      </w:r>
      <w:r>
        <w:rPr>
          <w:rFonts w:ascii="Calibri" w:hAnsi="Calibri"/>
          <w:iCs w:val="0"/>
          <w:szCs w:val="22"/>
        </w:rPr>
        <w:tab/>
      </w:r>
      <w:r>
        <w:rPr>
          <w:rStyle w:val="34"/>
        </w:rPr>
        <w:t>SSMN_EnableNumber(</w:t>
      </w:r>
      <w:r>
        <w:rPr>
          <w:rStyle w:val="34"/>
          <w:rFonts w:hint="eastAsia"/>
        </w:rPr>
        <w:t>号码资源表</w:t>
      </w:r>
      <w:r>
        <w:rPr>
          <w:rStyle w:val="34"/>
        </w:rPr>
        <w:t>)</w:t>
      </w:r>
      <w:r>
        <w:tab/>
      </w:r>
      <w:r>
        <w:fldChar w:fldCharType="begin"/>
      </w:r>
      <w:r>
        <w:instrText xml:space="preserve"> PAGEREF _Toc384194012 \h </w:instrText>
      </w:r>
      <w:r>
        <w:fldChar w:fldCharType="separate"/>
      </w:r>
      <w:r>
        <w:t>68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"_Toc384194013" </w:instrText>
      </w:r>
      <w:r>
        <w:fldChar w:fldCharType="separate"/>
      </w:r>
      <w:r>
        <w:rPr>
          <w:rStyle w:val="34"/>
          <w:lang w:val="en-GB"/>
        </w:rPr>
        <w:t>5.5.38</w:t>
      </w:r>
      <w:r>
        <w:rPr>
          <w:rFonts w:ascii="Calibri" w:hAnsi="Calibri"/>
          <w:iCs w:val="0"/>
          <w:szCs w:val="22"/>
        </w:rPr>
        <w:tab/>
      </w:r>
      <w:r>
        <w:rPr>
          <w:rStyle w:val="34"/>
        </w:rPr>
        <w:t>SSMN_Freetry(</w:t>
      </w:r>
      <w:r>
        <w:rPr>
          <w:rStyle w:val="34"/>
          <w:rFonts w:hint="eastAsia"/>
        </w:rPr>
        <w:t>业务体验用户列表</w:t>
      </w:r>
      <w:r>
        <w:rPr>
          <w:rStyle w:val="34"/>
        </w:rPr>
        <w:t>)</w:t>
      </w:r>
      <w:r>
        <w:tab/>
      </w:r>
      <w:r>
        <w:fldChar w:fldCharType="begin"/>
      </w:r>
      <w:r>
        <w:instrText xml:space="preserve"> PAGEREF _Toc384194013 \h </w:instrText>
      </w:r>
      <w:r>
        <w:fldChar w:fldCharType="separate"/>
      </w:r>
      <w:r>
        <w:t>69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"_Toc384194014" </w:instrText>
      </w:r>
      <w:r>
        <w:fldChar w:fldCharType="separate"/>
      </w:r>
      <w:r>
        <w:rPr>
          <w:rStyle w:val="34"/>
        </w:rPr>
        <w:t>5.5.39</w:t>
      </w:r>
      <w:r>
        <w:rPr>
          <w:rFonts w:ascii="Calibri" w:hAnsi="Calibri"/>
          <w:iCs w:val="0"/>
          <w:szCs w:val="22"/>
        </w:rPr>
        <w:tab/>
      </w:r>
      <w:r>
        <w:rPr>
          <w:rStyle w:val="34"/>
        </w:rPr>
        <w:t>SSMN_SPECIALNUM(</w:t>
      </w:r>
      <w:r>
        <w:rPr>
          <w:rStyle w:val="34"/>
          <w:rFonts w:hint="eastAsia"/>
        </w:rPr>
        <w:t>抢注号码表</w:t>
      </w:r>
      <w:r>
        <w:rPr>
          <w:rStyle w:val="34"/>
        </w:rPr>
        <w:t>)</w:t>
      </w:r>
      <w:r>
        <w:tab/>
      </w:r>
      <w:r>
        <w:fldChar w:fldCharType="begin"/>
      </w:r>
      <w:r>
        <w:instrText xml:space="preserve"> PAGEREF _Toc384194014 \h </w:instrText>
      </w:r>
      <w:r>
        <w:fldChar w:fldCharType="separate"/>
      </w:r>
      <w:r>
        <w:t>69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"_Toc384194015" </w:instrText>
      </w:r>
      <w:r>
        <w:fldChar w:fldCharType="separate"/>
      </w:r>
      <w:r>
        <w:rPr>
          <w:rStyle w:val="34"/>
        </w:rPr>
        <w:t>5.5.40</w:t>
      </w:r>
      <w:r>
        <w:rPr>
          <w:rFonts w:ascii="Calibri" w:hAnsi="Calibri"/>
          <w:iCs w:val="0"/>
          <w:szCs w:val="22"/>
        </w:rPr>
        <w:tab/>
      </w:r>
      <w:r>
        <w:rPr>
          <w:rStyle w:val="34"/>
        </w:rPr>
        <w:t>SSMN_MobileType(</w:t>
      </w:r>
      <w:r>
        <w:rPr>
          <w:rStyle w:val="34"/>
          <w:rFonts w:hint="eastAsia"/>
        </w:rPr>
        <w:t>合法用户类型表</w:t>
      </w:r>
      <w:r>
        <w:rPr>
          <w:rStyle w:val="34"/>
        </w:rPr>
        <w:t>)</w:t>
      </w:r>
      <w:r>
        <w:tab/>
      </w:r>
      <w:r>
        <w:fldChar w:fldCharType="begin"/>
      </w:r>
      <w:r>
        <w:instrText xml:space="preserve"> PAGEREF _Toc384194015 \h </w:instrText>
      </w:r>
      <w:r>
        <w:fldChar w:fldCharType="separate"/>
      </w:r>
      <w:r>
        <w:t>70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"_Toc384194016" </w:instrText>
      </w:r>
      <w:r>
        <w:fldChar w:fldCharType="separate"/>
      </w:r>
      <w:r>
        <w:rPr>
          <w:rStyle w:val="34"/>
        </w:rPr>
        <w:t>5.5.41</w:t>
      </w:r>
      <w:r>
        <w:rPr>
          <w:rFonts w:ascii="Calibri" w:hAnsi="Calibri"/>
          <w:iCs w:val="0"/>
          <w:szCs w:val="22"/>
        </w:rPr>
        <w:tab/>
      </w:r>
      <w:r>
        <w:rPr>
          <w:rStyle w:val="34"/>
        </w:rPr>
        <w:t>SSMN_MobileStatus(</w:t>
      </w:r>
      <w:r>
        <w:rPr>
          <w:rStyle w:val="34"/>
          <w:rFonts w:hint="eastAsia"/>
        </w:rPr>
        <w:t>合法用户状态表</w:t>
      </w:r>
      <w:r>
        <w:rPr>
          <w:rStyle w:val="34"/>
        </w:rPr>
        <w:t>)</w:t>
      </w:r>
      <w:r>
        <w:tab/>
      </w:r>
      <w:r>
        <w:fldChar w:fldCharType="begin"/>
      </w:r>
      <w:r>
        <w:instrText xml:space="preserve"> PAGEREF _Toc384194016 \h </w:instrText>
      </w:r>
      <w:r>
        <w:fldChar w:fldCharType="separate"/>
      </w:r>
      <w:r>
        <w:t>70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"_Toc384194017" </w:instrText>
      </w:r>
      <w:r>
        <w:fldChar w:fldCharType="separate"/>
      </w:r>
      <w:r>
        <w:rPr>
          <w:rStyle w:val="34"/>
        </w:rPr>
        <w:t>5.5.42</w:t>
      </w:r>
      <w:r>
        <w:rPr>
          <w:rFonts w:ascii="Calibri" w:hAnsi="Calibri"/>
          <w:iCs w:val="0"/>
          <w:szCs w:val="22"/>
        </w:rPr>
        <w:tab/>
      </w:r>
      <w:r>
        <w:rPr>
          <w:rStyle w:val="34"/>
        </w:rPr>
        <w:t>SSMN_BlackList(</w:t>
      </w:r>
      <w:r>
        <w:rPr>
          <w:rStyle w:val="34"/>
          <w:rFonts w:hint="eastAsia"/>
        </w:rPr>
        <w:t>禁止注册一机多号副号码前缀</w:t>
      </w:r>
      <w:r>
        <w:rPr>
          <w:rStyle w:val="34"/>
        </w:rPr>
        <w:t>)</w:t>
      </w:r>
      <w:r>
        <w:tab/>
      </w:r>
      <w:r>
        <w:fldChar w:fldCharType="begin"/>
      </w:r>
      <w:r>
        <w:instrText xml:space="preserve"> PAGEREF _Toc384194017 \h </w:instrText>
      </w:r>
      <w:r>
        <w:fldChar w:fldCharType="separate"/>
      </w:r>
      <w:r>
        <w:t>71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"_Toc384194018" </w:instrText>
      </w:r>
      <w:r>
        <w:fldChar w:fldCharType="separate"/>
      </w:r>
      <w:r>
        <w:rPr>
          <w:rStyle w:val="34"/>
          <w:lang w:val="en-GB"/>
        </w:rPr>
        <w:t>5.5.43</w:t>
      </w:r>
      <w:r>
        <w:rPr>
          <w:rFonts w:ascii="Calibri" w:hAnsi="Calibri"/>
          <w:iCs w:val="0"/>
          <w:szCs w:val="22"/>
        </w:rPr>
        <w:tab/>
      </w:r>
      <w:r>
        <w:rPr>
          <w:rStyle w:val="34"/>
        </w:rPr>
        <w:t>SSMN_CHARGE_HIS(</w:t>
      </w:r>
      <w:r>
        <w:rPr>
          <w:rStyle w:val="34"/>
          <w:rFonts w:hint="eastAsia"/>
        </w:rPr>
        <w:t>收费记录</w:t>
      </w:r>
      <w:r>
        <w:rPr>
          <w:rStyle w:val="34"/>
          <w:rFonts w:hint="eastAsia"/>
          <w:lang w:val="en-GB"/>
        </w:rPr>
        <w:t>表</w:t>
      </w:r>
      <w:r>
        <w:rPr>
          <w:rStyle w:val="34"/>
          <w:lang w:val="en-GB"/>
        </w:rPr>
        <w:t>)</w:t>
      </w:r>
      <w:r>
        <w:tab/>
      </w:r>
      <w:r>
        <w:fldChar w:fldCharType="begin"/>
      </w:r>
      <w:r>
        <w:instrText xml:space="preserve"> PAGEREF _Toc384194018 \h </w:instrText>
      </w:r>
      <w:r>
        <w:fldChar w:fldCharType="separate"/>
      </w:r>
      <w:r>
        <w:t>71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"_Toc384194019" </w:instrText>
      </w:r>
      <w:r>
        <w:fldChar w:fldCharType="separate"/>
      </w:r>
      <w:r>
        <w:rPr>
          <w:rStyle w:val="34"/>
        </w:rPr>
        <w:t>5.5.44</w:t>
      </w:r>
      <w:r>
        <w:rPr>
          <w:rFonts w:ascii="Calibri" w:hAnsi="Calibri"/>
          <w:iCs w:val="0"/>
          <w:szCs w:val="22"/>
        </w:rPr>
        <w:tab/>
      </w:r>
      <w:r>
        <w:rPr>
          <w:rStyle w:val="34"/>
        </w:rPr>
        <w:t>SSMN_CHANGE_NUM(</w:t>
      </w:r>
      <w:r>
        <w:rPr>
          <w:rStyle w:val="34"/>
          <w:rFonts w:hint="eastAsia"/>
        </w:rPr>
        <w:t>换号记录表</w:t>
      </w:r>
      <w:r>
        <w:rPr>
          <w:rStyle w:val="34"/>
        </w:rPr>
        <w:t>)</w:t>
      </w:r>
      <w:r>
        <w:tab/>
      </w:r>
      <w:r>
        <w:fldChar w:fldCharType="begin"/>
      </w:r>
      <w:r>
        <w:instrText xml:space="preserve"> PAGEREF _Toc384194019 \h </w:instrText>
      </w:r>
      <w:r>
        <w:fldChar w:fldCharType="separate"/>
      </w:r>
      <w:r>
        <w:t>72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"_Toc384194020" </w:instrText>
      </w:r>
      <w:r>
        <w:fldChar w:fldCharType="separate"/>
      </w:r>
      <w:r>
        <w:rPr>
          <w:rStyle w:val="34"/>
        </w:rPr>
        <w:t>5.5.45</w:t>
      </w:r>
      <w:r>
        <w:rPr>
          <w:rFonts w:ascii="Calibri" w:hAnsi="Calibri"/>
          <w:iCs w:val="0"/>
          <w:szCs w:val="22"/>
        </w:rPr>
        <w:tab/>
      </w:r>
      <w:r>
        <w:rPr>
          <w:rStyle w:val="34"/>
        </w:rPr>
        <w:t>SSMN_KeepNumber(</w:t>
      </w:r>
      <w:r>
        <w:rPr>
          <w:rStyle w:val="34"/>
          <w:rFonts w:hint="eastAsia"/>
        </w:rPr>
        <w:t>保号记录表</w:t>
      </w:r>
      <w:r>
        <w:rPr>
          <w:rStyle w:val="34"/>
        </w:rPr>
        <w:t>)</w:t>
      </w:r>
      <w:r>
        <w:tab/>
      </w:r>
      <w:r>
        <w:fldChar w:fldCharType="begin"/>
      </w:r>
      <w:r>
        <w:instrText xml:space="preserve"> PAGEREF _Toc384194020 \h </w:instrText>
      </w:r>
      <w:r>
        <w:fldChar w:fldCharType="separate"/>
      </w:r>
      <w:r>
        <w:t>73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"_Toc384194021" </w:instrText>
      </w:r>
      <w:r>
        <w:fldChar w:fldCharType="separate"/>
      </w:r>
      <w:r>
        <w:rPr>
          <w:rStyle w:val="34"/>
        </w:rPr>
        <w:t>5.5.46</w:t>
      </w:r>
      <w:r>
        <w:rPr>
          <w:rFonts w:ascii="Calibri" w:hAnsi="Calibri"/>
          <w:iCs w:val="0"/>
          <w:szCs w:val="22"/>
        </w:rPr>
        <w:tab/>
      </w:r>
      <w:r>
        <w:rPr>
          <w:rStyle w:val="34"/>
        </w:rPr>
        <w:t>SSMN_1258NUM(1258</w:t>
      </w:r>
      <w:r>
        <w:rPr>
          <w:rStyle w:val="34"/>
          <w:rFonts w:hint="eastAsia"/>
        </w:rPr>
        <w:t>号码表</w:t>
      </w:r>
      <w:r>
        <w:rPr>
          <w:rStyle w:val="34"/>
        </w:rPr>
        <w:t>)</w:t>
      </w:r>
      <w:r>
        <w:tab/>
      </w:r>
      <w:r>
        <w:fldChar w:fldCharType="begin"/>
      </w:r>
      <w:r>
        <w:instrText xml:space="preserve"> PAGEREF _Toc384194021 \h </w:instrText>
      </w:r>
      <w:r>
        <w:fldChar w:fldCharType="separate"/>
      </w:r>
      <w:r>
        <w:t>73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"_Toc384194022" </w:instrText>
      </w:r>
      <w:r>
        <w:fldChar w:fldCharType="separate"/>
      </w:r>
      <w:r>
        <w:rPr>
          <w:rStyle w:val="34"/>
        </w:rPr>
        <w:t>5.5.47</w:t>
      </w:r>
      <w:r>
        <w:rPr>
          <w:rFonts w:ascii="Calibri" w:hAnsi="Calibri"/>
          <w:iCs w:val="0"/>
          <w:szCs w:val="22"/>
        </w:rPr>
        <w:tab/>
      </w:r>
      <w:r>
        <w:rPr>
          <w:rStyle w:val="34"/>
        </w:rPr>
        <w:t>SSMN_1258USER(1258</w:t>
      </w:r>
      <w:r>
        <w:rPr>
          <w:rStyle w:val="34"/>
          <w:rFonts w:hint="eastAsia"/>
        </w:rPr>
        <w:t>用户表</w:t>
      </w:r>
      <w:r>
        <w:rPr>
          <w:rStyle w:val="34"/>
        </w:rPr>
        <w:t>)</w:t>
      </w:r>
      <w:r>
        <w:tab/>
      </w:r>
      <w:r>
        <w:fldChar w:fldCharType="begin"/>
      </w:r>
      <w:r>
        <w:instrText xml:space="preserve"> PAGEREF _Toc384194022 \h </w:instrText>
      </w:r>
      <w:r>
        <w:fldChar w:fldCharType="separate"/>
      </w:r>
      <w:r>
        <w:t>74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"_Toc384194023" </w:instrText>
      </w:r>
      <w:r>
        <w:fldChar w:fldCharType="separate"/>
      </w:r>
      <w:r>
        <w:rPr>
          <w:rStyle w:val="34"/>
        </w:rPr>
        <w:t>5.5.48</w:t>
      </w:r>
      <w:r>
        <w:rPr>
          <w:rFonts w:ascii="Calibri" w:hAnsi="Calibri"/>
          <w:iCs w:val="0"/>
          <w:szCs w:val="22"/>
        </w:rPr>
        <w:tab/>
      </w:r>
      <w:r>
        <w:rPr>
          <w:rStyle w:val="34"/>
        </w:rPr>
        <w:t>Discount_Card (</w:t>
      </w:r>
      <w:r>
        <w:rPr>
          <w:rStyle w:val="34"/>
          <w:rFonts w:hint="eastAsia"/>
        </w:rPr>
        <w:t>体验卡表</w:t>
      </w:r>
      <w:r>
        <w:rPr>
          <w:rStyle w:val="34"/>
        </w:rPr>
        <w:t>(</w:t>
      </w:r>
      <w:r>
        <w:rPr>
          <w:rStyle w:val="34"/>
          <w:rFonts w:hint="eastAsia"/>
        </w:rPr>
        <w:t>号码卡</w:t>
      </w:r>
      <w:r>
        <w:rPr>
          <w:rStyle w:val="34"/>
        </w:rPr>
        <w:t>))</w:t>
      </w:r>
      <w:r>
        <w:tab/>
      </w:r>
      <w:r>
        <w:fldChar w:fldCharType="begin"/>
      </w:r>
      <w:r>
        <w:instrText xml:space="preserve"> PAGEREF _Toc384194023 \h </w:instrText>
      </w:r>
      <w:r>
        <w:fldChar w:fldCharType="separate"/>
      </w:r>
      <w:r>
        <w:t>74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"_Toc384194024" </w:instrText>
      </w:r>
      <w:r>
        <w:fldChar w:fldCharType="separate"/>
      </w:r>
      <w:r>
        <w:rPr>
          <w:rStyle w:val="34"/>
        </w:rPr>
        <w:t>5.5.49</w:t>
      </w:r>
      <w:r>
        <w:rPr>
          <w:rFonts w:ascii="Calibri" w:hAnsi="Calibri"/>
          <w:iCs w:val="0"/>
          <w:szCs w:val="22"/>
        </w:rPr>
        <w:tab/>
      </w:r>
      <w:r>
        <w:rPr>
          <w:rStyle w:val="34"/>
        </w:rPr>
        <w:t>SSMN_OUTUSER_REGISTER(</w:t>
      </w:r>
      <w:r>
        <w:rPr>
          <w:rStyle w:val="34"/>
          <w:rFonts w:hint="eastAsia"/>
        </w:rPr>
        <w:t>外呼用户记录表</w:t>
      </w:r>
      <w:r>
        <w:rPr>
          <w:rStyle w:val="34"/>
        </w:rPr>
        <w:t>)</w:t>
      </w:r>
      <w:r>
        <w:tab/>
      </w:r>
      <w:r>
        <w:fldChar w:fldCharType="begin"/>
      </w:r>
      <w:r>
        <w:instrText xml:space="preserve"> PAGEREF _Toc384194024 \h </w:instrText>
      </w:r>
      <w:r>
        <w:fldChar w:fldCharType="separate"/>
      </w:r>
      <w:r>
        <w:t>75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"_Toc384194025" </w:instrText>
      </w:r>
      <w:r>
        <w:fldChar w:fldCharType="separate"/>
      </w:r>
      <w:r>
        <w:rPr>
          <w:rStyle w:val="34"/>
        </w:rPr>
        <w:t>5.5.50</w:t>
      </w:r>
      <w:r>
        <w:rPr>
          <w:rFonts w:ascii="Calibri" w:hAnsi="Calibri"/>
          <w:iCs w:val="0"/>
          <w:szCs w:val="22"/>
        </w:rPr>
        <w:tab/>
      </w:r>
      <w:r>
        <w:rPr>
          <w:rStyle w:val="34"/>
        </w:rPr>
        <w:t>SSMN_MV(</w:t>
      </w:r>
      <w:r>
        <w:rPr>
          <w:rStyle w:val="34"/>
          <w:rFonts w:hint="eastAsia"/>
        </w:rPr>
        <w:t>魔话功能表</w:t>
      </w:r>
      <w:r>
        <w:rPr>
          <w:rStyle w:val="34"/>
        </w:rPr>
        <w:t>)</w:t>
      </w:r>
      <w:r>
        <w:tab/>
      </w:r>
      <w:r>
        <w:fldChar w:fldCharType="begin"/>
      </w:r>
      <w:r>
        <w:instrText xml:space="preserve"> PAGEREF _Toc384194025 \h </w:instrText>
      </w:r>
      <w:r>
        <w:fldChar w:fldCharType="separate"/>
      </w:r>
      <w:r>
        <w:t>75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"_Toc384194026" </w:instrText>
      </w:r>
      <w:r>
        <w:fldChar w:fldCharType="separate"/>
      </w:r>
      <w:r>
        <w:rPr>
          <w:rStyle w:val="34"/>
        </w:rPr>
        <w:t>5.5.51</w:t>
      </w:r>
      <w:r>
        <w:rPr>
          <w:rFonts w:ascii="Calibri" w:hAnsi="Calibri"/>
          <w:iCs w:val="0"/>
          <w:szCs w:val="22"/>
        </w:rPr>
        <w:tab/>
      </w:r>
      <w:r>
        <w:rPr>
          <w:rStyle w:val="34"/>
        </w:rPr>
        <w:t>SSMN_Cancel_MV(</w:t>
      </w:r>
      <w:r>
        <w:rPr>
          <w:rStyle w:val="34"/>
          <w:rFonts w:hint="eastAsia"/>
        </w:rPr>
        <w:t>魔话功能备份表</w:t>
      </w:r>
      <w:r>
        <w:rPr>
          <w:rStyle w:val="34"/>
        </w:rPr>
        <w:t>)</w:t>
      </w:r>
      <w:r>
        <w:tab/>
      </w:r>
      <w:r>
        <w:fldChar w:fldCharType="begin"/>
      </w:r>
      <w:r>
        <w:instrText xml:space="preserve"> PAGEREF _Toc384194026 \h </w:instrText>
      </w:r>
      <w:r>
        <w:fldChar w:fldCharType="separate"/>
      </w:r>
      <w:r>
        <w:t>76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"_Toc384194027" </w:instrText>
      </w:r>
      <w:r>
        <w:fldChar w:fldCharType="separate"/>
      </w:r>
      <w:r>
        <w:rPr>
          <w:rStyle w:val="34"/>
        </w:rPr>
        <w:t>5.5.52</w:t>
      </w:r>
      <w:r>
        <w:rPr>
          <w:rFonts w:ascii="Calibri" w:hAnsi="Calibri"/>
          <w:iCs w:val="0"/>
          <w:szCs w:val="22"/>
        </w:rPr>
        <w:tab/>
      </w:r>
      <w:r>
        <w:rPr>
          <w:rStyle w:val="34"/>
        </w:rPr>
        <w:t>SSMN_VPNSUB (</w:t>
      </w:r>
      <w:r>
        <w:rPr>
          <w:rStyle w:val="34"/>
          <w:rFonts w:hint="eastAsia"/>
        </w:rPr>
        <w:t>捆绑注册表</w:t>
      </w:r>
      <w:r>
        <w:rPr>
          <w:rStyle w:val="34"/>
        </w:rPr>
        <w:t>)</w:t>
      </w:r>
      <w:r>
        <w:tab/>
      </w:r>
      <w:r>
        <w:fldChar w:fldCharType="begin"/>
      </w:r>
      <w:r>
        <w:instrText xml:space="preserve"> PAGEREF _Toc384194027 \h </w:instrText>
      </w:r>
      <w:r>
        <w:fldChar w:fldCharType="separate"/>
      </w:r>
      <w:r>
        <w:t>77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"_Toc384194028" </w:instrText>
      </w:r>
      <w:r>
        <w:fldChar w:fldCharType="separate"/>
      </w:r>
      <w:r>
        <w:rPr>
          <w:rStyle w:val="34"/>
        </w:rPr>
        <w:t>5.5.53</w:t>
      </w:r>
      <w:r>
        <w:rPr>
          <w:rFonts w:ascii="Calibri" w:hAnsi="Calibri"/>
          <w:iCs w:val="0"/>
          <w:szCs w:val="22"/>
        </w:rPr>
        <w:tab/>
      </w:r>
      <w:r>
        <w:rPr>
          <w:rStyle w:val="34"/>
        </w:rPr>
        <w:t>SSMN_FILESUB(</w:t>
      </w:r>
      <w:r>
        <w:rPr>
          <w:rStyle w:val="34"/>
          <w:rFonts w:hint="eastAsia"/>
        </w:rPr>
        <w:t>文件注册表</w:t>
      </w:r>
      <w:r>
        <w:rPr>
          <w:rStyle w:val="34"/>
        </w:rPr>
        <w:t>)</w:t>
      </w:r>
      <w:r>
        <w:tab/>
      </w:r>
      <w:r>
        <w:fldChar w:fldCharType="begin"/>
      </w:r>
      <w:r>
        <w:instrText xml:space="preserve"> PAGEREF _Toc384194028 \h </w:instrText>
      </w:r>
      <w:r>
        <w:fldChar w:fldCharType="separate"/>
      </w:r>
      <w:r>
        <w:t>77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"_Toc384194029" </w:instrText>
      </w:r>
      <w:r>
        <w:fldChar w:fldCharType="separate"/>
      </w:r>
      <w:r>
        <w:rPr>
          <w:rStyle w:val="34"/>
        </w:rPr>
        <w:t>5.5.54</w:t>
      </w:r>
      <w:r>
        <w:rPr>
          <w:rFonts w:ascii="Calibri" w:hAnsi="Calibri"/>
          <w:iCs w:val="0"/>
          <w:szCs w:val="22"/>
        </w:rPr>
        <w:tab/>
      </w:r>
      <w:r>
        <w:rPr>
          <w:rStyle w:val="34"/>
        </w:rPr>
        <w:t>USER_BANK (</w:t>
      </w:r>
      <w:r>
        <w:rPr>
          <w:rStyle w:val="34"/>
          <w:rFonts w:hint="eastAsia"/>
        </w:rPr>
        <w:t>用户费用银行表</w:t>
      </w:r>
      <w:r>
        <w:rPr>
          <w:rStyle w:val="34"/>
        </w:rPr>
        <w:t>)</w:t>
      </w:r>
      <w:r>
        <w:tab/>
      </w:r>
      <w:r>
        <w:fldChar w:fldCharType="begin"/>
      </w:r>
      <w:r>
        <w:instrText xml:space="preserve"> PAGEREF _Toc384194029 \h </w:instrText>
      </w:r>
      <w:r>
        <w:fldChar w:fldCharType="separate"/>
      </w:r>
      <w:r>
        <w:t>78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"_Toc384194030" </w:instrText>
      </w:r>
      <w:r>
        <w:fldChar w:fldCharType="separate"/>
      </w:r>
      <w:r>
        <w:rPr>
          <w:rStyle w:val="34"/>
        </w:rPr>
        <w:t>5.5.55</w:t>
      </w:r>
      <w:r>
        <w:rPr>
          <w:rFonts w:ascii="Calibri" w:hAnsi="Calibri"/>
          <w:iCs w:val="0"/>
          <w:szCs w:val="22"/>
        </w:rPr>
        <w:tab/>
      </w:r>
      <w:r>
        <w:rPr>
          <w:rStyle w:val="34"/>
        </w:rPr>
        <w:t>SSMN_OPERATOR_ACTION</w:t>
      </w:r>
      <w:r>
        <w:rPr>
          <w:rStyle w:val="34"/>
          <w:rFonts w:hint="eastAsia"/>
        </w:rPr>
        <w:t>（</w:t>
      </w:r>
      <w:r>
        <w:rPr>
          <w:rStyle w:val="34"/>
          <w:rFonts w:hint="eastAsia" w:cs="Arial"/>
        </w:rPr>
        <w:t>操作员日志表</w:t>
      </w:r>
      <w:r>
        <w:rPr>
          <w:rStyle w:val="34"/>
          <w:rFonts w:hint="eastAsia"/>
        </w:rPr>
        <w:t>）</w:t>
      </w:r>
      <w:r>
        <w:tab/>
      </w:r>
      <w:r>
        <w:fldChar w:fldCharType="begin"/>
      </w:r>
      <w:r>
        <w:instrText xml:space="preserve"> PAGEREF _Toc384194030 \h </w:instrText>
      </w:r>
      <w:r>
        <w:fldChar w:fldCharType="separate"/>
      </w:r>
      <w:r>
        <w:t>79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"_Toc384194031" </w:instrText>
      </w:r>
      <w:r>
        <w:fldChar w:fldCharType="separate"/>
      </w:r>
      <w:r>
        <w:rPr>
          <w:rStyle w:val="34"/>
        </w:rPr>
        <w:t>5.5.56</w:t>
      </w:r>
      <w:r>
        <w:rPr>
          <w:rFonts w:ascii="Calibri" w:hAnsi="Calibri"/>
          <w:iCs w:val="0"/>
          <w:szCs w:val="22"/>
        </w:rPr>
        <w:tab/>
      </w:r>
      <w:r>
        <w:rPr>
          <w:rStyle w:val="34"/>
        </w:rPr>
        <w:t>SSMN_OPERATION_TYPE</w:t>
      </w:r>
      <w:r>
        <w:rPr>
          <w:rStyle w:val="34"/>
          <w:rFonts w:hint="eastAsia"/>
        </w:rPr>
        <w:t>（</w:t>
      </w:r>
      <w:r>
        <w:rPr>
          <w:rStyle w:val="34"/>
          <w:rFonts w:hint="eastAsia" w:cs="Arial"/>
        </w:rPr>
        <w:t>操作类型表</w:t>
      </w:r>
      <w:r>
        <w:rPr>
          <w:rStyle w:val="34"/>
          <w:rFonts w:hint="eastAsia"/>
        </w:rPr>
        <w:t>）</w:t>
      </w:r>
      <w:r>
        <w:tab/>
      </w:r>
      <w:r>
        <w:fldChar w:fldCharType="begin"/>
      </w:r>
      <w:r>
        <w:instrText xml:space="preserve"> PAGEREF _Toc384194031 \h </w:instrText>
      </w:r>
      <w:r>
        <w:fldChar w:fldCharType="separate"/>
      </w:r>
      <w:r>
        <w:t>79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"_Toc384194032" </w:instrText>
      </w:r>
      <w:r>
        <w:fldChar w:fldCharType="separate"/>
      </w:r>
      <w:r>
        <w:rPr>
          <w:rStyle w:val="34"/>
        </w:rPr>
        <w:t>5.5.57</w:t>
      </w:r>
      <w:r>
        <w:rPr>
          <w:rFonts w:ascii="Calibri" w:hAnsi="Calibri"/>
          <w:iCs w:val="0"/>
          <w:szCs w:val="22"/>
        </w:rPr>
        <w:tab/>
      </w:r>
      <w:r>
        <w:rPr>
          <w:rStyle w:val="34"/>
        </w:rPr>
        <w:t>SSMN_FREENUMBERS</w:t>
      </w:r>
      <w:r>
        <w:tab/>
      </w:r>
      <w:r>
        <w:fldChar w:fldCharType="begin"/>
      </w:r>
      <w:r>
        <w:instrText xml:space="preserve"> PAGEREF _Toc384194032 \h </w:instrText>
      </w:r>
      <w:r>
        <w:fldChar w:fldCharType="separate"/>
      </w:r>
      <w:r>
        <w:t>80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"_Toc384194033" </w:instrText>
      </w:r>
      <w:r>
        <w:fldChar w:fldCharType="separate"/>
      </w:r>
      <w:r>
        <w:rPr>
          <w:rStyle w:val="34"/>
        </w:rPr>
        <w:t>5.5.58</w:t>
      </w:r>
      <w:r>
        <w:rPr>
          <w:rFonts w:ascii="Calibri" w:hAnsi="Calibri"/>
          <w:iCs w:val="0"/>
          <w:szCs w:val="22"/>
        </w:rPr>
        <w:tab/>
      </w:r>
      <w:r>
        <w:rPr>
          <w:rStyle w:val="34"/>
        </w:rPr>
        <w:t>BlackCallNumber</w:t>
      </w:r>
      <w:r>
        <w:tab/>
      </w:r>
      <w:r>
        <w:fldChar w:fldCharType="begin"/>
      </w:r>
      <w:r>
        <w:instrText xml:space="preserve"> PAGEREF _Toc384194033 \h </w:instrText>
      </w:r>
      <w:r>
        <w:fldChar w:fldCharType="separate"/>
      </w:r>
      <w:r>
        <w:t>80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"_Toc384194034" </w:instrText>
      </w:r>
      <w:r>
        <w:fldChar w:fldCharType="separate"/>
      </w:r>
      <w:r>
        <w:rPr>
          <w:rStyle w:val="34"/>
        </w:rPr>
        <w:t>5.5.59</w:t>
      </w:r>
      <w:r>
        <w:rPr>
          <w:rFonts w:ascii="Calibri" w:hAnsi="Calibri"/>
          <w:iCs w:val="0"/>
          <w:szCs w:val="22"/>
        </w:rPr>
        <w:tab/>
      </w:r>
      <w:r>
        <w:rPr>
          <w:rStyle w:val="34"/>
        </w:rPr>
        <w:t>SSMN_OTHER_REG</w:t>
      </w:r>
      <w:r>
        <w:tab/>
      </w:r>
      <w:r>
        <w:fldChar w:fldCharType="begin"/>
      </w:r>
      <w:r>
        <w:instrText xml:space="preserve"> PAGEREF _Toc384194034 \h </w:instrText>
      </w:r>
      <w:r>
        <w:fldChar w:fldCharType="separate"/>
      </w:r>
      <w:r>
        <w:t>81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"_Toc384194035" </w:instrText>
      </w:r>
      <w:r>
        <w:fldChar w:fldCharType="separate"/>
      </w:r>
      <w:r>
        <w:rPr>
          <w:rStyle w:val="34"/>
        </w:rPr>
        <w:t>5.5.60</w:t>
      </w:r>
      <w:r>
        <w:rPr>
          <w:rFonts w:ascii="Calibri" w:hAnsi="Calibri"/>
          <w:iCs w:val="0"/>
          <w:szCs w:val="22"/>
        </w:rPr>
        <w:tab/>
      </w:r>
      <w:r>
        <w:rPr>
          <w:rStyle w:val="34"/>
        </w:rPr>
        <w:t>SSMN_P_CANCEL_NUM</w:t>
      </w:r>
      <w:r>
        <w:tab/>
      </w:r>
      <w:r>
        <w:fldChar w:fldCharType="begin"/>
      </w:r>
      <w:r>
        <w:instrText xml:space="preserve"> PAGEREF _Toc384194035 \h </w:instrText>
      </w:r>
      <w:r>
        <w:fldChar w:fldCharType="separate"/>
      </w:r>
      <w:r>
        <w:t>82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"_Toc384194036" </w:instrText>
      </w:r>
      <w:r>
        <w:fldChar w:fldCharType="separate"/>
      </w:r>
      <w:r>
        <w:rPr>
          <w:rStyle w:val="34"/>
          <w:lang w:val="en-GB"/>
        </w:rPr>
        <w:t>5.5.61</w:t>
      </w:r>
      <w:r>
        <w:rPr>
          <w:rFonts w:ascii="Calibri" w:hAnsi="Calibri"/>
          <w:iCs w:val="0"/>
          <w:szCs w:val="22"/>
        </w:rPr>
        <w:tab/>
      </w:r>
      <w:r>
        <w:rPr>
          <w:rStyle w:val="34"/>
        </w:rPr>
        <w:t>SSMN_CHANGE_NUMBERTYPE(</w:t>
      </w:r>
      <w:r>
        <w:rPr>
          <w:rStyle w:val="34"/>
          <w:rFonts w:hint="eastAsia"/>
        </w:rPr>
        <w:t>虚号码计费状态变化表</w:t>
      </w:r>
      <w:r>
        <w:rPr>
          <w:rStyle w:val="34"/>
          <w:lang w:val="en-GB"/>
        </w:rPr>
        <w:t>)</w:t>
      </w:r>
      <w:r>
        <w:tab/>
      </w:r>
      <w:r>
        <w:fldChar w:fldCharType="begin"/>
      </w:r>
      <w:r>
        <w:instrText xml:space="preserve"> PAGEREF _Toc384194036 \h </w:instrText>
      </w:r>
      <w:r>
        <w:fldChar w:fldCharType="separate"/>
      </w:r>
      <w:r>
        <w:t>83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"_Toc384194037" </w:instrText>
      </w:r>
      <w:r>
        <w:fldChar w:fldCharType="separate"/>
      </w:r>
      <w:r>
        <w:rPr>
          <w:rStyle w:val="34"/>
          <w:lang w:val="en-GB"/>
        </w:rPr>
        <w:t>5.5.62</w:t>
      </w:r>
      <w:r>
        <w:rPr>
          <w:rFonts w:ascii="Calibri" w:hAnsi="Calibri"/>
          <w:iCs w:val="0"/>
          <w:szCs w:val="22"/>
        </w:rPr>
        <w:tab/>
      </w:r>
      <w:r>
        <w:rPr>
          <w:rStyle w:val="34"/>
        </w:rPr>
        <w:t>SSMN_CHARGE_NUM(</w:t>
      </w:r>
      <w:r>
        <w:rPr>
          <w:rStyle w:val="34"/>
          <w:rFonts w:hint="eastAsia"/>
        </w:rPr>
        <w:t>计费相关虚号码信息采集表</w:t>
      </w:r>
      <w:r>
        <w:rPr>
          <w:rStyle w:val="34"/>
          <w:lang w:val="en-GB"/>
        </w:rPr>
        <w:t>)</w:t>
      </w:r>
      <w:r>
        <w:tab/>
      </w:r>
      <w:r>
        <w:fldChar w:fldCharType="begin"/>
      </w:r>
      <w:r>
        <w:instrText xml:space="preserve"> PAGEREF _Toc384194037 \h </w:instrText>
      </w:r>
      <w:r>
        <w:fldChar w:fldCharType="separate"/>
      </w:r>
      <w:r>
        <w:t>84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"_Toc384194038" </w:instrText>
      </w:r>
      <w:r>
        <w:fldChar w:fldCharType="separate"/>
      </w:r>
      <w:r>
        <w:rPr>
          <w:rStyle w:val="34"/>
          <w:lang w:val="en-GB"/>
        </w:rPr>
        <w:t>5.5.63</w:t>
      </w:r>
      <w:r>
        <w:rPr>
          <w:rFonts w:ascii="Calibri" w:hAnsi="Calibri"/>
          <w:iCs w:val="0"/>
          <w:szCs w:val="22"/>
        </w:rPr>
        <w:tab/>
      </w:r>
      <w:r>
        <w:rPr>
          <w:rStyle w:val="34"/>
        </w:rPr>
        <w:t>SSMN_CHARGE_CDR(</w:t>
      </w:r>
      <w:r>
        <w:rPr>
          <w:rStyle w:val="34"/>
          <w:rFonts w:hint="eastAsia"/>
        </w:rPr>
        <w:t>计费相关呼叫信息采集表</w:t>
      </w:r>
      <w:r>
        <w:rPr>
          <w:rStyle w:val="34"/>
          <w:lang w:val="en-GB"/>
        </w:rPr>
        <w:t>)</w:t>
      </w:r>
      <w:r>
        <w:tab/>
      </w:r>
      <w:r>
        <w:fldChar w:fldCharType="begin"/>
      </w:r>
      <w:r>
        <w:instrText xml:space="preserve"> PAGEREF _Toc384194038 \h </w:instrText>
      </w:r>
      <w:r>
        <w:fldChar w:fldCharType="separate"/>
      </w:r>
      <w:r>
        <w:t>85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"_Toc384194039" </w:instrText>
      </w:r>
      <w:r>
        <w:fldChar w:fldCharType="separate"/>
      </w:r>
      <w:r>
        <w:rPr>
          <w:rStyle w:val="34"/>
          <w:lang w:val="en-GB"/>
        </w:rPr>
        <w:t>5.5.64</w:t>
      </w:r>
      <w:r>
        <w:rPr>
          <w:rFonts w:ascii="Calibri" w:hAnsi="Calibri"/>
          <w:iCs w:val="0"/>
          <w:szCs w:val="22"/>
        </w:rPr>
        <w:tab/>
      </w:r>
      <w:r>
        <w:rPr>
          <w:rStyle w:val="34"/>
        </w:rPr>
        <w:t>SSMN_BILL(</w:t>
      </w:r>
      <w:r>
        <w:rPr>
          <w:rStyle w:val="34"/>
          <w:rFonts w:hint="eastAsia"/>
        </w:rPr>
        <w:t>收费记录</w:t>
      </w:r>
      <w:r>
        <w:rPr>
          <w:rStyle w:val="34"/>
          <w:rFonts w:hint="eastAsia"/>
          <w:lang w:val="en-GB"/>
        </w:rPr>
        <w:t>表</w:t>
      </w:r>
      <w:r>
        <w:rPr>
          <w:rStyle w:val="34"/>
          <w:lang w:val="en-GB"/>
        </w:rPr>
        <w:t>)</w:t>
      </w:r>
      <w:r>
        <w:tab/>
      </w:r>
      <w:r>
        <w:fldChar w:fldCharType="begin"/>
      </w:r>
      <w:r>
        <w:instrText xml:space="preserve"> PAGEREF _Toc384194039 \h </w:instrText>
      </w:r>
      <w:r>
        <w:fldChar w:fldCharType="separate"/>
      </w:r>
      <w:r>
        <w:t>86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"_Toc384194040" </w:instrText>
      </w:r>
      <w:r>
        <w:fldChar w:fldCharType="separate"/>
      </w:r>
      <w:r>
        <w:rPr>
          <w:rStyle w:val="34"/>
          <w:lang w:val="en-GB"/>
        </w:rPr>
        <w:t>5.5.65</w:t>
      </w:r>
      <w:r>
        <w:rPr>
          <w:rFonts w:ascii="Calibri" w:hAnsi="Calibri"/>
          <w:iCs w:val="0"/>
          <w:szCs w:val="22"/>
        </w:rPr>
        <w:tab/>
      </w:r>
      <w:r>
        <w:rPr>
          <w:rStyle w:val="34"/>
        </w:rPr>
        <w:t>SSMN_BILL_TMP(</w:t>
      </w:r>
      <w:r>
        <w:rPr>
          <w:rStyle w:val="34"/>
          <w:rFonts w:hint="eastAsia"/>
        </w:rPr>
        <w:t>预收费记录</w:t>
      </w:r>
      <w:r>
        <w:rPr>
          <w:rStyle w:val="34"/>
          <w:rFonts w:hint="eastAsia"/>
          <w:lang w:val="en-GB"/>
        </w:rPr>
        <w:t>表</w:t>
      </w:r>
      <w:r>
        <w:rPr>
          <w:rStyle w:val="34"/>
          <w:lang w:val="en-GB"/>
        </w:rPr>
        <w:t>)</w:t>
      </w:r>
      <w:r>
        <w:tab/>
      </w:r>
      <w:r>
        <w:fldChar w:fldCharType="begin"/>
      </w:r>
      <w:r>
        <w:instrText xml:space="preserve"> PAGEREF _Toc384194040 \h </w:instrText>
      </w:r>
      <w:r>
        <w:fldChar w:fldCharType="separate"/>
      </w:r>
      <w:r>
        <w:t>89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"_Toc384194041" </w:instrText>
      </w:r>
      <w:r>
        <w:fldChar w:fldCharType="separate"/>
      </w:r>
      <w:r>
        <w:rPr>
          <w:rStyle w:val="34"/>
        </w:rPr>
        <w:t>5.5.66</w:t>
      </w:r>
      <w:r>
        <w:rPr>
          <w:rFonts w:ascii="Calibri" w:hAnsi="Calibri"/>
          <w:iCs w:val="0"/>
          <w:szCs w:val="22"/>
        </w:rPr>
        <w:tab/>
      </w:r>
      <w:r>
        <w:rPr>
          <w:rStyle w:val="34"/>
        </w:rPr>
        <w:t>SSMN_USER_ACCOUNT (</w:t>
      </w:r>
      <w:r>
        <w:rPr>
          <w:rStyle w:val="34"/>
          <w:rFonts w:hint="eastAsia"/>
        </w:rPr>
        <w:t>用户帐户表</w:t>
      </w:r>
      <w:r>
        <w:rPr>
          <w:rStyle w:val="34"/>
        </w:rPr>
        <w:t>)</w:t>
      </w:r>
      <w:r>
        <w:tab/>
      </w:r>
      <w:r>
        <w:fldChar w:fldCharType="begin"/>
      </w:r>
      <w:r>
        <w:instrText xml:space="preserve"> PAGEREF _Toc384194041 \h </w:instrText>
      </w:r>
      <w:r>
        <w:fldChar w:fldCharType="separate"/>
      </w:r>
      <w:r>
        <w:t>91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"_Toc384194042" </w:instrText>
      </w:r>
      <w:r>
        <w:fldChar w:fldCharType="separate"/>
      </w:r>
      <w:r>
        <w:rPr>
          <w:rStyle w:val="34"/>
        </w:rPr>
        <w:t>5.5.67</w:t>
      </w:r>
      <w:r>
        <w:rPr>
          <w:rFonts w:ascii="Calibri" w:hAnsi="Calibri"/>
          <w:iCs w:val="0"/>
          <w:szCs w:val="22"/>
        </w:rPr>
        <w:tab/>
      </w:r>
      <w:r>
        <w:rPr>
          <w:rStyle w:val="34"/>
          <w:lang w:val="en-GB"/>
        </w:rPr>
        <w:t>SSMN</w:t>
      </w:r>
      <w:r>
        <w:rPr>
          <w:rStyle w:val="34"/>
        </w:rPr>
        <w:t>_ Recommend (</w:t>
      </w:r>
      <w:r>
        <w:rPr>
          <w:rStyle w:val="34"/>
          <w:rFonts w:hint="eastAsia"/>
        </w:rPr>
        <w:t>自推广号码记录表</w:t>
      </w:r>
      <w:r>
        <w:rPr>
          <w:rStyle w:val="34"/>
        </w:rPr>
        <w:t>)</w:t>
      </w:r>
      <w:r>
        <w:tab/>
      </w:r>
      <w:r>
        <w:fldChar w:fldCharType="begin"/>
      </w:r>
      <w:r>
        <w:instrText xml:space="preserve"> PAGEREF _Toc384194042 \h </w:instrText>
      </w:r>
      <w:r>
        <w:fldChar w:fldCharType="separate"/>
      </w:r>
      <w:r>
        <w:t>92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"_Toc384194043" </w:instrText>
      </w:r>
      <w:r>
        <w:fldChar w:fldCharType="separate"/>
      </w:r>
      <w:r>
        <w:rPr>
          <w:rStyle w:val="34"/>
        </w:rPr>
        <w:t>5.5.68</w:t>
      </w:r>
      <w:r>
        <w:rPr>
          <w:rFonts w:ascii="Calibri" w:hAnsi="Calibri"/>
          <w:iCs w:val="0"/>
          <w:szCs w:val="22"/>
        </w:rPr>
        <w:tab/>
      </w:r>
      <w:r>
        <w:rPr>
          <w:rStyle w:val="34"/>
          <w:lang w:val="en-GB"/>
        </w:rPr>
        <w:t>SSMN</w:t>
      </w:r>
      <w:r>
        <w:rPr>
          <w:rStyle w:val="34"/>
        </w:rPr>
        <w:t>_ RecUserInfo (</w:t>
      </w:r>
      <w:r>
        <w:rPr>
          <w:rStyle w:val="34"/>
          <w:rFonts w:hint="eastAsia"/>
        </w:rPr>
        <w:t>推荐用户信息表</w:t>
      </w:r>
      <w:r>
        <w:rPr>
          <w:rStyle w:val="34"/>
        </w:rPr>
        <w:t>)</w:t>
      </w:r>
      <w:r>
        <w:tab/>
      </w:r>
      <w:r>
        <w:fldChar w:fldCharType="begin"/>
      </w:r>
      <w:r>
        <w:instrText xml:space="preserve"> PAGEREF _Toc384194043 \h </w:instrText>
      </w:r>
      <w:r>
        <w:fldChar w:fldCharType="separate"/>
      </w:r>
      <w:r>
        <w:t>93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"_Toc384194044" </w:instrText>
      </w:r>
      <w:r>
        <w:fldChar w:fldCharType="separate"/>
      </w:r>
      <w:r>
        <w:rPr>
          <w:rStyle w:val="34"/>
        </w:rPr>
        <w:t>5.5.69</w:t>
      </w:r>
      <w:r>
        <w:rPr>
          <w:rFonts w:ascii="Calibri" w:hAnsi="Calibri"/>
          <w:iCs w:val="0"/>
          <w:szCs w:val="22"/>
        </w:rPr>
        <w:tab/>
      </w:r>
      <w:r>
        <w:rPr>
          <w:rStyle w:val="34"/>
          <w:lang w:val="en-GB"/>
        </w:rPr>
        <w:t>SSMN</w:t>
      </w:r>
      <w:r>
        <w:rPr>
          <w:rStyle w:val="34"/>
        </w:rPr>
        <w:t>_ FreeRecord (</w:t>
      </w:r>
      <w:r>
        <w:rPr>
          <w:rStyle w:val="34"/>
          <w:rFonts w:hint="eastAsia"/>
        </w:rPr>
        <w:t>虚号码免费记录表</w:t>
      </w:r>
      <w:r>
        <w:rPr>
          <w:rStyle w:val="34"/>
        </w:rPr>
        <w:t>)</w:t>
      </w:r>
      <w:r>
        <w:tab/>
      </w:r>
      <w:r>
        <w:fldChar w:fldCharType="begin"/>
      </w:r>
      <w:r>
        <w:instrText xml:space="preserve"> PAGEREF _Toc384194044 \h </w:instrText>
      </w:r>
      <w:r>
        <w:fldChar w:fldCharType="separate"/>
      </w:r>
      <w:r>
        <w:t>94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"_Toc384194045" </w:instrText>
      </w:r>
      <w:r>
        <w:fldChar w:fldCharType="separate"/>
      </w:r>
      <w:r>
        <w:rPr>
          <w:rStyle w:val="34"/>
        </w:rPr>
        <w:t>5.5.70</w:t>
      </w:r>
      <w:r>
        <w:rPr>
          <w:rFonts w:ascii="Calibri" w:hAnsi="Calibri"/>
          <w:iCs w:val="0"/>
          <w:szCs w:val="22"/>
        </w:rPr>
        <w:tab/>
      </w:r>
      <w:r>
        <w:rPr>
          <w:rStyle w:val="34"/>
          <w:lang w:val="en-GB"/>
        </w:rPr>
        <w:t>SSMN</w:t>
      </w:r>
      <w:r>
        <w:rPr>
          <w:rStyle w:val="34"/>
        </w:rPr>
        <w:t>_UserServer (</w:t>
      </w:r>
      <w:r>
        <w:rPr>
          <w:rStyle w:val="34"/>
          <w:rFonts w:hint="eastAsia"/>
        </w:rPr>
        <w:t>客服号码记录表</w:t>
      </w:r>
      <w:r>
        <w:rPr>
          <w:rStyle w:val="34"/>
        </w:rPr>
        <w:t>)</w:t>
      </w:r>
      <w:r>
        <w:tab/>
      </w:r>
      <w:r>
        <w:fldChar w:fldCharType="begin"/>
      </w:r>
      <w:r>
        <w:instrText xml:space="preserve"> PAGEREF _Toc384194045 \h </w:instrText>
      </w:r>
      <w:r>
        <w:fldChar w:fldCharType="separate"/>
      </w:r>
      <w:r>
        <w:t>94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"_Toc384194046" </w:instrText>
      </w:r>
      <w:r>
        <w:fldChar w:fldCharType="separate"/>
      </w:r>
      <w:r>
        <w:rPr>
          <w:rStyle w:val="34"/>
        </w:rPr>
        <w:t>5.5.71</w:t>
      </w:r>
      <w:r>
        <w:rPr>
          <w:rFonts w:ascii="Calibri" w:hAnsi="Calibri"/>
          <w:iCs w:val="0"/>
          <w:szCs w:val="22"/>
        </w:rPr>
        <w:tab/>
      </w:r>
      <w:r>
        <w:rPr>
          <w:rStyle w:val="34"/>
          <w:lang w:val="en-GB"/>
        </w:rPr>
        <w:t>Temp_Paras</w:t>
      </w:r>
      <w:r>
        <w:rPr>
          <w:rStyle w:val="34"/>
        </w:rPr>
        <w:t xml:space="preserve"> (slp</w:t>
      </w:r>
      <w:r>
        <w:rPr>
          <w:rStyle w:val="34"/>
          <w:rFonts w:hint="eastAsia"/>
        </w:rPr>
        <w:t>临时传递参数表</w:t>
      </w:r>
      <w:r>
        <w:rPr>
          <w:rStyle w:val="34"/>
        </w:rPr>
        <w:t>)</w:t>
      </w:r>
      <w:r>
        <w:tab/>
      </w:r>
      <w:r>
        <w:fldChar w:fldCharType="begin"/>
      </w:r>
      <w:r>
        <w:instrText xml:space="preserve"> PAGEREF _Toc384194046 \h </w:instrText>
      </w:r>
      <w:r>
        <w:fldChar w:fldCharType="separate"/>
      </w:r>
      <w:r>
        <w:t>95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"_Toc384194047" </w:instrText>
      </w:r>
      <w:r>
        <w:fldChar w:fldCharType="separate"/>
      </w:r>
      <w:r>
        <w:rPr>
          <w:rStyle w:val="34"/>
        </w:rPr>
        <w:t>5.5.72</w:t>
      </w:r>
      <w:r>
        <w:rPr>
          <w:rFonts w:ascii="Calibri" w:hAnsi="Calibri"/>
          <w:iCs w:val="0"/>
          <w:szCs w:val="22"/>
        </w:rPr>
        <w:tab/>
      </w:r>
      <w:r>
        <w:rPr>
          <w:rStyle w:val="34"/>
        </w:rPr>
        <w:t>SSMN_USER_Audit (</w:t>
      </w:r>
      <w:r>
        <w:rPr>
          <w:rStyle w:val="34"/>
          <w:rFonts w:hint="eastAsia"/>
        </w:rPr>
        <w:t>用户信息</w:t>
      </w:r>
      <w:r>
        <w:rPr>
          <w:rStyle w:val="34"/>
        </w:rPr>
        <w:t>Audit</w:t>
      </w:r>
      <w:r>
        <w:rPr>
          <w:rStyle w:val="34"/>
          <w:rFonts w:hint="eastAsia"/>
        </w:rPr>
        <w:t>表</w:t>
      </w:r>
      <w:r>
        <w:rPr>
          <w:rStyle w:val="34"/>
        </w:rPr>
        <w:t>)</w:t>
      </w:r>
      <w:r>
        <w:tab/>
      </w:r>
      <w:r>
        <w:fldChar w:fldCharType="begin"/>
      </w:r>
      <w:r>
        <w:instrText xml:space="preserve"> PAGEREF _Toc384194047 \h </w:instrText>
      </w:r>
      <w:r>
        <w:fldChar w:fldCharType="separate"/>
      </w:r>
      <w:r>
        <w:t>96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"_Toc384194048" </w:instrText>
      </w:r>
      <w:r>
        <w:fldChar w:fldCharType="separate"/>
      </w:r>
      <w:r>
        <w:rPr>
          <w:rStyle w:val="34"/>
        </w:rPr>
        <w:t>5.5.73</w:t>
      </w:r>
      <w:r>
        <w:rPr>
          <w:rFonts w:ascii="Calibri" w:hAnsi="Calibri"/>
          <w:iCs w:val="0"/>
          <w:szCs w:val="22"/>
        </w:rPr>
        <w:tab/>
      </w:r>
      <w:r>
        <w:rPr>
          <w:rStyle w:val="34"/>
        </w:rPr>
        <w:t>SSMN_CANCEL_USER_Audit (</w:t>
      </w:r>
      <w:r>
        <w:rPr>
          <w:rStyle w:val="34"/>
          <w:rFonts w:hint="eastAsia"/>
        </w:rPr>
        <w:t>注销用户信息</w:t>
      </w:r>
      <w:r>
        <w:rPr>
          <w:rStyle w:val="34"/>
        </w:rPr>
        <w:t>Audit</w:t>
      </w:r>
      <w:r>
        <w:rPr>
          <w:rStyle w:val="34"/>
          <w:rFonts w:hint="eastAsia"/>
        </w:rPr>
        <w:t>表</w:t>
      </w:r>
      <w:r>
        <w:rPr>
          <w:rStyle w:val="34"/>
        </w:rPr>
        <w:t>)</w:t>
      </w:r>
      <w:r>
        <w:tab/>
      </w:r>
      <w:r>
        <w:fldChar w:fldCharType="begin"/>
      </w:r>
      <w:r>
        <w:instrText xml:space="preserve"> PAGEREF _Toc384194048 \h </w:instrText>
      </w:r>
      <w:r>
        <w:fldChar w:fldCharType="separate"/>
      </w:r>
      <w:r>
        <w:t>97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"_Toc384194049" </w:instrText>
      </w:r>
      <w:r>
        <w:fldChar w:fldCharType="separate"/>
      </w:r>
      <w:r>
        <w:rPr>
          <w:rStyle w:val="34"/>
        </w:rPr>
        <w:t>5.5.74</w:t>
      </w:r>
      <w:r>
        <w:rPr>
          <w:rFonts w:ascii="Calibri" w:hAnsi="Calibri"/>
          <w:iCs w:val="0"/>
          <w:szCs w:val="22"/>
        </w:rPr>
        <w:tab/>
      </w:r>
      <w:r>
        <w:rPr>
          <w:rStyle w:val="34"/>
          <w:lang w:val="en-GB"/>
        </w:rPr>
        <w:t>SSMN</w:t>
      </w:r>
      <w:r>
        <w:rPr>
          <w:rStyle w:val="34"/>
        </w:rPr>
        <w:t>_NUMBER_Audit (</w:t>
      </w:r>
      <w:r>
        <w:rPr>
          <w:rStyle w:val="34"/>
          <w:rFonts w:hint="eastAsia"/>
        </w:rPr>
        <w:t>虚号码记录</w:t>
      </w:r>
      <w:r>
        <w:rPr>
          <w:rStyle w:val="34"/>
        </w:rPr>
        <w:t>Audit</w:t>
      </w:r>
      <w:r>
        <w:rPr>
          <w:rStyle w:val="34"/>
          <w:rFonts w:hint="eastAsia"/>
        </w:rPr>
        <w:t>表</w:t>
      </w:r>
      <w:r>
        <w:rPr>
          <w:rStyle w:val="34"/>
        </w:rPr>
        <w:t>)</w:t>
      </w:r>
      <w:r>
        <w:tab/>
      </w:r>
      <w:r>
        <w:fldChar w:fldCharType="begin"/>
      </w:r>
      <w:r>
        <w:instrText xml:space="preserve"> PAGEREF _Toc384194049 \h </w:instrText>
      </w:r>
      <w:r>
        <w:fldChar w:fldCharType="separate"/>
      </w:r>
      <w:r>
        <w:t>99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"_Toc384194050" </w:instrText>
      </w:r>
      <w:r>
        <w:fldChar w:fldCharType="separate"/>
      </w:r>
      <w:r>
        <w:rPr>
          <w:rStyle w:val="34"/>
        </w:rPr>
        <w:t>5.5.75</w:t>
      </w:r>
      <w:r>
        <w:rPr>
          <w:rFonts w:ascii="Calibri" w:hAnsi="Calibri"/>
          <w:iCs w:val="0"/>
          <w:szCs w:val="22"/>
        </w:rPr>
        <w:tab/>
      </w:r>
      <w:r>
        <w:rPr>
          <w:rStyle w:val="34"/>
        </w:rPr>
        <w:t>SSMN_CANCEL_NUM_Audit (</w:t>
      </w:r>
      <w:r>
        <w:rPr>
          <w:rStyle w:val="34"/>
          <w:rFonts w:hint="eastAsia"/>
        </w:rPr>
        <w:t>注销号码</w:t>
      </w:r>
      <w:r>
        <w:rPr>
          <w:rStyle w:val="34"/>
        </w:rPr>
        <w:t>Audit</w:t>
      </w:r>
      <w:r>
        <w:rPr>
          <w:rStyle w:val="34"/>
          <w:rFonts w:hint="eastAsia"/>
        </w:rPr>
        <w:t>表</w:t>
      </w:r>
      <w:r>
        <w:rPr>
          <w:rStyle w:val="34"/>
        </w:rPr>
        <w:t>)</w:t>
      </w:r>
      <w:r>
        <w:tab/>
      </w:r>
      <w:r>
        <w:fldChar w:fldCharType="begin"/>
      </w:r>
      <w:r>
        <w:instrText xml:space="preserve"> PAGEREF _Toc384194050 \h </w:instrText>
      </w:r>
      <w:r>
        <w:fldChar w:fldCharType="separate"/>
      </w:r>
      <w:r>
        <w:t>100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"_Toc384194051" </w:instrText>
      </w:r>
      <w:r>
        <w:fldChar w:fldCharType="separate"/>
      </w:r>
      <w:r>
        <w:rPr>
          <w:rStyle w:val="34"/>
        </w:rPr>
        <w:t>5.5.76</w:t>
      </w:r>
      <w:r>
        <w:rPr>
          <w:rFonts w:ascii="Calibri" w:hAnsi="Calibri"/>
          <w:iCs w:val="0"/>
          <w:szCs w:val="22"/>
        </w:rPr>
        <w:tab/>
      </w:r>
      <w:r>
        <w:rPr>
          <w:rStyle w:val="34"/>
        </w:rPr>
        <w:t>SSMN_OTHER_REG_AUDIT(</w:t>
      </w:r>
      <w:r>
        <w:rPr>
          <w:rStyle w:val="34"/>
          <w:rFonts w:hint="eastAsia"/>
        </w:rPr>
        <w:t>非自主注册用户</w:t>
      </w:r>
      <w:r>
        <w:rPr>
          <w:rStyle w:val="34"/>
        </w:rPr>
        <w:t>Audit</w:t>
      </w:r>
      <w:r>
        <w:rPr>
          <w:rStyle w:val="34"/>
          <w:rFonts w:hint="eastAsia"/>
        </w:rPr>
        <w:t>表</w:t>
      </w:r>
      <w:r>
        <w:rPr>
          <w:rStyle w:val="34"/>
        </w:rPr>
        <w:t>)</w:t>
      </w:r>
      <w:r>
        <w:tab/>
      </w:r>
      <w:r>
        <w:fldChar w:fldCharType="begin"/>
      </w:r>
      <w:r>
        <w:instrText xml:space="preserve"> PAGEREF _Toc384194051 \h </w:instrText>
      </w:r>
      <w:r>
        <w:fldChar w:fldCharType="separate"/>
      </w:r>
      <w:r>
        <w:t>101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"_Toc384194052" </w:instrText>
      </w:r>
      <w:r>
        <w:fldChar w:fldCharType="separate"/>
      </w:r>
      <w:r>
        <w:rPr>
          <w:rStyle w:val="34"/>
        </w:rPr>
        <w:t>5.5.77</w:t>
      </w:r>
      <w:r>
        <w:rPr>
          <w:rFonts w:ascii="Calibri" w:hAnsi="Calibri"/>
          <w:iCs w:val="0"/>
          <w:szCs w:val="22"/>
        </w:rPr>
        <w:tab/>
      </w:r>
      <w:r>
        <w:rPr>
          <w:rStyle w:val="34"/>
        </w:rPr>
        <w:t>SSMN_USER_ACTION_RECORD (</w:t>
      </w:r>
      <w:r>
        <w:rPr>
          <w:rStyle w:val="34"/>
          <w:rFonts w:hint="eastAsia"/>
        </w:rPr>
        <w:t>用户注册行为表</w:t>
      </w:r>
      <w:r>
        <w:rPr>
          <w:rStyle w:val="34"/>
        </w:rPr>
        <w:t>)</w:t>
      </w:r>
      <w:r>
        <w:tab/>
      </w:r>
      <w:r>
        <w:fldChar w:fldCharType="begin"/>
      </w:r>
      <w:r>
        <w:instrText xml:space="preserve"> PAGEREF _Toc384194052 \h </w:instrText>
      </w:r>
      <w:r>
        <w:fldChar w:fldCharType="separate"/>
      </w:r>
      <w:r>
        <w:t>102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"_Toc384194053" </w:instrText>
      </w:r>
      <w:r>
        <w:fldChar w:fldCharType="separate"/>
      </w:r>
      <w:r>
        <w:rPr>
          <w:rStyle w:val="34"/>
        </w:rPr>
        <w:t>5.5.78</w:t>
      </w:r>
      <w:r>
        <w:rPr>
          <w:rFonts w:ascii="Calibri" w:hAnsi="Calibri"/>
          <w:iCs w:val="0"/>
          <w:szCs w:val="22"/>
        </w:rPr>
        <w:tab/>
      </w:r>
      <w:r>
        <w:rPr>
          <w:rStyle w:val="34"/>
        </w:rPr>
        <w:t>SSMN_Test_Num_in(</w:t>
      </w:r>
      <w:r>
        <w:rPr>
          <w:rStyle w:val="34"/>
          <w:rFonts w:hint="eastAsia"/>
        </w:rPr>
        <w:t>自回环测试输入表</w:t>
      </w:r>
      <w:r>
        <w:rPr>
          <w:rStyle w:val="34"/>
        </w:rPr>
        <w:t>)</w:t>
      </w:r>
      <w:r>
        <w:tab/>
      </w:r>
      <w:r>
        <w:fldChar w:fldCharType="begin"/>
      </w:r>
      <w:r>
        <w:instrText xml:space="preserve"> PAGEREF _Toc384194053 \h </w:instrText>
      </w:r>
      <w:r>
        <w:fldChar w:fldCharType="separate"/>
      </w:r>
      <w:r>
        <w:t>103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"_Toc384194054" </w:instrText>
      </w:r>
      <w:r>
        <w:fldChar w:fldCharType="separate"/>
      </w:r>
      <w:r>
        <w:rPr>
          <w:rStyle w:val="34"/>
        </w:rPr>
        <w:t>5.5.79</w:t>
      </w:r>
      <w:r>
        <w:rPr>
          <w:rFonts w:ascii="Calibri" w:hAnsi="Calibri"/>
          <w:iCs w:val="0"/>
          <w:szCs w:val="22"/>
        </w:rPr>
        <w:tab/>
      </w:r>
      <w:r>
        <w:rPr>
          <w:rStyle w:val="34"/>
        </w:rPr>
        <w:t>SSMN_Test_Num_Out (</w:t>
      </w:r>
      <w:r>
        <w:rPr>
          <w:rStyle w:val="34"/>
          <w:rFonts w:hint="eastAsia"/>
        </w:rPr>
        <w:t>自回环测试输出表</w:t>
      </w:r>
      <w:r>
        <w:rPr>
          <w:rStyle w:val="34"/>
        </w:rPr>
        <w:t>)</w:t>
      </w:r>
      <w:r>
        <w:tab/>
      </w:r>
      <w:r>
        <w:fldChar w:fldCharType="begin"/>
      </w:r>
      <w:r>
        <w:instrText xml:space="preserve"> PAGEREF _Toc384194054 \h </w:instrText>
      </w:r>
      <w:r>
        <w:fldChar w:fldCharType="separate"/>
      </w:r>
      <w:r>
        <w:t>103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"_Toc384194055" </w:instrText>
      </w:r>
      <w:r>
        <w:fldChar w:fldCharType="separate"/>
      </w:r>
      <w:r>
        <w:rPr>
          <w:rStyle w:val="34"/>
        </w:rPr>
        <w:t>5.5.80</w:t>
      </w:r>
      <w:r>
        <w:rPr>
          <w:rFonts w:ascii="Calibri" w:hAnsi="Calibri"/>
          <w:iCs w:val="0"/>
          <w:szCs w:val="22"/>
        </w:rPr>
        <w:tab/>
      </w:r>
      <w:r>
        <w:rPr>
          <w:rStyle w:val="34"/>
        </w:rPr>
        <w:t>SSMN_FreeTryUser(</w:t>
      </w:r>
      <w:r>
        <w:rPr>
          <w:rStyle w:val="34"/>
          <w:rFonts w:hint="eastAsia"/>
        </w:rPr>
        <w:t>江西电信临时体验用户号码表</w:t>
      </w:r>
      <w:r>
        <w:rPr>
          <w:rStyle w:val="34"/>
        </w:rPr>
        <w:t>)</w:t>
      </w:r>
      <w:r>
        <w:tab/>
      </w:r>
      <w:r>
        <w:fldChar w:fldCharType="begin"/>
      </w:r>
      <w:r>
        <w:instrText xml:space="preserve"> PAGEREF _Toc384194055 \h </w:instrText>
      </w:r>
      <w:r>
        <w:fldChar w:fldCharType="separate"/>
      </w:r>
      <w:r>
        <w:t>104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"_Toc384194056" </w:instrText>
      </w:r>
      <w:r>
        <w:fldChar w:fldCharType="separate"/>
      </w:r>
      <w:r>
        <w:rPr>
          <w:rStyle w:val="34"/>
        </w:rPr>
        <w:t>5.5.81</w:t>
      </w:r>
      <w:r>
        <w:rPr>
          <w:rFonts w:ascii="Calibri" w:hAnsi="Calibri"/>
          <w:iCs w:val="0"/>
          <w:szCs w:val="22"/>
        </w:rPr>
        <w:tab/>
      </w:r>
      <w:r>
        <w:rPr>
          <w:rStyle w:val="34"/>
        </w:rPr>
        <w:t>SSMN_Change_Package(</w:t>
      </w:r>
      <w:r>
        <w:rPr>
          <w:rStyle w:val="34"/>
          <w:rFonts w:hint="eastAsia"/>
        </w:rPr>
        <w:t>换套餐记录表</w:t>
      </w:r>
      <w:r>
        <w:rPr>
          <w:rStyle w:val="34"/>
        </w:rPr>
        <w:t>)</w:t>
      </w:r>
      <w:r>
        <w:tab/>
      </w:r>
      <w:r>
        <w:fldChar w:fldCharType="begin"/>
      </w:r>
      <w:r>
        <w:instrText xml:space="preserve"> PAGEREF _Toc384194056 \h </w:instrText>
      </w:r>
      <w:r>
        <w:fldChar w:fldCharType="separate"/>
      </w:r>
      <w:r>
        <w:t>105</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"_Toc384194057" </w:instrText>
      </w:r>
      <w:r>
        <w:fldChar w:fldCharType="separate"/>
      </w:r>
      <w:r>
        <w:rPr>
          <w:rStyle w:val="34"/>
          <w:b w:val="0"/>
        </w:rPr>
        <w:t>5.6</w:t>
      </w:r>
      <w:r>
        <w:rPr>
          <w:rFonts w:ascii="Calibri" w:hAnsi="Calibri"/>
          <w:b w:val="0"/>
          <w:bCs w:val="0"/>
          <w:szCs w:val="22"/>
        </w:rPr>
        <w:tab/>
      </w:r>
      <w:r>
        <w:rPr>
          <w:rStyle w:val="34"/>
          <w:rFonts w:hint="eastAsia"/>
          <w:b w:val="0"/>
        </w:rPr>
        <w:t>实号码客户端新增用表</w:t>
      </w:r>
      <w:r>
        <w:tab/>
      </w:r>
      <w:r>
        <w:fldChar w:fldCharType="begin"/>
      </w:r>
      <w:r>
        <w:instrText xml:space="preserve"> PAGEREF _Toc384194057 \h </w:instrText>
      </w:r>
      <w:r>
        <w:fldChar w:fldCharType="separate"/>
      </w:r>
      <w:r>
        <w:t>106</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"_Toc384194058" </w:instrText>
      </w:r>
      <w:r>
        <w:fldChar w:fldCharType="separate"/>
      </w:r>
      <w:r>
        <w:rPr>
          <w:rStyle w:val="34"/>
        </w:rPr>
        <w:t>5.6.1</w:t>
      </w:r>
      <w:r>
        <w:rPr>
          <w:rFonts w:ascii="Calibri" w:hAnsi="Calibri"/>
          <w:iCs w:val="0"/>
          <w:szCs w:val="22"/>
        </w:rPr>
        <w:tab/>
      </w:r>
      <w:r>
        <w:rPr>
          <w:rStyle w:val="34"/>
        </w:rPr>
        <w:t>SSMN_ConfirmCode</w:t>
      </w:r>
      <w:r>
        <w:tab/>
      </w:r>
      <w:r>
        <w:fldChar w:fldCharType="begin"/>
      </w:r>
      <w:r>
        <w:instrText xml:space="preserve"> PAGEREF _Toc384194058 \h </w:instrText>
      </w:r>
      <w:r>
        <w:fldChar w:fldCharType="separate"/>
      </w:r>
      <w:r>
        <w:t>106</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"_Toc384194059" </w:instrText>
      </w:r>
      <w:r>
        <w:fldChar w:fldCharType="separate"/>
      </w:r>
      <w:r>
        <w:rPr>
          <w:rStyle w:val="34"/>
        </w:rPr>
        <w:t>5.6.2</w:t>
      </w:r>
      <w:r>
        <w:rPr>
          <w:rFonts w:ascii="Calibri" w:hAnsi="Calibri"/>
          <w:iCs w:val="0"/>
          <w:szCs w:val="22"/>
        </w:rPr>
        <w:tab/>
      </w:r>
      <w:r>
        <w:rPr>
          <w:rStyle w:val="34"/>
        </w:rPr>
        <w:t>SSMN_UpgradeInfo</w:t>
      </w:r>
      <w:r>
        <w:rPr>
          <w:rStyle w:val="34"/>
          <w:rFonts w:hint="eastAsia"/>
        </w:rPr>
        <w:t>（终端版本信息表）</w:t>
      </w:r>
      <w:r>
        <w:tab/>
      </w:r>
      <w:r>
        <w:fldChar w:fldCharType="begin"/>
      </w:r>
      <w:r>
        <w:instrText xml:space="preserve"> PAGEREF _Toc384194059 \h </w:instrText>
      </w:r>
      <w:r>
        <w:fldChar w:fldCharType="separate"/>
      </w:r>
      <w:r>
        <w:t>107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"_Toc384194060" </w:instrText>
      </w:r>
      <w:r>
        <w:fldChar w:fldCharType="separate"/>
      </w:r>
      <w:r>
        <w:rPr>
          <w:rStyle w:val="34"/>
        </w:rPr>
        <w:t>5.6.3</w:t>
      </w:r>
      <w:r>
        <w:rPr>
          <w:rFonts w:ascii="Calibri" w:hAnsi="Calibri"/>
          <w:iCs w:val="0"/>
          <w:szCs w:val="22"/>
        </w:rPr>
        <w:tab/>
      </w:r>
      <w:r>
        <w:rPr>
          <w:rStyle w:val="34"/>
        </w:rPr>
        <w:t>SSMN_ deviceInfo</w:t>
      </w:r>
      <w:r>
        <w:rPr>
          <w:rStyle w:val="34"/>
          <w:rFonts w:hint="eastAsia"/>
        </w:rPr>
        <w:t>（设备基本信息表）</w:t>
      </w:r>
      <w:r>
        <w:tab/>
      </w:r>
      <w:r>
        <w:fldChar w:fldCharType="begin"/>
      </w:r>
      <w:r>
        <w:instrText xml:space="preserve"> PAGEREF _Toc384194060 \h </w:instrText>
      </w:r>
      <w:r>
        <w:fldChar w:fldCharType="separate"/>
      </w:r>
      <w:r>
        <w:t>107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"_Toc384194061" </w:instrText>
      </w:r>
      <w:r>
        <w:fldChar w:fldCharType="separate"/>
      </w:r>
      <w:r>
        <w:rPr>
          <w:rStyle w:val="34"/>
        </w:rPr>
        <w:t>5.6.4</w:t>
      </w:r>
      <w:r>
        <w:rPr>
          <w:rFonts w:ascii="Calibri" w:hAnsi="Calibri"/>
          <w:iCs w:val="0"/>
          <w:szCs w:val="22"/>
        </w:rPr>
        <w:tab/>
      </w:r>
      <w:r>
        <w:rPr>
          <w:rStyle w:val="34"/>
        </w:rPr>
        <w:t>SSMN_ExceptionRecord</w:t>
      </w:r>
      <w:r>
        <w:rPr>
          <w:rStyle w:val="34"/>
          <w:rFonts w:hint="eastAsia"/>
        </w:rPr>
        <w:t>（异常登记表）</w:t>
      </w:r>
      <w:r>
        <w:tab/>
      </w:r>
      <w:r>
        <w:fldChar w:fldCharType="begin"/>
      </w:r>
      <w:r>
        <w:instrText xml:space="preserve"> PAGEREF _Toc384194061 \h </w:instrText>
      </w:r>
      <w:r>
        <w:fldChar w:fldCharType="separate"/>
      </w:r>
      <w:r>
        <w:t>109</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"_Toc384194062" </w:instrText>
      </w:r>
      <w:r>
        <w:fldChar w:fldCharType="separate"/>
      </w:r>
      <w:r>
        <w:rPr>
          <w:rStyle w:val="34"/>
        </w:rPr>
        <w:t>5.6.5</w:t>
      </w:r>
      <w:r>
        <w:rPr>
          <w:rFonts w:ascii="Calibri" w:hAnsi="Calibri"/>
          <w:iCs w:val="0"/>
          <w:szCs w:val="22"/>
        </w:rPr>
        <w:tab/>
      </w:r>
      <w:r>
        <w:rPr>
          <w:rStyle w:val="34"/>
        </w:rPr>
        <w:t>Client_cfg</w:t>
      </w:r>
      <w:r>
        <w:rPr>
          <w:rStyle w:val="34"/>
          <w:rFonts w:hint="eastAsia"/>
        </w:rPr>
        <w:t>表（客户端配置项表）</w:t>
      </w:r>
      <w:r>
        <w:tab/>
      </w:r>
      <w:r>
        <w:fldChar w:fldCharType="begin"/>
      </w:r>
      <w:r>
        <w:instrText xml:space="preserve"> PAGEREF _Toc384194062 \h </w:instrText>
      </w:r>
      <w:r>
        <w:fldChar w:fldCharType="separate"/>
      </w:r>
      <w:r>
        <w:t>110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"_Toc384194063" </w:instrText>
      </w:r>
      <w:r>
        <w:fldChar w:fldCharType="separate"/>
      </w:r>
      <w:r>
        <w:rPr>
          <w:rStyle w:val="34"/>
        </w:rPr>
        <w:t>5.6.6</w:t>
      </w:r>
      <w:r>
        <w:rPr>
          <w:rFonts w:ascii="Calibri" w:hAnsi="Calibri"/>
          <w:iCs w:val="0"/>
          <w:szCs w:val="22"/>
        </w:rPr>
        <w:tab/>
      </w:r>
      <w:r>
        <w:rPr>
          <w:rStyle w:val="34"/>
        </w:rPr>
        <w:t>SSMN_ clientQA</w:t>
      </w:r>
      <w:r>
        <w:rPr>
          <w:rStyle w:val="34"/>
          <w:rFonts w:hint="eastAsia"/>
        </w:rPr>
        <w:t>（问题答案表）</w:t>
      </w:r>
      <w:r>
        <w:tab/>
      </w:r>
      <w:r>
        <w:fldChar w:fldCharType="begin"/>
      </w:r>
      <w:r>
        <w:instrText xml:space="preserve"> PAGEREF _Toc384194063 \h </w:instrText>
      </w:r>
      <w:r>
        <w:fldChar w:fldCharType="separate"/>
      </w:r>
      <w:r>
        <w:t>113</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"_Toc384194064" </w:instrText>
      </w:r>
      <w:r>
        <w:fldChar w:fldCharType="separate"/>
      </w:r>
      <w:r>
        <w:rPr>
          <w:rStyle w:val="34"/>
        </w:rPr>
        <w:t>5.6.7</w:t>
      </w:r>
      <w:r>
        <w:rPr>
          <w:rFonts w:ascii="Calibri" w:hAnsi="Calibri"/>
          <w:iCs w:val="0"/>
          <w:szCs w:val="22"/>
        </w:rPr>
        <w:tab/>
      </w:r>
      <w:r>
        <w:rPr>
          <w:rStyle w:val="34"/>
          <w:rFonts w:cs="Arial"/>
        </w:rPr>
        <w:t xml:space="preserve">PK_ </w:t>
      </w:r>
      <w:r>
        <w:rPr>
          <w:rStyle w:val="34"/>
        </w:rPr>
        <w:t>SSMN_ clientaq</w:t>
      </w:r>
      <w:r>
        <w:rPr>
          <w:rStyle w:val="34"/>
          <w:rFonts w:cs="Arial"/>
        </w:rPr>
        <w:t>(ID)</w:t>
      </w:r>
      <w:r>
        <w:rPr>
          <w:rStyle w:val="34"/>
        </w:rPr>
        <w:t>SSMN_HL_Prefix(</w:t>
      </w:r>
      <w:r>
        <w:rPr>
          <w:rStyle w:val="34"/>
          <w:rFonts w:hint="eastAsia"/>
        </w:rPr>
        <w:t>一机多号归属地号段表</w:t>
      </w:r>
      <w:r>
        <w:rPr>
          <w:rStyle w:val="34"/>
        </w:rPr>
        <w:t>)</w:t>
      </w:r>
      <w:r>
        <w:tab/>
      </w:r>
      <w:r>
        <w:fldChar w:fldCharType="begin"/>
      </w:r>
      <w:r>
        <w:instrText xml:space="preserve"> PAGEREF _Toc384194064 \h </w:instrText>
      </w:r>
      <w:r>
        <w:fldChar w:fldCharType="separate"/>
      </w:r>
      <w:r>
        <w:t>113</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"_Toc384194065" </w:instrText>
      </w:r>
      <w:r>
        <w:fldChar w:fldCharType="separate"/>
      </w:r>
      <w:r>
        <w:rPr>
          <w:rStyle w:val="34"/>
        </w:rPr>
        <w:t>5.6.8</w:t>
      </w:r>
      <w:r>
        <w:rPr>
          <w:rFonts w:ascii="Calibri" w:hAnsi="Calibri"/>
          <w:iCs w:val="0"/>
          <w:szCs w:val="22"/>
        </w:rPr>
        <w:tab/>
      </w:r>
      <w:r>
        <w:rPr>
          <w:rStyle w:val="34"/>
        </w:rPr>
        <w:t>SSMN_InfoCenter</w:t>
      </w:r>
      <w:r>
        <w:rPr>
          <w:rStyle w:val="34"/>
          <w:rFonts w:hint="eastAsia"/>
        </w:rPr>
        <w:t>（消息中心表）</w:t>
      </w:r>
      <w:r>
        <w:tab/>
      </w:r>
      <w:r>
        <w:fldChar w:fldCharType="begin"/>
      </w:r>
      <w:r>
        <w:instrText xml:space="preserve"> PAGEREF _Toc384194065 \h </w:instrText>
      </w:r>
      <w:r>
        <w:fldChar w:fldCharType="separate"/>
      </w:r>
      <w:r>
        <w:t>114</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"_Toc384194066" </w:instrText>
      </w:r>
      <w:r>
        <w:fldChar w:fldCharType="separate"/>
      </w:r>
      <w:r>
        <w:rPr>
          <w:rStyle w:val="34"/>
        </w:rPr>
        <w:t>5.6.9</w:t>
      </w:r>
      <w:r>
        <w:rPr>
          <w:rFonts w:ascii="Calibri" w:hAnsi="Calibri"/>
          <w:iCs w:val="0"/>
          <w:szCs w:val="22"/>
        </w:rPr>
        <w:tab/>
      </w:r>
      <w:r>
        <w:rPr>
          <w:rStyle w:val="34"/>
        </w:rPr>
        <w:t>SSMN_Feedback</w:t>
      </w:r>
      <w:r>
        <w:rPr>
          <w:rStyle w:val="34"/>
          <w:rFonts w:hint="eastAsia"/>
        </w:rPr>
        <w:t>（意见反馈表）</w:t>
      </w:r>
      <w:r>
        <w:tab/>
      </w:r>
      <w:r>
        <w:fldChar w:fldCharType="begin"/>
      </w:r>
      <w:r>
        <w:instrText xml:space="preserve"> PAGEREF _Toc384194066 \h </w:instrText>
      </w:r>
      <w:r>
        <w:fldChar w:fldCharType="separate"/>
      </w:r>
      <w:r>
        <w:t>114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"_Toc384194067" </w:instrText>
      </w:r>
      <w:r>
        <w:fldChar w:fldCharType="separate"/>
      </w:r>
      <w:r>
        <w:rPr>
          <w:rStyle w:val="34"/>
          <w:lang w:val="en-GB"/>
        </w:rPr>
        <w:t>5.6.10</w:t>
      </w:r>
      <w:r>
        <w:rPr>
          <w:rFonts w:ascii="Calibri" w:hAnsi="Calibri"/>
          <w:iCs w:val="0"/>
          <w:szCs w:val="22"/>
        </w:rPr>
        <w:tab/>
      </w:r>
      <w:r>
        <w:rPr>
          <w:rStyle w:val="34"/>
        </w:rPr>
        <w:t>SSMN_Payment (</w:t>
      </w:r>
      <w:r>
        <w:rPr>
          <w:rStyle w:val="34"/>
          <w:rFonts w:hint="eastAsia"/>
        </w:rPr>
        <w:t>资费信息表</w:t>
      </w:r>
      <w:r>
        <w:rPr>
          <w:rStyle w:val="34"/>
          <w:lang w:val="en-GB"/>
        </w:rPr>
        <w:t>)</w:t>
      </w:r>
      <w:r>
        <w:tab/>
      </w:r>
      <w:r>
        <w:fldChar w:fldCharType="begin"/>
      </w:r>
      <w:r>
        <w:instrText xml:space="preserve"> PAGEREF _Toc384194067 \h </w:instrText>
      </w:r>
      <w:r>
        <w:fldChar w:fldCharType="separate"/>
      </w:r>
      <w:r>
        <w:t>115</w:t>
      </w:r>
      <w:r>
        <w:fldChar w:fldCharType="end"/>
      </w:r>
      <w:r>
        <w:fldChar w:fldCharType="end"/>
      </w:r>
    </w:p>
    <w:p>
      <w:pPr>
        <w:pStyle w:val="20"/>
        <w:tabs>
          <w:tab w:val="left" w:pos="1408"/>
          <w:tab w:val="right" w:leader="dot" w:pos="8296"/>
        </w:tabs>
        <w:ind w:left="630"/>
        <w:rPr>
          <w:rFonts w:ascii="Calibri" w:hAnsi="Calibri"/>
          <w:iCs w:val="0"/>
          <w:szCs w:val="22"/>
        </w:rPr>
      </w:pPr>
      <w:r>
        <w:fldChar w:fldCharType="begin"/>
      </w:r>
      <w:r>
        <w:instrText xml:space="preserve"> HYPERLINK \l "_Toc384194068" </w:instrText>
      </w:r>
      <w:r>
        <w:fldChar w:fldCharType="separate"/>
      </w:r>
      <w:r>
        <w:rPr>
          <w:rStyle w:val="34"/>
        </w:rPr>
        <w:t>5.6.11</w:t>
      </w:r>
      <w:r>
        <w:rPr>
          <w:rFonts w:ascii="Calibri" w:hAnsi="Calibri"/>
          <w:iCs w:val="0"/>
          <w:szCs w:val="22"/>
        </w:rPr>
        <w:tab/>
      </w:r>
      <w:r>
        <w:rPr>
          <w:rStyle w:val="34"/>
        </w:rPr>
        <w:t>SSMN_PushTask (</w:t>
      </w:r>
      <w:r>
        <w:rPr>
          <w:rStyle w:val="34"/>
          <w:rFonts w:hint="eastAsia"/>
        </w:rPr>
        <w:t>推送任务表</w:t>
      </w:r>
      <w:r>
        <w:rPr>
          <w:rStyle w:val="34"/>
        </w:rPr>
        <w:t>)</w:t>
      </w:r>
      <w:r>
        <w:tab/>
      </w:r>
      <w:r>
        <w:fldChar w:fldCharType="begin"/>
      </w:r>
      <w:r>
        <w:instrText xml:space="preserve"> PAGEREF _Toc384194068 \h </w:instrText>
      </w:r>
      <w:r>
        <w:fldChar w:fldCharType="separate"/>
      </w:r>
      <w:r>
        <w:t>116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"_Toc384194069" </w:instrText>
      </w:r>
      <w:r>
        <w:fldChar w:fldCharType="separate"/>
      </w:r>
      <w:r>
        <w:rPr>
          <w:rStyle w:val="34"/>
        </w:rPr>
        <w:t>5.6.12</w:t>
      </w:r>
      <w:r>
        <w:rPr>
          <w:rFonts w:ascii="Calibri" w:hAnsi="Calibri"/>
          <w:iCs w:val="0"/>
          <w:szCs w:val="22"/>
        </w:rPr>
        <w:tab/>
      </w:r>
      <w:r>
        <w:rPr>
          <w:rStyle w:val="34"/>
        </w:rPr>
        <w:t>SSMN_PushLog</w:t>
      </w:r>
      <w:r>
        <w:rPr>
          <w:rStyle w:val="34"/>
          <w:rFonts w:hint="eastAsia"/>
        </w:rPr>
        <w:t>（推送结果记录表）</w:t>
      </w:r>
      <w:r>
        <w:tab/>
      </w:r>
      <w:r>
        <w:fldChar w:fldCharType="begin"/>
      </w:r>
      <w:r>
        <w:instrText xml:space="preserve"> PAGEREF _Toc384194069 \h </w:instrText>
      </w:r>
      <w:r>
        <w:fldChar w:fldCharType="separate"/>
      </w:r>
      <w:r>
        <w:t>116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"_Toc384194070" </w:instrText>
      </w:r>
      <w:r>
        <w:fldChar w:fldCharType="separate"/>
      </w:r>
      <w:r>
        <w:rPr>
          <w:rStyle w:val="34"/>
        </w:rPr>
        <w:t>5.6.13</w:t>
      </w:r>
      <w:r>
        <w:rPr>
          <w:rFonts w:ascii="Calibri" w:hAnsi="Calibri"/>
          <w:iCs w:val="0"/>
          <w:szCs w:val="22"/>
        </w:rPr>
        <w:tab/>
      </w:r>
      <w:r>
        <w:rPr>
          <w:rStyle w:val="34"/>
        </w:rPr>
        <w:t>SSMN_USER_Push(</w:t>
      </w:r>
      <w:r>
        <w:rPr>
          <w:rStyle w:val="34"/>
          <w:rFonts w:hint="eastAsia"/>
        </w:rPr>
        <w:t>用户推送信息采集表</w:t>
      </w:r>
      <w:r>
        <w:rPr>
          <w:rStyle w:val="34"/>
        </w:rPr>
        <w:t>)</w:t>
      </w:r>
      <w:r>
        <w:tab/>
      </w:r>
      <w:r>
        <w:fldChar w:fldCharType="begin"/>
      </w:r>
      <w:r>
        <w:instrText xml:space="preserve"> PAGEREF _Toc384194070 \h </w:instrText>
      </w:r>
      <w:r>
        <w:fldChar w:fldCharType="separate"/>
      </w:r>
      <w:r>
        <w:t>117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"_Toc384194071" </w:instrText>
      </w:r>
      <w:r>
        <w:fldChar w:fldCharType="separate"/>
      </w:r>
      <w:r>
        <w:rPr>
          <w:rStyle w:val="34"/>
        </w:rPr>
        <w:t>5.6.14</w:t>
      </w:r>
      <w:r>
        <w:rPr>
          <w:rFonts w:ascii="Calibri" w:hAnsi="Calibri"/>
          <w:iCs w:val="0"/>
          <w:szCs w:val="22"/>
        </w:rPr>
        <w:tab/>
      </w:r>
      <w:r>
        <w:rPr>
          <w:rStyle w:val="34"/>
        </w:rPr>
        <w:t>SSMN_PaymentReorder</w:t>
      </w:r>
      <w:r>
        <w:rPr>
          <w:rStyle w:val="34"/>
          <w:rFonts w:hint="eastAsia"/>
        </w:rPr>
        <w:t>（缴费记录表）（三期开发无用暂不创建）</w:t>
      </w:r>
      <w:r>
        <w:tab/>
      </w:r>
      <w:r>
        <w:fldChar w:fldCharType="begin"/>
      </w:r>
      <w:r>
        <w:instrText xml:space="preserve"> PAGEREF _Toc384194071 \h </w:instrText>
      </w:r>
      <w:r>
        <w:fldChar w:fldCharType="separate"/>
      </w:r>
      <w:r>
        <w:t>119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"_Toc384194072" </w:instrText>
      </w:r>
      <w:r>
        <w:fldChar w:fldCharType="separate"/>
      </w:r>
      <w:r>
        <w:rPr>
          <w:rStyle w:val="34"/>
        </w:rPr>
        <w:t>5.6.15</w:t>
      </w:r>
      <w:r>
        <w:rPr>
          <w:rFonts w:ascii="Calibri" w:hAnsi="Calibri"/>
          <w:iCs w:val="0"/>
          <w:szCs w:val="22"/>
        </w:rPr>
        <w:tab/>
      </w:r>
      <w:r>
        <w:rPr>
          <w:rStyle w:val="34"/>
        </w:rPr>
        <w:t>SSMN_ DownLoad_DAYSTAT</w:t>
      </w:r>
      <w:r>
        <w:rPr>
          <w:rStyle w:val="34"/>
          <w:rFonts w:hint="eastAsia"/>
        </w:rPr>
        <w:t>（客户端下载数统计表）</w:t>
      </w:r>
      <w:r>
        <w:tab/>
      </w:r>
      <w:r>
        <w:fldChar w:fldCharType="begin"/>
      </w:r>
      <w:r>
        <w:instrText xml:space="preserve"> PAGEREF _Toc384194072 \h </w:instrText>
      </w:r>
      <w:r>
        <w:fldChar w:fldCharType="separate"/>
      </w:r>
      <w:r>
        <w:t>119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"_Toc384194073" </w:instrText>
      </w:r>
      <w:r>
        <w:fldChar w:fldCharType="separate"/>
      </w:r>
      <w:r>
        <w:rPr>
          <w:rStyle w:val="34"/>
        </w:rPr>
        <w:t>5.6.16</w:t>
      </w:r>
      <w:r>
        <w:rPr>
          <w:rFonts w:ascii="Calibri" w:hAnsi="Calibri"/>
          <w:iCs w:val="0"/>
          <w:szCs w:val="22"/>
        </w:rPr>
        <w:tab/>
      </w:r>
      <w:r>
        <w:rPr>
          <w:rStyle w:val="34"/>
        </w:rPr>
        <w:t>SSMN_ SpecialUser</w:t>
      </w:r>
      <w:r>
        <w:rPr>
          <w:rStyle w:val="34"/>
          <w:rFonts w:hint="eastAsia"/>
        </w:rPr>
        <w:t>（客户端特殊用户表）</w:t>
      </w:r>
      <w:r>
        <w:tab/>
      </w:r>
      <w:r>
        <w:fldChar w:fldCharType="begin"/>
      </w:r>
      <w:r>
        <w:instrText xml:space="preserve"> PAGEREF _Toc384194073 \h </w:instrText>
      </w:r>
      <w:r>
        <w:fldChar w:fldCharType="separate"/>
      </w:r>
      <w:r>
        <w:t>120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"_Toc384194074" </w:instrText>
      </w:r>
      <w:r>
        <w:fldChar w:fldCharType="separate"/>
      </w:r>
      <w:r>
        <w:rPr>
          <w:rStyle w:val="34"/>
        </w:rPr>
        <w:t>5.6.17</w:t>
      </w:r>
      <w:r>
        <w:rPr>
          <w:rFonts w:ascii="Calibri" w:hAnsi="Calibri"/>
          <w:iCs w:val="0"/>
          <w:szCs w:val="22"/>
        </w:rPr>
        <w:tab/>
      </w:r>
      <w:r>
        <w:rPr>
          <w:rStyle w:val="34"/>
        </w:rPr>
        <w:t>SSMN_ Regionalpoint</w:t>
      </w:r>
      <w:r>
        <w:rPr>
          <w:rStyle w:val="34"/>
          <w:rFonts w:hint="eastAsia"/>
        </w:rPr>
        <w:t>（</w:t>
      </w:r>
      <w:r>
        <w:rPr>
          <w:rStyle w:val="34"/>
        </w:rPr>
        <w:t>iPhone</w:t>
      </w:r>
      <w:r>
        <w:rPr>
          <w:rStyle w:val="34"/>
          <w:rFonts w:hint="eastAsia"/>
        </w:rPr>
        <w:t>用区域临界点表）</w:t>
      </w:r>
      <w:r>
        <w:tab/>
      </w:r>
      <w:r>
        <w:fldChar w:fldCharType="begin"/>
      </w:r>
      <w:r>
        <w:instrText xml:space="preserve"> PAGEREF _Toc384194074 \h </w:instrText>
      </w:r>
      <w:r>
        <w:fldChar w:fldCharType="separate"/>
      </w:r>
      <w:r>
        <w:t>120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"_Toc384194075" </w:instrText>
      </w:r>
      <w:r>
        <w:fldChar w:fldCharType="separate"/>
      </w:r>
      <w:r>
        <w:rPr>
          <w:rStyle w:val="34"/>
        </w:rPr>
        <w:t>5.6.18</w:t>
      </w:r>
      <w:r>
        <w:rPr>
          <w:rFonts w:ascii="Calibri" w:hAnsi="Calibri"/>
          <w:iCs w:val="0"/>
          <w:szCs w:val="22"/>
        </w:rPr>
        <w:tab/>
      </w:r>
      <w:r>
        <w:rPr>
          <w:rStyle w:val="34"/>
        </w:rPr>
        <w:t>SSMN_ LAC</w:t>
      </w:r>
      <w:r>
        <w:rPr>
          <w:rStyle w:val="34"/>
          <w:rFonts w:hint="eastAsia"/>
        </w:rPr>
        <w:t>（</w:t>
      </w:r>
      <w:r>
        <w:rPr>
          <w:rStyle w:val="34"/>
        </w:rPr>
        <w:t>Android</w:t>
      </w:r>
      <w:r>
        <w:rPr>
          <w:rStyle w:val="34"/>
          <w:rFonts w:hint="eastAsia"/>
        </w:rPr>
        <w:t>用位置区域码表）</w:t>
      </w:r>
      <w:r>
        <w:tab/>
      </w:r>
      <w:r>
        <w:fldChar w:fldCharType="begin"/>
      </w:r>
      <w:r>
        <w:instrText xml:space="preserve"> PAGEREF _Toc384194075 \h </w:instrText>
      </w:r>
      <w:r>
        <w:fldChar w:fldCharType="separate"/>
      </w:r>
      <w:r>
        <w:t>121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"_Toc384194076" </w:instrText>
      </w:r>
      <w:r>
        <w:fldChar w:fldCharType="separate"/>
      </w:r>
      <w:r>
        <w:rPr>
          <w:rStyle w:val="34"/>
        </w:rPr>
        <w:t>5.6.19</w:t>
      </w:r>
      <w:r>
        <w:rPr>
          <w:rFonts w:ascii="Calibri" w:hAnsi="Calibri"/>
          <w:iCs w:val="0"/>
          <w:szCs w:val="22"/>
        </w:rPr>
        <w:tab/>
      </w:r>
      <w:r>
        <w:rPr>
          <w:rStyle w:val="34"/>
        </w:rPr>
        <w:t>SSMN_Local_PACKAGE(</w:t>
      </w:r>
      <w:r>
        <w:rPr>
          <w:rStyle w:val="34"/>
          <w:rFonts w:hint="eastAsia"/>
        </w:rPr>
        <w:t>地方套餐表</w:t>
      </w:r>
      <w:r>
        <w:rPr>
          <w:rStyle w:val="34"/>
        </w:rPr>
        <w:t>)</w:t>
      </w:r>
      <w:r>
        <w:tab/>
      </w:r>
      <w:r>
        <w:fldChar w:fldCharType="begin"/>
      </w:r>
      <w:r>
        <w:instrText xml:space="preserve"> PAGEREF _Toc384194076 \h </w:instrText>
      </w:r>
      <w:r>
        <w:fldChar w:fldCharType="separate"/>
      </w:r>
      <w:r>
        <w:t>122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"_Toc384194077" </w:instrText>
      </w:r>
      <w:r>
        <w:fldChar w:fldCharType="separate"/>
      </w:r>
      <w:r>
        <w:rPr>
          <w:rStyle w:val="34"/>
        </w:rPr>
        <w:t>5.6.20</w:t>
      </w:r>
      <w:r>
        <w:rPr>
          <w:rFonts w:ascii="Calibri" w:hAnsi="Calibri"/>
          <w:iCs w:val="0"/>
          <w:szCs w:val="22"/>
        </w:rPr>
        <w:tab/>
      </w:r>
      <w:r>
        <w:rPr>
          <w:rStyle w:val="34"/>
        </w:rPr>
        <w:t>SSMN_LOGIN_STAT (</w:t>
      </w:r>
      <w:r>
        <w:rPr>
          <w:rStyle w:val="34"/>
          <w:rFonts w:hint="eastAsia"/>
        </w:rPr>
        <w:t>地方登录记录表</w:t>
      </w:r>
      <w:r>
        <w:rPr>
          <w:rStyle w:val="34"/>
        </w:rPr>
        <w:t>)</w:t>
      </w:r>
      <w:r>
        <w:tab/>
      </w:r>
      <w:r>
        <w:fldChar w:fldCharType="begin"/>
      </w:r>
      <w:r>
        <w:instrText xml:space="preserve"> PAGEREF _Toc384194077 \h </w:instrText>
      </w:r>
      <w:r>
        <w:fldChar w:fldCharType="separate"/>
      </w:r>
      <w:r>
        <w:t>123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"_Toc384194078" </w:instrText>
      </w:r>
      <w:r>
        <w:fldChar w:fldCharType="separate"/>
      </w:r>
      <w:r>
        <w:rPr>
          <w:rStyle w:val="34"/>
        </w:rPr>
        <w:t>5.6.21</w:t>
      </w:r>
      <w:r>
        <w:rPr>
          <w:rFonts w:ascii="Calibri" w:hAnsi="Calibri"/>
          <w:iCs w:val="0"/>
          <w:szCs w:val="22"/>
        </w:rPr>
        <w:tab/>
      </w:r>
      <w:r>
        <w:rPr>
          <w:rStyle w:val="34"/>
        </w:rPr>
        <w:t>MsgTerminated_UNRead(</w:t>
      </w:r>
      <w:r>
        <w:rPr>
          <w:rStyle w:val="34"/>
          <w:rFonts w:hint="eastAsia"/>
        </w:rPr>
        <w:t>未读短信表</w:t>
      </w:r>
      <w:r>
        <w:rPr>
          <w:rStyle w:val="34"/>
        </w:rPr>
        <w:t>)</w:t>
      </w:r>
      <w:r>
        <w:tab/>
      </w:r>
      <w:r>
        <w:fldChar w:fldCharType="begin"/>
      </w:r>
      <w:r>
        <w:instrText xml:space="preserve"> PAGEREF _Toc384194078 \h </w:instrText>
      </w:r>
      <w:r>
        <w:fldChar w:fldCharType="separate"/>
      </w:r>
      <w:r>
        <w:t>124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"_Toc384194079" </w:instrText>
      </w:r>
      <w:r>
        <w:fldChar w:fldCharType="separate"/>
      </w:r>
      <w:r>
        <w:rPr>
          <w:rStyle w:val="34"/>
        </w:rPr>
        <w:t>5.6.22</w:t>
      </w:r>
      <w:r>
        <w:rPr>
          <w:rFonts w:ascii="Calibri" w:hAnsi="Calibri"/>
          <w:iCs w:val="0"/>
          <w:szCs w:val="22"/>
        </w:rPr>
        <w:tab/>
      </w:r>
      <w:r>
        <w:rPr>
          <w:rStyle w:val="34"/>
        </w:rPr>
        <w:t>SSMN_TransferNum</w:t>
      </w:r>
      <w:r>
        <w:rPr>
          <w:rStyle w:val="34"/>
          <w:rFonts w:hint="eastAsia"/>
        </w:rPr>
        <w:t>表</w:t>
      </w:r>
      <w:r>
        <w:rPr>
          <w:rStyle w:val="34"/>
        </w:rPr>
        <w:t>(</w:t>
      </w:r>
      <w:r>
        <w:rPr>
          <w:rStyle w:val="34"/>
          <w:rFonts w:hint="eastAsia"/>
        </w:rPr>
        <w:t>送号记录表</w:t>
      </w:r>
      <w:r>
        <w:rPr>
          <w:rStyle w:val="34"/>
        </w:rPr>
        <w:t>)</w:t>
      </w:r>
      <w:r>
        <w:tab/>
      </w:r>
      <w:r>
        <w:fldChar w:fldCharType="begin"/>
      </w:r>
      <w:r>
        <w:instrText xml:space="preserve"> PAGEREF _Toc384194079 \h </w:instrText>
      </w:r>
      <w:r>
        <w:fldChar w:fldCharType="separate"/>
      </w:r>
      <w:r>
        <w:t>124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"_Toc384194080" </w:instrText>
      </w:r>
      <w:r>
        <w:fldChar w:fldCharType="separate"/>
      </w:r>
      <w:r>
        <w:rPr>
          <w:rStyle w:val="34"/>
        </w:rPr>
        <w:t>5.6.23</w:t>
      </w:r>
      <w:r>
        <w:rPr>
          <w:rFonts w:ascii="Calibri" w:hAnsi="Calibri"/>
          <w:iCs w:val="0"/>
          <w:szCs w:val="22"/>
        </w:rPr>
        <w:tab/>
      </w:r>
      <w:r>
        <w:rPr>
          <w:rStyle w:val="34"/>
        </w:rPr>
        <w:t>SSMN_ClientBlack</w:t>
      </w:r>
      <w:r>
        <w:rPr>
          <w:rStyle w:val="34"/>
          <w:rFonts w:hint="eastAsia"/>
        </w:rPr>
        <w:t>表</w:t>
      </w:r>
      <w:r>
        <w:rPr>
          <w:rStyle w:val="34"/>
        </w:rPr>
        <w:t>(</w:t>
      </w:r>
      <w:r>
        <w:rPr>
          <w:rStyle w:val="34"/>
          <w:rFonts w:hint="eastAsia"/>
        </w:rPr>
        <w:t>客户端黑名单表</w:t>
      </w:r>
      <w:r>
        <w:rPr>
          <w:rStyle w:val="34"/>
        </w:rPr>
        <w:t>)</w:t>
      </w:r>
      <w:r>
        <w:tab/>
      </w:r>
      <w:r>
        <w:fldChar w:fldCharType="begin"/>
      </w:r>
      <w:r>
        <w:instrText xml:space="preserve"> PAGEREF _Toc384194080 \h </w:instrText>
      </w:r>
      <w:r>
        <w:fldChar w:fldCharType="separate"/>
      </w:r>
      <w:r>
        <w:t>125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"_Toc384194081" </w:instrText>
      </w:r>
      <w:r>
        <w:fldChar w:fldCharType="separate"/>
      </w:r>
      <w:r>
        <w:rPr>
          <w:rStyle w:val="34"/>
        </w:rPr>
        <w:t>5.6.24</w:t>
      </w:r>
      <w:r>
        <w:rPr>
          <w:rFonts w:ascii="Calibri" w:hAnsi="Calibri"/>
          <w:iCs w:val="0"/>
          <w:szCs w:val="22"/>
        </w:rPr>
        <w:tab/>
      </w:r>
      <w:r>
        <w:rPr>
          <w:rStyle w:val="34"/>
        </w:rPr>
        <w:t>SSMN_Remind</w:t>
      </w:r>
      <w:r>
        <w:rPr>
          <w:rStyle w:val="34"/>
          <w:rFonts w:hint="eastAsia"/>
        </w:rPr>
        <w:t>表</w:t>
      </w:r>
      <w:r>
        <w:rPr>
          <w:rStyle w:val="34"/>
        </w:rPr>
        <w:t>(</w:t>
      </w:r>
      <w:r>
        <w:rPr>
          <w:rStyle w:val="34"/>
          <w:rFonts w:hint="eastAsia"/>
        </w:rPr>
        <w:t>漏话提醒表</w:t>
      </w:r>
      <w:r>
        <w:rPr>
          <w:rStyle w:val="34"/>
        </w:rPr>
        <w:t>)</w:t>
      </w:r>
      <w:r>
        <w:tab/>
      </w:r>
      <w:r>
        <w:fldChar w:fldCharType="begin"/>
      </w:r>
      <w:r>
        <w:instrText xml:space="preserve"> PAGEREF _Toc384194081 \h </w:instrText>
      </w:r>
      <w:r>
        <w:fldChar w:fldCharType="separate"/>
      </w:r>
      <w:r>
        <w:t>125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"_Toc384194082" </w:instrText>
      </w:r>
      <w:r>
        <w:fldChar w:fldCharType="separate"/>
      </w:r>
      <w:r>
        <w:rPr>
          <w:rStyle w:val="34"/>
        </w:rPr>
        <w:t>5.6.25</w:t>
      </w:r>
      <w:r>
        <w:rPr>
          <w:rFonts w:ascii="Calibri" w:hAnsi="Calibri"/>
          <w:iCs w:val="0"/>
          <w:szCs w:val="22"/>
        </w:rPr>
        <w:tab/>
      </w:r>
      <w:r>
        <w:rPr>
          <w:rStyle w:val="34"/>
        </w:rPr>
        <w:t>SSMN_LOTTERY_TEMP</w:t>
      </w:r>
      <w:r>
        <w:rPr>
          <w:rStyle w:val="34"/>
          <w:rFonts w:hint="eastAsia"/>
        </w:rPr>
        <w:t>表</w:t>
      </w:r>
      <w:r>
        <w:rPr>
          <w:rStyle w:val="34"/>
        </w:rPr>
        <w:t>(</w:t>
      </w:r>
      <w:r>
        <w:rPr>
          <w:rStyle w:val="34"/>
          <w:rFonts w:hint="eastAsia"/>
        </w:rPr>
        <w:t>抽奖码临时记录表</w:t>
      </w:r>
      <w:r>
        <w:rPr>
          <w:rStyle w:val="34"/>
        </w:rPr>
        <w:t>)</w:t>
      </w:r>
      <w:r>
        <w:tab/>
      </w:r>
      <w:r>
        <w:fldChar w:fldCharType="begin"/>
      </w:r>
      <w:r>
        <w:instrText xml:space="preserve"> PAGEREF _Toc384194082 \h </w:instrText>
      </w:r>
      <w:r>
        <w:fldChar w:fldCharType="separate"/>
      </w:r>
      <w:r>
        <w:t>125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"_Toc384194083" </w:instrText>
      </w:r>
      <w:r>
        <w:fldChar w:fldCharType="separate"/>
      </w:r>
      <w:r>
        <w:rPr>
          <w:rStyle w:val="34"/>
        </w:rPr>
        <w:t>5.6.26</w:t>
      </w:r>
      <w:r>
        <w:rPr>
          <w:rFonts w:ascii="Calibri" w:hAnsi="Calibri"/>
          <w:iCs w:val="0"/>
          <w:szCs w:val="22"/>
        </w:rPr>
        <w:tab/>
      </w:r>
      <w:r>
        <w:rPr>
          <w:rStyle w:val="34"/>
        </w:rPr>
        <w:t>SSMN_ SMSAGENT</w:t>
      </w:r>
      <w:r>
        <w:rPr>
          <w:rStyle w:val="34"/>
          <w:rFonts w:hint="eastAsia"/>
        </w:rPr>
        <w:t>表</w:t>
      </w:r>
      <w:r>
        <w:rPr>
          <w:rStyle w:val="34"/>
        </w:rPr>
        <w:t>(</w:t>
      </w:r>
      <w:r>
        <w:rPr>
          <w:rStyle w:val="34"/>
          <w:rFonts w:hint="eastAsia"/>
        </w:rPr>
        <w:t>跨省转移短信记录表</w:t>
      </w:r>
      <w:r>
        <w:rPr>
          <w:rStyle w:val="34"/>
        </w:rPr>
        <w:t>)</w:t>
      </w:r>
      <w:r>
        <w:tab/>
      </w:r>
      <w:r>
        <w:fldChar w:fldCharType="begin"/>
      </w:r>
      <w:r>
        <w:instrText xml:space="preserve"> PAGEREF _Toc384194083 \h </w:instrText>
      </w:r>
      <w:r>
        <w:fldChar w:fldCharType="separate"/>
      </w:r>
      <w:r>
        <w:t>126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"_Toc384194084" </w:instrText>
      </w:r>
      <w:r>
        <w:fldChar w:fldCharType="separate"/>
      </w:r>
      <w:r>
        <w:rPr>
          <w:rStyle w:val="34"/>
        </w:rPr>
        <w:t>5.6.27</w:t>
      </w:r>
      <w:r>
        <w:rPr>
          <w:rFonts w:ascii="Calibri" w:hAnsi="Calibri"/>
          <w:iCs w:val="0"/>
          <w:szCs w:val="22"/>
        </w:rPr>
        <w:tab/>
      </w:r>
      <w:r>
        <w:rPr>
          <w:rStyle w:val="34"/>
        </w:rPr>
        <w:t>SSMN_ Record</w:t>
      </w:r>
      <w:r>
        <w:rPr>
          <w:rStyle w:val="34"/>
          <w:rFonts w:hint="eastAsia"/>
        </w:rPr>
        <w:t>表</w:t>
      </w:r>
      <w:r>
        <w:rPr>
          <w:rStyle w:val="34"/>
        </w:rPr>
        <w:t>(</w:t>
      </w:r>
      <w:r>
        <w:rPr>
          <w:rStyle w:val="34"/>
          <w:rFonts w:hint="eastAsia"/>
        </w:rPr>
        <w:t>录音记录</w:t>
      </w:r>
      <w:r>
        <w:rPr>
          <w:rStyle w:val="34"/>
        </w:rPr>
        <w:t>)</w:t>
      </w:r>
      <w:r>
        <w:tab/>
      </w:r>
      <w:r>
        <w:fldChar w:fldCharType="begin"/>
      </w:r>
      <w:r>
        <w:instrText xml:space="preserve"> PAGEREF _Toc384194084 \h </w:instrText>
      </w:r>
      <w:r>
        <w:fldChar w:fldCharType="separate"/>
      </w:r>
      <w:r>
        <w:t>127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"_Toc384194085" </w:instrText>
      </w:r>
      <w:r>
        <w:fldChar w:fldCharType="separate"/>
      </w:r>
      <w:r>
        <w:rPr>
          <w:rStyle w:val="34"/>
        </w:rPr>
        <w:t>5.6.28</w:t>
      </w:r>
      <w:r>
        <w:rPr>
          <w:rFonts w:ascii="Calibri" w:hAnsi="Calibri"/>
          <w:iCs w:val="0"/>
          <w:szCs w:val="22"/>
        </w:rPr>
        <w:tab/>
      </w:r>
      <w:r>
        <w:rPr>
          <w:rStyle w:val="34"/>
        </w:rPr>
        <w:t>SSMN_ SMS_toMI</w:t>
      </w:r>
      <w:r>
        <w:rPr>
          <w:rStyle w:val="34"/>
          <w:rFonts w:hint="eastAsia"/>
        </w:rPr>
        <w:t>表</w:t>
      </w:r>
      <w:r>
        <w:rPr>
          <w:rStyle w:val="34"/>
        </w:rPr>
        <w:t>(</w:t>
      </w:r>
      <w:r>
        <w:rPr>
          <w:rStyle w:val="34"/>
          <w:rFonts w:hint="eastAsia"/>
        </w:rPr>
        <w:t>地方直接给中央发送短信表</w:t>
      </w:r>
      <w:r>
        <w:rPr>
          <w:rStyle w:val="34"/>
        </w:rPr>
        <w:t>)</w:t>
      </w:r>
      <w:r>
        <w:tab/>
      </w:r>
      <w:r>
        <w:fldChar w:fldCharType="begin"/>
      </w:r>
      <w:r>
        <w:instrText xml:space="preserve"> PAGEREF _Toc384194085 \h </w:instrText>
      </w:r>
      <w:r>
        <w:fldChar w:fldCharType="separate"/>
      </w:r>
      <w:r>
        <w:t>128</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"_Toc384194086" </w:instrText>
      </w:r>
      <w:r>
        <w:fldChar w:fldCharType="separate"/>
      </w:r>
      <w:r>
        <w:rPr>
          <w:rStyle w:val="34"/>
          <w:b w:val="0"/>
          <w:lang w:val="en-GB"/>
        </w:rPr>
        <w:t>5.7</w:t>
      </w:r>
      <w:r>
        <w:rPr>
          <w:rFonts w:ascii="Calibri" w:hAnsi="Calibri"/>
          <w:b w:val="0"/>
          <w:bCs w:val="0"/>
          <w:szCs w:val="22"/>
        </w:rPr>
        <w:tab/>
      </w:r>
      <w:r>
        <w:rPr>
          <w:rStyle w:val="34"/>
          <w:rFonts w:hint="eastAsia"/>
          <w:b w:val="0"/>
        </w:rPr>
        <w:t>多业务公用表</w:t>
      </w:r>
      <w:r>
        <w:tab/>
      </w:r>
      <w:r>
        <w:fldChar w:fldCharType="begin"/>
      </w:r>
      <w:r>
        <w:instrText xml:space="preserve"> PAGEREF _Toc384194086 \h </w:instrText>
      </w:r>
      <w:r>
        <w:fldChar w:fldCharType="separate"/>
      </w:r>
      <w:r>
        <w:t>128</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"_Toc384194087" </w:instrText>
      </w:r>
      <w:r>
        <w:fldChar w:fldCharType="separate"/>
      </w:r>
      <w:r>
        <w:rPr>
          <w:rStyle w:val="34"/>
        </w:rPr>
        <w:t>5.7.1</w:t>
      </w:r>
      <w:r>
        <w:rPr>
          <w:rFonts w:ascii="Calibri" w:hAnsi="Calibri"/>
          <w:iCs w:val="0"/>
          <w:szCs w:val="22"/>
        </w:rPr>
        <w:tab/>
      </w:r>
      <w:r>
        <w:rPr>
          <w:rStyle w:val="34"/>
        </w:rPr>
        <w:t>SYSTEM_CFG(</w:t>
      </w:r>
      <w:r>
        <w:rPr>
          <w:rStyle w:val="34"/>
          <w:rFonts w:hint="eastAsia"/>
        </w:rPr>
        <w:t>统一配置表</w:t>
      </w:r>
      <w:r>
        <w:rPr>
          <w:rStyle w:val="34"/>
        </w:rPr>
        <w:t>)</w:t>
      </w:r>
      <w:r>
        <w:tab/>
      </w:r>
      <w:r>
        <w:fldChar w:fldCharType="begin"/>
      </w:r>
      <w:r>
        <w:instrText xml:space="preserve"> PAGEREF _Toc384194087 \h </w:instrText>
      </w:r>
      <w:r>
        <w:fldChar w:fldCharType="separate"/>
      </w:r>
      <w:r>
        <w:t>128</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"_Toc384194088" </w:instrText>
      </w:r>
      <w:r>
        <w:fldChar w:fldCharType="separate"/>
      </w:r>
      <w:r>
        <w:rPr>
          <w:rStyle w:val="34"/>
        </w:rPr>
        <w:t>5.7.2</w:t>
      </w:r>
      <w:r>
        <w:rPr>
          <w:rFonts w:ascii="Calibri" w:hAnsi="Calibri"/>
          <w:iCs w:val="0"/>
          <w:szCs w:val="22"/>
        </w:rPr>
        <w:tab/>
      </w:r>
      <w:r>
        <w:rPr>
          <w:rStyle w:val="34"/>
        </w:rPr>
        <w:t>Prefix(</w:t>
      </w:r>
      <w:r>
        <w:rPr>
          <w:rStyle w:val="34"/>
          <w:rFonts w:hint="eastAsia"/>
        </w:rPr>
        <w:t>号段表</w:t>
      </w:r>
      <w:r>
        <w:rPr>
          <w:rStyle w:val="34"/>
        </w:rPr>
        <w:t>)</w:t>
      </w:r>
      <w:r>
        <w:tab/>
      </w:r>
      <w:r>
        <w:fldChar w:fldCharType="begin"/>
      </w:r>
      <w:r>
        <w:instrText xml:space="preserve"> PAGEREF _Toc384194088 \h </w:instrText>
      </w:r>
      <w:r>
        <w:fldChar w:fldCharType="separate"/>
      </w:r>
      <w:r>
        <w:t>128</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"_Toc384194089" </w:instrText>
      </w:r>
      <w:r>
        <w:fldChar w:fldCharType="separate"/>
      </w:r>
      <w:r>
        <w:rPr>
          <w:rStyle w:val="34"/>
        </w:rPr>
        <w:t>5.7.3</w:t>
      </w:r>
      <w:r>
        <w:rPr>
          <w:rFonts w:ascii="Calibri" w:hAnsi="Calibri"/>
          <w:iCs w:val="0"/>
          <w:szCs w:val="22"/>
        </w:rPr>
        <w:tab/>
      </w:r>
      <w:r>
        <w:rPr>
          <w:rStyle w:val="34"/>
          <w:lang w:val="en-GB"/>
        </w:rPr>
        <w:t>ADMIN_</w:t>
      </w:r>
      <w:r>
        <w:rPr>
          <w:rStyle w:val="34"/>
        </w:rPr>
        <w:t>OPERATORS</w:t>
      </w:r>
      <w:r>
        <w:rPr>
          <w:rStyle w:val="34"/>
          <w:rFonts w:hint="eastAsia"/>
        </w:rPr>
        <w:t>（系统管理操作员表）</w:t>
      </w:r>
      <w:r>
        <w:tab/>
      </w:r>
      <w:r>
        <w:fldChar w:fldCharType="begin"/>
      </w:r>
      <w:r>
        <w:instrText xml:space="preserve"> PAGEREF _Toc384194089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"_Toc384194090" </w:instrText>
      </w:r>
      <w:r>
        <w:fldChar w:fldCharType="separate"/>
      </w:r>
      <w:r>
        <w:rPr>
          <w:rStyle w:val="34"/>
        </w:rPr>
        <w:t>5.7.4</w:t>
      </w:r>
      <w:r>
        <w:rPr>
          <w:rFonts w:ascii="Calibri" w:hAnsi="Calibri"/>
          <w:iCs w:val="0"/>
          <w:szCs w:val="22"/>
        </w:rPr>
        <w:tab/>
      </w:r>
      <w:r>
        <w:rPr>
          <w:rStyle w:val="34"/>
        </w:rPr>
        <w:t>ADMIN_Groups</w:t>
      </w:r>
      <w:r>
        <w:tab/>
      </w:r>
      <w:r>
        <w:fldChar w:fldCharType="begin"/>
      </w:r>
      <w:r>
        <w:instrText xml:space="preserve"> PAGEREF _Toc384194090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"_Toc384194091" </w:instrText>
      </w:r>
      <w:r>
        <w:fldChar w:fldCharType="separate"/>
      </w:r>
      <w:r>
        <w:rPr>
          <w:rStyle w:val="34"/>
        </w:rPr>
        <w:t>5.7.5</w:t>
      </w:r>
      <w:r>
        <w:rPr>
          <w:rFonts w:ascii="Calibri" w:hAnsi="Calibri"/>
          <w:iCs w:val="0"/>
          <w:szCs w:val="22"/>
        </w:rPr>
        <w:tab/>
      </w:r>
      <w:r>
        <w:rPr>
          <w:rStyle w:val="34"/>
        </w:rPr>
        <w:t>ADMIN_Authorities</w:t>
      </w:r>
      <w:r>
        <w:tab/>
      </w:r>
      <w:r>
        <w:fldChar w:fldCharType="begin"/>
      </w:r>
      <w:r>
        <w:instrText xml:space="preserve"> PAGEREF _Toc384194091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"_Toc384194092" </w:instrText>
      </w:r>
      <w:r>
        <w:fldChar w:fldCharType="separate"/>
      </w:r>
      <w:r>
        <w:rPr>
          <w:rStyle w:val="34"/>
        </w:rPr>
        <w:t>5.7.6</w:t>
      </w:r>
      <w:r>
        <w:rPr>
          <w:rFonts w:ascii="Calibri" w:hAnsi="Calibri"/>
          <w:iCs w:val="0"/>
          <w:szCs w:val="22"/>
        </w:rPr>
        <w:tab/>
      </w:r>
      <w:r>
        <w:rPr>
          <w:rStyle w:val="34"/>
        </w:rPr>
        <w:t>ADMIN_Group_Auths</w:t>
      </w:r>
      <w:r>
        <w:tab/>
      </w:r>
      <w:r>
        <w:fldChar w:fldCharType="begin"/>
      </w:r>
      <w:r>
        <w:instrText xml:space="preserve"> PAGEREF _Toc384194092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"_Toc384194093" </w:instrText>
      </w:r>
      <w:r>
        <w:fldChar w:fldCharType="separate"/>
      </w:r>
      <w:r>
        <w:rPr>
          <w:rStyle w:val="34"/>
        </w:rPr>
        <w:t>5.7.7</w:t>
      </w:r>
      <w:r>
        <w:rPr>
          <w:rFonts w:ascii="Calibri" w:hAnsi="Calibri"/>
          <w:iCs w:val="0"/>
          <w:szCs w:val="22"/>
        </w:rPr>
        <w:tab/>
      </w:r>
      <w:r>
        <w:rPr>
          <w:rStyle w:val="34"/>
        </w:rPr>
        <w:t>ADMIN_Logs</w:t>
      </w:r>
      <w:r>
        <w:tab/>
      </w:r>
      <w:r>
        <w:fldChar w:fldCharType="begin"/>
      </w:r>
      <w:r>
        <w:instrText xml:space="preserve"> PAGEREF _Toc384194093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"_Toc384194094" </w:instrText>
      </w:r>
      <w:r>
        <w:fldChar w:fldCharType="separate"/>
      </w:r>
      <w:r>
        <w:rPr>
          <w:rStyle w:val="34"/>
          <w:lang w:val="en-GB"/>
        </w:rPr>
        <w:t>5.7.8</w:t>
      </w:r>
      <w:r>
        <w:rPr>
          <w:rFonts w:ascii="Calibri" w:hAnsi="Calibri"/>
          <w:iCs w:val="0"/>
          <w:szCs w:val="22"/>
        </w:rPr>
        <w:tab/>
      </w:r>
      <w:r>
        <w:rPr>
          <w:rStyle w:val="34"/>
          <w:lang w:val="en-GB"/>
        </w:rPr>
        <w:t>ADMIN_</w:t>
      </w:r>
      <w:r>
        <w:rPr>
          <w:rStyle w:val="34"/>
        </w:rPr>
        <w:t xml:space="preserve"> DICTIONARY</w:t>
      </w:r>
      <w:r>
        <w:tab/>
      </w:r>
      <w:r>
        <w:fldChar w:fldCharType="begin"/>
      </w:r>
      <w:r>
        <w:instrText xml:space="preserve"> PAGEREF _Toc384194094 \h </w:instrText>
      </w:r>
      <w:r>
        <w:fldChar w:fldCharType="separate"/>
      </w:r>
      <w:r>
        <w:t>131</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"_Toc384194095" </w:instrText>
      </w:r>
      <w:r>
        <w:fldChar w:fldCharType="separate"/>
      </w:r>
      <w:r>
        <w:rPr>
          <w:rStyle w:val="34"/>
        </w:rPr>
        <w:t>5.7.9</w:t>
      </w:r>
      <w:r>
        <w:rPr>
          <w:rFonts w:ascii="Calibri" w:hAnsi="Calibri"/>
          <w:iCs w:val="0"/>
          <w:szCs w:val="22"/>
        </w:rPr>
        <w:tab/>
      </w:r>
      <w:r>
        <w:rPr>
          <w:rStyle w:val="34"/>
        </w:rPr>
        <w:t>MsgOriginate (</w:t>
      </w:r>
      <w:r>
        <w:rPr>
          <w:rStyle w:val="34"/>
          <w:rFonts w:hint="eastAsia"/>
        </w:rPr>
        <w:t>短消息接收表</w:t>
      </w:r>
      <w:r>
        <w:rPr>
          <w:rStyle w:val="34"/>
        </w:rPr>
        <w:t>)</w:t>
      </w:r>
      <w:r>
        <w:tab/>
      </w:r>
      <w:r>
        <w:fldChar w:fldCharType="begin"/>
      </w:r>
      <w:r>
        <w:instrText xml:space="preserve"> PAGEREF _Toc384194095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"_Toc384194096" </w:instrText>
      </w:r>
      <w:r>
        <w:fldChar w:fldCharType="separate"/>
      </w:r>
      <w:r>
        <w:rPr>
          <w:rStyle w:val="34"/>
        </w:rPr>
        <w:t>5.7.10</w:t>
      </w:r>
      <w:r>
        <w:rPr>
          <w:rFonts w:ascii="Calibri" w:hAnsi="Calibri"/>
          <w:iCs w:val="0"/>
          <w:szCs w:val="22"/>
        </w:rPr>
        <w:tab/>
      </w:r>
      <w:r>
        <w:rPr>
          <w:rStyle w:val="34"/>
        </w:rPr>
        <w:t>MsgOriginateBak (</w:t>
      </w:r>
      <w:r>
        <w:rPr>
          <w:rStyle w:val="34"/>
          <w:rFonts w:hint="eastAsia"/>
        </w:rPr>
        <w:t>短消息接收备份表</w:t>
      </w:r>
      <w:r>
        <w:rPr>
          <w:rStyle w:val="34"/>
        </w:rPr>
        <w:t>)</w:t>
      </w:r>
      <w:r>
        <w:tab/>
      </w:r>
      <w:r>
        <w:fldChar w:fldCharType="begin"/>
      </w:r>
      <w:r>
        <w:instrText xml:space="preserve"> PAGEREF _Toc384194096 \h </w:instrText>
      </w:r>
      <w:r>
        <w:fldChar w:fldCharType="separate"/>
      </w:r>
      <w:r>
        <w:t>131</w:t>
      </w:r>
      <w:r>
        <w:fldChar w:fldCharType="end"/>
      </w:r>
      <w:r>
        <w:fldChar w:fldCharType="end"/>
      </w:r>
    </w:p>
    <w:p>
      <w:pPr>
        <w:pStyle w:val="20"/>
        <w:tabs>
          <w:tab w:val="left" w:pos="1408"/>
          <w:tab w:val="right" w:leader="dot" w:pos="8296"/>
        </w:tabs>
        <w:ind w:left="630"/>
        <w:rPr>
          <w:rFonts w:ascii="Calibri" w:hAnsi="Calibri"/>
          <w:iCs w:val="0"/>
          <w:szCs w:val="22"/>
        </w:rPr>
      </w:pPr>
      <w:r>
        <w:fldChar w:fldCharType="begin"/>
      </w:r>
      <w:r>
        <w:instrText xml:space="preserve"> HYPERLINK \l "_Toc384194097" </w:instrText>
      </w:r>
      <w:r>
        <w:fldChar w:fldCharType="separate"/>
      </w:r>
      <w:r>
        <w:rPr>
          <w:rStyle w:val="34"/>
        </w:rPr>
        <w:t>5.7.11</w:t>
      </w:r>
      <w:r>
        <w:rPr>
          <w:rFonts w:ascii="Calibri" w:hAnsi="Calibri"/>
          <w:iCs w:val="0"/>
          <w:szCs w:val="22"/>
        </w:rPr>
        <w:tab/>
      </w:r>
      <w:r>
        <w:rPr>
          <w:rStyle w:val="34"/>
        </w:rPr>
        <w:t>MsgSend (</w:t>
      </w:r>
      <w:r>
        <w:rPr>
          <w:rStyle w:val="34"/>
          <w:rFonts w:hint="eastAsia"/>
        </w:rPr>
        <w:t>短消息发送表</w:t>
      </w:r>
      <w:r>
        <w:rPr>
          <w:rStyle w:val="34"/>
        </w:rPr>
        <w:t>)</w:t>
      </w:r>
      <w:r>
        <w:tab/>
      </w:r>
      <w:r>
        <w:fldChar w:fldCharType="begin"/>
      </w:r>
      <w:r>
        <w:instrText xml:space="preserve"> PAGEREF _Toc384194097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"_Toc384194098" </w:instrText>
      </w:r>
      <w:r>
        <w:fldChar w:fldCharType="separate"/>
      </w:r>
      <w:r>
        <w:rPr>
          <w:rStyle w:val="34"/>
        </w:rPr>
        <w:t>5.7.12</w:t>
      </w:r>
      <w:r>
        <w:rPr>
          <w:rFonts w:ascii="Calibri" w:hAnsi="Calibri"/>
          <w:iCs w:val="0"/>
          <w:szCs w:val="22"/>
        </w:rPr>
        <w:tab/>
      </w:r>
      <w:r>
        <w:rPr>
          <w:rStyle w:val="34"/>
        </w:rPr>
        <w:t>MsgSend_Tmp (</w:t>
      </w:r>
      <w:r>
        <w:rPr>
          <w:rStyle w:val="34"/>
          <w:rFonts w:hint="eastAsia"/>
        </w:rPr>
        <w:t>预计费短消息表</w:t>
      </w:r>
      <w:r>
        <w:rPr>
          <w:rStyle w:val="34"/>
        </w:rPr>
        <w:t>)</w:t>
      </w:r>
      <w:r>
        <w:tab/>
      </w:r>
      <w:r>
        <w:fldChar w:fldCharType="begin"/>
      </w:r>
      <w:r>
        <w:instrText xml:space="preserve"> PAGEREF _Toc384194098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"_Toc384194099" </w:instrText>
      </w:r>
      <w:r>
        <w:fldChar w:fldCharType="separate"/>
      </w:r>
      <w:r>
        <w:rPr>
          <w:rStyle w:val="34"/>
        </w:rPr>
        <w:t>5.7.13</w:t>
      </w:r>
      <w:r>
        <w:rPr>
          <w:rFonts w:ascii="Calibri" w:hAnsi="Calibri"/>
          <w:iCs w:val="0"/>
          <w:szCs w:val="22"/>
        </w:rPr>
        <w:tab/>
      </w:r>
      <w:r>
        <w:rPr>
          <w:rStyle w:val="34"/>
        </w:rPr>
        <w:t>MsgTerminated(</w:t>
      </w:r>
      <w:r>
        <w:rPr>
          <w:rStyle w:val="34"/>
          <w:rFonts w:hint="eastAsia"/>
        </w:rPr>
        <w:t>短消息发送状态表</w:t>
      </w:r>
      <w:r>
        <w:rPr>
          <w:rStyle w:val="34"/>
        </w:rPr>
        <w:t>)</w:t>
      </w:r>
      <w:r>
        <w:tab/>
      </w:r>
      <w:r>
        <w:fldChar w:fldCharType="begin"/>
      </w:r>
      <w:r>
        <w:instrText xml:space="preserve"> PAGEREF _Toc384194099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"_Toc384194100" </w:instrText>
      </w:r>
      <w:r>
        <w:fldChar w:fldCharType="separate"/>
      </w:r>
      <w:r>
        <w:rPr>
          <w:rStyle w:val="34"/>
        </w:rPr>
        <w:t>5.7.14</w:t>
      </w:r>
      <w:r>
        <w:rPr>
          <w:rFonts w:ascii="Calibri" w:hAnsi="Calibri"/>
          <w:iCs w:val="0"/>
          <w:szCs w:val="22"/>
        </w:rPr>
        <w:tab/>
      </w:r>
      <w:r>
        <w:rPr>
          <w:rStyle w:val="34"/>
        </w:rPr>
        <w:t xml:space="preserve">MsgSubmitResp </w:t>
      </w:r>
      <w:r>
        <w:rPr>
          <w:rStyle w:val="34"/>
          <w:lang w:val="en-GB"/>
        </w:rPr>
        <w:t>(</w:t>
      </w:r>
      <w:r>
        <w:rPr>
          <w:rStyle w:val="34"/>
          <w:rFonts w:hint="eastAsia"/>
        </w:rPr>
        <w:t>短信回复表</w:t>
      </w:r>
      <w:r>
        <w:rPr>
          <w:rStyle w:val="34"/>
          <w:lang w:val="en-GB"/>
        </w:rPr>
        <w:t>)</w:t>
      </w:r>
      <w:r>
        <w:tab/>
      </w:r>
      <w:r>
        <w:fldChar w:fldCharType="begin"/>
      </w:r>
      <w:r>
        <w:instrText xml:space="preserve"> PAGEREF _Toc384194100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"_Toc384194101" </w:instrText>
      </w:r>
      <w:r>
        <w:fldChar w:fldCharType="separate"/>
      </w:r>
      <w:r>
        <w:rPr>
          <w:rStyle w:val="34"/>
        </w:rPr>
        <w:t>5.7.15</w:t>
      </w:r>
      <w:r>
        <w:rPr>
          <w:rFonts w:ascii="Calibri" w:hAnsi="Calibri"/>
          <w:iCs w:val="0"/>
          <w:szCs w:val="22"/>
        </w:rPr>
        <w:tab/>
      </w:r>
      <w:r>
        <w:rPr>
          <w:rStyle w:val="34"/>
        </w:rPr>
        <w:t>MsgReport(</w:t>
      </w:r>
      <w:r>
        <w:rPr>
          <w:rStyle w:val="34"/>
          <w:rFonts w:hint="eastAsia"/>
        </w:rPr>
        <w:t>短消息状态报告表</w:t>
      </w:r>
      <w:r>
        <w:rPr>
          <w:rStyle w:val="34"/>
        </w:rPr>
        <w:t>)</w:t>
      </w:r>
      <w:r>
        <w:tab/>
      </w:r>
      <w:r>
        <w:fldChar w:fldCharType="begin"/>
      </w:r>
      <w:r>
        <w:instrText xml:space="preserve"> PAGEREF _Toc384194101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"_Toc384194102" </w:instrText>
      </w:r>
      <w:r>
        <w:fldChar w:fldCharType="separate"/>
      </w:r>
      <w:r>
        <w:rPr>
          <w:rStyle w:val="34"/>
          <w:lang w:val="en-GB"/>
        </w:rPr>
        <w:t>5.7.16</w:t>
      </w:r>
      <w:r>
        <w:rPr>
          <w:rFonts w:ascii="Calibri" w:hAnsi="Calibri"/>
          <w:iCs w:val="0"/>
          <w:szCs w:val="22"/>
        </w:rPr>
        <w:tab/>
      </w:r>
      <w:r>
        <w:rPr>
          <w:rStyle w:val="34"/>
        </w:rPr>
        <w:t>MsgSendApp(</w:t>
      </w:r>
      <w:r>
        <w:rPr>
          <w:rStyle w:val="34"/>
          <w:rFonts w:hint="eastAsia"/>
        </w:rPr>
        <w:t>带参数的待发短信</w:t>
      </w:r>
      <w:r>
        <w:rPr>
          <w:rStyle w:val="34"/>
          <w:rFonts w:hint="eastAsia"/>
          <w:lang w:val="en-GB"/>
        </w:rPr>
        <w:t>表</w:t>
      </w:r>
      <w:r>
        <w:rPr>
          <w:rStyle w:val="34"/>
          <w:lang w:val="en-GB"/>
        </w:rPr>
        <w:t>)</w:t>
      </w:r>
      <w:r>
        <w:tab/>
      </w:r>
      <w:r>
        <w:fldChar w:fldCharType="begin"/>
      </w:r>
      <w:r>
        <w:instrText xml:space="preserve"> PAGEREF _Toc384194102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"_Toc384194103" </w:instrText>
      </w:r>
      <w:r>
        <w:fldChar w:fldCharType="separate"/>
      </w:r>
      <w:r>
        <w:rPr>
          <w:rStyle w:val="34"/>
        </w:rPr>
        <w:t>5.7.17</w:t>
      </w:r>
      <w:r>
        <w:rPr>
          <w:rFonts w:ascii="Calibri" w:hAnsi="Calibri"/>
          <w:iCs w:val="0"/>
          <w:szCs w:val="22"/>
        </w:rPr>
        <w:tab/>
      </w:r>
      <w:r>
        <w:rPr>
          <w:rStyle w:val="34"/>
        </w:rPr>
        <w:t>MsgList(</w:t>
      </w:r>
      <w:r>
        <w:rPr>
          <w:rStyle w:val="34"/>
          <w:rFonts w:hint="eastAsia"/>
        </w:rPr>
        <w:t>初始短信</w:t>
      </w:r>
      <w:r>
        <w:rPr>
          <w:rStyle w:val="34"/>
          <w:rFonts w:hint="eastAsia"/>
          <w:lang w:val="en-GB"/>
        </w:rPr>
        <w:t>表</w:t>
      </w:r>
      <w:r>
        <w:rPr>
          <w:rStyle w:val="34"/>
        </w:rPr>
        <w:t>)</w:t>
      </w:r>
      <w:r>
        <w:tab/>
      </w:r>
      <w:r>
        <w:fldChar w:fldCharType="begin"/>
      </w:r>
      <w:r>
        <w:instrText xml:space="preserve"> PAGEREF _Toc384194103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"_Toc384194104" </w:instrText>
      </w:r>
      <w:r>
        <w:fldChar w:fldCharType="separate"/>
      </w:r>
      <w:r>
        <w:rPr>
          <w:rStyle w:val="34"/>
        </w:rPr>
        <w:t>5.7.18</w:t>
      </w:r>
      <w:r>
        <w:rPr>
          <w:rFonts w:ascii="Calibri" w:hAnsi="Calibri"/>
          <w:iCs w:val="0"/>
          <w:szCs w:val="22"/>
        </w:rPr>
        <w:tab/>
      </w:r>
      <w:r>
        <w:rPr>
          <w:rStyle w:val="34"/>
        </w:rPr>
        <w:t>MsgBW(</w:t>
      </w:r>
      <w:r>
        <w:rPr>
          <w:rStyle w:val="34"/>
          <w:rFonts w:hint="eastAsia"/>
        </w:rPr>
        <w:t>短信黑白名单表</w:t>
      </w:r>
      <w:r>
        <w:rPr>
          <w:rStyle w:val="34"/>
        </w:rPr>
        <w:t>)</w:t>
      </w:r>
      <w:r>
        <w:tab/>
      </w:r>
      <w:r>
        <w:fldChar w:fldCharType="begin"/>
      </w:r>
      <w:r>
        <w:instrText xml:space="preserve"> PAGEREF _Toc384194104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"_Toc384194105" </w:instrText>
      </w:r>
      <w:r>
        <w:fldChar w:fldCharType="separate"/>
      </w:r>
      <w:r>
        <w:rPr>
          <w:rStyle w:val="34"/>
        </w:rPr>
        <w:t>5.7.19</w:t>
      </w:r>
      <w:r>
        <w:rPr>
          <w:rFonts w:ascii="Calibri" w:hAnsi="Calibri"/>
          <w:iCs w:val="0"/>
          <w:szCs w:val="22"/>
        </w:rPr>
        <w:tab/>
      </w:r>
      <w:r>
        <w:rPr>
          <w:rStyle w:val="34"/>
        </w:rPr>
        <w:t>MsgTask(</w:t>
      </w:r>
      <w:r>
        <w:rPr>
          <w:rStyle w:val="34"/>
          <w:rFonts w:hint="eastAsia"/>
        </w:rPr>
        <w:t>批量短信任务表</w:t>
      </w:r>
      <w:r>
        <w:rPr>
          <w:rStyle w:val="34"/>
        </w:rPr>
        <w:t>)</w:t>
      </w:r>
      <w:r>
        <w:tab/>
      </w:r>
      <w:r>
        <w:fldChar w:fldCharType="begin"/>
      </w:r>
      <w:r>
        <w:instrText xml:space="preserve"> PAGEREF _Toc384194105 \h </w:instrText>
      </w:r>
      <w:r>
        <w:fldChar w:fldCharType="separate"/>
      </w:r>
      <w:r>
        <w:t>136</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"_Toc384194106" </w:instrText>
      </w:r>
      <w:r>
        <w:fldChar w:fldCharType="separate"/>
      </w:r>
      <w:r>
        <w:rPr>
          <w:rStyle w:val="34"/>
          <w:b w:val="0"/>
        </w:rPr>
        <w:t>5.8</w:t>
      </w:r>
      <w:r>
        <w:rPr>
          <w:rFonts w:ascii="Calibri" w:hAnsi="Calibri"/>
          <w:b w:val="0"/>
          <w:bCs w:val="0"/>
          <w:szCs w:val="22"/>
        </w:rPr>
        <w:tab/>
      </w:r>
      <w:r>
        <w:rPr>
          <w:rStyle w:val="34"/>
          <w:rFonts w:hint="eastAsia"/>
          <w:b w:val="0"/>
        </w:rPr>
        <w:t>业务临时表</w:t>
      </w:r>
      <w:r>
        <w:tab/>
      </w:r>
      <w:r>
        <w:fldChar w:fldCharType="begin"/>
      </w:r>
      <w:r>
        <w:instrText xml:space="preserve"> PAGEREF _Toc384194106 \h </w:instrText>
      </w:r>
      <w:r>
        <w:fldChar w:fldCharType="separate"/>
      </w:r>
      <w:r>
        <w:t>137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"_Toc384194107" </w:instrText>
      </w:r>
      <w:r>
        <w:fldChar w:fldCharType="separate"/>
      </w:r>
      <w:r>
        <w:rPr>
          <w:rStyle w:val="34"/>
        </w:rPr>
        <w:t>5.8.1</w:t>
      </w:r>
      <w:r>
        <w:rPr>
          <w:rFonts w:ascii="Calibri" w:hAnsi="Calibri"/>
          <w:iCs w:val="0"/>
          <w:szCs w:val="22"/>
        </w:rPr>
        <w:tab/>
      </w:r>
      <w:r>
        <w:rPr>
          <w:rStyle w:val="34"/>
        </w:rPr>
        <w:t>SSMN_TEMP_MSG</w:t>
      </w:r>
      <w:r>
        <w:rPr>
          <w:rStyle w:val="34"/>
          <w:rFonts w:hint="eastAsia"/>
        </w:rPr>
        <w:t>（</w:t>
      </w:r>
      <w:r>
        <w:rPr>
          <w:rStyle w:val="34"/>
          <w:rFonts w:hint="eastAsia" w:ascii="宋体" w:hAnsi="宋体"/>
        </w:rPr>
        <w:t>副号码关机临时短信表</w:t>
      </w:r>
      <w:r>
        <w:rPr>
          <w:rStyle w:val="34"/>
          <w:rFonts w:hint="eastAsia"/>
        </w:rPr>
        <w:t>）</w:t>
      </w:r>
      <w:r>
        <w:tab/>
      </w:r>
      <w:r>
        <w:fldChar w:fldCharType="begin"/>
      </w:r>
      <w:r>
        <w:instrText xml:space="preserve"> PAGEREF _Toc384194107 \h </w:instrText>
      </w:r>
      <w:r>
        <w:fldChar w:fldCharType="separate"/>
      </w:r>
      <w:r>
        <w:t>137</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"_Toc384194108" </w:instrText>
      </w:r>
      <w:r>
        <w:fldChar w:fldCharType="separate"/>
      </w:r>
      <w:r>
        <w:rPr>
          <w:rStyle w:val="34"/>
          <w:b w:val="0"/>
        </w:rPr>
        <w:t>5.9</w:t>
      </w:r>
      <w:r>
        <w:rPr>
          <w:rFonts w:ascii="Calibri" w:hAnsi="Calibri"/>
          <w:b w:val="0"/>
          <w:bCs w:val="0"/>
          <w:szCs w:val="22"/>
        </w:rPr>
        <w:tab/>
      </w:r>
      <w:r>
        <w:rPr>
          <w:rStyle w:val="34"/>
          <w:rFonts w:hint="eastAsia"/>
          <w:b w:val="0"/>
        </w:rPr>
        <w:t>系统参数列表</w:t>
      </w:r>
      <w:r>
        <w:tab/>
      </w:r>
      <w:r>
        <w:fldChar w:fldCharType="begin"/>
      </w:r>
      <w:r>
        <w:instrText xml:space="preserve"> PAGEREF _Toc384194108 \h </w:instrText>
      </w:r>
      <w:r>
        <w:fldChar w:fldCharType="separate"/>
      </w:r>
      <w:r>
        <w:t>139</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"_Toc384194109" </w:instrText>
      </w:r>
      <w:r>
        <w:fldChar w:fldCharType="separate"/>
      </w:r>
      <w:r>
        <w:rPr>
          <w:rStyle w:val="34"/>
          <w:b w:val="0"/>
        </w:rPr>
        <w:t>5.10</w:t>
      </w:r>
      <w:r>
        <w:rPr>
          <w:rFonts w:ascii="Calibri" w:hAnsi="Calibri"/>
          <w:b w:val="0"/>
          <w:bCs w:val="0"/>
          <w:szCs w:val="22"/>
        </w:rPr>
        <w:tab/>
      </w:r>
      <w:r>
        <w:rPr>
          <w:rStyle w:val="34"/>
          <w:rFonts w:hint="eastAsia"/>
          <w:b w:val="0"/>
        </w:rPr>
        <w:t>存储过程设计</w:t>
      </w:r>
      <w:r>
        <w:tab/>
      </w:r>
      <w:r>
        <w:fldChar w:fldCharType="begin"/>
      </w:r>
      <w:r>
        <w:instrText xml:space="preserve"> PAGEREF _Toc384194109 \h </w:instrText>
      </w:r>
      <w:r>
        <w:fldChar w:fldCharType="separate"/>
      </w:r>
      <w:r>
        <w:t>140</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"_Toc384194110" </w:instrText>
      </w:r>
      <w:r>
        <w:fldChar w:fldCharType="separate"/>
      </w:r>
      <w:r>
        <w:rPr>
          <w:rStyle w:val="34"/>
          <w:b w:val="0"/>
        </w:rPr>
        <w:t>5.11</w:t>
      </w:r>
      <w:r>
        <w:rPr>
          <w:rFonts w:ascii="Calibri" w:hAnsi="Calibri"/>
          <w:b w:val="0"/>
          <w:bCs w:val="0"/>
          <w:szCs w:val="22"/>
        </w:rPr>
        <w:tab/>
      </w:r>
      <w:r>
        <w:rPr>
          <w:rStyle w:val="34"/>
          <w:rFonts w:hint="eastAsia"/>
          <w:b w:val="0"/>
        </w:rPr>
        <w:t>数据库函数设计</w:t>
      </w:r>
      <w:r>
        <w:tab/>
      </w:r>
      <w:r>
        <w:fldChar w:fldCharType="begin"/>
      </w:r>
      <w:r>
        <w:instrText xml:space="preserve"> PAGEREF _Toc384194110 \h </w:instrText>
      </w:r>
      <w:r>
        <w:fldChar w:fldCharType="separate"/>
      </w:r>
      <w:r>
        <w:t>140</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"_Toc384194111" </w:instrText>
      </w:r>
      <w:r>
        <w:fldChar w:fldCharType="separate"/>
      </w:r>
      <w:r>
        <w:rPr>
          <w:rStyle w:val="34"/>
          <w:b w:val="0"/>
        </w:rPr>
        <w:t>5.12</w:t>
      </w:r>
      <w:r>
        <w:rPr>
          <w:rFonts w:ascii="Calibri" w:hAnsi="Calibri"/>
          <w:b w:val="0"/>
          <w:bCs w:val="0"/>
          <w:szCs w:val="22"/>
        </w:rPr>
        <w:tab/>
      </w:r>
      <w:r>
        <w:rPr>
          <w:rStyle w:val="34"/>
          <w:rFonts w:hint="eastAsia"/>
          <w:b w:val="0"/>
        </w:rPr>
        <w:t>一致性设计</w:t>
      </w:r>
      <w:r>
        <w:tab/>
      </w:r>
      <w:r>
        <w:fldChar w:fldCharType="begin"/>
      </w:r>
      <w:r>
        <w:instrText xml:space="preserve"> PAGEREF _Toc384194111 \h </w:instrText>
      </w:r>
      <w:r>
        <w:fldChar w:fldCharType="separate"/>
      </w:r>
      <w:r>
        <w:t>140</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"_Toc384194112" </w:instrText>
      </w:r>
      <w:r>
        <w:fldChar w:fldCharType="separate"/>
      </w:r>
      <w:r>
        <w:rPr>
          <w:rStyle w:val="34"/>
        </w:rPr>
        <w:t>6</w:t>
      </w:r>
      <w:r>
        <w:rPr>
          <w:rFonts w:ascii="Calibri" w:hAnsi="Calibri" w:cs="Times New Roman"/>
          <w:caps w:val="0"/>
          <w:szCs w:val="22"/>
          <w:lang w:val="en-US"/>
        </w:rPr>
        <w:tab/>
      </w:r>
      <w:r>
        <w:rPr>
          <w:rStyle w:val="34"/>
          <w:rFonts w:hint="eastAsia"/>
        </w:rPr>
        <w:t>数据库复制环境</w:t>
      </w:r>
      <w:r>
        <w:tab/>
      </w:r>
      <w:r>
        <w:fldChar w:fldCharType="begin"/>
      </w:r>
      <w:r>
        <w:instrText xml:space="preserve"> PAGEREF _Toc384194112 \h </w:instrText>
      </w:r>
      <w:r>
        <w:fldChar w:fldCharType="separate"/>
      </w:r>
      <w:r>
        <w:t>140</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"_Toc384194113" </w:instrText>
      </w:r>
      <w:r>
        <w:fldChar w:fldCharType="separate"/>
      </w:r>
      <w:r>
        <w:rPr>
          <w:rStyle w:val="34"/>
          <w:b w:val="0"/>
        </w:rPr>
        <w:t>6.1</w:t>
      </w:r>
      <w:r>
        <w:rPr>
          <w:rFonts w:ascii="Calibri" w:hAnsi="Calibri"/>
          <w:b w:val="0"/>
          <w:bCs w:val="0"/>
          <w:szCs w:val="22"/>
        </w:rPr>
        <w:tab/>
      </w:r>
      <w:r>
        <w:rPr>
          <w:rStyle w:val="34"/>
          <w:rFonts w:hint="eastAsia"/>
          <w:b w:val="0"/>
        </w:rPr>
        <w:t>复制组和对象</w:t>
      </w:r>
      <w:r>
        <w:tab/>
      </w:r>
      <w:r>
        <w:fldChar w:fldCharType="begin"/>
      </w:r>
      <w:r>
        <w:instrText xml:space="preserve"> PAGEREF _Toc384194113 \h </w:instrText>
      </w:r>
      <w:r>
        <w:fldChar w:fldCharType="separate"/>
      </w:r>
      <w:r>
        <w:t>140</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"_Toc384194114" </w:instrText>
      </w:r>
      <w:r>
        <w:fldChar w:fldCharType="separate"/>
      </w:r>
      <w:r>
        <w:rPr>
          <w:rStyle w:val="34"/>
          <w:b w:val="0"/>
        </w:rPr>
        <w:t>6.2</w:t>
      </w:r>
      <w:r>
        <w:rPr>
          <w:rFonts w:ascii="Calibri" w:hAnsi="Calibri"/>
          <w:b w:val="0"/>
          <w:bCs w:val="0"/>
          <w:szCs w:val="22"/>
        </w:rPr>
        <w:tab/>
      </w:r>
      <w:r>
        <w:rPr>
          <w:rStyle w:val="34"/>
          <w:rFonts w:hint="eastAsia"/>
          <w:b w:val="0"/>
        </w:rPr>
        <w:t>冲突解决方案</w:t>
      </w:r>
      <w:r>
        <w:tab/>
      </w:r>
      <w:r>
        <w:fldChar w:fldCharType="begin"/>
      </w:r>
      <w:r>
        <w:instrText xml:space="preserve"> PAGEREF _Toc384194114 \h </w:instrText>
      </w:r>
      <w:r>
        <w:fldChar w:fldCharType="separate"/>
      </w:r>
      <w:r>
        <w:t>143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"_Toc384194115" </w:instrText>
      </w:r>
      <w:r>
        <w:fldChar w:fldCharType="separate"/>
      </w:r>
      <w:r>
        <w:rPr>
          <w:rStyle w:val="34"/>
        </w:rPr>
        <w:t>6.2.1</w:t>
      </w:r>
      <w:r>
        <w:rPr>
          <w:rFonts w:ascii="Calibri" w:hAnsi="Calibri"/>
          <w:iCs w:val="0"/>
          <w:szCs w:val="22"/>
        </w:rPr>
        <w:tab/>
      </w:r>
      <w:r>
        <w:rPr>
          <w:rStyle w:val="34"/>
          <w:rFonts w:hint="eastAsia"/>
        </w:rPr>
        <w:t>唯一性冲突</w:t>
      </w:r>
      <w:r>
        <w:tab/>
      </w:r>
      <w:r>
        <w:fldChar w:fldCharType="begin"/>
      </w:r>
      <w:r>
        <w:instrText xml:space="preserve"> PAGEREF _Toc384194115 \h </w:instrText>
      </w:r>
      <w:r>
        <w:fldChar w:fldCharType="separate"/>
      </w:r>
      <w:r>
        <w:t>143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"_Toc384194116" </w:instrText>
      </w:r>
      <w:r>
        <w:fldChar w:fldCharType="separate"/>
      </w:r>
      <w:r>
        <w:rPr>
          <w:rStyle w:val="34"/>
        </w:rPr>
        <w:t>6.2.2</w:t>
      </w:r>
      <w:r>
        <w:rPr>
          <w:rFonts w:ascii="Calibri" w:hAnsi="Calibri"/>
          <w:iCs w:val="0"/>
          <w:szCs w:val="22"/>
        </w:rPr>
        <w:tab/>
      </w:r>
      <w:r>
        <w:rPr>
          <w:rStyle w:val="34"/>
          <w:rFonts w:hint="eastAsia"/>
        </w:rPr>
        <w:t>更新冲突</w:t>
      </w:r>
      <w:r>
        <w:tab/>
      </w:r>
      <w:r>
        <w:fldChar w:fldCharType="begin"/>
      </w:r>
      <w:r>
        <w:instrText xml:space="preserve"> PAGEREF _Toc384194116 \h </w:instrText>
      </w:r>
      <w:r>
        <w:fldChar w:fldCharType="separate"/>
      </w:r>
      <w:r>
        <w:t>143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"_Toc384194117" </w:instrText>
      </w:r>
      <w:r>
        <w:fldChar w:fldCharType="separate"/>
      </w:r>
      <w:r>
        <w:rPr>
          <w:rStyle w:val="34"/>
        </w:rPr>
        <w:t>6.2.3</w:t>
      </w:r>
      <w:r>
        <w:rPr>
          <w:rFonts w:ascii="Calibri" w:hAnsi="Calibri"/>
          <w:iCs w:val="0"/>
          <w:szCs w:val="22"/>
        </w:rPr>
        <w:tab/>
      </w:r>
      <w:r>
        <w:rPr>
          <w:rStyle w:val="34"/>
          <w:rFonts w:hint="eastAsia"/>
        </w:rPr>
        <w:t>删除冲突</w:t>
      </w:r>
      <w:r>
        <w:tab/>
      </w:r>
      <w:r>
        <w:fldChar w:fldCharType="begin"/>
      </w:r>
      <w:r>
        <w:instrText xml:space="preserve"> PAGEREF _Toc384194117 \h </w:instrText>
      </w:r>
      <w:r>
        <w:fldChar w:fldCharType="separate"/>
      </w:r>
      <w:r>
        <w:t>143</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"_Toc384194118" </w:instrText>
      </w:r>
      <w:r>
        <w:fldChar w:fldCharType="separate"/>
      </w:r>
      <w:r>
        <w:rPr>
          <w:rStyle w:val="34"/>
        </w:rPr>
        <w:t>7</w:t>
      </w:r>
      <w:r>
        <w:rPr>
          <w:rFonts w:ascii="Calibri" w:hAnsi="Calibri" w:cs="Times New Roman"/>
          <w:caps w:val="0"/>
          <w:szCs w:val="22"/>
          <w:lang w:val="en-US"/>
        </w:rPr>
        <w:tab/>
      </w:r>
      <w:r>
        <w:rPr>
          <w:rStyle w:val="34"/>
          <w:rFonts w:hint="eastAsia"/>
        </w:rPr>
        <w:t>备份恢复策略</w:t>
      </w:r>
      <w:r>
        <w:tab/>
      </w:r>
      <w:r>
        <w:fldChar w:fldCharType="begin"/>
      </w:r>
      <w:r>
        <w:instrText xml:space="preserve"> PAGEREF _Toc384194118 \h </w:instrText>
      </w:r>
      <w:r>
        <w:fldChar w:fldCharType="separate"/>
      </w:r>
      <w:r>
        <w:t>144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"_Toc384194119" </w:instrText>
      </w:r>
      <w:r>
        <w:fldChar w:fldCharType="separate"/>
      </w:r>
      <w:r>
        <w:rPr>
          <w:rStyle w:val="34"/>
          <w:b w:val="0"/>
        </w:rPr>
        <w:t>7.1</w:t>
      </w:r>
      <w:r>
        <w:rPr>
          <w:rFonts w:ascii="Calibri" w:hAnsi="Calibri"/>
          <w:b w:val="0"/>
          <w:bCs w:val="0"/>
          <w:szCs w:val="22"/>
        </w:rPr>
        <w:tab/>
      </w:r>
      <w:r>
        <w:rPr>
          <w:rStyle w:val="34"/>
          <w:rFonts w:hint="eastAsia"/>
          <w:b w:val="0"/>
        </w:rPr>
        <w:t>备份策略</w:t>
      </w:r>
      <w:r>
        <w:tab/>
      </w:r>
      <w:r>
        <w:fldChar w:fldCharType="begin"/>
      </w:r>
      <w:r>
        <w:instrText xml:space="preserve"> PAGEREF _Toc384194119 \h </w:instrText>
      </w:r>
      <w:r>
        <w:fldChar w:fldCharType="separate"/>
      </w:r>
      <w:r>
        <w:t>144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"_Toc384194120" </w:instrText>
      </w:r>
      <w:r>
        <w:fldChar w:fldCharType="separate"/>
      </w:r>
      <w:r>
        <w:rPr>
          <w:rStyle w:val="34"/>
          <w:b w:val="0"/>
        </w:rPr>
        <w:t>7.2</w:t>
      </w:r>
      <w:r>
        <w:rPr>
          <w:rFonts w:ascii="Calibri" w:hAnsi="Calibri"/>
          <w:b w:val="0"/>
          <w:bCs w:val="0"/>
          <w:szCs w:val="22"/>
        </w:rPr>
        <w:tab/>
      </w:r>
      <w:r>
        <w:rPr>
          <w:rStyle w:val="34"/>
          <w:rFonts w:hint="eastAsia"/>
          <w:b w:val="0"/>
        </w:rPr>
        <w:t>恢复策略</w:t>
      </w:r>
      <w:r>
        <w:tab/>
      </w:r>
      <w:r>
        <w:fldChar w:fldCharType="begin"/>
      </w:r>
      <w:r>
        <w:instrText xml:space="preserve"> PAGEREF _Toc384194120 \h </w:instrText>
      </w:r>
      <w:r>
        <w:fldChar w:fldCharType="separate"/>
      </w:r>
      <w:r>
        <w:t>145</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"_Toc384194121" </w:instrText>
      </w:r>
      <w:r>
        <w:fldChar w:fldCharType="separate"/>
      </w:r>
      <w:r>
        <w:rPr>
          <w:rStyle w:val="34"/>
        </w:rPr>
        <w:t>7.2.1</w:t>
      </w:r>
      <w:r>
        <w:rPr>
          <w:rFonts w:ascii="Calibri" w:hAnsi="Calibri"/>
          <w:iCs w:val="0"/>
          <w:szCs w:val="22"/>
        </w:rPr>
        <w:tab/>
      </w:r>
      <w:r>
        <w:rPr>
          <w:rStyle w:val="34"/>
          <w:rFonts w:hint="eastAsia"/>
        </w:rPr>
        <w:t>恢复的类型</w:t>
      </w:r>
      <w:r>
        <w:tab/>
      </w:r>
      <w:r>
        <w:fldChar w:fldCharType="begin"/>
      </w:r>
      <w:r>
        <w:instrText xml:space="preserve"> PAGEREF _Toc384194121 \h </w:instrText>
      </w:r>
      <w:r>
        <w:fldChar w:fldCharType="separate"/>
      </w:r>
      <w:r>
        <w:t>145</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"_Toc384194122" </w:instrText>
      </w:r>
      <w:r>
        <w:fldChar w:fldCharType="separate"/>
      </w:r>
      <w:r>
        <w:rPr>
          <w:rStyle w:val="34"/>
        </w:rPr>
        <w:t>8</w:t>
      </w:r>
      <w:r>
        <w:rPr>
          <w:rFonts w:ascii="Calibri" w:hAnsi="Calibri" w:cs="Times New Roman"/>
          <w:caps w:val="0"/>
          <w:szCs w:val="22"/>
          <w:lang w:val="en-US"/>
        </w:rPr>
        <w:tab/>
      </w:r>
      <w:r>
        <w:rPr>
          <w:rStyle w:val="34"/>
          <w:rFonts w:hint="eastAsia"/>
        </w:rPr>
        <w:t>参考资料</w:t>
      </w:r>
      <w:r>
        <w:tab/>
      </w:r>
      <w:r>
        <w:fldChar w:fldCharType="begin"/>
      </w:r>
      <w:r>
        <w:instrText xml:space="preserve"> PAGEREF _Toc384194122 \h </w:instrText>
      </w:r>
      <w:r>
        <w:fldChar w:fldCharType="separate"/>
      </w:r>
      <w:r>
        <w:t>146</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"_Toc384194123" </w:instrText>
      </w:r>
      <w:r>
        <w:fldChar w:fldCharType="separate"/>
      </w:r>
      <w:r>
        <w:rPr>
          <w:rStyle w:val="34"/>
        </w:rPr>
        <w:t>9</w:t>
      </w:r>
      <w:r>
        <w:rPr>
          <w:rFonts w:ascii="Calibri" w:hAnsi="Calibri" w:cs="Times New Roman"/>
          <w:caps w:val="0"/>
          <w:szCs w:val="22"/>
          <w:lang w:val="en-US"/>
        </w:rPr>
        <w:tab/>
      </w:r>
      <w:r>
        <w:rPr>
          <w:rStyle w:val="34"/>
          <w:rFonts w:hint="eastAsia"/>
        </w:rPr>
        <w:t>文档版本与脚本对应表</w:t>
      </w:r>
      <w:r>
        <w:tab/>
      </w:r>
      <w:r>
        <w:fldChar w:fldCharType="begin"/>
      </w:r>
      <w:r>
        <w:instrText xml:space="preserve"> PAGEREF _Toc384194123 \h </w:instrText>
      </w:r>
      <w:r>
        <w:fldChar w:fldCharType="separate"/>
      </w:r>
      <w:r>
        <w:t>146</w:t>
      </w:r>
      <w:r>
        <w:fldChar w:fldCharType="end"/>
      </w:r>
      <w:r>
        <w:fldChar w:fldCharType="end"/>
      </w:r>
    </w:p>
    <w:p>
      <w:pPr>
        <w:pStyle w:val="25"/>
        <w:tabs>
          <w:tab w:val="left" w:pos="600"/>
          <w:tab w:val="right" w:leader="dot" w:pos="8296"/>
        </w:tabs>
        <w:rPr>
          <w:rFonts w:ascii="Calibri" w:hAnsi="Calibri" w:cs="Times New Roman"/>
          <w:caps w:val="0"/>
          <w:szCs w:val="22"/>
          <w:lang w:val="en-US"/>
        </w:rPr>
      </w:pPr>
      <w:r>
        <w:fldChar w:fldCharType="begin"/>
      </w:r>
      <w:r>
        <w:instrText xml:space="preserve"> HYPERLINK \l "_Toc384194124" </w:instrText>
      </w:r>
      <w:r>
        <w:fldChar w:fldCharType="separate"/>
      </w:r>
      <w:r>
        <w:rPr>
          <w:rStyle w:val="34"/>
        </w:rPr>
        <w:t>10</w:t>
      </w:r>
      <w:r>
        <w:rPr>
          <w:rFonts w:ascii="Calibri" w:hAnsi="Calibri" w:cs="Times New Roman"/>
          <w:caps w:val="0"/>
          <w:szCs w:val="22"/>
          <w:lang w:val="en-US"/>
        </w:rPr>
        <w:tab/>
      </w:r>
      <w:r>
        <w:rPr>
          <w:rStyle w:val="34"/>
          <w:rFonts w:hint="eastAsia"/>
        </w:rPr>
        <w:t>定义</w:t>
      </w:r>
      <w:r>
        <w:rPr>
          <w:rStyle w:val="34"/>
        </w:rPr>
        <w:t>Index,trigger,sequence</w:t>
      </w:r>
      <w:r>
        <w:tab/>
      </w:r>
      <w:r>
        <w:fldChar w:fldCharType="begin"/>
      </w:r>
      <w:r>
        <w:instrText xml:space="preserve"> PAGEREF _Toc384194124 \h </w:instrText>
      </w:r>
      <w:r>
        <w:fldChar w:fldCharType="separate"/>
      </w:r>
      <w:r>
        <w:t>146</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"_Toc384194125" </w:instrText>
      </w:r>
      <w:r>
        <w:fldChar w:fldCharType="separate"/>
      </w:r>
      <w:r>
        <w:rPr>
          <w:rStyle w:val="34"/>
          <w:b w:val="0"/>
        </w:rPr>
        <w:t>10.1</w:t>
      </w:r>
      <w:r>
        <w:rPr>
          <w:rFonts w:ascii="Calibri" w:hAnsi="Calibri"/>
          <w:b w:val="0"/>
          <w:bCs w:val="0"/>
          <w:szCs w:val="22"/>
        </w:rPr>
        <w:tab/>
      </w:r>
      <w:r>
        <w:rPr>
          <w:rStyle w:val="34"/>
          <w:rFonts w:hint="eastAsia"/>
          <w:b w:val="0"/>
        </w:rPr>
        <w:t>数据库</w:t>
      </w:r>
      <w:r>
        <w:rPr>
          <w:rStyle w:val="34"/>
          <w:b w:val="0"/>
        </w:rPr>
        <w:t>Index</w:t>
      </w:r>
      <w:r>
        <w:rPr>
          <w:rStyle w:val="34"/>
          <w:rFonts w:hint="eastAsia"/>
          <w:b w:val="0"/>
        </w:rPr>
        <w:t>信息</w:t>
      </w:r>
      <w:r>
        <w:tab/>
      </w:r>
      <w:r>
        <w:fldChar w:fldCharType="begin"/>
      </w:r>
      <w:r>
        <w:instrText xml:space="preserve"> PAGEREF _Toc384194125 \h </w:instrText>
      </w:r>
      <w:r>
        <w:fldChar w:fldCharType="separate"/>
      </w:r>
      <w:r>
        <w:t>146</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"_Toc384194126" </w:instrText>
      </w:r>
      <w:r>
        <w:fldChar w:fldCharType="separate"/>
      </w:r>
      <w:r>
        <w:rPr>
          <w:rStyle w:val="34"/>
          <w:b w:val="0"/>
        </w:rPr>
        <w:t>10.2</w:t>
      </w:r>
      <w:r>
        <w:rPr>
          <w:rFonts w:ascii="Calibri" w:hAnsi="Calibri"/>
          <w:b w:val="0"/>
          <w:bCs w:val="0"/>
          <w:szCs w:val="22"/>
        </w:rPr>
        <w:tab/>
      </w:r>
      <w:r>
        <w:rPr>
          <w:rStyle w:val="34"/>
          <w:rFonts w:hint="eastAsia"/>
          <w:b w:val="0"/>
        </w:rPr>
        <w:t>数据库</w:t>
      </w:r>
      <w:r>
        <w:rPr>
          <w:rStyle w:val="34"/>
          <w:b w:val="0"/>
        </w:rPr>
        <w:t>trigger</w:t>
      </w:r>
      <w:r>
        <w:rPr>
          <w:rStyle w:val="34"/>
          <w:rFonts w:hint="eastAsia"/>
          <w:b w:val="0"/>
        </w:rPr>
        <w:t>信息</w:t>
      </w:r>
      <w:r>
        <w:tab/>
      </w:r>
      <w:r>
        <w:fldChar w:fldCharType="begin"/>
      </w:r>
      <w:r>
        <w:instrText xml:space="preserve"> PAGEREF _Toc384194126 \h </w:instrText>
      </w:r>
      <w:r>
        <w:fldChar w:fldCharType="separate"/>
      </w:r>
      <w:r>
        <w:t>149</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"_Toc384194127" </w:instrText>
      </w:r>
      <w:r>
        <w:fldChar w:fldCharType="separate"/>
      </w:r>
      <w:r>
        <w:rPr>
          <w:rStyle w:val="34"/>
          <w:b w:val="0"/>
        </w:rPr>
        <w:t>10.3</w:t>
      </w:r>
      <w:r>
        <w:rPr>
          <w:rFonts w:ascii="Calibri" w:hAnsi="Calibri"/>
          <w:b w:val="0"/>
          <w:bCs w:val="0"/>
          <w:szCs w:val="22"/>
        </w:rPr>
        <w:tab/>
      </w:r>
      <w:r>
        <w:rPr>
          <w:rStyle w:val="34"/>
          <w:rFonts w:hint="eastAsia"/>
          <w:b w:val="0"/>
        </w:rPr>
        <w:t>数据库</w:t>
      </w:r>
      <w:r>
        <w:rPr>
          <w:rStyle w:val="34"/>
          <w:b w:val="0"/>
        </w:rPr>
        <w:t>Sequence</w:t>
      </w:r>
      <w:r>
        <w:rPr>
          <w:rStyle w:val="34"/>
          <w:rFonts w:hint="eastAsia"/>
          <w:b w:val="0"/>
        </w:rPr>
        <w:t>信息</w:t>
      </w:r>
      <w:r>
        <w:tab/>
      </w:r>
      <w:r>
        <w:fldChar w:fldCharType="begin"/>
      </w:r>
      <w:r>
        <w:instrText xml:space="preserve"> PAGEREF _Toc384194127 \h </w:instrText>
      </w:r>
      <w:r>
        <w:fldChar w:fldCharType="separate"/>
      </w:r>
      <w:r>
        <w:t>150</w:t>
      </w:r>
      <w:r>
        <w:fldChar w:fldCharType="end"/>
      </w:r>
      <w:r>
        <w:fldChar w:fldCharType="end"/>
      </w:r>
    </w:p>
    <w:p>
      <w:pPr>
        <w:pStyle w:val="25"/>
        <w:tabs>
          <w:tab w:val="left" w:pos="600"/>
          <w:tab w:val="right" w:leader="dot" w:pos="8296"/>
        </w:tabs>
        <w:rPr>
          <w:rFonts w:ascii="Calibri" w:hAnsi="Calibri" w:cs="Times New Roman"/>
          <w:caps w:val="0"/>
          <w:szCs w:val="22"/>
          <w:lang w:val="en-US"/>
        </w:rPr>
      </w:pPr>
      <w:r>
        <w:fldChar w:fldCharType="begin"/>
      </w:r>
      <w:r>
        <w:instrText xml:space="preserve"> HYPERLINK \l "_Toc384194128" </w:instrText>
      </w:r>
      <w:r>
        <w:fldChar w:fldCharType="separate"/>
      </w:r>
      <w:r>
        <w:rPr>
          <w:rStyle w:val="34"/>
        </w:rPr>
        <w:t>11</w:t>
      </w:r>
      <w:r>
        <w:rPr>
          <w:rFonts w:ascii="Calibri" w:hAnsi="Calibri" w:cs="Times New Roman"/>
          <w:caps w:val="0"/>
          <w:szCs w:val="22"/>
          <w:lang w:val="en-US"/>
        </w:rPr>
        <w:tab/>
      </w:r>
      <w:r>
        <w:rPr>
          <w:rStyle w:val="34"/>
          <w:rFonts w:hint="eastAsia"/>
        </w:rPr>
        <w:t>附件</w:t>
      </w:r>
      <w:r>
        <w:tab/>
      </w:r>
      <w:r>
        <w:fldChar w:fldCharType="begin"/>
      </w:r>
      <w:r>
        <w:instrText xml:space="preserve"> PAGEREF _Toc384194128 \h </w:instrText>
      </w:r>
      <w:r>
        <w:fldChar w:fldCharType="separate"/>
      </w:r>
      <w:r>
        <w:t>151</w:t>
      </w:r>
      <w:r>
        <w:fldChar w:fldCharType="end"/>
      </w:r>
      <w:r>
        <w:fldChar w:fldCharType="end"/>
      </w:r>
    </w:p>
    <w:p>
      <w:pPr>
        <w:pStyle w:val="39"/>
        <w:ind w:firstLine="0" w:firstLineChars="0"/>
        <w:rPr>
          <w:rFonts w:ascii="Arial" w:hAnsi="Arial" w:cs="Arial"/>
        </w:rPr>
      </w:pPr>
      <w:r>
        <w:rPr>
          <w:rFonts w:ascii="Arial" w:hAnsi="Arial" w:cs="Arial"/>
          <w:szCs w:val="28"/>
        </w:rPr>
        <w:fldChar w:fldCharType="end"/>
      </w:r>
    </w:p>
    <w:p>
      <w:pPr>
        <w:pStyle w:val="39"/>
        <w:ind w:firstLine="0" w:firstLineChars="0"/>
        <w:rPr>
          <w:rFonts w:ascii="Arial" w:hAnsi="Arial" w:cs="Arial"/>
        </w:rPr>
        <w:sectPr>
          <w:headerReference r:id="rId4" w:type="default"/>
          <w:headerReference r:id="rId5" w:type="even"/>
          <w:pgSz w:w="11906" w:h="16838"/>
          <w:pgMar w:top="2336" w:right="1800" w:bottom="1440" w:left="1800" w:header="851" w:footer="992" w:gutter="0"/>
          <w:cols w:space="425" w:num="1"/>
          <w:docGrid w:type="lines" w:linePitch="312" w:charSpace="0"/>
        </w:sectPr>
      </w:pPr>
    </w:p>
    <w:p>
      <w:pPr>
        <w:pStyle w:val="2"/>
        <w:rPr>
          <w:rFonts w:cs="Arial"/>
        </w:rPr>
      </w:pPr>
      <w:bookmarkStart w:id="1" w:name="_Toc124509743"/>
      <w:bookmarkStart w:id="2" w:name="_Toc384193962"/>
      <w:bookmarkStart w:id="3" w:name="_Toc107995708"/>
      <w:bookmarkStart w:id="4" w:name="_Toc86551253"/>
      <w:bookmarkStart w:id="5" w:name="_Toc125173521"/>
      <w:bookmarkStart w:id="6" w:name="_Toc111898219"/>
      <w:bookmarkStart w:id="7" w:name="_Toc106534905"/>
      <w:r>
        <w:t>业务名称</w:t>
      </w:r>
      <w:bookmarkEnd w:id="1"/>
      <w:bookmarkEnd w:id="2"/>
      <w:bookmarkEnd w:id="3"/>
      <w:bookmarkEnd w:id="4"/>
      <w:bookmarkEnd w:id="5"/>
      <w:bookmarkEnd w:id="6"/>
      <w:bookmarkEnd w:id="7"/>
    </w:p>
    <w:p>
      <w:pPr>
        <w:pStyle w:val="39"/>
        <w:rPr>
          <w:rFonts w:ascii="Arial" w:hAnsi="Arial" w:cs="Arial"/>
        </w:rPr>
      </w:pPr>
      <w:r>
        <w:rPr>
          <w:rFonts w:ascii="Arial" w:hAnsi="Arial" w:cs="Arial"/>
        </w:rPr>
        <w:t>英文名称：Single SIM Multiple Number - SSMN</w:t>
      </w:r>
    </w:p>
    <w:p>
      <w:pPr>
        <w:pStyle w:val="2"/>
        <w:rPr>
          <w:color w:val="auto"/>
        </w:rPr>
      </w:pPr>
      <w:bookmarkStart w:id="8" w:name="_Toc124509744"/>
      <w:bookmarkStart w:id="9" w:name="_Toc111898220"/>
      <w:bookmarkStart w:id="10" w:name="_Toc384193963"/>
      <w:bookmarkStart w:id="11" w:name="_Toc86551254"/>
      <w:bookmarkStart w:id="12" w:name="_Toc107995709"/>
      <w:bookmarkStart w:id="13" w:name="_Toc106534906"/>
      <w:bookmarkStart w:id="14" w:name="_Toc125173522"/>
      <w:r>
        <w:rPr>
          <w:color w:val="auto"/>
        </w:rPr>
        <w:t>文档历史</w:t>
      </w:r>
      <w:bookmarkEnd w:id="8"/>
      <w:bookmarkEnd w:id="9"/>
      <w:bookmarkEnd w:id="10"/>
      <w:bookmarkEnd w:id="11"/>
      <w:bookmarkEnd w:id="12"/>
      <w:bookmarkEnd w:id="13"/>
      <w:bookmarkEnd w:id="14"/>
    </w:p>
    <w:tbl>
      <w:tblPr>
        <w:tblStyle w:val="36"/>
        <w:tblpPr w:leftFromText="181" w:rightFromText="181" w:vertAnchor="text" w:horzAnchor="margin" w:tblpXSpec="center" w:tblpY="8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716"/>
        <w:gridCol w:w="1291"/>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shd w:val="clear" w:color="auto" w:fill="E6E6E6"/>
          </w:tcPr>
          <w:p>
            <w:pPr>
              <w:jc w:val="center"/>
              <w:rPr>
                <w:rFonts w:cs="Arial"/>
              </w:rPr>
            </w:pPr>
            <w:bookmarkStart w:id="15" w:name="_Toc125173523"/>
            <w:bookmarkStart w:id="16" w:name="_Toc111898221"/>
            <w:bookmarkStart w:id="17" w:name="_Toc106534907"/>
            <w:bookmarkStart w:id="18" w:name="_Toc107995710"/>
            <w:bookmarkStart w:id="19" w:name="_Toc124509745"/>
            <w:r>
              <w:rPr>
                <w:rFonts w:cs="Arial"/>
              </w:rPr>
              <w:t>修改人</w:t>
            </w:r>
          </w:p>
        </w:tc>
        <w:tc>
          <w:tcPr>
            <w:tcW w:w="716" w:type="dxa"/>
            <w:shd w:val="clear" w:color="auto" w:fill="E6E6E6"/>
          </w:tcPr>
          <w:p>
            <w:pPr>
              <w:jc w:val="center"/>
              <w:rPr>
                <w:rFonts w:cs="Arial"/>
              </w:rPr>
            </w:pPr>
            <w:r>
              <w:rPr>
                <w:rFonts w:hint="eastAsia" w:cs="Arial"/>
              </w:rPr>
              <w:t>版本</w:t>
            </w:r>
          </w:p>
        </w:tc>
        <w:tc>
          <w:tcPr>
            <w:tcW w:w="1291" w:type="dxa"/>
            <w:shd w:val="clear" w:color="auto" w:fill="E6E6E6"/>
          </w:tcPr>
          <w:p>
            <w:pPr>
              <w:jc w:val="center"/>
              <w:rPr>
                <w:rFonts w:cs="Arial"/>
              </w:rPr>
            </w:pPr>
            <w:r>
              <w:rPr>
                <w:rFonts w:cs="Arial"/>
              </w:rPr>
              <w:t>修改日期</w:t>
            </w:r>
          </w:p>
        </w:tc>
        <w:tc>
          <w:tcPr>
            <w:tcW w:w="6066"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PA20</w:t>
            </w:r>
          </w:p>
        </w:tc>
        <w:tc>
          <w:tcPr>
            <w:tcW w:w="1291" w:type="dxa"/>
            <w:vAlign w:val="center"/>
          </w:tcPr>
          <w:p>
            <w:pPr>
              <w:rPr>
                <w:rFonts w:cs="Arial"/>
              </w:rPr>
            </w:pPr>
            <w:r>
              <w:rPr>
                <w:rFonts w:hint="eastAsia" w:cs="Arial"/>
              </w:rPr>
              <w:t>2005-9-13</w:t>
            </w:r>
          </w:p>
        </w:tc>
        <w:tc>
          <w:tcPr>
            <w:tcW w:w="6066" w:type="dxa"/>
            <w:vAlign w:val="center"/>
          </w:tcPr>
          <w:p>
            <w:pPr>
              <w:rPr>
                <w:rFonts w:cs="Arial"/>
              </w:rPr>
            </w:pPr>
            <w:r>
              <w:rPr>
                <w:rFonts w:cs="Arial"/>
              </w:rPr>
              <w:t>创建</w:t>
            </w:r>
            <w:r>
              <w:rPr>
                <w:rFonts w:hint="eastAsia" w:cs="Arial"/>
                <w:color w:val="FF0000"/>
              </w:rPr>
              <w:t>(为的统一各地的一机多号DB,将珠海移动彩号PA12改名为SSMN数据库设计_PA20,详细的修改历史请参阅《珠海移动SSMN数据库设计_PA12.doc》)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PA21</w:t>
            </w:r>
          </w:p>
        </w:tc>
        <w:tc>
          <w:tcPr>
            <w:tcW w:w="1291" w:type="dxa"/>
            <w:vAlign w:val="center"/>
          </w:tcPr>
          <w:p>
            <w:pPr>
              <w:rPr>
                <w:rFonts w:cs="Arial"/>
              </w:rPr>
            </w:pPr>
            <w:r>
              <w:rPr>
                <w:rFonts w:hint="eastAsia" w:cs="Arial"/>
              </w:rPr>
              <w:t>2005-9-22</w:t>
            </w:r>
          </w:p>
        </w:tc>
        <w:tc>
          <w:tcPr>
            <w:tcW w:w="6066" w:type="dxa"/>
            <w:vAlign w:val="center"/>
          </w:tcPr>
          <w:p>
            <w:pPr>
              <w:rPr>
                <w:rFonts w:cs="Arial"/>
              </w:rPr>
            </w:pPr>
            <w:r>
              <w:rPr>
                <w:rFonts w:hint="eastAsia" w:cs="Arial"/>
              </w:rPr>
              <w:t>添加了</w:t>
            </w:r>
            <w:r>
              <w:rPr>
                <w:rFonts w:cs="Arial"/>
              </w:rPr>
              <w:t>SSMN_CHARGE_HIS</w:t>
            </w:r>
            <w:r>
              <w:rPr>
                <w:rFonts w:hint="eastAsia" w:cs="Arial"/>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PA22</w:t>
            </w:r>
          </w:p>
        </w:tc>
        <w:tc>
          <w:tcPr>
            <w:tcW w:w="1291" w:type="dxa"/>
            <w:vAlign w:val="center"/>
          </w:tcPr>
          <w:p>
            <w:pPr>
              <w:rPr>
                <w:rFonts w:cs="Arial"/>
              </w:rPr>
            </w:pPr>
            <w:r>
              <w:rPr>
                <w:rFonts w:hint="eastAsia" w:cs="Arial"/>
              </w:rPr>
              <w:t>2005-9-28</w:t>
            </w:r>
          </w:p>
        </w:tc>
        <w:tc>
          <w:tcPr>
            <w:tcW w:w="6066" w:type="dxa"/>
            <w:vAlign w:val="center"/>
          </w:tcPr>
          <w:p>
            <w:pPr>
              <w:rPr>
                <w:rFonts w:cs="Arial"/>
              </w:rPr>
            </w:pPr>
            <w:r>
              <w:rPr>
                <w:rFonts w:hint="eastAsia" w:cs="Arial"/>
              </w:rPr>
              <w:t>将</w:t>
            </w:r>
            <w:r>
              <w:rPr>
                <w:rFonts w:cs="Arial"/>
              </w:rPr>
              <w:t>SSMN_CHARGE_HIS</w:t>
            </w:r>
            <w:r>
              <w:rPr>
                <w:rFonts w:hint="eastAsia" w:cs="Arial"/>
              </w:rPr>
              <w:t>表</w:t>
            </w:r>
            <w:r>
              <w:rPr>
                <w:rFonts w:cs="Arial"/>
              </w:rPr>
              <w:t>Charge</w:t>
            </w:r>
            <w:r>
              <w:rPr>
                <w:rFonts w:hint="eastAsia" w:cs="Arial"/>
              </w:rPr>
              <w:t>,Fee改为Number(6),在脚本中添加了存贮过程</w:t>
            </w:r>
            <w:r>
              <w:rPr>
                <w:rFonts w:cs="Arial"/>
              </w:rPr>
              <w:t>proc_GetSpecNum</w:t>
            </w:r>
            <w:r>
              <w:rPr>
                <w:rFonts w:hint="eastAsia" w:cs="Arial"/>
              </w:rPr>
              <w:t>，并提供了将其加入Job每周运行一次的脚本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PA23</w:t>
            </w:r>
          </w:p>
        </w:tc>
        <w:tc>
          <w:tcPr>
            <w:tcW w:w="1291" w:type="dxa"/>
            <w:vAlign w:val="center"/>
          </w:tcPr>
          <w:p>
            <w:pPr>
              <w:rPr>
                <w:rFonts w:cs="Arial"/>
              </w:rPr>
            </w:pPr>
            <w:r>
              <w:rPr>
                <w:rFonts w:hint="eastAsia" w:cs="Arial"/>
              </w:rPr>
              <w:t>2005-9-30</w:t>
            </w:r>
          </w:p>
        </w:tc>
        <w:tc>
          <w:tcPr>
            <w:tcW w:w="6066" w:type="dxa"/>
            <w:vAlign w:val="center"/>
          </w:tcPr>
          <w:p>
            <w:pPr>
              <w:rPr>
                <w:rFonts w:cs="Arial"/>
              </w:rPr>
            </w:pPr>
            <w:r>
              <w:rPr>
                <w:rFonts w:hint="eastAsia" w:cs="Arial"/>
              </w:rPr>
              <w:t>添加了</w:t>
            </w:r>
            <w:r>
              <w:rPr>
                <w:rFonts w:cs="Arial"/>
              </w:rPr>
              <w:t>SSMN_CHANGE_NUM</w:t>
            </w:r>
            <w:r>
              <w:rPr>
                <w:rFonts w:hint="eastAsia" w:cs="Arial"/>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PA24</w:t>
            </w:r>
          </w:p>
        </w:tc>
        <w:tc>
          <w:tcPr>
            <w:tcW w:w="1291" w:type="dxa"/>
            <w:vAlign w:val="center"/>
          </w:tcPr>
          <w:p>
            <w:pPr>
              <w:rPr>
                <w:rFonts w:cs="Arial"/>
              </w:rPr>
            </w:pPr>
            <w:r>
              <w:rPr>
                <w:rFonts w:hint="eastAsia" w:cs="Arial"/>
              </w:rPr>
              <w:t>2005-10-8</w:t>
            </w:r>
          </w:p>
        </w:tc>
        <w:tc>
          <w:tcPr>
            <w:tcW w:w="6066" w:type="dxa"/>
            <w:vAlign w:val="center"/>
          </w:tcPr>
          <w:p>
            <w:pPr>
              <w:rPr>
                <w:rFonts w:cs="Arial"/>
              </w:rPr>
            </w:pPr>
            <w:r>
              <w:rPr>
                <w:rFonts w:hint="eastAsia" w:cs="Arial"/>
              </w:rPr>
              <w:t>在SSMN_CDR表上添加了索引(</w:t>
            </w:r>
            <w:r>
              <w:rPr>
                <w:rFonts w:cs="Arial"/>
              </w:rPr>
              <w:t>CallType,CallStopTime,calledaddress,callingaddress</w:t>
            </w:r>
            <w:r>
              <w:rPr>
                <w:rFonts w:hint="eastAsia"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PA25</w:t>
            </w:r>
          </w:p>
        </w:tc>
        <w:tc>
          <w:tcPr>
            <w:tcW w:w="1291" w:type="dxa"/>
            <w:vAlign w:val="center"/>
          </w:tcPr>
          <w:p>
            <w:pPr>
              <w:rPr>
                <w:rFonts w:cs="Arial"/>
              </w:rPr>
            </w:pPr>
            <w:r>
              <w:rPr>
                <w:rFonts w:hint="eastAsia" w:cs="Arial"/>
              </w:rPr>
              <w:t>2005-10-9</w:t>
            </w:r>
          </w:p>
        </w:tc>
        <w:tc>
          <w:tcPr>
            <w:tcW w:w="6066" w:type="dxa"/>
            <w:vAlign w:val="center"/>
          </w:tcPr>
          <w:p>
            <w:pPr>
              <w:rPr>
                <w:rFonts w:cs="Arial"/>
              </w:rPr>
            </w:pPr>
            <w:r>
              <w:rPr>
                <w:rFonts w:hint="eastAsia" w:cs="Arial"/>
              </w:rPr>
              <w:t>在SSMN_CDR表上添加了索引(</w:t>
            </w:r>
            <w:r>
              <w:rPr>
                <w:rFonts w:cs="Arial"/>
              </w:rPr>
              <w:t>MSISDN, CallType</w:t>
            </w:r>
            <w:r>
              <w:rPr>
                <w:rFonts w:hint="eastAsia" w:cs="Arial"/>
              </w:rPr>
              <w:t>),添加了</w:t>
            </w:r>
            <w:r>
              <w:rPr>
                <w:rFonts w:cs="Arial"/>
              </w:rPr>
              <w:t>SSMN_KeepNumber</w:t>
            </w:r>
            <w:r>
              <w:rPr>
                <w:rFonts w:hint="eastAsia" w:cs="Arial"/>
              </w:rPr>
              <w:t>表。SSMN_User表</w:t>
            </w:r>
            <w:r>
              <w:rPr>
                <w:sz w:val="24"/>
              </w:rPr>
              <w:t>servicestatus</w:t>
            </w:r>
            <w:r>
              <w:rPr>
                <w:rFonts w:hint="eastAsia"/>
                <w:sz w:val="24"/>
              </w:rPr>
              <w:t xml:space="preserve">字段添加定义 </w:t>
            </w:r>
            <w:r>
              <w:rPr>
                <w:sz w:val="24"/>
              </w:rPr>
              <w:t>‘</w:t>
            </w:r>
            <w:r>
              <w:rPr>
                <w:rFonts w:hint="eastAsia"/>
                <w:sz w:val="24"/>
              </w:rPr>
              <w:t>K</w:t>
            </w:r>
            <w:r>
              <w:rPr>
                <w:sz w:val="24"/>
              </w:rPr>
              <w:t>’</w:t>
            </w:r>
            <w:r>
              <w:rPr>
                <w:rFonts w:hint="eastAsia"/>
                <w:sz w:val="24"/>
              </w:rPr>
              <w:t xml:space="preserve"> 保号，</w:t>
            </w:r>
            <w:r>
              <w:rPr>
                <w:rFonts w:hint="eastAsia" w:cs="Arial"/>
              </w:rPr>
              <w:t>SSMN_Cancel_User表</w:t>
            </w:r>
            <w:r>
              <w:rPr>
                <w:sz w:val="24"/>
              </w:rPr>
              <w:t>servicestatus</w:t>
            </w:r>
            <w:r>
              <w:rPr>
                <w:rFonts w:hint="eastAsia"/>
                <w:sz w:val="24"/>
              </w:rPr>
              <w:t xml:space="preserve">字段添加定义 </w:t>
            </w:r>
            <w:r>
              <w:rPr>
                <w:sz w:val="24"/>
              </w:rPr>
              <w:t>‘</w:t>
            </w:r>
            <w:r>
              <w:rPr>
                <w:rFonts w:hint="eastAsia"/>
                <w:sz w:val="24"/>
              </w:rPr>
              <w:t>K</w:t>
            </w:r>
            <w:r>
              <w:rPr>
                <w:sz w:val="24"/>
              </w:rPr>
              <w:t>’</w:t>
            </w:r>
            <w:r>
              <w:rPr>
                <w:rFonts w:hint="eastAsia"/>
                <w:sz w:val="24"/>
              </w:rPr>
              <w:t xml:space="preserve"> 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PA26</w:t>
            </w:r>
          </w:p>
        </w:tc>
        <w:tc>
          <w:tcPr>
            <w:tcW w:w="1291" w:type="dxa"/>
            <w:vAlign w:val="center"/>
          </w:tcPr>
          <w:p>
            <w:pPr>
              <w:rPr>
                <w:rFonts w:cs="Arial"/>
              </w:rPr>
            </w:pPr>
            <w:r>
              <w:rPr>
                <w:rFonts w:hint="eastAsia" w:cs="Arial"/>
              </w:rPr>
              <w:t>2005-10-13</w:t>
            </w:r>
          </w:p>
        </w:tc>
        <w:tc>
          <w:tcPr>
            <w:tcW w:w="6066" w:type="dxa"/>
            <w:vAlign w:val="center"/>
          </w:tcPr>
          <w:p>
            <w:pPr>
              <w:rPr>
                <w:rFonts w:cs="Arial"/>
              </w:rPr>
            </w:pPr>
            <w:r>
              <w:rPr>
                <w:rFonts w:hint="eastAsia" w:cs="Arial"/>
              </w:rPr>
              <w:t>将SSMN_SYSTEM表</w:t>
            </w:r>
            <w:r>
              <w:rPr>
                <w:rFonts w:cs="Arial"/>
              </w:rPr>
              <w:t>Access_Code</w:t>
            </w:r>
            <w:r>
              <w:rPr>
                <w:rFonts w:hint="eastAsia" w:cs="Arial"/>
              </w:rPr>
              <w:t>改为VarChar2(20)。Number表中添加Number_Type=5定义代表业务体验号码。Number表中添加Number_Type=6定义代表业务体验卡卡号。</w:t>
            </w:r>
          </w:p>
          <w:p>
            <w:pPr>
              <w:rPr>
                <w:rFonts w:cs="Arial"/>
              </w:rPr>
            </w:pPr>
            <w:r>
              <w:rPr>
                <w:rFonts w:hint="eastAsia" w:cs="Arial"/>
              </w:rPr>
              <w:t>添加了</w:t>
            </w:r>
            <w:r>
              <w:rPr>
                <w:rFonts w:cs="Arial"/>
              </w:rPr>
              <w:t>SSMN_1258NUM</w:t>
            </w:r>
            <w:r>
              <w:rPr>
                <w:rFonts w:hint="eastAsia" w:cs="Arial"/>
              </w:rPr>
              <w:t>表，添加了</w:t>
            </w:r>
            <w:r>
              <w:rPr>
                <w:rFonts w:cs="Arial"/>
              </w:rPr>
              <w:t>SSMN_1258User</w:t>
            </w:r>
            <w:r>
              <w:rPr>
                <w:rFonts w:hint="eastAsia" w:cs="Arial"/>
              </w:rPr>
              <w:t>表</w:t>
            </w:r>
          </w:p>
          <w:p>
            <w:pPr>
              <w:rPr>
                <w:rFonts w:cs="Arial"/>
              </w:rPr>
            </w:pPr>
            <w:r>
              <w:rPr>
                <w:rFonts w:hint="eastAsia" w:cs="Arial"/>
              </w:rPr>
              <w:t>修改了</w:t>
            </w:r>
            <w:r>
              <w:rPr>
                <w:rFonts w:cs="Arial"/>
              </w:rPr>
              <w:t>Discount_Card</w:t>
            </w:r>
            <w:r>
              <w:rPr>
                <w:rFonts w:hint="eastAsia" w:cs="Arial"/>
              </w:rPr>
              <w:t>表的结构</w:t>
            </w:r>
          </w:p>
          <w:p>
            <w:pPr>
              <w:rPr>
                <w:rFonts w:cs="Arial"/>
              </w:rPr>
            </w:pPr>
            <w:r>
              <w:rPr>
                <w:rFonts w:hint="eastAsia" w:cs="Arial"/>
              </w:rPr>
              <w:t>建立表脚本中添加了插入</w:t>
            </w:r>
            <w:r>
              <w:rPr>
                <w:rFonts w:cs="Arial"/>
              </w:rPr>
              <w:t>SSMN_GROUP_RIGHT</w:t>
            </w:r>
            <w:r>
              <w:rPr>
                <w:rFonts w:hint="eastAsia" w:cs="Arial"/>
              </w:rPr>
              <w:t>表的语句。</w:t>
            </w:r>
          </w:p>
          <w:p>
            <w:pPr>
              <w:rPr>
                <w:rFonts w:cs="Arial"/>
              </w:rPr>
            </w:pPr>
            <w:r>
              <w:rPr>
                <w:rFonts w:hint="eastAsia" w:cs="Arial"/>
              </w:rPr>
              <w:t>建立表脚本中添加了插入</w:t>
            </w:r>
            <w:r>
              <w:rPr>
                <w:rFonts w:cs="Arial"/>
              </w:rPr>
              <w:t>SSMN_</w:t>
            </w:r>
            <w:r>
              <w:rPr>
                <w:rFonts w:hint="eastAsia" w:cs="Arial"/>
              </w:rPr>
              <w:t>Number表的语句。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PA27</w:t>
            </w:r>
          </w:p>
        </w:tc>
        <w:tc>
          <w:tcPr>
            <w:tcW w:w="1291" w:type="dxa"/>
            <w:vAlign w:val="center"/>
          </w:tcPr>
          <w:p>
            <w:pPr>
              <w:rPr>
                <w:rFonts w:cs="Arial"/>
              </w:rPr>
            </w:pPr>
            <w:r>
              <w:rPr>
                <w:rFonts w:hint="eastAsia" w:cs="Arial"/>
              </w:rPr>
              <w:t>2005-10-21</w:t>
            </w:r>
          </w:p>
        </w:tc>
        <w:tc>
          <w:tcPr>
            <w:tcW w:w="6066" w:type="dxa"/>
            <w:vAlign w:val="center"/>
          </w:tcPr>
          <w:p>
            <w:pPr>
              <w:rPr>
                <w:rFonts w:cs="Arial"/>
              </w:rPr>
            </w:pPr>
            <w:r>
              <w:rPr>
                <w:rFonts w:hint="eastAsia" w:cs="Arial"/>
              </w:rPr>
              <w:t>建表脚本中建立1258User表的MSISDN定义为Varchar2(10)这是笔误，修改为MSISDN Varchar2(20)</w:t>
            </w:r>
          </w:p>
        </w:tc>
      </w:tr>
    </w:tbl>
    <w:p>
      <w:pPr>
        <w:ind w:firstLine="420"/>
        <w:rPr>
          <w:rFonts w:cs="Arial"/>
        </w:rPr>
      </w:pPr>
    </w:p>
    <w:tbl>
      <w:tblPr>
        <w:tblStyle w:val="36"/>
        <w:tblpPr w:leftFromText="181" w:rightFromText="181" w:vertAnchor="text" w:horzAnchor="margin" w:tblpXSpec="center" w:tblpY="8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720"/>
        <w:gridCol w:w="1260"/>
        <w:gridCol w:w="5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shd w:val="clear" w:color="auto" w:fill="E6E6E6"/>
          </w:tcPr>
          <w:p>
            <w:pPr>
              <w:jc w:val="center"/>
              <w:rPr>
                <w:rFonts w:cs="Arial"/>
              </w:rPr>
            </w:pPr>
            <w:r>
              <w:rPr>
                <w:rFonts w:cs="Arial"/>
              </w:rPr>
              <w:t>修改人</w:t>
            </w:r>
          </w:p>
        </w:tc>
        <w:tc>
          <w:tcPr>
            <w:tcW w:w="720" w:type="dxa"/>
            <w:shd w:val="clear" w:color="auto" w:fill="E6E6E6"/>
          </w:tcPr>
          <w:p>
            <w:pPr>
              <w:jc w:val="center"/>
              <w:rPr>
                <w:rFonts w:cs="Arial"/>
              </w:rPr>
            </w:pPr>
            <w:r>
              <w:rPr>
                <w:rFonts w:hint="eastAsia" w:cs="Arial"/>
              </w:rPr>
              <w:t>版本</w:t>
            </w:r>
          </w:p>
        </w:tc>
        <w:tc>
          <w:tcPr>
            <w:tcW w:w="1260" w:type="dxa"/>
            <w:shd w:val="clear" w:color="auto" w:fill="E6E6E6"/>
          </w:tcPr>
          <w:p>
            <w:pPr>
              <w:jc w:val="center"/>
              <w:rPr>
                <w:rFonts w:cs="Arial"/>
              </w:rPr>
            </w:pPr>
            <w:r>
              <w:rPr>
                <w:rFonts w:cs="Arial"/>
              </w:rPr>
              <w:t>修改日期</w:t>
            </w:r>
          </w:p>
        </w:tc>
        <w:tc>
          <w:tcPr>
            <w:tcW w:w="5534"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程昭星</w:t>
            </w:r>
          </w:p>
        </w:tc>
        <w:tc>
          <w:tcPr>
            <w:tcW w:w="720" w:type="dxa"/>
          </w:tcPr>
          <w:p>
            <w:pPr>
              <w:rPr>
                <w:rFonts w:cs="Arial"/>
              </w:rPr>
            </w:pPr>
            <w:r>
              <w:rPr>
                <w:rFonts w:hint="eastAsia" w:cs="Arial"/>
              </w:rPr>
              <w:t>PA28</w:t>
            </w:r>
          </w:p>
        </w:tc>
        <w:tc>
          <w:tcPr>
            <w:tcW w:w="1260" w:type="dxa"/>
            <w:vAlign w:val="center"/>
          </w:tcPr>
          <w:p>
            <w:pPr>
              <w:rPr>
                <w:rFonts w:cs="Arial"/>
              </w:rPr>
            </w:pPr>
            <w:r>
              <w:rPr>
                <w:rFonts w:hint="eastAsia" w:cs="Arial"/>
              </w:rPr>
              <w:t>2005-10-21</w:t>
            </w:r>
          </w:p>
        </w:tc>
        <w:tc>
          <w:tcPr>
            <w:tcW w:w="5534" w:type="dxa"/>
            <w:vAlign w:val="center"/>
          </w:tcPr>
          <w:p>
            <w:pPr>
              <w:numPr>
                <w:ilvl w:val="0"/>
                <w:numId w:val="6"/>
              </w:numPr>
              <w:rPr>
                <w:sz w:val="20"/>
                <w:szCs w:val="20"/>
              </w:rPr>
            </w:pPr>
            <w:r>
              <w:rPr>
                <w:sz w:val="20"/>
                <w:szCs w:val="20"/>
              </w:rPr>
              <w:t>Discount_Card</w:t>
            </w:r>
            <w:r>
              <w:rPr>
                <w:rFonts w:hint="eastAsia"/>
                <w:sz w:val="20"/>
                <w:szCs w:val="20"/>
              </w:rPr>
              <w:t>添加</w:t>
            </w:r>
            <w:r>
              <w:rPr>
                <w:sz w:val="20"/>
                <w:szCs w:val="20"/>
              </w:rPr>
              <w:t>Create_Date</w:t>
            </w:r>
            <w:r>
              <w:rPr>
                <w:rFonts w:hint="eastAsia"/>
                <w:sz w:val="20"/>
                <w:szCs w:val="20"/>
              </w:rPr>
              <w:t>字段</w:t>
            </w:r>
          </w:p>
          <w:p>
            <w:pPr>
              <w:numPr>
                <w:ilvl w:val="0"/>
                <w:numId w:val="6"/>
              </w:numPr>
              <w:rPr>
                <w:rFonts w:cs="Arial"/>
              </w:rPr>
            </w:pPr>
            <w:r>
              <w:rPr>
                <w:rFonts w:hint="eastAsia" w:cs="Arial"/>
              </w:rPr>
              <w:t xml:space="preserve">修改了procedure </w:t>
            </w:r>
            <w:r>
              <w:rPr>
                <w:rFonts w:cs="Arial"/>
              </w:rPr>
              <w:t>proc_GetSpecNum</w:t>
            </w:r>
          </w:p>
          <w:p>
            <w:pPr>
              <w:rPr>
                <w:rFonts w:cs="Arial"/>
              </w:rPr>
            </w:pPr>
            <w:r>
              <w:rPr>
                <w:rFonts w:hint="eastAsia" w:cs="Arial"/>
              </w:rPr>
              <w:t>3)在5.1.2节中增加了数据库字符集的说明</w:t>
            </w:r>
          </w:p>
          <w:p>
            <w:pPr>
              <w:rPr>
                <w:rFonts w:cs="Arial"/>
              </w:rPr>
            </w:pPr>
            <w:r>
              <w:rPr>
                <w:rFonts w:hint="eastAsia" w:cs="Arial"/>
              </w:rPr>
              <w:t>4) 5.3 节中删除了不需要建立的表空间SSMN_UNDO</w:t>
            </w:r>
          </w:p>
          <w:p>
            <w:pPr>
              <w:rPr>
                <w:rFonts w:cs="Arial"/>
              </w:rPr>
            </w:pPr>
            <w:r>
              <w:rPr>
                <w:rFonts w:hint="eastAsia" w:cs="Arial"/>
              </w:rPr>
              <w:t>5) 重新制作了5.5节中的数据库表的列表，并为每个表增加了到详细说明的连接。</w:t>
            </w:r>
          </w:p>
          <w:p>
            <w:pPr>
              <w:rPr>
                <w:rFonts w:cs="Arial"/>
              </w:rPr>
            </w:pPr>
            <w:r>
              <w:rPr>
                <w:rFonts w:hint="eastAsia" w:cs="Arial"/>
              </w:rPr>
              <w:t>6) 删除了原来的5.7节 表索引设计，因为在每个表的详细说明部分已经对表的索引进行了说明。</w:t>
            </w:r>
          </w:p>
          <w:p>
            <w:pPr>
              <w:rPr>
                <w:rFonts w:cs="Arial"/>
              </w:rPr>
            </w:pPr>
            <w:r>
              <w:rPr>
                <w:rFonts w:hint="eastAsia" w:cs="Arial"/>
              </w:rPr>
              <w:t>7) 在5.7节增加了触发器的说明</w:t>
            </w:r>
          </w:p>
          <w:p>
            <w:pPr>
              <w:rPr>
                <w:rFonts w:cs="Arial"/>
              </w:rPr>
            </w:pPr>
            <w:r>
              <w:rPr>
                <w:rFonts w:hint="eastAsia" w:cs="Arial"/>
              </w:rPr>
              <w:t>8) 在5.8节增加了存储过程的说明</w:t>
            </w:r>
          </w:p>
          <w:p>
            <w:pPr>
              <w:rPr>
                <w:rFonts w:cs="Arial"/>
              </w:rPr>
            </w:pPr>
            <w:r>
              <w:rPr>
                <w:rFonts w:hint="eastAsia" w:cs="Arial"/>
              </w:rPr>
              <w:t>9) 在6.1节简单说明了将表设置为复制对象的原则，并重新制作了需要设置为复制对象的表的列表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朱景尧</w:t>
            </w:r>
          </w:p>
        </w:tc>
        <w:tc>
          <w:tcPr>
            <w:tcW w:w="720" w:type="dxa"/>
          </w:tcPr>
          <w:p>
            <w:pPr>
              <w:rPr>
                <w:rFonts w:cs="Arial"/>
              </w:rPr>
            </w:pPr>
            <w:r>
              <w:rPr>
                <w:rFonts w:hint="eastAsia" w:cs="Arial"/>
              </w:rPr>
              <w:t>PA29</w:t>
            </w:r>
          </w:p>
        </w:tc>
        <w:tc>
          <w:tcPr>
            <w:tcW w:w="1260" w:type="dxa"/>
            <w:vAlign w:val="center"/>
          </w:tcPr>
          <w:p>
            <w:pPr>
              <w:rPr>
                <w:rFonts w:cs="Arial"/>
              </w:rPr>
            </w:pPr>
            <w:r>
              <w:rPr>
                <w:rFonts w:hint="eastAsia" w:cs="Arial"/>
              </w:rPr>
              <w:t>2005-10-31</w:t>
            </w:r>
          </w:p>
        </w:tc>
        <w:tc>
          <w:tcPr>
            <w:tcW w:w="5534" w:type="dxa"/>
            <w:vAlign w:val="center"/>
          </w:tcPr>
          <w:p>
            <w:pPr>
              <w:rPr>
                <w:sz w:val="20"/>
                <w:szCs w:val="20"/>
              </w:rPr>
            </w:pPr>
            <w:r>
              <w:rPr>
                <w:rFonts w:hint="eastAsia"/>
                <w:sz w:val="20"/>
                <w:szCs w:val="20"/>
              </w:rPr>
              <w:t>修改了建表脚本中的</w:t>
            </w:r>
            <w:r>
              <w:rPr>
                <w:rFonts w:ascii="宋体" w:hAnsi="Times New Roman"/>
                <w:kern w:val="0"/>
                <w:sz w:val="18"/>
                <w:szCs w:val="18"/>
              </w:rPr>
              <w:t>SSMN_DEL_NUMBER_TRG</w:t>
            </w:r>
            <w:r>
              <w:rPr>
                <w:rFonts w:hint="eastAsia" w:ascii="宋体" w:hAnsi="Times New Roman"/>
                <w:kern w:val="0"/>
                <w:sz w:val="18"/>
                <w:szCs w:val="18"/>
              </w:rPr>
              <w:t xml:space="preserve"> Trigger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何羽</w:t>
            </w:r>
          </w:p>
        </w:tc>
        <w:tc>
          <w:tcPr>
            <w:tcW w:w="720" w:type="dxa"/>
          </w:tcPr>
          <w:p>
            <w:pPr>
              <w:rPr>
                <w:rFonts w:cs="Arial"/>
              </w:rPr>
            </w:pPr>
            <w:r>
              <w:rPr>
                <w:rFonts w:hint="eastAsia" w:cs="Arial"/>
              </w:rPr>
              <w:t>PB1</w:t>
            </w:r>
          </w:p>
        </w:tc>
        <w:tc>
          <w:tcPr>
            <w:tcW w:w="1260" w:type="dxa"/>
            <w:vAlign w:val="center"/>
          </w:tcPr>
          <w:p>
            <w:pPr>
              <w:rPr>
                <w:rFonts w:cs="Arial"/>
              </w:rPr>
            </w:pPr>
            <w:r>
              <w:rPr>
                <w:rFonts w:cs="Arial"/>
              </w:rPr>
              <w:t>2005-11-9</w:t>
            </w:r>
          </w:p>
        </w:tc>
        <w:tc>
          <w:tcPr>
            <w:tcW w:w="5534" w:type="dxa"/>
            <w:vAlign w:val="center"/>
          </w:tcPr>
          <w:p>
            <w:pPr>
              <w:rPr>
                <w:sz w:val="20"/>
                <w:szCs w:val="20"/>
              </w:rPr>
            </w:pPr>
            <w:r>
              <w:rPr>
                <w:rFonts w:hint="eastAsia"/>
                <w:sz w:val="20"/>
                <w:szCs w:val="20"/>
              </w:rPr>
              <w:t>修改了SSMN_USER, SSMN_CANCEL_USER, SSMN_NUMBER, SSMN_CANCEL_NUM表中的SUB_MANNER和CANCEL_MANNER字段的值，4和5的定义</w:t>
            </w:r>
          </w:p>
          <w:p>
            <w:pPr>
              <w:rPr>
                <w:sz w:val="20"/>
                <w:szCs w:val="20"/>
              </w:rPr>
            </w:pPr>
            <w:r>
              <w:rPr>
                <w:rFonts w:hint="eastAsia"/>
                <w:sz w:val="20"/>
                <w:szCs w:val="20"/>
              </w:rPr>
              <w:t>为同步</w:t>
            </w:r>
            <w:r>
              <w:rPr>
                <w:sz w:val="20"/>
                <w:szCs w:val="20"/>
              </w:rPr>
              <w:t>SSMNTable_Create</w:t>
            </w:r>
            <w:r>
              <w:rPr>
                <w:rFonts w:hint="eastAsia"/>
                <w:sz w:val="20"/>
                <w:szCs w:val="20"/>
              </w:rPr>
              <w:t>.sql的脚本，把脚本版本号改为“</w:t>
            </w:r>
            <w:r>
              <w:rPr>
                <w:sz w:val="20"/>
                <w:szCs w:val="20"/>
              </w:rPr>
              <w:t>SSMNTable_Create_v3.1.sql</w:t>
            </w:r>
            <w:r>
              <w:rPr>
                <w:rFonts w:hint="eastAsia"/>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朱景尧</w:t>
            </w:r>
          </w:p>
        </w:tc>
        <w:tc>
          <w:tcPr>
            <w:tcW w:w="720" w:type="dxa"/>
          </w:tcPr>
          <w:p>
            <w:pPr>
              <w:rPr>
                <w:rFonts w:cs="Arial"/>
              </w:rPr>
            </w:pPr>
            <w:r>
              <w:rPr>
                <w:rFonts w:hint="eastAsia" w:cs="Arial"/>
              </w:rPr>
              <w:t>PB2</w:t>
            </w:r>
          </w:p>
        </w:tc>
        <w:tc>
          <w:tcPr>
            <w:tcW w:w="1260" w:type="dxa"/>
            <w:vAlign w:val="center"/>
          </w:tcPr>
          <w:p>
            <w:pPr>
              <w:rPr>
                <w:rFonts w:cs="Arial"/>
              </w:rPr>
            </w:pPr>
            <w:r>
              <w:rPr>
                <w:rFonts w:hint="eastAsia" w:cs="Arial"/>
              </w:rPr>
              <w:t>2005-11-25</w:t>
            </w:r>
          </w:p>
        </w:tc>
        <w:tc>
          <w:tcPr>
            <w:tcW w:w="5534" w:type="dxa"/>
            <w:vAlign w:val="center"/>
          </w:tcPr>
          <w:p>
            <w:pPr>
              <w:rPr>
                <w:sz w:val="20"/>
                <w:szCs w:val="20"/>
              </w:rPr>
            </w:pPr>
            <w:r>
              <w:rPr>
                <w:rFonts w:hint="eastAsia"/>
                <w:sz w:val="20"/>
                <w:szCs w:val="20"/>
              </w:rPr>
              <w:t>添加了</w:t>
            </w:r>
            <w:r>
              <w:rPr>
                <w:sz w:val="20"/>
                <w:szCs w:val="20"/>
              </w:rPr>
              <w:t>MsgOriginateBak</w:t>
            </w:r>
            <w:r>
              <w:rPr>
                <w:rFonts w:hint="eastAsia"/>
                <w:sz w:val="20"/>
                <w:szCs w:val="20"/>
              </w:rPr>
              <w:t>表，系统处理过的MO短信会写入此表。</w:t>
            </w:r>
          </w:p>
          <w:p>
            <w:pPr>
              <w:rPr>
                <w:sz w:val="20"/>
                <w:szCs w:val="20"/>
              </w:rPr>
            </w:pPr>
            <w:r>
              <w:rPr>
                <w:rFonts w:hint="eastAsia"/>
                <w:sz w:val="20"/>
                <w:szCs w:val="20"/>
              </w:rPr>
              <w:t>添加了</w:t>
            </w:r>
            <w:r>
              <w:rPr>
                <w:sz w:val="20"/>
                <w:szCs w:val="20"/>
              </w:rPr>
              <w:t>SSMN_OUTUSER_REGISTER</w:t>
            </w:r>
            <w:r>
              <w:rPr>
                <w:rFonts w:hint="eastAsia"/>
                <w:sz w:val="20"/>
                <w:szCs w:val="20"/>
              </w:rPr>
              <w:t>，外呼用户记录表</w:t>
            </w:r>
          </w:p>
          <w:p>
            <w:pPr>
              <w:rPr>
                <w:sz w:val="20"/>
                <w:szCs w:val="20"/>
              </w:rPr>
            </w:pPr>
            <w:r>
              <w:rPr>
                <w:rFonts w:hint="eastAsia"/>
                <w:sz w:val="20"/>
                <w:szCs w:val="20"/>
              </w:rPr>
              <w:t>“</w:t>
            </w:r>
            <w:r>
              <w:rPr>
                <w:sz w:val="20"/>
                <w:szCs w:val="20"/>
              </w:rPr>
              <w:t>SSMNTable_Create_v3.1.sql</w:t>
            </w:r>
            <w:r>
              <w:rPr>
                <w:rFonts w:hint="eastAsia"/>
                <w:sz w:val="20"/>
                <w:szCs w:val="20"/>
              </w:rPr>
              <w:t>“中添加了添加外呼组及默认用户的sql</w:t>
            </w:r>
          </w:p>
          <w:p>
            <w:pPr>
              <w:rPr>
                <w:rFonts w:cs="Arial"/>
                <w:lang w:val="en-GB"/>
              </w:rPr>
            </w:pPr>
            <w:r>
              <w:rPr>
                <w:sz w:val="20"/>
                <w:szCs w:val="20"/>
              </w:rPr>
              <w:t>SSMN_CDR表中</w:t>
            </w:r>
            <w:r>
              <w:rPr>
                <w:rFonts w:hint="eastAsia" w:cs="Arial"/>
                <w:lang w:val="en-GB"/>
              </w:rPr>
              <w:t>CallType字段增加一种类型</w:t>
            </w:r>
            <w:r>
              <w:rPr>
                <w:rFonts w:hint="eastAsia" w:cs="Arial"/>
              </w:rPr>
              <w:t>，</w:t>
            </w:r>
            <w:r>
              <w:rPr>
                <w:rFonts w:hint="eastAsia" w:cs="Arial"/>
                <w:lang w:val="en-GB"/>
              </w:rPr>
              <w:t>4</w:t>
            </w:r>
            <w:r>
              <w:rPr>
                <w:rFonts w:hint="eastAsia" w:cs="Arial"/>
              </w:rPr>
              <w:t>：</w:t>
            </w:r>
            <w:r>
              <w:rPr>
                <w:rFonts w:hint="eastAsia" w:cs="Arial"/>
                <w:lang w:val="en-GB"/>
              </w:rPr>
              <w:t>未注册成功</w:t>
            </w:r>
          </w:p>
          <w:p>
            <w:pP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赵华</w:t>
            </w:r>
          </w:p>
        </w:tc>
        <w:tc>
          <w:tcPr>
            <w:tcW w:w="720" w:type="dxa"/>
          </w:tcPr>
          <w:p>
            <w:pPr>
              <w:rPr>
                <w:rFonts w:cs="Arial"/>
              </w:rPr>
            </w:pPr>
            <w:r>
              <w:rPr>
                <w:rFonts w:hint="eastAsia" w:cs="Arial"/>
              </w:rPr>
              <w:t>PB3</w:t>
            </w:r>
          </w:p>
        </w:tc>
        <w:tc>
          <w:tcPr>
            <w:tcW w:w="1260" w:type="dxa"/>
            <w:vAlign w:val="center"/>
          </w:tcPr>
          <w:p>
            <w:pPr>
              <w:rPr>
                <w:rFonts w:cs="Arial"/>
              </w:rPr>
            </w:pPr>
            <w:r>
              <w:rPr>
                <w:rFonts w:cs="Arial"/>
              </w:rPr>
              <w:t>2006-1-6</w:t>
            </w:r>
          </w:p>
        </w:tc>
        <w:tc>
          <w:tcPr>
            <w:tcW w:w="5534" w:type="dxa"/>
            <w:vAlign w:val="center"/>
          </w:tcPr>
          <w:p>
            <w:pPr>
              <w:rPr>
                <w:rFonts w:cs="Arial"/>
              </w:rPr>
            </w:pPr>
            <w:r>
              <w:rPr>
                <w:rFonts w:hint="eastAsia"/>
                <w:sz w:val="20"/>
                <w:szCs w:val="20"/>
              </w:rPr>
              <w:t>修改了SSMN_CDR表中</w:t>
            </w:r>
            <w:r>
              <w:rPr>
                <w:rFonts w:hint="eastAsia" w:cs="Arial"/>
                <w:lang w:val="en-GB"/>
              </w:rPr>
              <w:t>CallType</w:t>
            </w:r>
            <w:r>
              <w:rPr>
                <w:rFonts w:hint="eastAsia"/>
                <w:sz w:val="20"/>
                <w:szCs w:val="20"/>
              </w:rPr>
              <w:t>类型，增加并修改为：</w:t>
            </w:r>
            <w:r>
              <w:rPr>
                <w:rFonts w:hint="eastAsia" w:cs="Arial"/>
                <w:lang w:val="en-GB"/>
              </w:rPr>
              <w:t>4</w:t>
            </w:r>
            <w:r>
              <w:rPr>
                <w:rFonts w:hint="eastAsia" w:cs="Arial"/>
              </w:rPr>
              <w:t xml:space="preserve">: </w:t>
            </w:r>
            <w:r>
              <w:rPr>
                <w:rFonts w:hint="eastAsia" w:cs="Arial"/>
                <w:lang w:val="en-GB"/>
              </w:rPr>
              <w:t>魔话来话 5: 魔话去话</w:t>
            </w:r>
            <w:r>
              <w:rPr>
                <w:rFonts w:hint="eastAsia" w:cs="Arial"/>
              </w:rPr>
              <w:t>。</w:t>
            </w:r>
          </w:p>
          <w:p>
            <w:pPr>
              <w:rPr>
                <w:rFonts w:cs="Arial"/>
              </w:rPr>
            </w:pPr>
            <w:r>
              <w:rPr>
                <w:rFonts w:hint="eastAsia" w:cs="Arial"/>
              </w:rPr>
              <w:t>增加新的魔话表SSMN_MV，判断是否有魔话功能，需要查询此表。</w:t>
            </w:r>
          </w:p>
          <w:p>
            <w:pPr>
              <w:rPr>
                <w:rFonts w:cs="Arial"/>
              </w:rPr>
            </w:pPr>
            <w:r>
              <w:rPr>
                <w:rFonts w:hint="eastAsia" w:cs="Arial"/>
              </w:rPr>
              <w:t>增加魔话功能备份表SSMN_CANCEL_MV；</w:t>
            </w:r>
          </w:p>
          <w:p>
            <w:pPr>
              <w:rPr>
                <w:rFonts w:cs="Arial"/>
              </w:rPr>
            </w:pPr>
            <w:r>
              <w:rPr>
                <w:rFonts w:hint="eastAsia" w:cs="Arial"/>
              </w:rPr>
              <w:t>增加绑定数据记录表SSMN_VPNSUB，增加文件注册记录表SSMN_FILESUB</w:t>
            </w:r>
          </w:p>
          <w:p>
            <w:pPr>
              <w:rPr>
                <w:rFonts w:cs="Arial"/>
              </w:rPr>
            </w:pPr>
            <w:r>
              <w:rPr>
                <w:rFonts w:hint="eastAsia" w:cs="Arial"/>
              </w:rPr>
              <w:t>增加了</w:t>
            </w:r>
            <w:r>
              <w:t>SEQ_SSMN_M</w:t>
            </w:r>
            <w:r>
              <w:rPr>
                <w:rFonts w:hint="eastAsia"/>
              </w:rPr>
              <w:t>V</w:t>
            </w:r>
            <w:r>
              <w:rPr>
                <w:rFonts w:hint="eastAsia"/>
                <w:lang w:val="en-GB"/>
              </w:rPr>
              <w:t>，</w:t>
            </w:r>
            <w:r>
              <w:rPr>
                <w:rFonts w:hint="eastAsia"/>
              </w:rPr>
              <w:t>修改了SSMN_DEL_NUMBER_TRG</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720"/>
        <w:gridCol w:w="1260"/>
        <w:gridCol w:w="5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shd w:val="clear" w:color="auto" w:fill="E6E6E6"/>
          </w:tcPr>
          <w:p>
            <w:pPr>
              <w:jc w:val="center"/>
              <w:rPr>
                <w:rFonts w:cs="Arial"/>
              </w:rPr>
            </w:pPr>
            <w:r>
              <w:rPr>
                <w:rFonts w:cs="Arial"/>
              </w:rPr>
              <w:t>修改人</w:t>
            </w:r>
          </w:p>
        </w:tc>
        <w:tc>
          <w:tcPr>
            <w:tcW w:w="720" w:type="dxa"/>
            <w:shd w:val="clear" w:color="auto" w:fill="E6E6E6"/>
          </w:tcPr>
          <w:p>
            <w:pPr>
              <w:jc w:val="center"/>
              <w:rPr>
                <w:rFonts w:cs="Arial"/>
              </w:rPr>
            </w:pPr>
            <w:r>
              <w:rPr>
                <w:rFonts w:hint="eastAsia" w:cs="Arial"/>
              </w:rPr>
              <w:t>版本</w:t>
            </w:r>
          </w:p>
        </w:tc>
        <w:tc>
          <w:tcPr>
            <w:tcW w:w="1260" w:type="dxa"/>
            <w:shd w:val="clear" w:color="auto" w:fill="E6E6E6"/>
          </w:tcPr>
          <w:p>
            <w:pPr>
              <w:jc w:val="center"/>
              <w:rPr>
                <w:rFonts w:cs="Arial"/>
              </w:rPr>
            </w:pPr>
            <w:r>
              <w:rPr>
                <w:rFonts w:cs="Arial"/>
              </w:rPr>
              <w:t>修改日期</w:t>
            </w:r>
          </w:p>
        </w:tc>
        <w:tc>
          <w:tcPr>
            <w:tcW w:w="5534"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6" w:hRule="atLeast"/>
        </w:trPr>
        <w:tc>
          <w:tcPr>
            <w:tcW w:w="1008" w:type="dxa"/>
            <w:vAlign w:val="center"/>
          </w:tcPr>
          <w:p>
            <w:pPr>
              <w:rPr>
                <w:rFonts w:cs="Arial"/>
              </w:rPr>
            </w:pPr>
            <w:r>
              <w:rPr>
                <w:rFonts w:hint="eastAsia" w:cs="Arial"/>
              </w:rPr>
              <w:t>刘志华</w:t>
            </w:r>
          </w:p>
        </w:tc>
        <w:tc>
          <w:tcPr>
            <w:tcW w:w="720" w:type="dxa"/>
          </w:tcPr>
          <w:p>
            <w:pPr>
              <w:rPr>
                <w:rFonts w:cs="Arial"/>
              </w:rPr>
            </w:pPr>
            <w:r>
              <w:rPr>
                <w:rFonts w:hint="eastAsia" w:cs="Arial"/>
              </w:rPr>
              <w:t>PB4</w:t>
            </w:r>
          </w:p>
        </w:tc>
        <w:tc>
          <w:tcPr>
            <w:tcW w:w="1260" w:type="dxa"/>
            <w:vAlign w:val="center"/>
          </w:tcPr>
          <w:p>
            <w:pPr>
              <w:rPr>
                <w:rFonts w:cs="Arial"/>
              </w:rPr>
            </w:pPr>
            <w:r>
              <w:rPr>
                <w:rFonts w:cs="Arial"/>
              </w:rPr>
              <w:t>2006-1-25</w:t>
            </w:r>
          </w:p>
        </w:tc>
        <w:tc>
          <w:tcPr>
            <w:tcW w:w="5534" w:type="dxa"/>
            <w:vAlign w:val="center"/>
          </w:tcPr>
          <w:p>
            <w:pPr>
              <w:numPr>
                <w:ilvl w:val="0"/>
                <w:numId w:val="7"/>
              </w:numPr>
              <w:rPr>
                <w:rFonts w:cs="Arial"/>
              </w:rPr>
            </w:pPr>
            <w:r>
              <w:rPr>
                <w:rFonts w:hint="eastAsia" w:cs="Arial"/>
              </w:rPr>
              <w:t>增加了用户费用银行表 USER_BANK,用于存给用户的信息费，月租费，换号费；</w:t>
            </w:r>
          </w:p>
          <w:p>
            <w:pPr>
              <w:numPr>
                <w:ilvl w:val="0"/>
                <w:numId w:val="7"/>
              </w:numPr>
              <w:rPr>
                <w:rFonts w:cs="Arial"/>
              </w:rPr>
            </w:pPr>
            <w:r>
              <w:rPr>
                <w:rFonts w:hint="eastAsia" w:cs="Arial"/>
              </w:rPr>
              <w:t>增加对SSMN_Charge_His表的FeeType字段描述，1表示换号费；2表示信息费；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刘志华，王斌</w:t>
            </w:r>
          </w:p>
        </w:tc>
        <w:tc>
          <w:tcPr>
            <w:tcW w:w="720" w:type="dxa"/>
          </w:tcPr>
          <w:p>
            <w:pPr>
              <w:rPr>
                <w:rFonts w:cs="Arial"/>
              </w:rPr>
            </w:pPr>
            <w:r>
              <w:rPr>
                <w:rFonts w:hint="eastAsia" w:cs="Arial"/>
              </w:rPr>
              <w:t>PB5</w:t>
            </w:r>
          </w:p>
        </w:tc>
        <w:tc>
          <w:tcPr>
            <w:tcW w:w="1260" w:type="dxa"/>
            <w:vAlign w:val="center"/>
          </w:tcPr>
          <w:p>
            <w:pPr>
              <w:rPr>
                <w:rFonts w:cs="Arial"/>
              </w:rPr>
            </w:pPr>
            <w:r>
              <w:rPr>
                <w:rFonts w:cs="Arial"/>
              </w:rPr>
              <w:t>2006-3-14</w:t>
            </w:r>
          </w:p>
        </w:tc>
        <w:tc>
          <w:tcPr>
            <w:tcW w:w="5534" w:type="dxa"/>
            <w:vAlign w:val="center"/>
          </w:tcPr>
          <w:p>
            <w:pPr>
              <w:rPr>
                <w:rFonts w:cs="Arial"/>
              </w:rPr>
            </w:pPr>
            <w:r>
              <w:rPr>
                <w:rFonts w:hint="eastAsia" w:cs="Arial"/>
              </w:rPr>
              <w:t>增加索引：</w:t>
            </w:r>
          </w:p>
          <w:p>
            <w:pPr>
              <w:rPr>
                <w:rFonts w:cs="Arial"/>
              </w:rPr>
            </w:pPr>
            <w:r>
              <w:rPr>
                <w:rFonts w:cs="Arial"/>
              </w:rPr>
              <w:t>IDX1_SSMN_CANCEL_USER</w:t>
            </w:r>
            <w:r>
              <w:rPr>
                <w:rFonts w:hint="eastAsia" w:cs="Arial"/>
                <w:lang w:val="en-GB"/>
              </w:rPr>
              <w:t>；</w:t>
            </w:r>
          </w:p>
          <w:p>
            <w:pPr>
              <w:rPr>
                <w:rFonts w:cs="Arial"/>
              </w:rPr>
            </w:pPr>
            <w:r>
              <w:rPr>
                <w:rFonts w:cs="Arial"/>
              </w:rPr>
              <w:t>IDX</w:t>
            </w:r>
            <w:r>
              <w:rPr>
                <w:rFonts w:hint="eastAsia" w:cs="Arial"/>
              </w:rPr>
              <w:t>2</w:t>
            </w:r>
            <w:r>
              <w:rPr>
                <w:rFonts w:cs="Arial"/>
              </w:rPr>
              <w:t>_SSMN_CANCEL_USER</w:t>
            </w:r>
            <w:r>
              <w:rPr>
                <w:rFonts w:hint="eastAsia" w:cs="Arial"/>
                <w:lang w:val="en-GB"/>
              </w:rPr>
              <w:t>；</w:t>
            </w:r>
          </w:p>
          <w:p>
            <w:pPr>
              <w:rPr>
                <w:rFonts w:cs="Arial"/>
              </w:rPr>
            </w:pPr>
            <w:r>
              <w:rPr>
                <w:rFonts w:cs="Arial"/>
              </w:rPr>
              <w:t>IDX5_SSMN_NU</w:t>
            </w:r>
            <w:r>
              <w:rPr>
                <w:rFonts w:hint="eastAsia" w:cs="Arial"/>
              </w:rPr>
              <w:t>M</w:t>
            </w:r>
            <w:r>
              <w:rPr>
                <w:rFonts w:cs="Arial"/>
              </w:rPr>
              <w:t>BER</w:t>
            </w:r>
            <w:r>
              <w:rPr>
                <w:rFonts w:hint="eastAsia" w:cs="Arial"/>
                <w:lang w:val="en-GB"/>
              </w:rPr>
              <w:t>；</w:t>
            </w:r>
          </w:p>
          <w:p>
            <w:pPr>
              <w:rPr>
                <w:rFonts w:cs="Arial"/>
              </w:rPr>
            </w:pPr>
            <w:r>
              <w:rPr>
                <w:rFonts w:cs="Arial"/>
              </w:rPr>
              <w:t>IDX</w:t>
            </w:r>
            <w:r>
              <w:rPr>
                <w:rFonts w:hint="eastAsia" w:cs="Arial"/>
              </w:rPr>
              <w:t>6</w:t>
            </w:r>
            <w:r>
              <w:rPr>
                <w:rFonts w:cs="Arial"/>
              </w:rPr>
              <w:t>_SSMN_NU</w:t>
            </w:r>
            <w:r>
              <w:rPr>
                <w:rFonts w:hint="eastAsia" w:cs="Arial"/>
              </w:rPr>
              <w:t>M</w:t>
            </w:r>
            <w:r>
              <w:rPr>
                <w:rFonts w:cs="Arial"/>
              </w:rPr>
              <w:t>BER</w:t>
            </w:r>
            <w:r>
              <w:rPr>
                <w:rFonts w:hint="eastAsia" w:cs="Arial"/>
                <w:lang w:val="en-GB"/>
              </w:rPr>
              <w:t>；</w:t>
            </w:r>
          </w:p>
          <w:p>
            <w:pPr>
              <w:rPr>
                <w:rFonts w:cs="Arial"/>
              </w:rPr>
            </w:pPr>
            <w:r>
              <w:rPr>
                <w:rFonts w:cs="Arial"/>
              </w:rPr>
              <w:t>IDX</w:t>
            </w:r>
            <w:r>
              <w:rPr>
                <w:rFonts w:hint="eastAsia" w:cs="Arial"/>
              </w:rPr>
              <w:t>8</w:t>
            </w:r>
            <w:r>
              <w:rPr>
                <w:rFonts w:cs="Arial"/>
              </w:rPr>
              <w:t>_SSMN_CDR</w:t>
            </w:r>
            <w:r>
              <w:rPr>
                <w:rFonts w:hint="eastAsia" w:cs="Arial"/>
                <w:lang w:val="en-GB"/>
              </w:rPr>
              <w:t>；</w:t>
            </w:r>
          </w:p>
          <w:p>
            <w:pPr>
              <w:rPr>
                <w:rFonts w:cs="Arial"/>
              </w:rPr>
            </w:pPr>
            <w:r>
              <w:rPr>
                <w:rFonts w:cs="Arial"/>
              </w:rPr>
              <w:t>IDX</w:t>
            </w:r>
            <w:r>
              <w:rPr>
                <w:rFonts w:hint="eastAsia" w:cs="Arial"/>
              </w:rPr>
              <w:t>9</w:t>
            </w:r>
            <w:r>
              <w:rPr>
                <w:rFonts w:cs="Arial"/>
              </w:rPr>
              <w:t>_SSMN_CDR</w:t>
            </w:r>
            <w:r>
              <w:rPr>
                <w:rFonts w:hint="eastAsia" w:cs="Arial"/>
                <w:lang w:val="en-GB"/>
              </w:rPr>
              <w:t>；</w:t>
            </w:r>
          </w:p>
          <w:p>
            <w:pPr>
              <w:rPr>
                <w:rFonts w:cs="Arial"/>
              </w:rPr>
            </w:pPr>
            <w:r>
              <w:rPr>
                <w:rFonts w:cs="Arial"/>
              </w:rPr>
              <w:t>IDX3_SSMN_CANCEL_NUM</w:t>
            </w:r>
            <w:r>
              <w:rPr>
                <w:rFonts w:hint="eastAsia" w:cs="Arial"/>
                <w:lang w:val="en-GB"/>
              </w:rPr>
              <w:t>；</w:t>
            </w:r>
          </w:p>
          <w:p>
            <w:pPr>
              <w:rPr>
                <w:rFonts w:cs="Arial"/>
              </w:rPr>
            </w:pPr>
            <w:r>
              <w:rPr>
                <w:rFonts w:cs="Arial"/>
              </w:rPr>
              <w:t>IDX</w:t>
            </w:r>
            <w:r>
              <w:rPr>
                <w:rFonts w:hint="eastAsia" w:cs="Arial"/>
              </w:rPr>
              <w:t>3</w:t>
            </w:r>
            <w:r>
              <w:rPr>
                <w:rFonts w:cs="Arial"/>
              </w:rPr>
              <w:t>_DISCOUNT_CARD</w:t>
            </w:r>
            <w:r>
              <w:rPr>
                <w:rFonts w:hint="eastAsia" w:cs="Arial"/>
                <w:lang w:val="en-GB"/>
              </w:rPr>
              <w:t>；</w:t>
            </w:r>
          </w:p>
          <w:p>
            <w:pPr>
              <w:rPr>
                <w:rFonts w:cs="Arial"/>
              </w:rPr>
            </w:pPr>
            <w:r>
              <w:rPr>
                <w:rFonts w:cs="Arial"/>
              </w:rPr>
              <w:t>IDX1_USER_BANK</w:t>
            </w:r>
            <w:r>
              <w:rPr>
                <w:rFonts w:hint="eastAsia" w:cs="Arial"/>
                <w:lang w:val="en-GB"/>
              </w:rPr>
              <w:t>；</w:t>
            </w:r>
          </w:p>
          <w:p>
            <w:pPr>
              <w:rPr>
                <w:rFonts w:cs="Arial"/>
                <w:lang w:val="de-DE"/>
              </w:rPr>
            </w:pPr>
            <w:r>
              <w:rPr>
                <w:rFonts w:cs="Arial"/>
                <w:lang w:val="de-DE"/>
              </w:rPr>
              <w:t>IDX</w:t>
            </w:r>
            <w:r>
              <w:rPr>
                <w:rFonts w:hint="eastAsia" w:cs="Arial"/>
                <w:lang w:val="de-DE"/>
              </w:rPr>
              <w:t>2</w:t>
            </w:r>
            <w:r>
              <w:rPr>
                <w:rFonts w:cs="Arial"/>
                <w:lang w:val="de-DE"/>
              </w:rPr>
              <w:t>_USER_BANK</w:t>
            </w:r>
            <w:r>
              <w:rPr>
                <w:rFonts w:hint="eastAsia" w:cs="Arial"/>
                <w:lang w:val="de-DE"/>
              </w:rPr>
              <w:t>；</w:t>
            </w:r>
          </w:p>
          <w:p>
            <w:pPr>
              <w:rPr>
                <w:rFonts w:cs="Arial"/>
                <w:lang w:val="de-DE"/>
              </w:rPr>
            </w:pPr>
            <w:r>
              <w:rPr>
                <w:rFonts w:hint="eastAsia" w:cs="Arial"/>
              </w:rPr>
              <w:t>修改索引</w:t>
            </w:r>
            <w:r>
              <w:rPr>
                <w:rFonts w:hint="eastAsia" w:cs="Arial"/>
                <w:lang w:val="de-DE"/>
              </w:rPr>
              <w:t>：</w:t>
            </w:r>
          </w:p>
          <w:p>
            <w:pPr>
              <w:rPr>
                <w:rFonts w:cs="Arial"/>
              </w:rPr>
            </w:pPr>
            <w:r>
              <w:rPr>
                <w:rFonts w:cs="Arial"/>
              </w:rPr>
              <w:t>IDX</w:t>
            </w:r>
            <w:r>
              <w:rPr>
                <w:rFonts w:hint="eastAsia" w:cs="Arial"/>
              </w:rPr>
              <w:t>1</w:t>
            </w:r>
            <w:r>
              <w:rPr>
                <w:rFonts w:cs="Arial"/>
              </w:rPr>
              <w:t>_SSMN_NU</w:t>
            </w:r>
            <w:r>
              <w:rPr>
                <w:rFonts w:hint="eastAsia" w:cs="Arial"/>
              </w:rPr>
              <w:t>M</w:t>
            </w:r>
            <w:r>
              <w:rPr>
                <w:rFonts w:cs="Arial"/>
              </w:rPr>
              <w:t>BER</w:t>
            </w:r>
            <w:r>
              <w:rPr>
                <w:rFonts w:hint="eastAsia" w:cs="Arial"/>
                <w:lang w:val="en-GB"/>
              </w:rPr>
              <w:t>；</w:t>
            </w:r>
          </w:p>
          <w:p>
            <w:pPr>
              <w:rPr>
                <w:rFonts w:cs="Arial"/>
              </w:rPr>
            </w:pPr>
            <w:r>
              <w:rPr>
                <w:rFonts w:cs="Arial"/>
              </w:rPr>
              <w:t>IDX</w:t>
            </w:r>
            <w:r>
              <w:rPr>
                <w:rFonts w:hint="eastAsia" w:cs="Arial"/>
              </w:rPr>
              <w:t>4</w:t>
            </w:r>
            <w:r>
              <w:rPr>
                <w:rFonts w:cs="Arial"/>
              </w:rPr>
              <w:t>_SSMN_NU</w:t>
            </w:r>
            <w:r>
              <w:rPr>
                <w:rFonts w:hint="eastAsia" w:cs="Arial"/>
              </w:rPr>
              <w:t>M</w:t>
            </w:r>
            <w:r>
              <w:rPr>
                <w:rFonts w:cs="Arial"/>
              </w:rPr>
              <w:t>BER</w:t>
            </w:r>
            <w:r>
              <w:rPr>
                <w:rFonts w:hint="eastAsia" w:cs="Arial"/>
                <w:lang w:val="en-GB"/>
              </w:rPr>
              <w:t>；</w:t>
            </w:r>
          </w:p>
          <w:p>
            <w:pPr>
              <w:rPr>
                <w:rFonts w:cs="Arial"/>
              </w:rPr>
            </w:pPr>
            <w:r>
              <w:rPr>
                <w:rFonts w:cs="Arial"/>
              </w:rPr>
              <w:t>IDX5_SSMN_CDR</w:t>
            </w:r>
            <w:r>
              <w:rPr>
                <w:rFonts w:hint="eastAsia" w:cs="Arial"/>
                <w:lang w:val="en-GB"/>
              </w:rPr>
              <w:t>；</w:t>
            </w:r>
          </w:p>
          <w:p>
            <w:pPr>
              <w:rPr>
                <w:rFonts w:cs="Arial"/>
              </w:rPr>
            </w:pPr>
            <w:r>
              <w:rPr>
                <w:rFonts w:cs="Arial"/>
              </w:rPr>
              <w:t>IDX</w:t>
            </w:r>
            <w:r>
              <w:rPr>
                <w:rFonts w:hint="eastAsia" w:cs="Arial"/>
              </w:rPr>
              <w:t>6</w:t>
            </w:r>
            <w:r>
              <w:rPr>
                <w:rFonts w:cs="Arial"/>
              </w:rPr>
              <w:t>_SSMN_CDR</w:t>
            </w:r>
            <w:r>
              <w:rPr>
                <w:rFonts w:hint="eastAsia" w:cs="Arial"/>
                <w:lang w:val="en-GB"/>
              </w:rPr>
              <w:t>；</w:t>
            </w:r>
          </w:p>
          <w:p>
            <w:pPr>
              <w:rPr>
                <w:rFonts w:cs="Arial"/>
              </w:rPr>
            </w:pPr>
            <w:r>
              <w:rPr>
                <w:rFonts w:hint="eastAsia" w:cs="Arial"/>
              </w:rPr>
              <w:t>SSMN_STAT_MONTH表增加字段</w:t>
            </w:r>
            <w:r>
              <w:rPr>
                <w:rFonts w:hint="eastAsia" w:cs="Arial"/>
                <w:lang w:val="en-GB"/>
              </w:rPr>
              <w:t>：</w:t>
            </w:r>
          </w:p>
          <w:p>
            <w:pPr>
              <w:rPr>
                <w:rFonts w:cs="Arial"/>
                <w:bCs/>
                <w:lang w:val="en-GB"/>
              </w:rPr>
            </w:pPr>
            <w:r>
              <w:rPr>
                <w:rFonts w:cs="Arial"/>
                <w:bCs/>
                <w:lang w:val="en-GB"/>
              </w:rPr>
              <w:t>CALLREVENUE</w:t>
            </w:r>
          </w:p>
          <w:p>
            <w:pPr>
              <w:rPr>
                <w:rFonts w:cs="Arial"/>
                <w:bCs/>
                <w:lang w:val="en-GB"/>
              </w:rPr>
            </w:pPr>
            <w:r>
              <w:rPr>
                <w:rFonts w:hint="eastAsia" w:cs="Arial"/>
                <w:bCs/>
                <w:lang w:val="en-GB"/>
              </w:rPr>
              <w:t>SMS</w:t>
            </w:r>
            <w:r>
              <w:rPr>
                <w:rFonts w:cs="Arial"/>
                <w:bCs/>
                <w:lang w:val="en-GB"/>
              </w:rPr>
              <w:t>REVENUE</w:t>
            </w:r>
          </w:p>
          <w:p>
            <w:pPr>
              <w:rPr>
                <w:rFonts w:cs="Arial"/>
              </w:rPr>
            </w:pPr>
            <w:r>
              <w:rPr>
                <w:rFonts w:hint="eastAsia" w:cs="Arial"/>
                <w:bCs/>
                <w:lang w:val="en-GB"/>
              </w:rPr>
              <w:t>增加Prefix表，</w:t>
            </w:r>
            <w:r>
              <w:rPr>
                <w:rFonts w:cs="Arial"/>
                <w:bCs/>
                <w:lang w:val="en-GB"/>
              </w:rPr>
              <w:t>SSMN_OPERATOR_ACTION</w:t>
            </w:r>
            <w:r>
              <w:rPr>
                <w:rFonts w:hint="eastAsia" w:cs="Arial"/>
                <w:bCs/>
                <w:lang w:val="en-GB"/>
              </w:rPr>
              <w:t>表，</w:t>
            </w:r>
            <w:r>
              <w:rPr>
                <w:rFonts w:cs="Arial"/>
                <w:bCs/>
                <w:lang w:val="en-GB"/>
              </w:rPr>
              <w:t>SSMN_OPERATION_TYPE</w:t>
            </w:r>
            <w:r>
              <w:rPr>
                <w:rFonts w:hint="eastAsia" w:cs="Arial"/>
                <w:bCs/>
                <w:lang w:val="en-GB"/>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PB6</w:t>
            </w:r>
          </w:p>
        </w:tc>
        <w:tc>
          <w:tcPr>
            <w:tcW w:w="1260" w:type="dxa"/>
            <w:vAlign w:val="center"/>
          </w:tcPr>
          <w:p>
            <w:pPr>
              <w:rPr>
                <w:rFonts w:cs="Arial"/>
              </w:rPr>
            </w:pPr>
            <w:r>
              <w:rPr>
                <w:rFonts w:cs="Arial"/>
              </w:rPr>
              <w:t>2006-3-27</w:t>
            </w:r>
          </w:p>
        </w:tc>
        <w:tc>
          <w:tcPr>
            <w:tcW w:w="5534" w:type="dxa"/>
            <w:vAlign w:val="center"/>
          </w:tcPr>
          <w:p>
            <w:pPr>
              <w:rPr>
                <w:rFonts w:cs="Arial"/>
              </w:rPr>
            </w:pPr>
            <w:r>
              <w:rPr>
                <w:rFonts w:hint="eastAsia" w:cs="Arial"/>
              </w:rPr>
              <w:t>SSMN_STAT_HOUR表，SSMN_STAT_DAY表，SSMN_STAT_MONTH表增加了运维统计所需要的字段。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PB7</w:t>
            </w:r>
          </w:p>
        </w:tc>
        <w:tc>
          <w:tcPr>
            <w:tcW w:w="1260" w:type="dxa"/>
            <w:vAlign w:val="center"/>
          </w:tcPr>
          <w:p>
            <w:pPr>
              <w:rPr>
                <w:rFonts w:cs="Arial"/>
              </w:rPr>
            </w:pPr>
            <w:r>
              <w:rPr>
                <w:rFonts w:cs="Arial"/>
              </w:rPr>
              <w:t>2006-3-29</w:t>
            </w:r>
          </w:p>
        </w:tc>
        <w:tc>
          <w:tcPr>
            <w:tcW w:w="5534" w:type="dxa"/>
            <w:vAlign w:val="center"/>
          </w:tcPr>
          <w:p>
            <w:pPr>
              <w:rPr>
                <w:rFonts w:cs="Arial"/>
              </w:rPr>
            </w:pPr>
            <w:r>
              <w:rPr>
                <w:rFonts w:hint="eastAsia" w:cs="Arial"/>
              </w:rPr>
              <w:t>对Prefix表Service_Type字段增加了定义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PB7</w:t>
            </w:r>
          </w:p>
        </w:tc>
        <w:tc>
          <w:tcPr>
            <w:tcW w:w="1260" w:type="dxa"/>
            <w:vAlign w:val="center"/>
          </w:tcPr>
          <w:p>
            <w:pPr>
              <w:rPr>
                <w:rFonts w:cs="Arial"/>
              </w:rPr>
            </w:pPr>
            <w:r>
              <w:rPr>
                <w:rFonts w:cs="Arial"/>
              </w:rPr>
              <w:t>2006-4-14</w:t>
            </w:r>
          </w:p>
        </w:tc>
        <w:tc>
          <w:tcPr>
            <w:tcW w:w="5534" w:type="dxa"/>
            <w:vAlign w:val="center"/>
          </w:tcPr>
          <w:p>
            <w:pPr>
              <w:rPr>
                <w:rFonts w:cs="Arial"/>
              </w:rPr>
            </w:pPr>
            <w:r>
              <w:rPr>
                <w:rFonts w:hint="eastAsia" w:cs="Arial"/>
              </w:rPr>
              <w:t>修改了SSMN_NUMBER表和SSMN_CDR表的索引，这两个表的索引需要重新建</w:t>
            </w:r>
          </w:p>
          <w:p>
            <w:pPr>
              <w:rPr>
                <w:rFonts w:cs="Arial"/>
                <w:lang w:val="en-GB"/>
              </w:rPr>
            </w:pPr>
            <w:r>
              <w:rPr>
                <w:rFonts w:hint="eastAsia" w:cs="Arial"/>
              </w:rPr>
              <w:t>SSMN_OPERATION_TYPE表增加一列</w:t>
            </w:r>
            <w:r>
              <w:rPr>
                <w:rFonts w:cs="Arial"/>
                <w:lang w:val="en-GB"/>
              </w:rPr>
              <w:t>Type</w:t>
            </w:r>
          </w:p>
          <w:p>
            <w:pPr>
              <w:rPr>
                <w:rFonts w:cs="Arial"/>
              </w:rPr>
            </w:pPr>
            <w:r>
              <w:rPr>
                <w:rFonts w:hint="eastAsia" w:cs="Arial"/>
                <w:lang w:val="en-GB"/>
              </w:rPr>
              <w:t>，</w:t>
            </w:r>
            <w:r>
              <w:rPr>
                <w:rFonts w:hint="eastAsia" w:cs="Arial"/>
              </w:rPr>
              <w:t>Reserve字段为保留字段</w:t>
            </w:r>
            <w:r>
              <w:rPr>
                <w:rFonts w:hint="eastAsia" w:cs="Arial"/>
                <w:lang w:val="en-GB"/>
              </w:rPr>
              <w:t>，</w:t>
            </w:r>
            <w:r>
              <w:rPr>
                <w:rFonts w:hint="eastAsia" w:cs="Arial"/>
              </w:rPr>
              <w:t>删除该表的索引。</w:t>
            </w:r>
          </w:p>
          <w:p>
            <w:pPr>
              <w:rPr>
                <w:rFonts w:cs="Arial"/>
              </w:rPr>
            </w:pPr>
            <w:r>
              <w:rPr>
                <w:rFonts w:hint="eastAsia" w:cs="Arial"/>
              </w:rPr>
              <w:t>增加一个新表</w:t>
            </w:r>
            <w:r>
              <w:rPr>
                <w:rFonts w:hint="eastAsia" w:cs="Arial"/>
                <w:lang w:val="en-GB"/>
              </w:rPr>
              <w:t>：</w:t>
            </w:r>
            <w:r>
              <w:rPr>
                <w:rFonts w:hint="eastAsia" w:cs="Arial"/>
              </w:rPr>
              <w:t>ssmn_freenumbers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PB8</w:t>
            </w:r>
          </w:p>
        </w:tc>
        <w:tc>
          <w:tcPr>
            <w:tcW w:w="1260" w:type="dxa"/>
            <w:vAlign w:val="center"/>
          </w:tcPr>
          <w:p>
            <w:pPr>
              <w:rPr>
                <w:rFonts w:cs="Arial"/>
              </w:rPr>
            </w:pPr>
            <w:r>
              <w:rPr>
                <w:rFonts w:hint="eastAsia" w:cs="Arial"/>
              </w:rPr>
              <w:t>2006-4-20</w:t>
            </w:r>
          </w:p>
        </w:tc>
        <w:tc>
          <w:tcPr>
            <w:tcW w:w="5534" w:type="dxa"/>
            <w:vAlign w:val="center"/>
          </w:tcPr>
          <w:p>
            <w:pPr>
              <w:rPr>
                <w:rFonts w:cs="Arial"/>
              </w:rPr>
            </w:pPr>
            <w:r>
              <w:rPr>
                <w:rFonts w:hint="eastAsia" w:cs="Arial"/>
              </w:rPr>
              <w:t>PB7中遗漏了对于SSMN_SYSTEM表所作改动的描述，现补充在PB8中，建库脚本对应于v3.8。</w:t>
            </w:r>
          </w:p>
          <w:p>
            <w:pPr>
              <w:rPr>
                <w:rFonts w:cs="Arial"/>
              </w:rPr>
            </w:pPr>
            <w:r>
              <w:rPr>
                <w:rFonts w:hint="eastAsia" w:cs="Arial"/>
              </w:rPr>
              <w:t>SSMN_SYSTEM表添加</w:t>
            </w:r>
            <w:r>
              <w:rPr>
                <w:rFonts w:cs="Arial"/>
              </w:rPr>
              <w:t>Sms_Access_Code</w:t>
            </w:r>
            <w:r>
              <w:rPr>
                <w:rFonts w:hint="eastAsia" w:cs="Arial"/>
              </w:rPr>
              <w:t>,</w:t>
            </w:r>
            <w:r>
              <w:rPr>
                <w:rFonts w:cs="Arial"/>
              </w:rPr>
              <w:t xml:space="preserve"> Reserve1</w:t>
            </w:r>
            <w:r>
              <w:rPr>
                <w:rFonts w:hint="eastAsia" w:cs="Arial"/>
              </w:rPr>
              <w:t>,</w:t>
            </w:r>
            <w:r>
              <w:rPr>
                <w:rFonts w:cs="Arial"/>
              </w:rPr>
              <w:t xml:space="preserve"> Reserve2</w:t>
            </w:r>
            <w:r>
              <w:rPr>
                <w:rFonts w:hint="eastAsia" w:cs="Arial"/>
              </w:rPr>
              <w:t>,</w:t>
            </w:r>
            <w:r>
              <w:rPr>
                <w:rFonts w:cs="Arial"/>
              </w:rPr>
              <w:t xml:space="preserve"> Reserve3</w:t>
            </w:r>
            <w:r>
              <w:rPr>
                <w:rFonts w:hint="eastAsia" w:cs="Arial"/>
              </w:rPr>
              <w:t>字段。</w:t>
            </w:r>
          </w:p>
        </w:tc>
      </w:tr>
    </w:tbl>
    <w:p>
      <w:pPr>
        <w:jc w:val="left"/>
      </w:pPr>
      <w:r>
        <w:br w:type="page"/>
      </w: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999" w:type="dxa"/>
            <w:vAlign w:val="center"/>
          </w:tcPr>
          <w:p>
            <w:pPr>
              <w:rPr>
                <w:rFonts w:cs="Arial"/>
              </w:rPr>
            </w:pPr>
            <w:r>
              <w:rPr>
                <w:rFonts w:hint="eastAsia" w:cs="Arial"/>
              </w:rPr>
              <w:t>王斌</w:t>
            </w:r>
          </w:p>
        </w:tc>
        <w:tc>
          <w:tcPr>
            <w:tcW w:w="730" w:type="dxa"/>
          </w:tcPr>
          <w:p>
            <w:pPr>
              <w:rPr>
                <w:rFonts w:cs="Arial"/>
              </w:rPr>
            </w:pPr>
            <w:r>
              <w:rPr>
                <w:rFonts w:hint="eastAsia" w:cs="Arial"/>
              </w:rPr>
              <w:t>PB9</w:t>
            </w:r>
          </w:p>
        </w:tc>
        <w:tc>
          <w:tcPr>
            <w:tcW w:w="1291" w:type="dxa"/>
            <w:vAlign w:val="center"/>
          </w:tcPr>
          <w:p>
            <w:pPr>
              <w:rPr>
                <w:rFonts w:cs="Arial"/>
              </w:rPr>
            </w:pPr>
            <w:r>
              <w:rPr>
                <w:rFonts w:cs="Arial"/>
              </w:rPr>
              <w:t>2006-6-30</w:t>
            </w:r>
          </w:p>
        </w:tc>
        <w:tc>
          <w:tcPr>
            <w:tcW w:w="5502" w:type="dxa"/>
            <w:vAlign w:val="center"/>
          </w:tcPr>
          <w:p>
            <w:pPr>
              <w:rPr>
                <w:rFonts w:cs="Arial"/>
              </w:rPr>
            </w:pPr>
            <w:r>
              <w:rPr>
                <w:rFonts w:hint="eastAsia" w:cs="Arial"/>
              </w:rPr>
              <w:t>添加</w:t>
            </w:r>
            <w:r>
              <w:rPr>
                <w:rFonts w:cs="Arial"/>
              </w:rPr>
              <w:t>ssmn_group</w:t>
            </w:r>
            <w:r>
              <w:rPr>
                <w:rFonts w:hint="eastAsia" w:cs="Arial"/>
              </w:rPr>
              <w:t>表的初始化语句。</w:t>
            </w:r>
          </w:p>
          <w:p>
            <w:pPr>
              <w:rPr>
                <w:rFonts w:cs="Arial"/>
              </w:rPr>
            </w:pPr>
            <w:r>
              <w:rPr>
                <w:rFonts w:hint="eastAsia" w:cs="Arial"/>
              </w:rPr>
              <w:t>SSMN_NUMBER表NUMBER_TYPE字段定义增加一种</w:t>
            </w:r>
            <w:r>
              <w:rPr>
                <w:rFonts w:hint="eastAsia" w:cs="Arial"/>
                <w:lang w:val="en-GB"/>
              </w:rPr>
              <w:t>7: 代理商。</w:t>
            </w:r>
          </w:p>
          <w:p>
            <w:pPr>
              <w:rPr>
                <w:rFonts w:cs="Arial"/>
              </w:rPr>
            </w:pPr>
            <w:r>
              <w:rPr>
                <w:rFonts w:hint="eastAsia" w:cs="Arial"/>
              </w:rPr>
              <w:t>体验卡表的体验卡状态字段的描述只保留0未使用。1已经使用。其他状态都去掉。</w:t>
            </w:r>
          </w:p>
          <w:p>
            <w:r>
              <w:rPr>
                <w:rFonts w:hint="eastAsia" w:cs="Arial"/>
              </w:rPr>
              <w:t>新增</w:t>
            </w:r>
            <w:r>
              <w:rPr>
                <w:rFonts w:hint="eastAsia"/>
              </w:rPr>
              <w:t>BlackCallNumber表。</w:t>
            </w:r>
          </w:p>
          <w:p>
            <w:pPr>
              <w:rPr>
                <w:rFonts w:cs="Arial"/>
              </w:rPr>
            </w:pPr>
            <w:r>
              <w:rPr>
                <w:rFonts w:hint="eastAsia" w:cs="Arial"/>
              </w:rPr>
              <w:t>修改SSMN_DEL_NUMBER_TRG这个trigger，在原有trigger基础上添加了删除ssmn_mv表的语句。</w:t>
            </w:r>
          </w:p>
          <w:p>
            <w:pPr>
              <w:rPr>
                <w:rFonts w:cs="Arial"/>
              </w:rPr>
            </w:pPr>
            <w:r>
              <w:rPr>
                <w:rFonts w:hint="eastAsia" w:cs="Arial"/>
              </w:rPr>
              <w:t>增加</w:t>
            </w:r>
            <w:r>
              <w:t>SSMN_OTHER_REG</w:t>
            </w:r>
            <w:r>
              <w:rPr>
                <w:rFonts w:hint="eastAsia" w:cs="Arial"/>
              </w:rPr>
              <w:t>非自主注册用户表。</w:t>
            </w:r>
          </w:p>
          <w:p>
            <w:pPr>
              <w:rPr>
                <w:rFonts w:cs="Arial"/>
              </w:rPr>
            </w:pPr>
            <w:r>
              <w:rPr>
                <w:rFonts w:hint="eastAsia" w:cs="Arial"/>
              </w:rPr>
              <w:t>修改</w:t>
            </w:r>
            <w:r>
              <w:t>SSMN_</w:t>
            </w:r>
            <w:r>
              <w:rPr>
                <w:rFonts w:hint="eastAsia"/>
              </w:rPr>
              <w:t>EnableNumber表</w:t>
            </w:r>
            <w:r>
              <w:rPr>
                <w:rFonts w:hint="eastAsia" w:cs="Arial"/>
              </w:rPr>
              <w:t>Status、</w:t>
            </w:r>
            <w:r>
              <w:rPr>
                <w:rFonts w:cs="Arial"/>
              </w:rPr>
              <w:t>Reserve</w:t>
            </w:r>
            <w:r>
              <w:rPr>
                <w:rFonts w:hint="eastAsia" w:cs="Arial"/>
              </w:rPr>
              <w:t>字段定义。</w:t>
            </w:r>
          </w:p>
          <w:p>
            <w:r>
              <w:rPr>
                <w:rFonts w:hint="eastAsia"/>
              </w:rPr>
              <w:t>修改SMS_OPERATOR表，添加一个字段OPENAME操作员别名。</w:t>
            </w:r>
          </w:p>
          <w:p>
            <w:pPr>
              <w:rPr>
                <w:rFonts w:cs="Arial"/>
              </w:rPr>
            </w:pPr>
            <w:r>
              <w:rPr>
                <w:rFonts w:hint="eastAsia" w:cs="Arial"/>
              </w:rPr>
              <w:t>SSMN_USER、SSMN_CANCEL_USER、SSMN_NUMBER、SSMN_CANCEL_NUM表注册方式定义4,5统一为5: 非自主注册，注销方式定义4,5统一为5: 非自主注销。</w:t>
            </w:r>
          </w:p>
          <w:p>
            <w:pPr>
              <w:rPr>
                <w:rFonts w:cs="Arial"/>
                <w:lang w:val="en-GB"/>
              </w:rPr>
            </w:pPr>
            <w:r>
              <w:rPr>
                <w:rFonts w:hint="eastAsia" w:cs="Arial"/>
              </w:rPr>
              <w:t>SSMN_CDR表</w:t>
            </w:r>
            <w:r>
              <w:rPr>
                <w:rFonts w:hint="eastAsia" w:cs="Arial"/>
                <w:lang w:val="en-GB"/>
              </w:rPr>
              <w:t>CallType字段添加一个定义0: 错误。</w:t>
            </w:r>
          </w:p>
          <w:p>
            <w:pPr>
              <w:rPr>
                <w:rFonts w:cs="Arial"/>
                <w:lang w:val="en-GB"/>
              </w:rPr>
            </w:pPr>
            <w:r>
              <w:rPr>
                <w:rFonts w:hint="eastAsia" w:cs="Arial"/>
                <w:lang w:val="en-GB"/>
              </w:rPr>
              <w:t xml:space="preserve">删除procedure </w:t>
            </w:r>
            <w:r>
              <w:rPr>
                <w:rFonts w:cs="Arial"/>
                <w:lang w:val="en-GB"/>
              </w:rPr>
              <w:t>proc_getspecnum</w:t>
            </w:r>
            <w:r>
              <w:rPr>
                <w:rFonts w:hint="eastAsia" w:cs="Arial"/>
                <w:lang w:val="en-GB"/>
              </w:rPr>
              <w:t>。</w:t>
            </w:r>
          </w:p>
          <w:p>
            <w:pPr>
              <w:rPr>
                <w:rFonts w:cs="Arial"/>
                <w:lang w:val="en-GB"/>
              </w:rPr>
            </w:pPr>
            <w:r>
              <w:rPr>
                <w:rFonts w:hint="eastAsia" w:cs="Arial"/>
                <w:lang w:val="en-GB"/>
              </w:rPr>
              <w:t xml:space="preserve">删除trigger </w:t>
            </w:r>
            <w:r>
              <w:rPr>
                <w:rFonts w:cs="Arial"/>
                <w:lang w:val="en-GB"/>
              </w:rPr>
              <w:t>SSMN_DEL_USER_TRG</w:t>
            </w:r>
            <w:r>
              <w:rPr>
                <w:rFonts w:hint="eastAsia" w:cs="Arial"/>
                <w:lang w:val="en-GB"/>
              </w:rPr>
              <w:t>。</w:t>
            </w:r>
          </w:p>
          <w:p>
            <w:pPr>
              <w:rPr>
                <w:rFonts w:cs="Arial"/>
                <w:lang w:val="en-GB"/>
              </w:rPr>
            </w:pPr>
            <w:r>
              <w:rPr>
                <w:rFonts w:hint="eastAsia" w:cs="Arial"/>
                <w:lang w:val="en-GB"/>
              </w:rPr>
              <w:t>修改了数据库文档的文字错误和与数据库建表脚本不一致的描述。</w:t>
            </w:r>
          </w:p>
          <w:p>
            <w:pPr>
              <w:rPr>
                <w:rFonts w:cs="Arial"/>
              </w:rPr>
            </w:pPr>
            <w:r>
              <w:rPr>
                <w:rFonts w:hint="eastAsia" w:cs="Arial"/>
                <w:lang w:val="en-GB"/>
              </w:rPr>
              <w:t>修改SSMN_SYSTEM表</w:t>
            </w:r>
            <w:r>
              <w:rPr>
                <w:rFonts w:cs="Arial"/>
              </w:rPr>
              <w:t>Reserve3</w:t>
            </w:r>
            <w:r>
              <w:rPr>
                <w:rFonts w:hint="eastAsia" w:cs="Arial"/>
              </w:rPr>
              <w:t>字段的定义。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999" w:type="dxa"/>
            <w:vAlign w:val="center"/>
          </w:tcPr>
          <w:p>
            <w:pPr>
              <w:rPr>
                <w:rFonts w:cs="Arial"/>
              </w:rPr>
            </w:pPr>
            <w:r>
              <w:rPr>
                <w:rFonts w:hint="eastAsia" w:cs="Arial"/>
              </w:rPr>
              <w:t>王斌</w:t>
            </w:r>
          </w:p>
        </w:tc>
        <w:tc>
          <w:tcPr>
            <w:tcW w:w="730" w:type="dxa"/>
          </w:tcPr>
          <w:p>
            <w:pPr>
              <w:rPr>
                <w:rFonts w:cs="Arial"/>
              </w:rPr>
            </w:pPr>
            <w:r>
              <w:rPr>
                <w:rFonts w:hint="eastAsia" w:cs="Arial"/>
              </w:rPr>
              <w:t>PB10</w:t>
            </w:r>
          </w:p>
        </w:tc>
        <w:tc>
          <w:tcPr>
            <w:tcW w:w="1291" w:type="dxa"/>
            <w:vAlign w:val="center"/>
          </w:tcPr>
          <w:p>
            <w:pPr>
              <w:rPr>
                <w:rFonts w:cs="Arial"/>
              </w:rPr>
            </w:pPr>
            <w:r>
              <w:rPr>
                <w:rFonts w:hint="eastAsia" w:cs="Arial"/>
              </w:rPr>
              <w:t>2006-8-2</w:t>
            </w:r>
          </w:p>
        </w:tc>
        <w:tc>
          <w:tcPr>
            <w:tcW w:w="5502" w:type="dxa"/>
            <w:vAlign w:val="center"/>
          </w:tcPr>
          <w:p>
            <w:pPr>
              <w:rPr>
                <w:rFonts w:cs="Arial"/>
              </w:rPr>
            </w:pPr>
            <w:r>
              <w:t>SSMN_OTHER_REG</w:t>
            </w:r>
            <w:r>
              <w:rPr>
                <w:rFonts w:hint="eastAsia"/>
              </w:rPr>
              <w:t>表主键增加</w:t>
            </w:r>
            <w:r>
              <w:rPr>
                <w:rFonts w:hint="eastAsia" w:cs="Arial"/>
                <w:lang w:val="en-GB"/>
              </w:rPr>
              <w:t>Sub_Date。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999" w:type="dxa"/>
            <w:vAlign w:val="center"/>
          </w:tcPr>
          <w:p>
            <w:pPr>
              <w:rPr>
                <w:rFonts w:cs="Arial"/>
              </w:rPr>
            </w:pPr>
          </w:p>
        </w:tc>
        <w:tc>
          <w:tcPr>
            <w:tcW w:w="730" w:type="dxa"/>
          </w:tcPr>
          <w:p>
            <w:pPr>
              <w:rPr>
                <w:rFonts w:cs="Arial"/>
              </w:rPr>
            </w:pPr>
          </w:p>
        </w:tc>
        <w:tc>
          <w:tcPr>
            <w:tcW w:w="1291" w:type="dxa"/>
            <w:vAlign w:val="center"/>
          </w:tcPr>
          <w:p>
            <w:pPr>
              <w:rPr>
                <w:rFonts w:cs="Arial"/>
              </w:rPr>
            </w:pPr>
            <w:r>
              <w:rPr>
                <w:rFonts w:hint="eastAsia" w:cs="Arial"/>
              </w:rPr>
              <w:t>2006-10-17</w:t>
            </w:r>
          </w:p>
        </w:tc>
        <w:tc>
          <w:tcPr>
            <w:tcW w:w="5502" w:type="dxa"/>
            <w:vAlign w:val="center"/>
          </w:tcPr>
          <w:p>
            <w:r>
              <w:rPr>
                <w:rFonts w:hint="eastAsia"/>
              </w:rPr>
              <w:t>添加SSMN预注销虚号码表。</w:t>
            </w:r>
          </w:p>
        </w:tc>
      </w:tr>
    </w:tbl>
    <w:p>
      <w:r>
        <w:br w:type="page"/>
      </w: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999" w:type="dxa"/>
            <w:vAlign w:val="center"/>
          </w:tcPr>
          <w:p>
            <w:pPr>
              <w:rPr>
                <w:rFonts w:cs="Arial"/>
              </w:rPr>
            </w:pPr>
          </w:p>
        </w:tc>
        <w:tc>
          <w:tcPr>
            <w:tcW w:w="730" w:type="dxa"/>
          </w:tcPr>
          <w:p>
            <w:pPr>
              <w:rPr>
                <w:rFonts w:cs="Arial"/>
              </w:rPr>
            </w:pPr>
          </w:p>
        </w:tc>
        <w:tc>
          <w:tcPr>
            <w:tcW w:w="1291" w:type="dxa"/>
            <w:vAlign w:val="center"/>
          </w:tcPr>
          <w:p>
            <w:pPr>
              <w:rPr>
                <w:rFonts w:cs="Arial"/>
              </w:rPr>
            </w:pPr>
            <w:r>
              <w:rPr>
                <w:rFonts w:cs="Arial"/>
              </w:rPr>
              <w:t>2006-11-20</w:t>
            </w:r>
          </w:p>
        </w:tc>
        <w:tc>
          <w:tcPr>
            <w:tcW w:w="5502" w:type="dxa"/>
            <w:vAlign w:val="center"/>
          </w:tcPr>
          <w:p/>
          <w:p>
            <w:r>
              <w:rPr>
                <w:rFonts w:hint="eastAsia"/>
              </w:rPr>
              <w:t>添加序列：</w:t>
            </w:r>
          </w:p>
          <w:p>
            <w:r>
              <w:t>SEQ_SSMN_MS</w:t>
            </w:r>
            <w:r>
              <w:rPr>
                <w:rFonts w:hint="eastAsia"/>
              </w:rPr>
              <w:t>_TMP</w:t>
            </w:r>
          </w:p>
          <w:p>
            <w:r>
              <w:t>SEQ_SSMN_BILL</w:t>
            </w:r>
          </w:p>
          <w:p>
            <w:r>
              <w:t>SEQ_SSMN_BILL_TMP</w:t>
            </w:r>
          </w:p>
          <w:p/>
          <w:p>
            <w:r>
              <w:rPr>
                <w:rFonts w:hint="eastAsia"/>
              </w:rPr>
              <w:t>原有表添加索引：</w:t>
            </w:r>
          </w:p>
          <w:p>
            <w:r>
              <w:t>IDX4_SSMN_USER (MSISDN,SUB_DATE)</w:t>
            </w:r>
          </w:p>
          <w:p>
            <w:r>
              <w:t>IDX3_SSMN_CANCEL_USER</w:t>
            </w:r>
            <w:r>
              <w:rPr>
                <w:rFonts w:hint="eastAsia"/>
              </w:rPr>
              <w:t>（</w:t>
            </w:r>
            <w:r>
              <w:t>MSISDN,SUB_DATE</w:t>
            </w:r>
            <w:r>
              <w:rPr>
                <w:rFonts w:hint="eastAsia"/>
              </w:rPr>
              <w:t>）</w:t>
            </w:r>
          </w:p>
          <w:p>
            <w:r>
              <w:t>IDX4_DISCOUNT_CARD (MSISDN,REGISTE_DATE)</w:t>
            </w:r>
          </w:p>
          <w:p/>
          <w:p>
            <w:r>
              <w:rPr>
                <w:rFonts w:hint="eastAsia"/>
              </w:rPr>
              <w:t>添加表：</w:t>
            </w:r>
          </w:p>
          <w:p>
            <w:r>
              <w:t>SSMN_Recommend</w:t>
            </w:r>
          </w:p>
          <w:p>
            <w:r>
              <w:t>SSMN_RecUserInfo</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朱景尧</w:t>
            </w:r>
          </w:p>
        </w:tc>
        <w:tc>
          <w:tcPr>
            <w:tcW w:w="730" w:type="dxa"/>
          </w:tcPr>
          <w:p>
            <w:pPr>
              <w:rPr>
                <w:rFonts w:cs="Arial"/>
              </w:rPr>
            </w:pPr>
            <w:r>
              <w:rPr>
                <w:rFonts w:hint="eastAsia" w:cs="Arial"/>
              </w:rPr>
              <w:t>PB11</w:t>
            </w:r>
          </w:p>
        </w:tc>
        <w:tc>
          <w:tcPr>
            <w:tcW w:w="1291" w:type="dxa"/>
            <w:vAlign w:val="center"/>
          </w:tcPr>
          <w:p>
            <w:pPr>
              <w:rPr>
                <w:rFonts w:cs="Arial"/>
              </w:rPr>
            </w:pPr>
            <w:r>
              <w:rPr>
                <w:rFonts w:hint="eastAsia" w:cs="Arial"/>
              </w:rPr>
              <w:t>2007-01-04</w:t>
            </w:r>
          </w:p>
        </w:tc>
        <w:tc>
          <w:tcPr>
            <w:tcW w:w="5502" w:type="dxa"/>
            <w:vAlign w:val="center"/>
          </w:tcPr>
          <w:p>
            <w:r>
              <w:rPr>
                <w:rFonts w:hint="eastAsia"/>
              </w:rPr>
              <w:t>1、去掉了SSMNTable_Create.sql中的所有drop table语句</w:t>
            </w:r>
          </w:p>
          <w:p>
            <w:r>
              <w:rPr>
                <w:rFonts w:hint="eastAsia"/>
              </w:rPr>
              <w:t>2、添加</w:t>
            </w:r>
            <w:r>
              <w:t>SSMN_ FreeRecord</w:t>
            </w:r>
            <w:r>
              <w:rPr>
                <w:rFonts w:hint="eastAsia"/>
              </w:rPr>
              <w:t>表,</w:t>
            </w:r>
          </w:p>
          <w:p>
            <w:r>
              <w:rPr>
                <w:rFonts w:hint="eastAsia"/>
              </w:rPr>
              <w:t>3、将SSMNTable_Create_v3.11.sql建表脚本中SSMN_DEL_NUMBER_TRG trigger的条件语句</w:t>
            </w:r>
          </w:p>
          <w:p>
            <w:r>
              <w:t>if :new.number_type=3 and :old.number_type&lt;=1  then</w:t>
            </w:r>
          </w:p>
          <w:p>
            <w:r>
              <w:rPr>
                <w:rFonts w:hint="eastAsia"/>
              </w:rPr>
              <w:t>修改为：</w:t>
            </w:r>
          </w:p>
          <w:p>
            <w:r>
              <w:t>if :new.number_type=3 and :old.number_type&lt;=1 and DBMS_REPUTIL.FROM_REMOTE = FALSE then</w:t>
            </w:r>
          </w:p>
          <w:p>
            <w:r>
              <w:rPr>
                <w:rFonts w:hint="eastAsia"/>
              </w:rPr>
              <w:t>则可避免这个问题。这样就能避免trigger在两边都运行时因为高级复制而导致的冲突了</w:t>
            </w:r>
          </w:p>
          <w:p>
            <w:r>
              <w:rPr>
                <w:rFonts w:hint="eastAsia"/>
              </w:rPr>
              <w:t xml:space="preserve">4、从SSMN_CHARGE_NUMBERTYPE表中删除BILLID字段，并删除对应的索引IDX3_SSMN_CHANGE_NUMBERTYPE </w:t>
            </w:r>
          </w:p>
          <w:p>
            <w:r>
              <w:rPr>
                <w:rFonts w:hint="eastAsia"/>
              </w:rPr>
              <w:t xml:space="preserve">5、从SSMN_CHARGE_NUM表中删除ReceivableFee、ReceivableFee_Tmp和BILLID字段，并删除对应的索引IDX3_SSMN_CHARGE_NUM 和IDX7_SSMN_CHARGE_NUM </w:t>
            </w:r>
          </w:p>
          <w:p>
            <w:r>
              <w:rPr>
                <w:rFonts w:hint="eastAsia"/>
              </w:rPr>
              <w:t>6、从SSMN_CHARGE_CDR表中删除ReceivableFee、ReceivableFee_Tmp和BILLID字段，并删除对应的索引IDX3_SSMN_CHARGE_CDR 和IDX6_SSMN_CHARGE_CDR，去掉IDX4_SSMN_CHARGE_CDR中的trunc(CallStartTime,'mm')</w:t>
            </w:r>
          </w:p>
          <w:p>
            <w:r>
              <w:rPr>
                <w:rFonts w:hint="eastAsia"/>
              </w:rPr>
              <w:t>7、SSMN_BILL表和SSMN_BILL_TMP表中增加ReceivableFee、SSMNNumber、Initiate_date、ChangeTime和Streamnumber字段、statue增加</w:t>
            </w:r>
            <w:r>
              <w:t>4：帐单被撤销Rollback</w:t>
            </w:r>
          </w:p>
          <w:p>
            <w:r>
              <w:rPr>
                <w:rFonts w:hint="eastAsia"/>
              </w:rPr>
              <w:t>8、SSMN_USER_ACCOUNT表的</w:t>
            </w:r>
            <w:r>
              <w:t>AccountType</w:t>
            </w:r>
            <w:r>
              <w:rPr>
                <w:rFonts w:hint="eastAsia"/>
              </w:rPr>
              <w:t>增加一个值2：通过文件接口另行增加的优惠策略</w:t>
            </w:r>
          </w:p>
          <w:p>
            <w:r>
              <w:rPr>
                <w:rFonts w:hint="eastAsia"/>
              </w:rPr>
              <w:t>9、</w:t>
            </w:r>
            <w:r>
              <w:t>P</w:t>
            </w:r>
            <w:r>
              <w:rPr>
                <w:rFonts w:hint="eastAsia"/>
              </w:rPr>
              <w:t>refix表Reserve3字段定义PZ:中兴小灵通</w:t>
            </w:r>
          </w:p>
          <w:p>
            <w:r>
              <w:rPr>
                <w:rFonts w:hint="eastAsia"/>
              </w:rPr>
              <w:t>PU:UT小灵通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朱景尧</w:t>
            </w:r>
          </w:p>
        </w:tc>
        <w:tc>
          <w:tcPr>
            <w:tcW w:w="730" w:type="dxa"/>
          </w:tcPr>
          <w:p>
            <w:pPr>
              <w:rPr>
                <w:rFonts w:cs="Arial"/>
              </w:rPr>
            </w:pPr>
            <w:r>
              <w:rPr>
                <w:rFonts w:hint="eastAsia" w:cs="Arial"/>
              </w:rPr>
              <w:t>PB12</w:t>
            </w:r>
          </w:p>
        </w:tc>
        <w:tc>
          <w:tcPr>
            <w:tcW w:w="1291" w:type="dxa"/>
            <w:vAlign w:val="center"/>
          </w:tcPr>
          <w:p>
            <w:pPr>
              <w:rPr>
                <w:rFonts w:cs="Arial"/>
              </w:rPr>
            </w:pPr>
            <w:r>
              <w:rPr>
                <w:rFonts w:hint="eastAsia" w:cs="Arial"/>
              </w:rPr>
              <w:t>2007-4-4</w:t>
            </w:r>
          </w:p>
        </w:tc>
        <w:tc>
          <w:tcPr>
            <w:tcW w:w="5502" w:type="dxa"/>
            <w:vAlign w:val="center"/>
          </w:tcPr>
          <w:p>
            <w:r>
              <w:rPr>
                <w:rFonts w:hint="eastAsia"/>
              </w:rPr>
              <w:t>修改了ch6.1复制表的定义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何羽</w:t>
            </w:r>
          </w:p>
        </w:tc>
        <w:tc>
          <w:tcPr>
            <w:tcW w:w="730" w:type="dxa"/>
          </w:tcPr>
          <w:p>
            <w:pPr>
              <w:rPr>
                <w:rFonts w:cs="Arial"/>
              </w:rPr>
            </w:pPr>
            <w:r>
              <w:rPr>
                <w:rFonts w:hint="eastAsia" w:cs="Arial"/>
              </w:rPr>
              <w:t>PB13</w:t>
            </w:r>
          </w:p>
        </w:tc>
        <w:tc>
          <w:tcPr>
            <w:tcW w:w="1291" w:type="dxa"/>
            <w:vAlign w:val="center"/>
          </w:tcPr>
          <w:p>
            <w:pPr>
              <w:rPr>
                <w:rFonts w:cs="Arial"/>
              </w:rPr>
            </w:pPr>
            <w:r>
              <w:rPr>
                <w:rFonts w:cs="Arial"/>
              </w:rPr>
              <w:t>2007-6-11</w:t>
            </w:r>
          </w:p>
        </w:tc>
        <w:tc>
          <w:tcPr>
            <w:tcW w:w="5502" w:type="dxa"/>
            <w:vAlign w:val="center"/>
          </w:tcPr>
          <w:p>
            <w:r>
              <w:rPr>
                <w:rFonts w:hint="eastAsia"/>
              </w:rPr>
              <w:t>增加了表</w:t>
            </w:r>
            <w:r>
              <w:t xml:space="preserve"> SSMN_STAT_HOURCALL</w:t>
            </w:r>
            <w:r>
              <w:rPr>
                <w:rFonts w:hint="eastAsia"/>
              </w:rPr>
              <w:t>和</w:t>
            </w:r>
            <w:r>
              <w:t xml:space="preserve"> ssmn_stat_tmp</w:t>
            </w:r>
            <w:r>
              <w:rPr>
                <w:rFonts w:hint="eastAsia"/>
              </w:rPr>
              <w:t>，为表</w:t>
            </w:r>
            <w:r>
              <w:t xml:space="preserve"> ssmn_stat_day</w:t>
            </w:r>
            <w:r>
              <w:rPr>
                <w:rFonts w:hint="eastAsia"/>
              </w:rPr>
              <w:t>和</w:t>
            </w:r>
            <w:r>
              <w:t xml:space="preserve"> ssmn_stat_month</w:t>
            </w:r>
            <w:r>
              <w:rPr>
                <w:rFonts w:hint="eastAsia"/>
              </w:rPr>
              <w:t>添加了字段</w:t>
            </w:r>
          </w:p>
          <w:p>
            <w:r>
              <w:rPr>
                <w:rFonts w:hint="eastAsia"/>
              </w:rPr>
              <w:t>增加了索引</w:t>
            </w:r>
            <w:r>
              <w:t xml:space="preserve"> IDX4_SSMN_BILL</w:t>
            </w:r>
            <w:r>
              <w:rPr>
                <w:rFonts w:hint="eastAsia"/>
              </w:rPr>
              <w:t>和</w:t>
            </w:r>
            <w:r>
              <w:t xml:space="preserve"> IDX4_SSMN_BILL_TMP</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何羽</w:t>
            </w:r>
          </w:p>
        </w:tc>
        <w:tc>
          <w:tcPr>
            <w:tcW w:w="730" w:type="dxa"/>
          </w:tcPr>
          <w:p>
            <w:pPr>
              <w:rPr>
                <w:rFonts w:cs="Arial"/>
              </w:rPr>
            </w:pPr>
            <w:r>
              <w:rPr>
                <w:rFonts w:hint="eastAsia" w:cs="Arial"/>
              </w:rPr>
              <w:t>PC1</w:t>
            </w:r>
          </w:p>
        </w:tc>
        <w:tc>
          <w:tcPr>
            <w:tcW w:w="1291" w:type="dxa"/>
            <w:vAlign w:val="center"/>
          </w:tcPr>
          <w:p>
            <w:pPr>
              <w:rPr>
                <w:rFonts w:cs="Arial"/>
              </w:rPr>
            </w:pPr>
            <w:r>
              <w:rPr>
                <w:rFonts w:cs="Arial"/>
              </w:rPr>
              <w:t>2007-7-2</w:t>
            </w:r>
          </w:p>
        </w:tc>
        <w:tc>
          <w:tcPr>
            <w:tcW w:w="5502" w:type="dxa"/>
            <w:vAlign w:val="center"/>
          </w:tcPr>
          <w:p>
            <w:r>
              <w:rPr>
                <w:rFonts w:hint="eastAsia"/>
              </w:rPr>
              <w:t>1．为适应实号码的需求，扩展了20个号码相关表的号码字段长度为18位长：</w:t>
            </w:r>
          </w:p>
          <w:p>
            <w:r>
              <w:t>SSMN_NUMBER, SSMN_CANCEL_NUM, SSMN_CALLED_TIME, SSMN_CALLED_NUM, SSMN_SPECIALNUM, SSMN_1258NUM, SSMN_MV, SSMN_CANCEL_MV, USER_BANK, SSMN_FREENUMBERS, SSMN_OTHER_REG, SSMN_P_CANCEL_NUM, SSMN_CHANGE_NUMBERTYPE, SSMN_CHARGE_NUM, SSMN_BILL, SSMN_BILL_TMP, SSMN_TTNUMBER, SSMN_CHANGE_NUM, SSMN_CHANGE_NUM, DISCOUNT_CARD, SSMN_ENABLENUMBER</w:t>
            </w:r>
          </w:p>
          <w:p>
            <w:r>
              <w:rPr>
                <w:rFonts w:hint="eastAsia"/>
              </w:rPr>
              <w:t>2．扩展SSMN_CDR表的CalledAddress的长度为32位长</w:t>
            </w:r>
          </w:p>
          <w:p>
            <w:r>
              <w:rPr>
                <w:rFonts w:hint="eastAsia"/>
              </w:rPr>
              <w:t>3．在SSMN_NUMBER, SSMN_CANCEL_NUM, SSMN_ENABLENUMBER, SSMN_SPECIALNUM, SSMN_CHARGE_NUM, SSMN_TTNUMBER 表中增加区分实号码和虚号码的字段TYPE</w:t>
            </w:r>
          </w:p>
          <w:p>
            <w:r>
              <w:rPr>
                <w:rFonts w:hint="eastAsia"/>
              </w:rPr>
              <w:t>4．SSMN_Forbidden表增加字段TYPE来区分是允许作为主叫呼入，允许作为被叫呼入，还是都允许</w:t>
            </w:r>
          </w:p>
          <w:p>
            <w:r>
              <w:rPr>
                <w:rFonts w:hint="eastAsia"/>
              </w:rPr>
              <w:t>5．SSMN_CDR表和SSMN_CHARGE_CDR表中的MSISDN修改为可空</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何羽</w:t>
            </w:r>
          </w:p>
        </w:tc>
        <w:tc>
          <w:tcPr>
            <w:tcW w:w="730" w:type="dxa"/>
          </w:tcPr>
          <w:p>
            <w:pPr>
              <w:rPr>
                <w:rFonts w:cs="Arial"/>
              </w:rPr>
            </w:pPr>
            <w:r>
              <w:rPr>
                <w:rFonts w:hint="eastAsia" w:cs="Arial"/>
              </w:rPr>
              <w:t>PC2</w:t>
            </w:r>
          </w:p>
        </w:tc>
        <w:tc>
          <w:tcPr>
            <w:tcW w:w="1291" w:type="dxa"/>
            <w:vAlign w:val="center"/>
          </w:tcPr>
          <w:p>
            <w:pPr>
              <w:rPr>
                <w:rFonts w:cs="Arial"/>
              </w:rPr>
            </w:pPr>
            <w:r>
              <w:rPr>
                <w:rFonts w:cs="Arial"/>
              </w:rPr>
              <w:t>2007-</w:t>
            </w:r>
            <w:r>
              <w:rPr>
                <w:rFonts w:hint="eastAsia" w:cs="Arial"/>
              </w:rPr>
              <w:t>8</w:t>
            </w:r>
            <w:r>
              <w:rPr>
                <w:rFonts w:cs="Arial"/>
              </w:rPr>
              <w:t>-</w:t>
            </w:r>
            <w:r>
              <w:rPr>
                <w:rFonts w:hint="eastAsia" w:cs="Arial"/>
              </w:rPr>
              <w:t>14</w:t>
            </w:r>
          </w:p>
        </w:tc>
        <w:tc>
          <w:tcPr>
            <w:tcW w:w="5502" w:type="dxa"/>
            <w:vAlign w:val="center"/>
          </w:tcPr>
          <w:p>
            <w:r>
              <w:rPr>
                <w:rFonts w:hint="eastAsia"/>
              </w:rPr>
              <w:t>1．PREFIX表的Description字段增加说明：</w:t>
            </w:r>
            <w:r>
              <w:rPr>
                <w:rFonts w:hint="eastAsia" w:cs="Arial"/>
              </w:rPr>
              <w:t>填写为地区中文名称</w:t>
            </w:r>
          </w:p>
          <w:p>
            <w:r>
              <w:rPr>
                <w:rFonts w:hint="eastAsia"/>
              </w:rPr>
              <w:t>2．在ssmn_enablenumber表中增加Area_id，</w:t>
            </w:r>
            <w:r>
              <w:t>MIN</w:t>
            </w:r>
            <w:r>
              <w:rPr>
                <w:rFonts w:hint="eastAsia"/>
              </w:rPr>
              <w:t>，</w:t>
            </w:r>
            <w:r>
              <w:t>ESN</w:t>
            </w:r>
            <w:r>
              <w:rPr>
                <w:rFonts w:hint="eastAsia"/>
              </w:rPr>
              <w:t>，</w:t>
            </w:r>
            <w:r>
              <w:t>HLR_GT</w:t>
            </w:r>
            <w:r>
              <w:rPr>
                <w:rFonts w:hint="eastAsia"/>
              </w:rPr>
              <w:t>和</w:t>
            </w:r>
            <w:r>
              <w:t>HLR_SSN</w:t>
            </w:r>
            <w:r>
              <w:rPr>
                <w:rFonts w:hint="eastAsia"/>
              </w:rPr>
              <w:t>字段，为status字段增加值“</w:t>
            </w:r>
            <w:r>
              <w:rPr>
                <w:rFonts w:hint="eastAsia" w:cs="Arial"/>
              </w:rPr>
              <w:t>3 未向HLR注册的实号码</w:t>
            </w:r>
            <w:r>
              <w:rPr>
                <w:rFonts w:hint="eastAsia"/>
              </w:rPr>
              <w:t xml:space="preserve"> ”</w:t>
            </w:r>
          </w:p>
          <w:p>
            <w:r>
              <w:rPr>
                <w:rFonts w:hint="eastAsia"/>
              </w:rPr>
              <w:t>3．将ssmn_user_audit，ssmn_cancel_user_audit，ssmn_number_audit，ssmn_cancel_num_audit，ssmn_other_reg_audit表加入，并且将这些表中的虚号码相关字段扩展为18位长，增加了Old_type和New_Type字段</w:t>
            </w:r>
          </w:p>
          <w:p>
            <w:r>
              <w:rPr>
                <w:rFonts w:hint="eastAsia"/>
              </w:rPr>
              <w:t>4．将文档中出现的“虚号码”字样都改为“副号码”</w:t>
            </w:r>
          </w:p>
          <w:p>
            <w:pPr>
              <w:rPr>
                <w:rFonts w:cs="Arial"/>
                <w:lang w:val="en-GB"/>
              </w:rPr>
            </w:pPr>
            <w:r>
              <w:rPr>
                <w:rFonts w:hint="eastAsia"/>
              </w:rPr>
              <w:t>5．</w:t>
            </w:r>
            <w:r>
              <w:rPr>
                <w:rFonts w:hint="eastAsia" w:cs="Arial"/>
                <w:lang w:val="en-GB"/>
              </w:rPr>
              <w:t>在SSMN_SYSTEM表中增加Max_RealNumber字段</w:t>
            </w:r>
          </w:p>
          <w:p>
            <w:pPr>
              <w:rPr>
                <w:rFonts w:cs="Arial"/>
                <w:lang w:val="en-GB"/>
              </w:rPr>
            </w:pPr>
            <w:r>
              <w:rPr>
                <w:rFonts w:hint="eastAsia" w:cs="Arial"/>
                <w:lang w:val="en-GB"/>
              </w:rPr>
              <w:t>6．在SSMN_CDR表中增加MSISDN在呼叫中使用的副号码字段SSMNNumber，并丰富了一些字段说明</w:t>
            </w:r>
          </w:p>
          <w:p>
            <w:pPr>
              <w:rPr>
                <w:rFonts w:cs="Arial"/>
                <w:lang w:val="en-GB"/>
              </w:rPr>
            </w:pPr>
            <w:r>
              <w:rPr>
                <w:rFonts w:hint="eastAsia" w:cs="Arial"/>
                <w:lang w:val="en-GB"/>
              </w:rPr>
              <w:t>7．增加了BOSS注册、注销方式</w:t>
            </w:r>
          </w:p>
          <w:p>
            <w:pPr>
              <w:rPr>
                <w:rFonts w:cs="Arial"/>
                <w:lang w:val="en-GB"/>
              </w:rPr>
            </w:pPr>
            <w:r>
              <w:rPr>
                <w:rFonts w:hint="eastAsia" w:cs="Arial"/>
                <w:lang w:val="en-GB"/>
              </w:rPr>
              <w:t>8. 根据河南移动计费统计的效率情况，优化了ssmn_bill，ssmn_bill_tmp表的索引IDX1_SSMN_BILL和IDX1_SSMN_BILL_TMP，去掉了第一个索引字段status</w:t>
            </w:r>
          </w:p>
          <w:p>
            <w:pPr>
              <w:rPr>
                <w:rFonts w:cs="Arial"/>
              </w:rPr>
            </w:pPr>
            <w:r>
              <w:rPr>
                <w:rFonts w:hint="eastAsia" w:cs="Arial"/>
                <w:lang w:val="en-GB"/>
              </w:rPr>
              <w:t>9．在SSMN_SYSTEM表中增加字段</w:t>
            </w:r>
            <w:r>
              <w:rPr>
                <w:rFonts w:ascii="Verdana" w:hAnsi="Verdana"/>
                <w:sz w:val="20"/>
                <w:szCs w:val="20"/>
              </w:rPr>
              <w:t xml:space="preserve"> R_Access_Code </w:t>
            </w:r>
            <w:r>
              <w:rPr>
                <w:rFonts w:hint="eastAsia" w:ascii="Verdana" w:hAnsi="Verdana"/>
                <w:sz w:val="20"/>
                <w:szCs w:val="20"/>
              </w:rPr>
              <w:t>，表示</w:t>
            </w:r>
            <w:r>
              <w:rPr>
                <w:rFonts w:hint="eastAsia" w:cs="Arial"/>
              </w:rPr>
              <w:t>实号码前转实现方式的前转接入码</w:t>
            </w:r>
          </w:p>
          <w:p>
            <w:r>
              <w:rPr>
                <w:rFonts w:hint="eastAsia"/>
              </w:rPr>
              <w:t>10. 为解决河南移动重发帐单的性能问题，增加索引</w:t>
            </w:r>
            <w:r>
              <w:t>IDX5_SSMN_BILL</w:t>
            </w:r>
            <w:r>
              <w:rPr>
                <w:rFonts w:hint="eastAsia"/>
              </w:rPr>
              <w:t>和</w:t>
            </w:r>
            <w:r>
              <w:t>IDX5_SSMN _BILL</w:t>
            </w:r>
            <w:r>
              <w:rPr>
                <w:rFonts w:hint="eastAsia"/>
              </w:rPr>
              <w:t>_TMP</w:t>
            </w:r>
          </w:p>
        </w:tc>
      </w:tr>
    </w:tbl>
    <w:p>
      <w:pPr>
        <w:rPr>
          <w:rFonts w:cs="Arial"/>
        </w:rPr>
      </w:pPr>
      <w:r>
        <w:rPr>
          <w:rFonts w:cs="Arial"/>
        </w:rPr>
        <w:br w:type="page"/>
      </w:r>
    </w:p>
    <w:tbl>
      <w:tblPr>
        <w:tblStyle w:val="36"/>
        <w:tblpPr w:leftFromText="181" w:rightFromText="181" w:vertAnchor="text" w:horzAnchor="margin" w:tblpX="262" w:tblpY="103"/>
        <w:tblOverlap w:val="never"/>
        <w:tblW w:w="11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625"/>
        <w:gridCol w:w="1206"/>
        <w:gridCol w:w="8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pPr>
              <w:rPr>
                <w:rFonts w:cs="Arial"/>
              </w:rPr>
            </w:pPr>
            <w:bookmarkStart w:id="20" w:name="_Toc84065929"/>
            <w:bookmarkEnd w:id="20"/>
            <w:bookmarkStart w:id="21" w:name="_Toc85351004"/>
            <w:bookmarkEnd w:id="21"/>
            <w:bookmarkStart w:id="22" w:name="_Toc84065933"/>
            <w:bookmarkEnd w:id="22"/>
            <w:bookmarkStart w:id="23" w:name="_Toc84067902"/>
            <w:bookmarkEnd w:id="23"/>
            <w:bookmarkStart w:id="24" w:name="_Toc84145846"/>
            <w:bookmarkEnd w:id="24"/>
            <w:bookmarkStart w:id="25" w:name="_Toc85351001"/>
            <w:bookmarkEnd w:id="25"/>
            <w:bookmarkStart w:id="26" w:name="_Toc84145850"/>
            <w:bookmarkEnd w:id="26"/>
            <w:bookmarkStart w:id="27" w:name="_Toc85348430"/>
            <w:bookmarkEnd w:id="27"/>
            <w:bookmarkStart w:id="28" w:name="_Toc84067898"/>
            <w:bookmarkEnd w:id="28"/>
            <w:bookmarkStart w:id="29" w:name="_Toc85348434"/>
            <w:bookmarkEnd w:id="29"/>
            <w:bookmarkStart w:id="30" w:name="_Toc85351002"/>
            <w:bookmarkEnd w:id="30"/>
            <w:bookmarkStart w:id="31" w:name="_Toc85351000"/>
            <w:bookmarkEnd w:id="31"/>
            <w:bookmarkStart w:id="32" w:name="_Toc85350997"/>
            <w:bookmarkEnd w:id="32"/>
            <w:r>
              <w:rPr>
                <w:rFonts w:hint="eastAsia" w:cs="Arial"/>
              </w:rPr>
              <w:t>何羽</w:t>
            </w:r>
          </w:p>
        </w:tc>
        <w:tc>
          <w:tcPr>
            <w:tcW w:w="625" w:type="dxa"/>
          </w:tcPr>
          <w:p>
            <w:pPr>
              <w:rPr>
                <w:rFonts w:cs="Arial"/>
              </w:rPr>
            </w:pPr>
            <w:r>
              <w:rPr>
                <w:rFonts w:hint="eastAsia" w:cs="Arial"/>
              </w:rPr>
              <w:t>PC3</w:t>
            </w:r>
          </w:p>
        </w:tc>
        <w:tc>
          <w:tcPr>
            <w:tcW w:w="1206" w:type="dxa"/>
          </w:tcPr>
          <w:p>
            <w:pPr>
              <w:rPr>
                <w:rFonts w:cs="Arial"/>
              </w:rPr>
            </w:pPr>
            <w:r>
              <w:rPr>
                <w:rFonts w:cs="Arial"/>
              </w:rPr>
              <w:t>2008-3-10</w:t>
            </w:r>
          </w:p>
        </w:tc>
        <w:tc>
          <w:tcPr>
            <w:tcW w:w="8706" w:type="dxa"/>
          </w:tcPr>
          <w:p>
            <w:pPr>
              <w:numPr>
                <w:ilvl w:val="0"/>
                <w:numId w:val="8"/>
              </w:numPr>
            </w:pPr>
            <w:r>
              <w:rPr>
                <w:rFonts w:hint="eastAsia"/>
              </w:rPr>
              <w:t>增加系统表</w:t>
            </w:r>
            <w:r>
              <w:t xml:space="preserve"> SYSTEM_CFG</w:t>
            </w:r>
          </w:p>
          <w:p>
            <w:pPr>
              <w:numPr>
                <w:ilvl w:val="0"/>
                <w:numId w:val="8"/>
              </w:numPr>
            </w:pPr>
            <w:r>
              <w:rPr>
                <w:rFonts w:hint="eastAsia"/>
              </w:rPr>
              <w:t>增加客服号码记录表SSMN_USERSERVER</w:t>
            </w:r>
          </w:p>
          <w:p>
            <w:pPr>
              <w:numPr>
                <w:ilvl w:val="0"/>
                <w:numId w:val="8"/>
              </w:numPr>
            </w:pPr>
            <w:r>
              <w:rPr>
                <w:rFonts w:hint="eastAsia"/>
              </w:rPr>
              <w:t>增加</w:t>
            </w:r>
            <w:r>
              <w:t xml:space="preserve"> Provision</w:t>
            </w:r>
            <w:r>
              <w:rPr>
                <w:rFonts w:hint="eastAsia"/>
              </w:rPr>
              <w:t>用户注册行为表</w:t>
            </w:r>
            <w:r>
              <w:t xml:space="preserve"> SSMN_USER_ACTION_RECORD</w:t>
            </w:r>
          </w:p>
          <w:p>
            <w:pPr>
              <w:numPr>
                <w:ilvl w:val="0"/>
                <w:numId w:val="8"/>
              </w:numPr>
            </w:pPr>
            <w:r>
              <w:rPr>
                <w:rFonts w:hint="eastAsia"/>
              </w:rPr>
              <w:t>根据短信统一管理系统的需求和CMPP30协议的新增字段，更新短信表</w:t>
            </w:r>
            <w:r>
              <w:t>MsgOriginate</w:t>
            </w:r>
            <w:r>
              <w:rPr>
                <w:rFonts w:hint="eastAsia"/>
              </w:rPr>
              <w:t>，</w:t>
            </w:r>
            <w:r>
              <w:t xml:space="preserve"> MsgOriginateBak</w:t>
            </w:r>
            <w:r>
              <w:rPr>
                <w:rFonts w:hint="eastAsia"/>
              </w:rPr>
              <w:t>，</w:t>
            </w:r>
            <w:r>
              <w:t xml:space="preserve"> MsgSend</w:t>
            </w:r>
            <w:r>
              <w:rPr>
                <w:rFonts w:hint="eastAsia"/>
              </w:rPr>
              <w:t>，</w:t>
            </w:r>
            <w:r>
              <w:t xml:space="preserve"> MsgSend_Tmp</w:t>
            </w:r>
            <w:r>
              <w:rPr>
                <w:rFonts w:hint="eastAsia"/>
              </w:rPr>
              <w:t>，</w:t>
            </w:r>
            <w:r>
              <w:t xml:space="preserve"> MsgTerminated</w:t>
            </w:r>
            <w:r>
              <w:rPr>
                <w:rFonts w:hint="eastAsia"/>
              </w:rPr>
              <w:t>，</w:t>
            </w:r>
            <w:r>
              <w:t xml:space="preserve"> MsgSendApp</w:t>
            </w:r>
            <w:r>
              <w:rPr>
                <w:rFonts w:hint="eastAsia"/>
              </w:rPr>
              <w:t>，</w:t>
            </w:r>
            <w:r>
              <w:t xml:space="preserve"> MsgList</w:t>
            </w:r>
          </w:p>
          <w:p>
            <w:pPr>
              <w:numPr>
                <w:ilvl w:val="0"/>
                <w:numId w:val="8"/>
              </w:numPr>
            </w:pPr>
            <w:r>
              <w:rPr>
                <w:rFonts w:hint="eastAsia"/>
              </w:rPr>
              <w:t>根据短信统一管理系统的需求，新增短信相关表</w:t>
            </w:r>
            <w:r>
              <w:t>MsgBW</w:t>
            </w:r>
            <w:r>
              <w:rPr>
                <w:rFonts w:hint="eastAsia"/>
              </w:rPr>
              <w:t>和</w:t>
            </w:r>
            <w:r>
              <w:t>MsgTask</w:t>
            </w:r>
          </w:p>
          <w:p>
            <w:pPr>
              <w:numPr>
                <w:ilvl w:val="0"/>
                <w:numId w:val="8"/>
              </w:numPr>
            </w:pPr>
            <w:r>
              <w:rPr>
                <w:rFonts w:hint="eastAsia"/>
              </w:rPr>
              <w:t>新增索引</w:t>
            </w:r>
            <w:r>
              <w:t>IDX2_SSMN_EnableNumber</w:t>
            </w:r>
          </w:p>
          <w:p>
            <w:pPr>
              <w:numPr>
                <w:ilvl w:val="0"/>
                <w:numId w:val="8"/>
              </w:numPr>
            </w:pPr>
            <w:r>
              <w:rPr>
                <w:rFonts w:hint="eastAsia"/>
              </w:rPr>
              <w:t>根据运维统计系统的整合需求，更新运维统计表</w:t>
            </w:r>
            <w:r>
              <w:t>ssmn_stat_day</w:t>
            </w:r>
            <w:r>
              <w:rPr>
                <w:rFonts w:hint="eastAsia"/>
              </w:rPr>
              <w:t>，</w:t>
            </w:r>
            <w:r>
              <w:t>ssmn_stat_month</w:t>
            </w:r>
            <w:r>
              <w:rPr>
                <w:rFonts w:hint="eastAsia"/>
              </w:rPr>
              <w:t>，</w:t>
            </w:r>
            <w:r>
              <w:t>ssmn_stat_agent</w:t>
            </w:r>
          </w:p>
          <w:p>
            <w:pPr>
              <w:numPr>
                <w:ilvl w:val="0"/>
                <w:numId w:val="8"/>
              </w:numPr>
            </w:pPr>
            <w:r>
              <w:rPr>
                <w:rFonts w:hint="eastAsia"/>
              </w:rPr>
              <w:t>根据运维统计系统的整合需求，新增运维统计表</w:t>
            </w:r>
            <w:r>
              <w:t xml:space="preserve"> SSMN_STAT_H_CALL</w:t>
            </w:r>
            <w:r>
              <w:rPr>
                <w:rFonts w:hint="eastAsia"/>
              </w:rPr>
              <w:t>，</w:t>
            </w:r>
            <w:r>
              <w:t xml:space="preserve"> SSMN_STAT_D_VRNUM</w:t>
            </w:r>
            <w:r>
              <w:rPr>
                <w:rFonts w:hint="eastAsia"/>
              </w:rPr>
              <w:t>，</w:t>
            </w:r>
            <w:r>
              <w:t xml:space="preserve"> SSMN_STAT_D_MV</w:t>
            </w:r>
            <w:r>
              <w:rPr>
                <w:rFonts w:hint="eastAsia"/>
              </w:rPr>
              <w:t>，</w:t>
            </w:r>
            <w:r>
              <w:t xml:space="preserve"> SSMN_STAT_D_HIDE_NUM_CALL</w:t>
            </w:r>
            <w:r>
              <w:rPr>
                <w:rFonts w:hint="eastAsia"/>
              </w:rPr>
              <w:t>，</w:t>
            </w:r>
            <w:r>
              <w:t xml:space="preserve"> SSMN_STAT_D_SMS</w:t>
            </w:r>
            <w:r>
              <w:rPr>
                <w:rFonts w:hint="eastAsia"/>
              </w:rPr>
              <w:t>，</w:t>
            </w:r>
            <w:r>
              <w:t xml:space="preserve"> SSMN_STAT_M_REVENUE</w:t>
            </w:r>
          </w:p>
          <w:p>
            <w:pPr>
              <w:numPr>
                <w:ilvl w:val="0"/>
                <w:numId w:val="8"/>
              </w:numPr>
            </w:pPr>
            <w:r>
              <w:rPr>
                <w:rFonts w:hint="eastAsia"/>
              </w:rPr>
              <w:t>根据统一ADMIN WEB的系统管理需求，增加数据表</w:t>
            </w:r>
            <w:r>
              <w:t xml:space="preserve"> ADMIN_AUTHORITIES</w:t>
            </w:r>
            <w:r>
              <w:rPr>
                <w:rFonts w:hint="eastAsia"/>
              </w:rPr>
              <w:t>，</w:t>
            </w:r>
            <w:r>
              <w:t xml:space="preserve"> ADMIN_DICTIONARY</w:t>
            </w:r>
            <w:r>
              <w:rPr>
                <w:rFonts w:hint="eastAsia"/>
              </w:rPr>
              <w:t>，</w:t>
            </w:r>
            <w:r>
              <w:t xml:space="preserve"> ADMIN_GROUPS</w:t>
            </w:r>
            <w:r>
              <w:rPr>
                <w:rFonts w:hint="eastAsia"/>
              </w:rPr>
              <w:t>，</w:t>
            </w:r>
            <w:r>
              <w:t xml:space="preserve"> ADMIN_GROUP_AUTHS</w:t>
            </w:r>
            <w:r>
              <w:rPr>
                <w:rFonts w:hint="eastAsia"/>
              </w:rPr>
              <w:t>，</w:t>
            </w:r>
            <w:r>
              <w:t xml:space="preserve"> ADMIN_LOGS</w:t>
            </w:r>
            <w:r>
              <w:rPr>
                <w:rFonts w:hint="eastAsia"/>
              </w:rPr>
              <w:t>，</w:t>
            </w:r>
            <w:r>
              <w:t xml:space="preserve"> ADMIN_OPERATORS</w:t>
            </w:r>
          </w:p>
          <w:p>
            <w:pPr>
              <w:numPr>
                <w:ilvl w:val="0"/>
                <w:numId w:val="8"/>
              </w:numPr>
            </w:pPr>
            <w:r>
              <w:rPr>
                <w:rFonts w:hint="eastAsia"/>
              </w:rPr>
              <w:t>根据统一Admin Web的系统管理需求，增加序列</w:t>
            </w:r>
            <w:r>
              <w:t xml:space="preserve"> SEQ_ADMIN_ID</w:t>
            </w:r>
            <w:r>
              <w:rPr>
                <w:rFonts w:hint="eastAsia"/>
              </w:rPr>
              <w:t>，</w:t>
            </w:r>
            <w:r>
              <w:t>SEQ_ADMIN_LOG_ID</w:t>
            </w:r>
          </w:p>
          <w:p>
            <w:pPr>
              <w:numPr>
                <w:ilvl w:val="0"/>
                <w:numId w:val="8"/>
              </w:numPr>
            </w:pPr>
            <w:r>
              <w:rPr>
                <w:rFonts w:hint="eastAsia"/>
              </w:rPr>
              <w:t>扩展SSMN_CHARGE_CDR表的CalledAddress的长度为32位长</w:t>
            </w:r>
          </w:p>
          <w:p>
            <w:pPr>
              <w:numPr>
                <w:ilvl w:val="0"/>
                <w:numId w:val="8"/>
              </w:numPr>
            </w:pPr>
            <w:r>
              <w:rPr>
                <w:rFonts w:hint="eastAsia"/>
              </w:rPr>
              <w:t>增加实号码自回环测试输入表和输出表，以及对应的SEQUENCE</w:t>
            </w:r>
          </w:p>
          <w:p>
            <w:pPr>
              <w:numPr>
                <w:ilvl w:val="0"/>
                <w:numId w:val="8"/>
              </w:numPr>
            </w:pPr>
            <w:r>
              <w:rPr>
                <w:rFonts w:hint="eastAsia"/>
              </w:rPr>
              <w:t>为了支持长短信，在ms表和mt表中增加PkTotal和PkNumber字段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pPr>
              <w:pStyle w:val="2"/>
              <w:numPr>
                <w:ilvl w:val="0"/>
                <w:numId w:val="0"/>
              </w:numPr>
              <w:tabs>
                <w:tab w:val="clear" w:pos="432"/>
              </w:tabs>
              <w:rPr>
                <w:color w:val="auto"/>
              </w:rPr>
            </w:pPr>
            <w:r>
              <w:rPr>
                <w:color w:val="auto"/>
              </w:rPr>
              <w:br w:type="page"/>
            </w:r>
          </w:p>
          <w:p>
            <w:pPr>
              <w:rPr>
                <w:rFonts w:cs="Arial"/>
              </w:rPr>
            </w:pPr>
            <w:r>
              <w:rPr>
                <w:rFonts w:hint="eastAsia" w:cs="Arial"/>
              </w:rPr>
              <w:t>何羽</w:t>
            </w:r>
          </w:p>
        </w:tc>
        <w:tc>
          <w:tcPr>
            <w:tcW w:w="625" w:type="dxa"/>
          </w:tcPr>
          <w:p>
            <w:pPr>
              <w:rPr>
                <w:rFonts w:cs="Arial"/>
              </w:rPr>
            </w:pPr>
          </w:p>
        </w:tc>
        <w:tc>
          <w:tcPr>
            <w:tcW w:w="1206" w:type="dxa"/>
          </w:tcPr>
          <w:p>
            <w:pPr>
              <w:rPr>
                <w:rFonts w:cs="Arial"/>
              </w:rPr>
            </w:pPr>
            <w:r>
              <w:rPr>
                <w:rFonts w:cs="Arial"/>
              </w:rPr>
              <w:t>2008-12-8</w:t>
            </w:r>
          </w:p>
        </w:tc>
        <w:tc>
          <w:tcPr>
            <w:tcW w:w="8706" w:type="dxa"/>
          </w:tcPr>
          <w:p>
            <w:pPr>
              <w:numPr>
                <w:ilvl w:val="0"/>
                <w:numId w:val="9"/>
              </w:numPr>
            </w:pPr>
            <w:r>
              <w:rPr>
                <w:rFonts w:hint="eastAsia"/>
              </w:rPr>
              <w:t>在ssmn_number，ssmn_cancel_num表中增加了ServiceStatus字段和OrderID字段</w:t>
            </w:r>
          </w:p>
          <w:p>
            <w:pPr>
              <w:numPr>
                <w:ilvl w:val="0"/>
                <w:numId w:val="9"/>
              </w:numPr>
            </w:pPr>
            <w:r>
              <w:t>ssmn_stat_h_call</w:t>
            </w:r>
            <w:r>
              <w:rPr>
                <w:rFonts w:hint="eastAsia"/>
              </w:rPr>
              <w:t>增加了type字段，并且将type加入了主键</w:t>
            </w:r>
          </w:p>
          <w:p>
            <w:pPr>
              <w:numPr>
                <w:ilvl w:val="0"/>
                <w:numId w:val="9"/>
              </w:numPr>
            </w:pPr>
            <w:r>
              <w:t>ssmn_userserver</w:t>
            </w:r>
            <w:r>
              <w:rPr>
                <w:rFonts w:hint="eastAsia"/>
              </w:rPr>
              <w:t>加入了status字段</w:t>
            </w:r>
          </w:p>
          <w:p>
            <w:pPr>
              <w:numPr>
                <w:ilvl w:val="0"/>
                <w:numId w:val="9"/>
              </w:numPr>
            </w:pPr>
            <w:r>
              <w:rPr>
                <w:rFonts w:hint="eastAsia"/>
              </w:rPr>
              <w:t>增加了sequence：</w:t>
            </w:r>
            <w:r>
              <w:t>SEQ_callID</w:t>
            </w:r>
          </w:p>
          <w:p>
            <w:pPr>
              <w:numPr>
                <w:ilvl w:val="0"/>
                <w:numId w:val="9"/>
              </w:numPr>
            </w:pPr>
            <w:r>
              <w:rPr>
                <w:rFonts w:hint="eastAsia"/>
              </w:rPr>
              <w:t>增加了</w:t>
            </w:r>
            <w:r>
              <w:t>Temp_paras</w:t>
            </w:r>
            <w:r>
              <w:rPr>
                <w:rFonts w:hint="eastAsia"/>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秦楠</w:t>
            </w:r>
          </w:p>
        </w:tc>
        <w:tc>
          <w:tcPr>
            <w:tcW w:w="625" w:type="dxa"/>
          </w:tcPr>
          <w:p>
            <w:pPr>
              <w:rPr>
                <w:rFonts w:cs="Arial"/>
              </w:rPr>
            </w:pPr>
          </w:p>
        </w:tc>
        <w:tc>
          <w:tcPr>
            <w:tcW w:w="1206" w:type="dxa"/>
          </w:tcPr>
          <w:p>
            <w:pPr>
              <w:rPr>
                <w:rFonts w:cs="Arial"/>
              </w:rPr>
            </w:pPr>
            <w:r>
              <w:rPr>
                <w:rFonts w:hint="eastAsia" w:cs="Arial"/>
                <w:kern w:val="0"/>
              </w:rPr>
              <w:t>2009-5-22</w:t>
            </w:r>
          </w:p>
        </w:tc>
        <w:tc>
          <w:tcPr>
            <w:tcW w:w="8706" w:type="dxa"/>
          </w:tcPr>
          <w:p>
            <w:pPr>
              <w:numPr>
                <w:ilvl w:val="0"/>
                <w:numId w:val="9"/>
              </w:numPr>
              <w:rPr>
                <w:kern w:val="0"/>
              </w:rPr>
            </w:pPr>
            <w:r>
              <w:rPr>
                <w:rFonts w:hint="eastAsia"/>
                <w:kern w:val="0"/>
              </w:rPr>
              <w:t>更新数据库设计文档内容</w:t>
            </w:r>
          </w:p>
          <w:p>
            <w:pPr>
              <w:numPr>
                <w:ilvl w:val="0"/>
                <w:numId w:val="9"/>
              </w:numPr>
              <w:rPr>
                <w:kern w:val="0"/>
              </w:rPr>
            </w:pPr>
            <w:r>
              <w:rPr>
                <w:rFonts w:hint="eastAsia"/>
                <w:kern w:val="0"/>
              </w:rPr>
              <w:t>1）将多业务公用表删除具体表结构只保留表名</w:t>
            </w:r>
          </w:p>
          <w:p>
            <w:pPr>
              <w:numPr>
                <w:ilvl w:val="0"/>
                <w:numId w:val="9"/>
              </w:numPr>
              <w:rPr>
                <w:kern w:val="0"/>
              </w:rPr>
            </w:pPr>
            <w:r>
              <w:rPr>
                <w:rFonts w:hint="eastAsia"/>
                <w:kern w:val="0"/>
              </w:rPr>
              <w:t>在第9节增加见表脚本和文档的版本对应表</w:t>
            </w:r>
          </w:p>
          <w:p>
            <w:pPr>
              <w:numPr>
                <w:ilvl w:val="0"/>
                <w:numId w:val="9"/>
              </w:numPr>
              <w:rPr>
                <w:rFonts w:cs="Arial"/>
                <w:kern w:val="0"/>
              </w:rPr>
            </w:pPr>
            <w:r>
              <w:rPr>
                <w:rFonts w:hint="eastAsia"/>
                <w:kern w:val="0"/>
              </w:rPr>
              <w:t>将索引，触发器和序列单独在10章节描述</w:t>
            </w:r>
          </w:p>
          <w:p>
            <w:pPr>
              <w:numPr>
                <w:ilvl w:val="0"/>
                <w:numId w:val="9"/>
              </w:numPr>
              <w:tabs>
                <w:tab w:val="left" w:pos="382"/>
              </w:tabs>
              <w:rPr>
                <w:rFonts w:cs="Arial"/>
                <w:kern w:val="0"/>
              </w:rPr>
            </w:pPr>
            <w:r>
              <w:rPr>
                <w:rFonts w:hint="eastAsia" w:cs="Arial"/>
                <w:kern w:val="0"/>
              </w:rPr>
              <w:t>对</w:t>
            </w:r>
            <w:r>
              <w:rPr>
                <w:rFonts w:cs="Arial"/>
                <w:kern w:val="0"/>
              </w:rPr>
              <w:t>ssmn_number</w:t>
            </w:r>
            <w:r>
              <w:rPr>
                <w:rFonts w:hint="eastAsia" w:cs="Arial"/>
                <w:kern w:val="0"/>
              </w:rPr>
              <w:t>表，</w:t>
            </w:r>
            <w:r>
              <w:rPr>
                <w:rFonts w:cs="Arial"/>
                <w:kern w:val="0"/>
              </w:rPr>
              <w:t>ssmn_cancel_num</w:t>
            </w:r>
            <w:r>
              <w:rPr>
                <w:rFonts w:hint="eastAsia" w:cs="Arial"/>
                <w:kern w:val="0"/>
              </w:rPr>
              <w:t>表，</w:t>
            </w:r>
            <w:r>
              <w:rPr>
                <w:rFonts w:cs="Arial"/>
                <w:kern w:val="0"/>
              </w:rPr>
              <w:t>ssmn_number_audit</w:t>
            </w:r>
            <w:r>
              <w:rPr>
                <w:rFonts w:hint="eastAsia" w:cs="Arial"/>
                <w:kern w:val="0"/>
              </w:rPr>
              <w:t>表和</w:t>
            </w:r>
            <w:r>
              <w:rPr>
                <w:rFonts w:cs="Arial"/>
                <w:kern w:val="0"/>
              </w:rPr>
              <w:t>ssmn_cancel_num_audit</w:t>
            </w:r>
            <w:r>
              <w:rPr>
                <w:rFonts w:hint="eastAsia" w:cs="Arial"/>
                <w:kern w:val="0"/>
              </w:rPr>
              <w:t>表中分别增加</w:t>
            </w:r>
            <w:r>
              <w:rPr>
                <w:rFonts w:cs="Arial"/>
                <w:kern w:val="0"/>
              </w:rPr>
              <w:t>CFStatus</w:t>
            </w:r>
            <w:r>
              <w:rPr>
                <w:rFonts w:hint="eastAsia" w:cs="Arial"/>
                <w:kern w:val="0"/>
              </w:rPr>
              <w:t>,</w:t>
            </w:r>
            <w:r>
              <w:rPr>
                <w:rFonts w:cs="Arial"/>
                <w:kern w:val="0"/>
              </w:rPr>
              <w:t>SFStatus</w:t>
            </w:r>
            <w:r>
              <w:rPr>
                <w:rFonts w:hint="eastAsia" w:cs="Arial"/>
                <w:kern w:val="0"/>
              </w:rPr>
              <w:t>,</w:t>
            </w:r>
            <w:r>
              <w:rPr>
                <w:rFonts w:cs="Arial"/>
                <w:kern w:val="0"/>
              </w:rPr>
              <w:t>FTStatus</w:t>
            </w:r>
          </w:p>
          <w:p>
            <w:pPr>
              <w:numPr>
                <w:ilvl w:val="0"/>
                <w:numId w:val="9"/>
              </w:numPr>
              <w:tabs>
                <w:tab w:val="left" w:pos="382"/>
              </w:tabs>
              <w:rPr>
                <w:rFonts w:cs="Arial"/>
                <w:kern w:val="0"/>
              </w:rPr>
            </w:pPr>
            <w:r>
              <w:rPr>
                <w:rFonts w:cs="Arial"/>
                <w:kern w:val="0"/>
              </w:rPr>
              <w:t>E</w:t>
            </w:r>
            <w:r>
              <w:rPr>
                <w:rFonts w:hint="eastAsia" w:cs="Arial"/>
                <w:kern w:val="0"/>
              </w:rPr>
              <w:t>nablenumber表对status,和type定义说明增加</w:t>
            </w:r>
          </w:p>
          <w:p>
            <w:pPr>
              <w:numPr>
                <w:ilvl w:val="0"/>
                <w:numId w:val="9"/>
              </w:numPr>
              <w:tabs>
                <w:tab w:val="left" w:pos="382"/>
              </w:tabs>
              <w:rPr>
                <w:rFonts w:cs="Arial"/>
                <w:kern w:val="0"/>
              </w:rPr>
            </w:pPr>
            <w:r>
              <w:rPr>
                <w:rFonts w:hint="eastAsia" w:cs="Arial"/>
                <w:kern w:val="0"/>
              </w:rPr>
              <w:t>ssmn_user表sub_manner和ssmn_number表的sub_manner、cancel_manner增加描述7：稽核模块注册（或注销）</w:t>
            </w:r>
          </w:p>
          <w:p>
            <w:pPr>
              <w:rPr>
                <w:rFonts w:cs="Arial"/>
              </w:rPr>
            </w:pPr>
          </w:p>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秦楠</w:t>
            </w:r>
          </w:p>
        </w:tc>
        <w:tc>
          <w:tcPr>
            <w:tcW w:w="625" w:type="dxa"/>
          </w:tcPr>
          <w:p>
            <w:pPr>
              <w:rPr>
                <w:rFonts w:cs="Arial"/>
              </w:rPr>
            </w:pPr>
          </w:p>
        </w:tc>
        <w:tc>
          <w:tcPr>
            <w:tcW w:w="1206" w:type="dxa"/>
          </w:tcPr>
          <w:p>
            <w:pPr>
              <w:rPr>
                <w:rFonts w:cs="Arial"/>
                <w:kern w:val="0"/>
              </w:rPr>
            </w:pPr>
            <w:r>
              <w:rPr>
                <w:rFonts w:hint="eastAsia" w:cs="Arial"/>
                <w:kern w:val="0"/>
              </w:rPr>
              <w:t>2012-5-8</w:t>
            </w:r>
          </w:p>
        </w:tc>
        <w:tc>
          <w:tcPr>
            <w:tcW w:w="8706" w:type="dxa"/>
          </w:tcPr>
          <w:p>
            <w:pPr>
              <w:ind w:left="420"/>
              <w:rPr>
                <w:kern w:val="0"/>
              </w:rPr>
            </w:pPr>
            <w:r>
              <w:rPr>
                <w:rFonts w:hint="eastAsia"/>
                <w:kern w:val="0"/>
              </w:rPr>
              <w:t>增加ssmn_</w:t>
            </w:r>
            <w:r>
              <w:rPr>
                <w:b/>
                <w:bCs/>
              </w:rPr>
              <w:t>_ConfirmCode</w:t>
            </w:r>
            <w:r>
              <w:rPr>
                <w:rFonts w:hint="eastAsia"/>
                <w:b/>
                <w:bCs/>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秦楠</w:t>
            </w:r>
          </w:p>
        </w:tc>
        <w:tc>
          <w:tcPr>
            <w:tcW w:w="625" w:type="dxa"/>
          </w:tcPr>
          <w:p>
            <w:pPr>
              <w:rPr>
                <w:rFonts w:cs="Arial"/>
              </w:rPr>
            </w:pPr>
          </w:p>
        </w:tc>
        <w:tc>
          <w:tcPr>
            <w:tcW w:w="1206" w:type="dxa"/>
          </w:tcPr>
          <w:p>
            <w:pPr>
              <w:rPr>
                <w:rFonts w:cs="Arial"/>
                <w:kern w:val="0"/>
              </w:rPr>
            </w:pPr>
            <w:r>
              <w:rPr>
                <w:rFonts w:hint="eastAsia" w:cs="Arial"/>
                <w:kern w:val="0"/>
              </w:rPr>
              <w:t>2012-6-15</w:t>
            </w:r>
          </w:p>
        </w:tc>
        <w:tc>
          <w:tcPr>
            <w:tcW w:w="8706" w:type="dxa"/>
          </w:tcPr>
          <w:p>
            <w:pPr>
              <w:ind w:left="420"/>
              <w:rPr>
                <w:kern w:val="0"/>
              </w:rPr>
            </w:pPr>
            <w:r>
              <w:rPr>
                <w:kern w:val="0"/>
              </w:rPr>
              <w:t>S</w:t>
            </w:r>
            <w:r>
              <w:rPr>
                <w:rFonts w:hint="eastAsia"/>
                <w:kern w:val="0"/>
              </w:rPr>
              <w:t>smn_user表增加usertype字段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秦楠</w:t>
            </w:r>
          </w:p>
        </w:tc>
        <w:tc>
          <w:tcPr>
            <w:tcW w:w="625" w:type="dxa"/>
          </w:tcPr>
          <w:p>
            <w:pPr>
              <w:rPr>
                <w:rFonts w:cs="Arial"/>
              </w:rPr>
            </w:pPr>
          </w:p>
        </w:tc>
        <w:tc>
          <w:tcPr>
            <w:tcW w:w="1206" w:type="dxa"/>
          </w:tcPr>
          <w:p>
            <w:pPr>
              <w:rPr>
                <w:rFonts w:cs="Arial"/>
                <w:kern w:val="0"/>
              </w:rPr>
            </w:pPr>
            <w:r>
              <w:rPr>
                <w:rFonts w:cs="Arial"/>
                <w:kern w:val="0"/>
              </w:rPr>
              <w:t>2012-7-9</w:t>
            </w:r>
          </w:p>
        </w:tc>
        <w:tc>
          <w:tcPr>
            <w:tcW w:w="8706" w:type="dxa"/>
          </w:tcPr>
          <w:p>
            <w:pPr>
              <w:ind w:left="420"/>
              <w:rPr>
                <w:kern w:val="0"/>
              </w:rPr>
            </w:pPr>
            <w:r>
              <w:rPr>
                <w:rFonts w:hint="eastAsia"/>
                <w:kern w:val="0"/>
              </w:rPr>
              <w:t>为江西电信增加临时体验用户号码存放表ssmn_freetryuser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马立靖</w:t>
            </w:r>
          </w:p>
        </w:tc>
        <w:tc>
          <w:tcPr>
            <w:tcW w:w="625" w:type="dxa"/>
          </w:tcPr>
          <w:p>
            <w:pPr>
              <w:rPr>
                <w:rFonts w:cs="Arial"/>
              </w:rPr>
            </w:pPr>
            <w:r>
              <w:rPr>
                <w:rFonts w:hint="eastAsia" w:cs="Arial"/>
              </w:rPr>
              <w:t>PC10</w:t>
            </w:r>
          </w:p>
        </w:tc>
        <w:tc>
          <w:tcPr>
            <w:tcW w:w="1206" w:type="dxa"/>
          </w:tcPr>
          <w:p>
            <w:pPr>
              <w:rPr>
                <w:rFonts w:cs="Arial"/>
                <w:kern w:val="0"/>
              </w:rPr>
            </w:pPr>
            <w:r>
              <w:rPr>
                <w:rFonts w:hint="eastAsia" w:cs="Arial"/>
                <w:kern w:val="0"/>
              </w:rPr>
              <w:t>2012-7-27</w:t>
            </w:r>
          </w:p>
        </w:tc>
        <w:tc>
          <w:tcPr>
            <w:tcW w:w="8706" w:type="dxa"/>
          </w:tcPr>
          <w:p>
            <w:pPr>
              <w:ind w:left="420"/>
              <w:rPr>
                <w:kern w:val="0"/>
              </w:rPr>
            </w:pPr>
            <w:r>
              <w:rPr>
                <w:rFonts w:hint="eastAsia"/>
                <w:kern w:val="0"/>
              </w:rPr>
              <w:t>为江西电信实号码增加表</w:t>
            </w:r>
            <w:r>
              <w:rPr>
                <w:rFonts w:hint="eastAsia" w:ascii="宋体" w:hAnsi="宋体"/>
                <w:color w:val="000000"/>
                <w:szCs w:val="21"/>
              </w:rPr>
              <w:t xml:space="preserve"> SSMN_TEMP_MSG（副号码关机临时短信表）</w:t>
            </w:r>
          </w:p>
        </w:tc>
      </w:tr>
    </w:tbl>
    <w:p/>
    <w:tbl>
      <w:tblPr>
        <w:tblStyle w:val="36"/>
        <w:tblpPr w:leftFromText="181" w:rightFromText="181" w:vertAnchor="text" w:horzAnchor="margin" w:tblpXSpec="center" w:tblpY="8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8"/>
        <w:gridCol w:w="742"/>
        <w:gridCol w:w="1291"/>
        <w:gridCol w:w="5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shd w:val="clear" w:color="auto" w:fill="E6E6E6"/>
          </w:tcPr>
          <w:p>
            <w:pPr>
              <w:jc w:val="center"/>
              <w:rPr>
                <w:rFonts w:cs="Arial"/>
              </w:rPr>
            </w:pPr>
            <w:r>
              <w:rPr>
                <w:rFonts w:cs="Arial"/>
              </w:rPr>
              <w:t>修改人</w:t>
            </w:r>
          </w:p>
        </w:tc>
        <w:tc>
          <w:tcPr>
            <w:tcW w:w="742" w:type="dxa"/>
            <w:shd w:val="clear" w:color="auto" w:fill="E6E6E6"/>
          </w:tcPr>
          <w:p>
            <w:pPr>
              <w:jc w:val="center"/>
              <w:rPr>
                <w:rFonts w:cs="Arial"/>
              </w:rPr>
            </w:pPr>
            <w:r>
              <w:rPr>
                <w:rFonts w:hint="eastAsia" w:cs="Arial"/>
              </w:rPr>
              <w:t>版本</w:t>
            </w:r>
          </w:p>
        </w:tc>
        <w:tc>
          <w:tcPr>
            <w:tcW w:w="1291" w:type="dxa"/>
            <w:shd w:val="clear" w:color="auto" w:fill="E6E6E6"/>
          </w:tcPr>
          <w:p>
            <w:pPr>
              <w:jc w:val="center"/>
              <w:rPr>
                <w:rFonts w:cs="Arial"/>
              </w:rPr>
            </w:pPr>
            <w:r>
              <w:rPr>
                <w:rFonts w:cs="Arial"/>
              </w:rPr>
              <w:t>修改日期</w:t>
            </w:r>
          </w:p>
        </w:tc>
        <w:tc>
          <w:tcPr>
            <w:tcW w:w="5582"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shd w:val="clear" w:color="auto" w:fill="E6E6E6"/>
          </w:tcPr>
          <w:p>
            <w:pPr>
              <w:jc w:val="center"/>
              <w:rPr>
                <w:rFonts w:cs="Arial"/>
              </w:rPr>
            </w:pPr>
            <w:r>
              <w:rPr>
                <w:rFonts w:hint="eastAsia"/>
              </w:rPr>
              <w:t>马立靖</w:t>
            </w:r>
          </w:p>
        </w:tc>
        <w:tc>
          <w:tcPr>
            <w:tcW w:w="742" w:type="dxa"/>
            <w:shd w:val="clear" w:color="auto" w:fill="E6E6E6"/>
          </w:tcPr>
          <w:p>
            <w:pPr>
              <w:jc w:val="center"/>
              <w:rPr>
                <w:rFonts w:cs="Arial"/>
              </w:rPr>
            </w:pPr>
            <w:r>
              <w:rPr>
                <w:rFonts w:hint="eastAsia" w:cs="Arial"/>
              </w:rPr>
              <w:t>PC11</w:t>
            </w:r>
          </w:p>
        </w:tc>
        <w:tc>
          <w:tcPr>
            <w:tcW w:w="1291" w:type="dxa"/>
            <w:shd w:val="clear" w:color="auto" w:fill="E6E6E6"/>
          </w:tcPr>
          <w:p>
            <w:pPr>
              <w:jc w:val="center"/>
              <w:rPr>
                <w:rFonts w:cs="Arial"/>
              </w:rPr>
            </w:pPr>
            <w:r>
              <w:rPr>
                <w:rFonts w:hint="eastAsia" w:cs="Arial"/>
                <w:kern w:val="0"/>
              </w:rPr>
              <w:t>2012-8-22</w:t>
            </w:r>
          </w:p>
        </w:tc>
        <w:tc>
          <w:tcPr>
            <w:tcW w:w="5582" w:type="dxa"/>
            <w:shd w:val="clear" w:color="auto" w:fill="E6E6E6"/>
          </w:tcPr>
          <w:p>
            <w:pPr>
              <w:jc w:val="center"/>
              <w:rPr>
                <w:rFonts w:cs="Arial"/>
              </w:rPr>
            </w:pPr>
            <w:r>
              <w:rPr>
                <w:rFonts w:hint="eastAsia"/>
                <w:kern w:val="0"/>
              </w:rPr>
              <w:t>为system_cfg表增加项</w:t>
            </w:r>
            <w:r>
              <w:rPr>
                <w:kern w:val="0"/>
              </w:rPr>
              <w:t>TYKJFlag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tcPr>
          <w:p>
            <w:pPr>
              <w:rPr>
                <w:rFonts w:cs="Arial"/>
              </w:rPr>
            </w:pPr>
            <w:r>
              <w:rPr>
                <w:rFonts w:hint="eastAsia"/>
              </w:rPr>
              <w:t>秦楠</w:t>
            </w:r>
          </w:p>
        </w:tc>
        <w:tc>
          <w:tcPr>
            <w:tcW w:w="742" w:type="dxa"/>
          </w:tcPr>
          <w:p>
            <w:pPr>
              <w:rPr>
                <w:rFonts w:cs="Arial"/>
              </w:rPr>
            </w:pPr>
            <w:r>
              <w:rPr>
                <w:rFonts w:hint="eastAsia" w:cs="Arial"/>
              </w:rPr>
              <w:t>PC12</w:t>
            </w:r>
          </w:p>
          <w:p>
            <w:pPr>
              <w:rPr>
                <w:rFonts w:cs="Arial"/>
              </w:rPr>
            </w:pPr>
            <w:r>
              <w:rPr>
                <w:rFonts w:hint="eastAsia" w:cs="Arial"/>
              </w:rPr>
              <w:t>脚本5.2</w:t>
            </w:r>
          </w:p>
        </w:tc>
        <w:tc>
          <w:tcPr>
            <w:tcW w:w="1291" w:type="dxa"/>
          </w:tcPr>
          <w:p>
            <w:pPr>
              <w:rPr>
                <w:rFonts w:cs="Arial"/>
              </w:rPr>
            </w:pPr>
            <w:r>
              <w:rPr>
                <w:rFonts w:hint="eastAsia" w:cs="Arial"/>
                <w:kern w:val="0"/>
              </w:rPr>
              <w:t>2012-9-7</w:t>
            </w:r>
          </w:p>
        </w:tc>
        <w:tc>
          <w:tcPr>
            <w:tcW w:w="5582" w:type="dxa"/>
          </w:tcPr>
          <w:p>
            <w:pPr>
              <w:rPr>
                <w:kern w:val="0"/>
              </w:rPr>
            </w:pPr>
            <w:r>
              <w:rPr>
                <w:rFonts w:hint="eastAsia"/>
                <w:kern w:val="0"/>
              </w:rPr>
              <w:t>本次主要配合实号码客户端程序修改</w:t>
            </w:r>
          </w:p>
          <w:p>
            <w:pPr>
              <w:numPr>
                <w:ilvl w:val="0"/>
                <w:numId w:val="10"/>
              </w:numPr>
              <w:rPr>
                <w:kern w:val="0"/>
              </w:rPr>
            </w:pPr>
            <w:r>
              <w:rPr>
                <w:rFonts w:hint="eastAsia"/>
                <w:kern w:val="0"/>
              </w:rPr>
              <w:t>ssmn_cdr表增加3个字段用于存放话单读取状态标识readstatus和通话结束原因endreason、通话时长</w:t>
            </w:r>
            <w:r>
              <w:rPr>
                <w:rFonts w:hint="eastAsia" w:ascii="宋体" w:hAnsi="宋体" w:cs="Arial"/>
                <w:lang w:val="en-GB"/>
              </w:rPr>
              <w:t xml:space="preserve"> CallDuration、calltype增加类型9用于标识非业务用户通过客户端体验去话</w:t>
            </w:r>
          </w:p>
          <w:p>
            <w:pPr>
              <w:numPr>
                <w:ilvl w:val="0"/>
                <w:numId w:val="10"/>
              </w:numPr>
              <w:rPr>
                <w:kern w:val="0"/>
              </w:rPr>
            </w:pPr>
            <w:r>
              <w:rPr>
                <w:rFonts w:hint="eastAsia"/>
                <w:kern w:val="0"/>
              </w:rPr>
              <w:t>SSMN_User表增加devicetoken和logintime字段</w:t>
            </w:r>
          </w:p>
          <w:p>
            <w:pPr>
              <w:numPr>
                <w:ilvl w:val="0"/>
                <w:numId w:val="10"/>
              </w:numPr>
              <w:rPr>
                <w:kern w:val="0"/>
              </w:rPr>
            </w:pPr>
            <w:r>
              <w:rPr>
                <w:rFonts w:hint="eastAsia"/>
                <w:kern w:val="0"/>
              </w:rPr>
              <w:t>新增客户端配置表client_cfg和所需配置项内容</w:t>
            </w:r>
          </w:p>
          <w:p>
            <w:pPr>
              <w:numPr>
                <w:ilvl w:val="0"/>
                <w:numId w:val="10"/>
              </w:numPr>
              <w:rPr>
                <w:kern w:val="0"/>
              </w:rPr>
            </w:pPr>
            <w:r>
              <w:rPr>
                <w:rFonts w:hint="eastAsia"/>
                <w:kern w:val="0"/>
              </w:rPr>
              <w:t>公共表msgterminated表增加</w:t>
            </w:r>
            <w:r>
              <w:rPr>
                <w:rFonts w:hint="eastAsia"/>
              </w:rPr>
              <w:t xml:space="preserve"> readstatus</w:t>
            </w:r>
          </w:p>
          <w:p>
            <w:pPr>
              <w:numPr>
                <w:ilvl w:val="0"/>
                <w:numId w:val="10"/>
              </w:numPr>
              <w:rPr>
                <w:kern w:val="0"/>
              </w:rPr>
            </w:pPr>
            <w:r>
              <w:rPr>
                <w:rFonts w:hint="eastAsia"/>
                <w:kern w:val="0"/>
              </w:rPr>
              <w:t>新建客户端帮助问题表ssmn_clientQA和对应需要的序列</w:t>
            </w:r>
          </w:p>
          <w:p>
            <w:pPr>
              <w:numPr>
                <w:ilvl w:val="0"/>
                <w:numId w:val="10"/>
              </w:numPr>
              <w:rPr>
                <w:kern w:val="0"/>
              </w:rPr>
            </w:pPr>
            <w:r>
              <w:rPr>
                <w:rFonts w:hint="eastAsia"/>
                <w:kern w:val="0"/>
              </w:rPr>
              <w:t>新增 SSMN_HL_Prefix(一机多号归属地号段表),description修改字段类型长度</w:t>
            </w:r>
          </w:p>
          <w:p>
            <w:pPr>
              <w:numPr>
                <w:ilvl w:val="0"/>
                <w:numId w:val="10"/>
              </w:numPr>
              <w:rPr>
                <w:kern w:val="0"/>
              </w:rPr>
            </w:pPr>
            <w:r>
              <w:rPr>
                <w:kern w:val="0"/>
              </w:rPr>
              <w:t>S</w:t>
            </w:r>
            <w:r>
              <w:rPr>
                <w:rFonts w:hint="eastAsia"/>
                <w:kern w:val="0"/>
              </w:rPr>
              <w:t>smn_cdr表增加CIN用于存放平台送出IAM消息时的主显</w:t>
            </w:r>
          </w:p>
          <w:p>
            <w:pPr>
              <w:numPr>
                <w:ilvl w:val="0"/>
                <w:numId w:val="10"/>
              </w:numPr>
              <w:rPr>
                <w:kern w:val="0"/>
              </w:rPr>
            </w:pPr>
            <w:r>
              <w:rPr>
                <w:kern w:val="0"/>
              </w:rPr>
              <w:t>S</w:t>
            </w:r>
            <w:r>
              <w:rPr>
                <w:rFonts w:hint="eastAsia"/>
                <w:kern w:val="0"/>
              </w:rPr>
              <w:t>smn_cancel_user表补充增加与ssmn_user表一样的新增字段（usertype,devicetoken和logintime）</w:t>
            </w:r>
          </w:p>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tcPr>
          <w:p>
            <w:r>
              <w:rPr>
                <w:rFonts w:hint="eastAsia"/>
              </w:rPr>
              <w:t>秦楠</w:t>
            </w:r>
          </w:p>
        </w:tc>
        <w:tc>
          <w:tcPr>
            <w:tcW w:w="742" w:type="dxa"/>
          </w:tcPr>
          <w:p>
            <w:pPr>
              <w:rPr>
                <w:rFonts w:cs="Arial"/>
              </w:rPr>
            </w:pPr>
            <w:r>
              <w:rPr>
                <w:rFonts w:hint="eastAsia" w:cs="Arial"/>
              </w:rPr>
              <w:t>PC13</w:t>
            </w:r>
          </w:p>
          <w:p>
            <w:pPr>
              <w:rPr>
                <w:rFonts w:cs="Arial"/>
              </w:rPr>
            </w:pPr>
          </w:p>
        </w:tc>
        <w:tc>
          <w:tcPr>
            <w:tcW w:w="1291" w:type="dxa"/>
          </w:tcPr>
          <w:p>
            <w:pPr>
              <w:rPr>
                <w:rFonts w:cs="Arial"/>
                <w:kern w:val="0"/>
              </w:rPr>
            </w:pPr>
            <w:r>
              <w:rPr>
                <w:rFonts w:cs="Arial"/>
                <w:kern w:val="0"/>
              </w:rPr>
              <w:t>2012-10-29</w:t>
            </w:r>
          </w:p>
        </w:tc>
        <w:tc>
          <w:tcPr>
            <w:tcW w:w="5582" w:type="dxa"/>
          </w:tcPr>
          <w:p>
            <w:pPr>
              <w:rPr>
                <w:rFonts w:cs="Arial"/>
              </w:rPr>
            </w:pPr>
            <w:r>
              <w:rPr>
                <w:rFonts w:hint="eastAsia"/>
                <w:kern w:val="0"/>
              </w:rPr>
              <w:t>1）</w:t>
            </w:r>
            <w:r>
              <w:rPr>
                <w:rFonts w:hint="eastAsia" w:cs="Arial"/>
              </w:rPr>
              <w:t>8 discount_card表，增加grade卡级别字段</w:t>
            </w:r>
          </w:p>
          <w:p>
            <w:pPr>
              <w:rPr>
                <w:rFonts w:cs="Arial"/>
              </w:rPr>
            </w:pPr>
            <w:r>
              <w:rPr>
                <w:rFonts w:hint="eastAsia" w:cs="Arial"/>
              </w:rPr>
              <w:t>3）更新ssmn_enablenumber表，增加grade号段级别字段，status增加客户端选号占用状态</w:t>
            </w:r>
          </w:p>
          <w:p>
            <w:pPr>
              <w:rPr>
                <w:kern w:val="0"/>
              </w:rPr>
            </w:pPr>
            <w:r>
              <w:rPr>
                <w:rFonts w:hint="eastAsia"/>
                <w:kern w:val="0"/>
              </w:rPr>
              <w:t>4）client_cfg表增加autosecondcall配置用于客户端使用二次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tcPr>
          <w:p>
            <w:r>
              <w:rPr>
                <w:rFonts w:hint="eastAsia"/>
              </w:rPr>
              <w:t>秦楠</w:t>
            </w:r>
          </w:p>
        </w:tc>
        <w:tc>
          <w:tcPr>
            <w:tcW w:w="742" w:type="dxa"/>
          </w:tcPr>
          <w:p>
            <w:pPr>
              <w:rPr>
                <w:rFonts w:cs="Arial"/>
              </w:rPr>
            </w:pPr>
            <w:r>
              <w:rPr>
                <w:rFonts w:hint="eastAsia" w:cs="Arial"/>
              </w:rPr>
              <w:t>PC14</w:t>
            </w:r>
          </w:p>
        </w:tc>
        <w:tc>
          <w:tcPr>
            <w:tcW w:w="1291" w:type="dxa"/>
          </w:tcPr>
          <w:p>
            <w:pPr>
              <w:rPr>
                <w:rFonts w:cs="Arial"/>
                <w:kern w:val="0"/>
              </w:rPr>
            </w:pPr>
            <w:r>
              <w:rPr>
                <w:rFonts w:cs="Arial"/>
                <w:kern w:val="0"/>
              </w:rPr>
              <w:t>2012-11-16</w:t>
            </w:r>
          </w:p>
        </w:tc>
        <w:tc>
          <w:tcPr>
            <w:tcW w:w="5582" w:type="dxa"/>
          </w:tcPr>
          <w:p>
            <w:pPr>
              <w:numPr>
                <w:ilvl w:val="0"/>
                <w:numId w:val="11"/>
              </w:numPr>
              <w:rPr>
                <w:kern w:val="0"/>
              </w:rPr>
            </w:pPr>
            <w:r>
              <w:rPr>
                <w:rFonts w:hint="eastAsia"/>
                <w:kern w:val="0"/>
              </w:rPr>
              <w:t>ssmn_user表增加</w:t>
            </w:r>
            <w:r>
              <w:rPr>
                <w:kern w:val="0"/>
              </w:rPr>
              <w:t>Phone_ system</w:t>
            </w:r>
            <w:r>
              <w:rPr>
                <w:rFonts w:hint="eastAsia"/>
                <w:kern w:val="0"/>
              </w:rPr>
              <w:t>，</w:t>
            </w:r>
            <w:r>
              <w:rPr>
                <w:kern w:val="0"/>
              </w:rPr>
              <w:t>Validity</w:t>
            </w:r>
            <w:r>
              <w:rPr>
                <w:rFonts w:hint="eastAsia"/>
                <w:kern w:val="0"/>
              </w:rPr>
              <w:t>，</w:t>
            </w:r>
            <w:r>
              <w:rPr>
                <w:kern w:val="0"/>
              </w:rPr>
              <w:t>Payment</w:t>
            </w:r>
            <w:r>
              <w:rPr>
                <w:rFonts w:hint="eastAsia"/>
                <w:kern w:val="0"/>
              </w:rPr>
              <w:t>字段</w:t>
            </w:r>
          </w:p>
          <w:p>
            <w:pPr>
              <w:numPr>
                <w:ilvl w:val="0"/>
                <w:numId w:val="11"/>
              </w:numPr>
              <w:rPr>
                <w:kern w:val="0"/>
              </w:rPr>
            </w:pPr>
            <w:r>
              <w:rPr>
                <w:rFonts w:hint="eastAsia"/>
                <w:kern w:val="0"/>
              </w:rPr>
              <w:t>client_cfg表增加配置项</w:t>
            </w:r>
          </w:p>
          <w:p>
            <w:pPr>
              <w:numPr>
                <w:ilvl w:val="0"/>
                <w:numId w:val="11"/>
              </w:numPr>
              <w:rPr>
                <w:kern w:val="0"/>
              </w:rPr>
            </w:pPr>
            <w:r>
              <w:rPr>
                <w:rFonts w:hint="eastAsia"/>
                <w:kern w:val="0"/>
              </w:rPr>
              <w:t>创建ssmn_infocenter消息中心表</w:t>
            </w:r>
          </w:p>
          <w:p>
            <w:pPr>
              <w:numPr>
                <w:ilvl w:val="0"/>
                <w:numId w:val="11"/>
              </w:numPr>
              <w:rPr>
                <w:kern w:val="0"/>
              </w:rPr>
            </w:pPr>
            <w:r>
              <w:rPr>
                <w:rFonts w:hint="eastAsia"/>
                <w:kern w:val="0"/>
              </w:rPr>
              <w:t>创建ssmn_feedback表</w:t>
            </w:r>
          </w:p>
          <w:p>
            <w:pPr>
              <w:numPr>
                <w:ilvl w:val="0"/>
                <w:numId w:val="11"/>
              </w:numPr>
              <w:rPr>
                <w:kern w:val="0"/>
              </w:rPr>
            </w:pPr>
            <w:r>
              <w:rPr>
                <w:rFonts w:hint="eastAsia"/>
                <w:kern w:val="0"/>
              </w:rPr>
              <w:t>修改ssmn_deviceinfo表增加字段描述</w:t>
            </w:r>
          </w:p>
          <w:p>
            <w:pPr>
              <w:numPr>
                <w:ilvl w:val="0"/>
                <w:numId w:val="11"/>
              </w:numPr>
              <w:rPr>
                <w:kern w:val="0"/>
              </w:rPr>
            </w:pPr>
            <w:r>
              <w:rPr>
                <w:rFonts w:hint="eastAsia"/>
                <w:kern w:val="0"/>
              </w:rPr>
              <w:t>修改ssmn_upgrade表个别字段修改可空</w:t>
            </w:r>
          </w:p>
          <w:p>
            <w:pPr>
              <w:numPr>
                <w:ilvl w:val="0"/>
                <w:numId w:val="11"/>
              </w:numPr>
              <w:rPr>
                <w:kern w:val="0"/>
              </w:rPr>
            </w:pPr>
            <w:r>
              <w:rPr>
                <w:rFonts w:hint="eastAsia"/>
                <w:kern w:val="0"/>
              </w:rPr>
              <w:t>新增表见ssmn_payment,；ssmn_pushtask；ssmn_pushlog表</w:t>
            </w:r>
          </w:p>
          <w:p>
            <w:pPr>
              <w:numPr>
                <w:ilvl w:val="0"/>
                <w:numId w:val="11"/>
              </w:numPr>
              <w:rPr>
                <w:kern w:val="0"/>
              </w:rPr>
            </w:pPr>
            <w:r>
              <w:rPr>
                <w:kern w:val="0"/>
              </w:rPr>
              <w:t>S</w:t>
            </w:r>
            <w:r>
              <w:rPr>
                <w:rFonts w:hint="eastAsia"/>
                <w:kern w:val="0"/>
              </w:rPr>
              <w:t>smn_confrimcode添加当日获取验证码次数</w:t>
            </w:r>
            <w:r>
              <w:rPr>
                <w:rFonts w:hint="eastAsia" w:cs="Arial"/>
              </w:rPr>
              <w:t xml:space="preserve"> GetNum</w:t>
            </w:r>
          </w:p>
          <w:p>
            <w:pPr>
              <w:numPr>
                <w:ilvl w:val="0"/>
                <w:numId w:val="11"/>
              </w:numPr>
              <w:rPr>
                <w:kern w:val="0"/>
              </w:rPr>
            </w:pPr>
            <w:r>
              <w:rPr>
                <w:rFonts w:hint="eastAsia" w:cs="Arial"/>
              </w:rPr>
              <w:t>体验卡表discount_card激活码字段长度修改，有效期可为空，</w:t>
            </w:r>
            <w:r>
              <w:rPr>
                <w:rFonts w:hint="eastAsia" w:ascii="宋体" w:hAnsi="宋体"/>
              </w:rPr>
              <w:t>新增激活码使用有效期</w:t>
            </w:r>
          </w:p>
          <w:p>
            <w:pPr>
              <w:numPr>
                <w:ilvl w:val="0"/>
                <w:numId w:val="11"/>
              </w:numPr>
              <w:rPr>
                <w:kern w:val="0"/>
              </w:rPr>
            </w:pPr>
            <w:r>
              <w:rPr>
                <w:rFonts w:cs="Arial"/>
              </w:rPr>
              <w:t>S</w:t>
            </w:r>
            <w:r>
              <w:rPr>
                <w:rFonts w:hint="eastAsia" w:cs="Arial"/>
              </w:rPr>
              <w:t>smn_user和ssmn_number，ssmn_cancel_use和ssmn_cancel_num表中sub_manner增加客户端注册方式</w:t>
            </w:r>
          </w:p>
          <w:p>
            <w:pPr>
              <w:numPr>
                <w:ilvl w:val="0"/>
                <w:numId w:val="11"/>
              </w:numPr>
              <w:rPr>
                <w:kern w:val="0"/>
              </w:rPr>
            </w:pPr>
            <w:r>
              <w:rPr>
                <w:rFonts w:cs="Arial"/>
              </w:rPr>
              <w:t>S</w:t>
            </w:r>
            <w:r>
              <w:rPr>
                <w:rFonts w:hint="eastAsia" w:cs="Arial"/>
              </w:rPr>
              <w:t>smn_enablenumber表增加grade字段</w:t>
            </w:r>
          </w:p>
          <w:p>
            <w:pPr>
              <w:numPr>
                <w:ilvl w:val="0"/>
                <w:numId w:val="11"/>
              </w:numPr>
              <w:rPr>
                <w:kern w:val="0"/>
              </w:rPr>
            </w:pPr>
            <w:r>
              <w:rPr>
                <w:rFonts w:cs="Arial"/>
              </w:rPr>
              <w:t>S</w:t>
            </w:r>
            <w:r>
              <w:rPr>
                <w:rFonts w:hint="eastAsia" w:cs="Arial"/>
              </w:rPr>
              <w:t>smn_deviceinfo中device字段长度变更增加用户推送信息采集表（当前用于推送号码卡到期通知）</w:t>
            </w:r>
          </w:p>
          <w:p>
            <w:pPr>
              <w:numPr>
                <w:ilvl w:val="0"/>
                <w:numId w:val="11"/>
              </w:numPr>
              <w:rPr>
                <w:kern w:val="0"/>
              </w:rPr>
            </w:pPr>
            <w:r>
              <w:rPr>
                <w:rFonts w:cs="Arial"/>
              </w:rPr>
              <w:t>S</w:t>
            </w:r>
            <w:r>
              <w:rPr>
                <w:rFonts w:hint="eastAsia" w:cs="Arial"/>
              </w:rPr>
              <w:t>smn_deviceinfo表host,model,device,display 修改字段长度</w:t>
            </w:r>
          </w:p>
        </w:tc>
      </w:tr>
    </w:tbl>
    <w:p/>
    <w:tbl>
      <w:tblPr>
        <w:tblStyle w:val="36"/>
        <w:tblpPr w:leftFromText="181" w:rightFromText="181" w:vertAnchor="text" w:horzAnchor="margin" w:tblpXSpec="center" w:tblpY="86"/>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742"/>
        <w:gridCol w:w="1292"/>
        <w:gridCol w:w="6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45" w:type="dxa"/>
            <w:shd w:val="clear" w:color="auto" w:fill="E6E6E6"/>
          </w:tcPr>
          <w:p>
            <w:pPr>
              <w:jc w:val="center"/>
              <w:rPr>
                <w:rFonts w:cs="Arial"/>
              </w:rPr>
            </w:pPr>
            <w:r>
              <w:rPr>
                <w:rFonts w:cs="Arial"/>
              </w:rPr>
              <w:t>修改人</w:t>
            </w:r>
          </w:p>
        </w:tc>
        <w:tc>
          <w:tcPr>
            <w:tcW w:w="742" w:type="dxa"/>
            <w:shd w:val="clear" w:color="auto" w:fill="E6E6E6"/>
          </w:tcPr>
          <w:p>
            <w:pPr>
              <w:jc w:val="center"/>
              <w:rPr>
                <w:rFonts w:cs="Arial"/>
              </w:rPr>
            </w:pPr>
            <w:r>
              <w:rPr>
                <w:rFonts w:hint="eastAsia" w:cs="Arial"/>
              </w:rPr>
              <w:t>版本</w:t>
            </w:r>
          </w:p>
        </w:tc>
        <w:tc>
          <w:tcPr>
            <w:tcW w:w="1292" w:type="dxa"/>
            <w:shd w:val="clear" w:color="auto" w:fill="E6E6E6"/>
          </w:tcPr>
          <w:p>
            <w:pPr>
              <w:jc w:val="center"/>
              <w:rPr>
                <w:rFonts w:cs="Arial"/>
              </w:rPr>
            </w:pPr>
            <w:r>
              <w:rPr>
                <w:rFonts w:cs="Arial"/>
              </w:rPr>
              <w:t>修改日期</w:t>
            </w:r>
          </w:p>
        </w:tc>
        <w:tc>
          <w:tcPr>
            <w:tcW w:w="6053"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PC15</w:t>
            </w:r>
          </w:p>
        </w:tc>
        <w:tc>
          <w:tcPr>
            <w:tcW w:w="1292" w:type="dxa"/>
            <w:vAlign w:val="center"/>
          </w:tcPr>
          <w:p>
            <w:pPr>
              <w:rPr>
                <w:rFonts w:cs="Arial"/>
              </w:rPr>
            </w:pPr>
            <w:r>
              <w:rPr>
                <w:rFonts w:cs="Arial"/>
              </w:rPr>
              <w:t>2013-1-17</w:t>
            </w:r>
          </w:p>
        </w:tc>
        <w:tc>
          <w:tcPr>
            <w:tcW w:w="6053" w:type="dxa"/>
            <w:vAlign w:val="center"/>
          </w:tcPr>
          <w:p>
            <w:pPr>
              <w:numPr>
                <w:ilvl w:val="0"/>
                <w:numId w:val="12"/>
              </w:numPr>
              <w:rPr>
                <w:rFonts w:cs="Arial"/>
              </w:rPr>
            </w:pPr>
            <w:r>
              <w:rPr>
                <w:rFonts w:hint="eastAsia" w:cs="Arial"/>
              </w:rPr>
              <w:t>ssmn_HL_Prefix表Prefix字段长度变更</w:t>
            </w:r>
          </w:p>
          <w:p>
            <w:pPr>
              <w:numPr>
                <w:ilvl w:val="0"/>
                <w:numId w:val="12"/>
              </w:numPr>
              <w:rPr>
                <w:rFonts w:cs="Arial"/>
              </w:rPr>
            </w:pPr>
            <w:r>
              <w:rPr>
                <w:rFonts w:hint="eastAsia" w:cs="Arial"/>
              </w:rPr>
              <w:t>创建ssmn_specialuser表</w:t>
            </w:r>
          </w:p>
          <w:p>
            <w:pPr>
              <w:numPr>
                <w:ilvl w:val="0"/>
                <w:numId w:val="12"/>
              </w:numPr>
              <w:rPr>
                <w:rFonts w:cs="Arial"/>
              </w:rPr>
            </w:pPr>
            <w:r>
              <w:rPr>
                <w:rFonts w:cs="Arial"/>
              </w:rPr>
              <w:t>C</w:t>
            </w:r>
            <w:r>
              <w:rPr>
                <w:rFonts w:hint="eastAsia" w:cs="Arial"/>
              </w:rPr>
              <w:t>lient_cfg增加业务部署地区号</w:t>
            </w:r>
          </w:p>
          <w:p>
            <w:pPr>
              <w:numPr>
                <w:ilvl w:val="0"/>
                <w:numId w:val="12"/>
              </w:numPr>
              <w:rPr>
                <w:rFonts w:cs="Arial"/>
              </w:rPr>
            </w:pPr>
            <w:r>
              <w:rPr>
                <w:rFonts w:cs="Arial"/>
              </w:rPr>
              <w:t>S</w:t>
            </w:r>
            <w:r>
              <w:rPr>
                <w:rFonts w:hint="eastAsia" w:cs="Arial"/>
              </w:rPr>
              <w:t>smn_system表增加u_cin用于天津移动虚号码业务对特定联通被叫设置固定主显号码。</w:t>
            </w:r>
          </w:p>
          <w:p>
            <w:pPr>
              <w:numPr>
                <w:ilvl w:val="0"/>
                <w:numId w:val="12"/>
              </w:numPr>
              <w:rPr>
                <w:rFonts w:cs="Arial"/>
              </w:rPr>
            </w:pPr>
            <w:r>
              <w:rPr>
                <w:rFonts w:cs="Arial"/>
              </w:rPr>
              <w:t>S</w:t>
            </w:r>
            <w:r>
              <w:rPr>
                <w:rFonts w:hint="eastAsia" w:cs="Arial"/>
              </w:rPr>
              <w:t>smn_cdr新增来话主显和去话被叫字段</w:t>
            </w:r>
          </w:p>
          <w:p>
            <w:pPr>
              <w:numPr>
                <w:ilvl w:val="0"/>
                <w:numId w:val="12"/>
              </w:numPr>
              <w:rPr>
                <w:rFonts w:cs="Arial"/>
              </w:rPr>
            </w:pPr>
            <w:r>
              <w:rPr>
                <w:rFonts w:hint="eastAsia"/>
                <w:lang w:val="en-GB"/>
              </w:rPr>
              <w:t>Temp_Paras增加outgoing_cpn和loc字段(slp使用)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45" w:type="dxa"/>
            <w:vAlign w:val="center"/>
          </w:tcPr>
          <w:p>
            <w:pPr>
              <w:rPr>
                <w:rFonts w:cs="Arial"/>
              </w:rPr>
            </w:pPr>
            <w:r>
              <w:rPr>
                <w:rFonts w:hint="eastAsia" w:cs="Arial"/>
              </w:rPr>
              <w:t>秦楠</w:t>
            </w:r>
          </w:p>
        </w:tc>
        <w:tc>
          <w:tcPr>
            <w:tcW w:w="742" w:type="dxa"/>
          </w:tcPr>
          <w:p>
            <w:pPr>
              <w:rPr>
                <w:rFonts w:cs="Arial"/>
              </w:rPr>
            </w:pPr>
          </w:p>
          <w:p>
            <w:pPr>
              <w:rPr>
                <w:rFonts w:cs="Arial"/>
              </w:rPr>
            </w:pPr>
            <w:r>
              <w:rPr>
                <w:rFonts w:hint="eastAsia" w:cs="Arial"/>
              </w:rPr>
              <w:t>PC16</w:t>
            </w:r>
          </w:p>
        </w:tc>
        <w:tc>
          <w:tcPr>
            <w:tcW w:w="1292" w:type="dxa"/>
            <w:vAlign w:val="center"/>
          </w:tcPr>
          <w:p>
            <w:pPr>
              <w:rPr>
                <w:rFonts w:cs="Arial"/>
              </w:rPr>
            </w:pPr>
            <w:r>
              <w:rPr>
                <w:rFonts w:cs="Arial"/>
              </w:rPr>
              <w:t>2013-2-4</w:t>
            </w:r>
          </w:p>
        </w:tc>
        <w:tc>
          <w:tcPr>
            <w:tcW w:w="6053" w:type="dxa"/>
            <w:vAlign w:val="center"/>
          </w:tcPr>
          <w:p>
            <w:pPr>
              <w:rPr>
                <w:rFonts w:cs="Arial"/>
              </w:rPr>
            </w:pPr>
            <w:r>
              <w:rPr>
                <w:rFonts w:hint="eastAsia" w:cs="Arial"/>
              </w:rPr>
              <w:t>1）实现漫游为android和iphone提供lac和经纬度表</w:t>
            </w:r>
          </w:p>
          <w:p>
            <w:pPr>
              <w:rPr>
                <w:rFonts w:cs="Arial"/>
              </w:rPr>
            </w:pPr>
            <w:r>
              <w:rPr>
                <w:rFonts w:hint="eastAsia" w:cs="Arial"/>
              </w:rPr>
              <w:t>新增ssmn_regionalpoint和ssmn_LAC表</w:t>
            </w:r>
          </w:p>
          <w:p>
            <w:r>
              <w:rPr>
                <w:rFonts w:hint="eastAsia" w:cs="Arial"/>
              </w:rPr>
              <w:t>2）修改ssmn_deviceinfo表</w:t>
            </w:r>
            <w:r>
              <w:t xml:space="preserve">networkoperator </w:t>
            </w:r>
            <w:r>
              <w:rPr>
                <w:rFonts w:hint="eastAsia"/>
              </w:rPr>
              <w:t>，</w:t>
            </w:r>
            <w:r>
              <w:t xml:space="preserve">operatorname </w:t>
            </w:r>
          </w:p>
          <w:p>
            <w:pPr>
              <w:rPr>
                <w:rFonts w:cs="Arial"/>
              </w:rPr>
            </w:pPr>
            <w:r>
              <w:t>softwareversion</w:t>
            </w:r>
            <w:r>
              <w:tab/>
            </w:r>
            <w:r>
              <w:rPr>
                <w:rFonts w:hint="eastAsia"/>
              </w:rPr>
              <w:t>字段长度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5" w:hRule="atLeast"/>
          <w:tblHeader/>
        </w:trPr>
        <w:tc>
          <w:tcPr>
            <w:tcW w:w="945" w:type="dxa"/>
            <w:vAlign w:val="center"/>
          </w:tcPr>
          <w:p>
            <w:pPr>
              <w:rPr>
                <w:rFonts w:cs="Arial"/>
              </w:rPr>
            </w:pPr>
            <w:r>
              <w:rPr>
                <w:rFonts w:hint="eastAsia" w:cs="Arial"/>
              </w:rPr>
              <w:t>秦楠</w:t>
            </w:r>
          </w:p>
        </w:tc>
        <w:tc>
          <w:tcPr>
            <w:tcW w:w="742" w:type="dxa"/>
          </w:tcPr>
          <w:p>
            <w:pPr>
              <w:rPr>
                <w:rFonts w:cs="Arial"/>
              </w:rPr>
            </w:pPr>
          </w:p>
          <w:p>
            <w:pPr>
              <w:rPr>
                <w:rFonts w:cs="Arial"/>
              </w:rPr>
            </w:pPr>
          </w:p>
          <w:p>
            <w:pPr>
              <w:rPr>
                <w:rFonts w:cs="Arial"/>
              </w:rPr>
            </w:pPr>
          </w:p>
          <w:p>
            <w:pPr>
              <w:rPr>
                <w:rFonts w:cs="Arial"/>
              </w:rPr>
            </w:pPr>
            <w:r>
              <w:rPr>
                <w:rFonts w:hint="eastAsia" w:cs="Arial"/>
              </w:rPr>
              <w:t>PC17</w:t>
            </w:r>
          </w:p>
        </w:tc>
        <w:tc>
          <w:tcPr>
            <w:tcW w:w="1292" w:type="dxa"/>
            <w:vAlign w:val="center"/>
          </w:tcPr>
          <w:p>
            <w:pPr>
              <w:rPr>
                <w:rFonts w:cs="Arial"/>
              </w:rPr>
            </w:pPr>
            <w:r>
              <w:rPr>
                <w:rFonts w:cs="Arial"/>
              </w:rPr>
              <w:t>2013-2-19</w:t>
            </w:r>
          </w:p>
        </w:tc>
        <w:tc>
          <w:tcPr>
            <w:tcW w:w="6053" w:type="dxa"/>
            <w:vAlign w:val="center"/>
          </w:tcPr>
          <w:p>
            <w:pPr>
              <w:numPr>
                <w:ilvl w:val="0"/>
                <w:numId w:val="13"/>
              </w:numPr>
              <w:rPr>
                <w:rFonts w:cs="Arial"/>
              </w:rPr>
            </w:pPr>
            <w:r>
              <w:rPr>
                <w:rFonts w:hint="eastAsia" w:cs="Arial"/>
              </w:rPr>
              <w:t>ssmn_user表和ssmn_cancel_user表增加用户类型type字段</w:t>
            </w:r>
          </w:p>
          <w:p>
            <w:pPr>
              <w:numPr>
                <w:ilvl w:val="0"/>
                <w:numId w:val="13"/>
              </w:numPr>
              <w:rPr>
                <w:rFonts w:cs="Arial"/>
              </w:rPr>
            </w:pPr>
            <w:r>
              <w:rPr>
                <w:rFonts w:hint="eastAsia" w:cs="Arial"/>
              </w:rPr>
              <w:t>ssmn_number和ssmn_cancel_num表增加套餐类型packageID字段</w:t>
            </w:r>
          </w:p>
          <w:p>
            <w:pPr>
              <w:numPr>
                <w:ilvl w:val="0"/>
                <w:numId w:val="13"/>
              </w:numPr>
              <w:rPr>
                <w:rFonts w:cs="Arial"/>
              </w:rPr>
            </w:pPr>
            <w:r>
              <w:rPr>
                <w:rFonts w:hint="eastAsia" w:cs="Arial"/>
              </w:rPr>
              <w:t>新增套餐表ssmn_local_package</w:t>
            </w:r>
          </w:p>
          <w:p>
            <w:pPr>
              <w:numPr>
                <w:ilvl w:val="0"/>
                <w:numId w:val="13"/>
              </w:numPr>
              <w:rPr>
                <w:rFonts w:cs="Arial"/>
              </w:rPr>
            </w:pPr>
            <w:r>
              <w:rPr>
                <w:rFonts w:hint="eastAsia" w:cs="Arial"/>
              </w:rPr>
              <w:t>client_cfg表里面新增配置项，value字段长度变更256</w:t>
            </w:r>
          </w:p>
          <w:p>
            <w:pPr>
              <w:numPr>
                <w:ilvl w:val="0"/>
                <w:numId w:val="13"/>
              </w:numPr>
              <w:rPr>
                <w:rFonts w:cs="Arial"/>
              </w:rPr>
            </w:pPr>
            <w:r>
              <w:rPr>
                <w:rFonts w:hint="eastAsia" w:cs="Arial"/>
              </w:rPr>
              <w:t>新增ssmn_change_package表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4" w:hRule="atLeast"/>
          <w:tblHeader/>
        </w:trPr>
        <w:tc>
          <w:tcPr>
            <w:tcW w:w="945" w:type="dxa"/>
            <w:vAlign w:val="center"/>
          </w:tcPr>
          <w:p>
            <w:pPr>
              <w:rPr>
                <w:rFonts w:cs="Arial"/>
              </w:rPr>
            </w:pPr>
            <w:r>
              <w:rPr>
                <w:rFonts w:hint="eastAsia" w:cs="Arial"/>
              </w:rPr>
              <w:t>谢金科</w:t>
            </w:r>
          </w:p>
        </w:tc>
        <w:tc>
          <w:tcPr>
            <w:tcW w:w="742" w:type="dxa"/>
          </w:tcPr>
          <w:p>
            <w:pPr>
              <w:rPr>
                <w:rFonts w:cs="Arial"/>
              </w:rPr>
            </w:pPr>
          </w:p>
          <w:p>
            <w:pPr>
              <w:rPr>
                <w:rFonts w:cs="Arial"/>
              </w:rPr>
            </w:pPr>
          </w:p>
          <w:p>
            <w:pPr>
              <w:rPr>
                <w:rFonts w:cs="Arial"/>
              </w:rPr>
            </w:pPr>
          </w:p>
          <w:p>
            <w:pPr>
              <w:rPr>
                <w:rFonts w:cs="Arial"/>
              </w:rPr>
            </w:pPr>
            <w:r>
              <w:rPr>
                <w:rFonts w:hint="eastAsia" w:cs="Arial"/>
              </w:rPr>
              <w:t>PC18</w:t>
            </w:r>
          </w:p>
        </w:tc>
        <w:tc>
          <w:tcPr>
            <w:tcW w:w="1292" w:type="dxa"/>
            <w:vAlign w:val="center"/>
          </w:tcPr>
          <w:p>
            <w:pPr>
              <w:rPr>
                <w:rFonts w:cs="Arial"/>
              </w:rPr>
            </w:pPr>
            <w:r>
              <w:rPr>
                <w:rFonts w:hint="eastAsia" w:cs="Arial"/>
              </w:rPr>
              <w:t>2013-5-13</w:t>
            </w:r>
          </w:p>
        </w:tc>
        <w:tc>
          <w:tcPr>
            <w:tcW w:w="6053" w:type="dxa"/>
            <w:vAlign w:val="center"/>
          </w:tcPr>
          <w:p>
            <w:pPr>
              <w:rPr>
                <w:rFonts w:cs="Arial"/>
              </w:rPr>
            </w:pPr>
            <w:r>
              <w:rPr>
                <w:rFonts w:hint="eastAsia" w:cs="Arial"/>
              </w:rPr>
              <w:t>1）ssmn_system表中添加Access_Code3字段</w:t>
            </w:r>
          </w:p>
          <w:p>
            <w:pPr>
              <w:rPr>
                <w:rFonts w:ascii="宋体" w:hAnsi="宋体" w:cs="宋体"/>
                <w:kern w:val="0"/>
                <w:sz w:val="24"/>
              </w:rPr>
            </w:pPr>
            <w:r>
              <w:rPr>
                <w:rFonts w:hint="eastAsia" w:cs="Arial"/>
              </w:rPr>
              <w:t>2）给表</w:t>
            </w:r>
            <w:bookmarkStart w:id="33" w:name="OLE_LINK3"/>
            <w:bookmarkStart w:id="34" w:name="OLE_LINK4"/>
            <w:r>
              <w:rPr>
                <w:rFonts w:hint="eastAsia" w:cs="Arial"/>
              </w:rPr>
              <w:t>temp_paras</w:t>
            </w:r>
            <w:bookmarkEnd w:id="33"/>
            <w:bookmarkEnd w:id="34"/>
            <w:r>
              <w:rPr>
                <w:rFonts w:hint="eastAsia" w:cs="Arial"/>
              </w:rPr>
              <w:t>新增字段VR_FLAG，此字段为</w:t>
            </w:r>
            <w:r>
              <w:rPr>
                <w:rFonts w:ascii="宋体" w:hAnsi="宋体" w:cs="宋体"/>
                <w:kern w:val="0"/>
                <w:sz w:val="24"/>
              </w:rPr>
              <w:t xml:space="preserve">二次自动外呼标示符 </w:t>
            </w:r>
          </w:p>
          <w:p>
            <w:pPr>
              <w:rPr>
                <w:rFonts w:cs="Arial"/>
              </w:rPr>
            </w:pPr>
            <w:r>
              <w:rPr>
                <w:rFonts w:hint="eastAsia" w:cs="Arial"/>
              </w:rPr>
              <w:t xml:space="preserve">3）Client_Cfg表增加 </w:t>
            </w:r>
            <w:r>
              <w:rPr>
                <w:rFonts w:cs="Arial"/>
              </w:rPr>
              <w:t>sedconfirmmsg,Free_Limit,payTime,</w:t>
            </w:r>
          </w:p>
          <w:p>
            <w:pPr>
              <w:rPr>
                <w:rFonts w:cs="Arial"/>
              </w:rPr>
            </w:pPr>
            <w:r>
              <w:rPr>
                <w:rFonts w:cs="Arial"/>
              </w:rPr>
              <w:t>sms2Switch</w:t>
            </w:r>
            <w:r>
              <w:rPr>
                <w:rFonts w:hint="eastAsia" w:cs="Arial"/>
              </w:rPr>
              <w:t>字段</w:t>
            </w:r>
          </w:p>
          <w:p>
            <w:pPr>
              <w:rPr>
                <w:rFonts w:cs="Arial"/>
              </w:rPr>
            </w:pPr>
            <w:r>
              <w:rPr>
                <w:rFonts w:hint="eastAsia" w:cs="Arial"/>
              </w:rPr>
              <w:t xml:space="preserve">4) </w:t>
            </w:r>
            <w:bookmarkStart w:id="35" w:name="OLE_LINK5"/>
            <w:r>
              <w:rPr>
                <w:rFonts w:hint="eastAsia" w:cs="Arial"/>
              </w:rPr>
              <w:t>Client_Cfg表增加</w:t>
            </w:r>
            <w:bookmarkEnd w:id="35"/>
            <w:r>
              <w:rPr>
                <w:rFonts w:hint="eastAsia" w:cs="Arial"/>
              </w:rPr>
              <w:t>Cyclic_Time、error_report_switch字段。</w:t>
            </w:r>
          </w:p>
          <w:p>
            <w:pPr>
              <w:rPr>
                <w:rFonts w:cs="Arial"/>
              </w:rPr>
            </w:pPr>
            <w:r>
              <w:rPr>
                <w:rFonts w:hint="eastAsia" w:cs="Arial"/>
              </w:rPr>
              <w:t>去除PreReg_Use和Free_Limit字段。</w:t>
            </w:r>
          </w:p>
          <w:p>
            <w:pPr>
              <w:rPr>
                <w:rFonts w:cs="Arial"/>
              </w:rPr>
            </w:pPr>
            <w:r>
              <w:rPr>
                <w:rFonts w:hint="eastAsia" w:cs="Arial"/>
              </w:rPr>
              <w:t>5) SSMN_EnableNumber表中新添字段Msisdn。</w:t>
            </w:r>
          </w:p>
          <w:p>
            <w:pPr>
              <w:rPr>
                <w:rFonts w:cs="Arial"/>
              </w:rPr>
            </w:pPr>
            <w:r>
              <w:rPr>
                <w:rFonts w:hint="eastAsia" w:cs="Arial"/>
              </w:rPr>
              <w:t>6)</w:t>
            </w:r>
            <w:bookmarkStart w:id="36" w:name="OLE_LINK6"/>
            <w:r>
              <w:rPr>
                <w:rFonts w:hint="eastAsia" w:cs="Arial"/>
              </w:rPr>
              <w:t xml:space="preserve"> Client_Cfg</w:t>
            </w:r>
            <w:bookmarkEnd w:id="36"/>
            <w:r>
              <w:rPr>
                <w:rFonts w:hint="eastAsia" w:cs="Arial"/>
              </w:rPr>
              <w:t xml:space="preserve">表增加prompt_switch字段。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4" w:hRule="atLeast"/>
          <w:tblHeader/>
        </w:trPr>
        <w:tc>
          <w:tcPr>
            <w:tcW w:w="945" w:type="dxa"/>
            <w:vAlign w:val="center"/>
          </w:tcPr>
          <w:p>
            <w:pPr>
              <w:rPr>
                <w:rFonts w:cs="Arial"/>
              </w:rPr>
            </w:pPr>
            <w:r>
              <w:rPr>
                <w:rFonts w:hint="eastAsia" w:cs="Arial"/>
              </w:rPr>
              <w:t>谢金科</w:t>
            </w:r>
          </w:p>
        </w:tc>
        <w:tc>
          <w:tcPr>
            <w:tcW w:w="742" w:type="dxa"/>
          </w:tcPr>
          <w:p>
            <w:pPr>
              <w:rPr>
                <w:rFonts w:cs="Arial"/>
              </w:rPr>
            </w:pPr>
          </w:p>
          <w:p>
            <w:pPr>
              <w:rPr>
                <w:rFonts w:cs="Arial"/>
              </w:rPr>
            </w:pPr>
          </w:p>
          <w:p>
            <w:pPr>
              <w:rPr>
                <w:rFonts w:cs="Arial"/>
              </w:rPr>
            </w:pPr>
            <w:r>
              <w:rPr>
                <w:rFonts w:hint="eastAsia" w:cs="Arial"/>
              </w:rPr>
              <w:t>PC19</w:t>
            </w:r>
          </w:p>
        </w:tc>
        <w:tc>
          <w:tcPr>
            <w:tcW w:w="1292" w:type="dxa"/>
            <w:vAlign w:val="center"/>
          </w:tcPr>
          <w:p>
            <w:pPr>
              <w:rPr>
                <w:rFonts w:cs="Arial"/>
              </w:rPr>
            </w:pPr>
            <w:r>
              <w:rPr>
                <w:rFonts w:hint="eastAsia" w:cs="Arial"/>
              </w:rPr>
              <w:t>2013-6-18</w:t>
            </w:r>
          </w:p>
        </w:tc>
        <w:tc>
          <w:tcPr>
            <w:tcW w:w="6053" w:type="dxa"/>
            <w:vAlign w:val="center"/>
          </w:tcPr>
          <w:p>
            <w:pPr>
              <w:numPr>
                <w:ilvl w:val="0"/>
                <w:numId w:val="14"/>
              </w:numPr>
              <w:rPr>
                <w:rFonts w:cs="Arial"/>
              </w:rPr>
            </w:pPr>
            <w:r>
              <w:rPr>
                <w:rFonts w:hint="eastAsia" w:cs="Arial"/>
              </w:rPr>
              <w:t>新增SSMN_LOGIN_STAT表。</w:t>
            </w:r>
          </w:p>
          <w:p>
            <w:pPr>
              <w:numPr>
                <w:ilvl w:val="0"/>
                <w:numId w:val="14"/>
              </w:numPr>
              <w:rPr>
                <w:rFonts w:cs="Arial"/>
              </w:rPr>
            </w:pPr>
            <w:r>
              <w:rPr>
                <w:rFonts w:hint="eastAsia" w:cs="Arial"/>
              </w:rPr>
              <w:t>新加</w:t>
            </w:r>
            <w:r>
              <w:rPr>
                <w:rFonts w:cs="Arial"/>
              </w:rPr>
              <w:t>MsgTerminated_UNRead</w:t>
            </w:r>
            <w:r>
              <w:rPr>
                <w:rFonts w:hint="eastAsia" w:cs="Arial"/>
              </w:rPr>
              <w:t>表</w:t>
            </w:r>
          </w:p>
          <w:p>
            <w:pPr>
              <w:numPr>
                <w:ilvl w:val="0"/>
                <w:numId w:val="14"/>
              </w:numPr>
              <w:rPr>
                <w:rFonts w:cs="Arial"/>
              </w:rPr>
            </w:pPr>
            <w:r>
              <w:rPr>
                <w:rFonts w:hint="eastAsia" w:cs="Arial"/>
              </w:rPr>
              <w:t>新加trigger</w:t>
            </w:r>
            <w:r>
              <w:rPr>
                <w:rFonts w:cs="Arial"/>
              </w:rPr>
              <w:t>TRG_INSERT_MSGTERMINATED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4"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PC20</w:t>
            </w:r>
          </w:p>
        </w:tc>
        <w:tc>
          <w:tcPr>
            <w:tcW w:w="1292" w:type="dxa"/>
            <w:vAlign w:val="center"/>
          </w:tcPr>
          <w:p>
            <w:pPr>
              <w:rPr>
                <w:rFonts w:cs="Arial"/>
              </w:rPr>
            </w:pPr>
            <w:r>
              <w:rPr>
                <w:rFonts w:cs="Arial"/>
              </w:rPr>
              <w:t>2013-9-9</w:t>
            </w:r>
          </w:p>
        </w:tc>
        <w:tc>
          <w:tcPr>
            <w:tcW w:w="6053" w:type="dxa"/>
            <w:vAlign w:val="center"/>
          </w:tcPr>
          <w:p>
            <w:pPr>
              <w:numPr>
                <w:ilvl w:val="0"/>
                <w:numId w:val="15"/>
              </w:numPr>
              <w:rPr>
                <w:rFonts w:cs="Arial"/>
              </w:rPr>
            </w:pPr>
            <w:r>
              <w:rPr>
                <w:rFonts w:hint="eastAsia" w:cs="Arial"/>
              </w:rPr>
              <w:t>根据江西联通的需求，对ssmn_system表增加3个字段</w:t>
            </w:r>
          </w:p>
          <w:p>
            <w:pPr>
              <w:numPr>
                <w:ilvl w:val="0"/>
                <w:numId w:val="15"/>
              </w:numPr>
              <w:rPr>
                <w:rFonts w:cs="Arial"/>
              </w:rPr>
            </w:pPr>
            <w:r>
              <w:rPr>
                <w:rFonts w:hint="eastAsia" w:cs="Arial"/>
              </w:rPr>
              <w:t>根据网络送号和客户端黑名单的需求，添加</w:t>
            </w:r>
            <w:bookmarkStart w:id="37" w:name="_Toc366778157"/>
            <w:r>
              <w:rPr>
                <w:rFonts w:hint="eastAsia"/>
              </w:rPr>
              <w:t xml:space="preserve"> SSMN_</w:t>
            </w:r>
            <w:r>
              <w:t>TransferNum</w:t>
            </w:r>
            <w:r>
              <w:rPr>
                <w:rFonts w:hint="eastAsia"/>
              </w:rPr>
              <w:t>表(送号记录表)</w:t>
            </w:r>
            <w:bookmarkEnd w:id="37"/>
            <w:r>
              <w:rPr>
                <w:rFonts w:hint="eastAsia"/>
              </w:rPr>
              <w:t>和</w:t>
            </w:r>
            <w:bookmarkStart w:id="38" w:name="_Toc367718319"/>
            <w:r>
              <w:rPr>
                <w:rFonts w:hint="eastAsia"/>
              </w:rPr>
              <w:t xml:space="preserve"> SSMN_ClientBlack表(客户端黑名单表)</w:t>
            </w:r>
            <w:bookmarkEnd w:id="38"/>
            <w:r>
              <w:rPr>
                <w:rFonts w:hint="eastAsia"/>
              </w:rPr>
              <w:t>，以及配置项</w:t>
            </w:r>
            <w:r>
              <w:rPr>
                <w:rFonts w:hint="eastAsia" w:cs="Arial"/>
                <w:lang w:val="en-GB"/>
              </w:rPr>
              <w:t xml:space="preserve"> Net_Transfer_Flag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PC21</w:t>
            </w:r>
          </w:p>
        </w:tc>
        <w:tc>
          <w:tcPr>
            <w:tcW w:w="1292" w:type="dxa"/>
            <w:vAlign w:val="center"/>
          </w:tcPr>
          <w:p>
            <w:pPr>
              <w:rPr>
                <w:rFonts w:cs="Arial"/>
              </w:rPr>
            </w:pPr>
            <w:r>
              <w:rPr>
                <w:rFonts w:cs="Arial"/>
              </w:rPr>
              <w:t>2013-</w:t>
            </w:r>
            <w:r>
              <w:rPr>
                <w:rFonts w:hint="eastAsia" w:cs="Arial"/>
              </w:rPr>
              <w:t>10</w:t>
            </w:r>
            <w:r>
              <w:rPr>
                <w:rFonts w:cs="Arial"/>
              </w:rPr>
              <w:t>-</w:t>
            </w:r>
            <w:r>
              <w:rPr>
                <w:rFonts w:hint="eastAsia" w:cs="Arial"/>
              </w:rPr>
              <w:t>10</w:t>
            </w:r>
          </w:p>
        </w:tc>
        <w:tc>
          <w:tcPr>
            <w:tcW w:w="6053" w:type="dxa"/>
            <w:vAlign w:val="center"/>
          </w:tcPr>
          <w:p>
            <w:pPr>
              <w:rPr>
                <w:rFonts w:cs="Arial"/>
              </w:rPr>
            </w:pPr>
            <w:r>
              <w:rPr>
                <w:rFonts w:hint="eastAsia" w:cs="Arial"/>
              </w:rPr>
              <w:t>根据来话时弹出USSD菜单提示副号码来电的需求，在System_cfg表加配置项USSDFlag和FlagCPNPrefix ，SSMN_User表添加UserUSSDFlag字段。</w:t>
            </w:r>
            <w:r>
              <w:rPr>
                <w:rFonts w:cs="Arial"/>
              </w:rPr>
              <w:t>temp_paras</w:t>
            </w:r>
            <w:r>
              <w:rPr>
                <w:rFonts w:hint="eastAsia" w:cs="Arial"/>
              </w:rPr>
              <w:t>表添加</w:t>
            </w:r>
            <w:r>
              <w:rPr>
                <w:rFonts w:cs="Arial"/>
              </w:rPr>
              <w:t>USSDMsisdn</w:t>
            </w:r>
            <w:r>
              <w:rPr>
                <w:rFonts w:hint="eastAsia" w:cs="Arial"/>
              </w:rPr>
              <w:t>、</w:t>
            </w:r>
            <w:r>
              <w:rPr>
                <w:rFonts w:cs="Arial"/>
              </w:rPr>
              <w:t>userussdflag</w:t>
            </w:r>
            <w:r>
              <w:rPr>
                <w:rFonts w:hint="eastAsia" w:cs="Arial"/>
              </w:rPr>
              <w:t>和</w:t>
            </w:r>
            <w:r>
              <w:rPr>
                <w:rFonts w:cs="Arial"/>
              </w:rPr>
              <w:t>USSDOpen</w:t>
            </w:r>
            <w:r>
              <w:rPr>
                <w:rFonts w:hint="eastAsia" w:cs="Arial"/>
              </w:rPr>
              <w:t>三个字段。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PC22</w:t>
            </w:r>
          </w:p>
        </w:tc>
        <w:tc>
          <w:tcPr>
            <w:tcW w:w="1292" w:type="dxa"/>
            <w:vAlign w:val="center"/>
          </w:tcPr>
          <w:p>
            <w:pPr>
              <w:rPr>
                <w:rFonts w:cs="Arial"/>
              </w:rPr>
            </w:pPr>
            <w:r>
              <w:rPr>
                <w:rFonts w:cs="Arial"/>
              </w:rPr>
              <w:t>2013-</w:t>
            </w:r>
            <w:r>
              <w:rPr>
                <w:rFonts w:hint="eastAsia" w:cs="Arial"/>
              </w:rPr>
              <w:t>10</w:t>
            </w:r>
            <w:r>
              <w:rPr>
                <w:rFonts w:cs="Arial"/>
              </w:rPr>
              <w:t>-</w:t>
            </w:r>
            <w:r>
              <w:rPr>
                <w:rFonts w:hint="eastAsia" w:cs="Arial"/>
              </w:rPr>
              <w:t>24</w:t>
            </w:r>
          </w:p>
        </w:tc>
        <w:tc>
          <w:tcPr>
            <w:tcW w:w="6053" w:type="dxa"/>
            <w:vAlign w:val="center"/>
          </w:tcPr>
          <w:p>
            <w:pPr>
              <w:rPr>
                <w:rFonts w:cs="Arial"/>
              </w:rPr>
            </w:pPr>
            <w:r>
              <w:rPr>
                <w:rFonts w:hint="eastAsia" w:cs="Arial"/>
              </w:rPr>
              <w:t>1、</w:t>
            </w:r>
            <w:r>
              <w:rPr>
                <w:rFonts w:hint="eastAsia" w:cs="Arial"/>
              </w:rPr>
              <w:tab/>
            </w:r>
            <w:r>
              <w:rPr>
                <w:rFonts w:hint="eastAsia" w:cs="Arial"/>
              </w:rPr>
              <w:t>在SSMN_User表添加用户级的漏话提醒开关Remind_Flag</w:t>
            </w:r>
          </w:p>
          <w:p>
            <w:pPr>
              <w:rPr>
                <w:rFonts w:cs="Arial"/>
              </w:rPr>
            </w:pPr>
            <w:r>
              <w:rPr>
                <w:rFonts w:hint="eastAsia" w:cs="Arial"/>
              </w:rPr>
              <w:t>2、</w:t>
            </w:r>
            <w:r>
              <w:rPr>
                <w:rFonts w:hint="eastAsia" w:cs="Arial"/>
              </w:rPr>
              <w:tab/>
            </w:r>
            <w:r>
              <w:rPr>
                <w:rFonts w:hint="eastAsia" w:cs="Arial"/>
              </w:rPr>
              <w:t>在System_cfg表添加系统级漏话提醒开关Call_Remind_Flag</w:t>
            </w:r>
          </w:p>
          <w:p>
            <w:pPr>
              <w:rPr>
                <w:rFonts w:cs="Arial"/>
              </w:rPr>
            </w:pPr>
            <w:r>
              <w:rPr>
                <w:rFonts w:hint="eastAsia" w:cs="Arial"/>
              </w:rPr>
              <w:t>3、</w:t>
            </w:r>
            <w:r>
              <w:rPr>
                <w:rFonts w:hint="eastAsia" w:cs="Arial"/>
              </w:rPr>
              <w:tab/>
            </w:r>
            <w:r>
              <w:rPr>
                <w:rFonts w:hint="eastAsia" w:cs="Arial"/>
              </w:rPr>
              <w:t>增加5.6.12SSMN_Remind表和序列</w:t>
            </w:r>
            <w:r>
              <w:rPr>
                <w:rFonts w:cs="Arial"/>
              </w:rPr>
              <w:t>SEQ_SSMN_Remind</w:t>
            </w:r>
          </w:p>
          <w:p>
            <w:pPr>
              <w:rPr>
                <w:rFonts w:cs="Arial"/>
              </w:rPr>
            </w:pPr>
            <w:r>
              <w:rPr>
                <w:rFonts w:hint="eastAsia" w:cs="Arial"/>
              </w:rPr>
              <w:t>4、 在SSMN_System表添加Call_Remind_Flag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PC23</w:t>
            </w:r>
          </w:p>
        </w:tc>
        <w:tc>
          <w:tcPr>
            <w:tcW w:w="1292" w:type="dxa"/>
            <w:vAlign w:val="center"/>
          </w:tcPr>
          <w:p>
            <w:pPr>
              <w:rPr>
                <w:rFonts w:cs="Arial"/>
              </w:rPr>
            </w:pPr>
            <w:r>
              <w:rPr>
                <w:rFonts w:cs="Arial"/>
              </w:rPr>
              <w:t>2013-</w:t>
            </w:r>
            <w:r>
              <w:rPr>
                <w:rFonts w:hint="eastAsia" w:cs="Arial"/>
              </w:rPr>
              <w:t>11</w:t>
            </w:r>
            <w:r>
              <w:rPr>
                <w:rFonts w:cs="Arial"/>
              </w:rPr>
              <w:t>-</w:t>
            </w:r>
            <w:r>
              <w:rPr>
                <w:rFonts w:hint="eastAsia" w:cs="Arial"/>
              </w:rPr>
              <w:t>26</w:t>
            </w:r>
          </w:p>
        </w:tc>
        <w:tc>
          <w:tcPr>
            <w:tcW w:w="6053" w:type="dxa"/>
            <w:vAlign w:val="center"/>
          </w:tcPr>
          <w:p>
            <w:pPr>
              <w:numPr>
                <w:ilvl w:val="0"/>
                <w:numId w:val="16"/>
              </w:numPr>
              <w:rPr>
                <w:rFonts w:cs="Arial"/>
              </w:rPr>
            </w:pPr>
            <w:r>
              <w:rPr>
                <w:rFonts w:hint="eastAsia" w:cs="Arial"/>
              </w:rPr>
              <w:t>根据江苏联通区分割接用户和未割接用户的需求，在SSMN_User表user_type字段添加参数JSLT。</w:t>
            </w:r>
          </w:p>
          <w:p>
            <w:pPr>
              <w:numPr>
                <w:ilvl w:val="0"/>
                <w:numId w:val="16"/>
              </w:numPr>
              <w:rPr>
                <w:rFonts w:cs="Arial"/>
              </w:rPr>
            </w:pPr>
            <w:r>
              <w:rPr>
                <w:rFonts w:hint="eastAsia" w:cs="Arial"/>
              </w:rPr>
              <w:t>根据江西联通的需求，修改ssmn_system的结构，添加字段</w:t>
            </w:r>
            <w:r>
              <w:rPr>
                <w:rFonts w:cs="Arial"/>
              </w:rPr>
              <w:t>Trymaxtime</w:t>
            </w:r>
            <w:r>
              <w:rPr>
                <w:rFonts w:hint="eastAsia" w:cs="Arial"/>
              </w:rPr>
              <w:t>、</w:t>
            </w:r>
            <w:r>
              <w:rPr>
                <w:rFonts w:cs="Arial"/>
              </w:rPr>
              <w:t>IvrCallflag</w:t>
            </w:r>
            <w:r>
              <w:rPr>
                <w:rFonts w:hint="eastAsia" w:cs="Arial"/>
              </w:rPr>
              <w:t>和</w:t>
            </w:r>
            <w:r>
              <w:rPr>
                <w:rFonts w:cs="Arial"/>
              </w:rPr>
              <w:t>v_trymaxtime</w:t>
            </w:r>
            <w:r>
              <w:rPr>
                <w:rFonts w:hint="eastAsia" w:cs="Arial"/>
              </w:rPr>
              <w:t>。</w:t>
            </w:r>
          </w:p>
          <w:p>
            <w:pPr>
              <w:numPr>
                <w:ilvl w:val="0"/>
                <w:numId w:val="16"/>
              </w:numPr>
              <w:rPr>
                <w:rFonts w:cs="Arial"/>
              </w:rPr>
            </w:pPr>
            <w:r>
              <w:rPr>
                <w:rFonts w:cs="Arial"/>
              </w:rPr>
              <w:t>ssmn_freetry</w:t>
            </w:r>
            <w:r>
              <w:rPr>
                <w:rFonts w:hint="eastAsia" w:cs="Arial"/>
              </w:rPr>
              <w:t>增加字段</w:t>
            </w:r>
            <w:r>
              <w:rPr>
                <w:rFonts w:cs="Arial"/>
              </w:rPr>
              <w:t>v_tried_num</w:t>
            </w:r>
            <w:r>
              <w:rPr>
                <w:rFonts w:hint="eastAsia"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PC24</w:t>
            </w:r>
          </w:p>
        </w:tc>
        <w:tc>
          <w:tcPr>
            <w:tcW w:w="1292" w:type="dxa"/>
            <w:vAlign w:val="center"/>
          </w:tcPr>
          <w:p>
            <w:pPr>
              <w:rPr>
                <w:rFonts w:cs="Arial"/>
              </w:rPr>
            </w:pPr>
            <w:r>
              <w:rPr>
                <w:rFonts w:cs="Arial"/>
              </w:rPr>
              <w:t>2013-</w:t>
            </w:r>
            <w:r>
              <w:rPr>
                <w:rFonts w:hint="eastAsia" w:cs="Arial"/>
              </w:rPr>
              <w:t>12</w:t>
            </w:r>
            <w:r>
              <w:rPr>
                <w:rFonts w:cs="Arial"/>
              </w:rPr>
              <w:t>-</w:t>
            </w:r>
            <w:r>
              <w:rPr>
                <w:rFonts w:hint="eastAsia" w:cs="Arial"/>
              </w:rPr>
              <w:t>25</w:t>
            </w:r>
          </w:p>
        </w:tc>
        <w:tc>
          <w:tcPr>
            <w:tcW w:w="6053" w:type="dxa"/>
            <w:vAlign w:val="center"/>
          </w:tcPr>
          <w:p>
            <w:pPr>
              <w:rPr>
                <w:rFonts w:ascii="宋体" w:hAnsi="宋体" w:cs="宋体"/>
                <w:kern w:val="0"/>
                <w:sz w:val="24"/>
              </w:rPr>
            </w:pPr>
            <w:r>
              <w:rPr>
                <w:rFonts w:hint="eastAsia" w:cs="Arial"/>
              </w:rPr>
              <w:t>根据</w:t>
            </w:r>
            <w:r>
              <w:rPr>
                <w:rFonts w:ascii="宋体" w:hAnsi="宋体" w:cs="宋体"/>
                <w:kern w:val="0"/>
                <w:sz w:val="24"/>
              </w:rPr>
              <w:t>江苏要给新用户下发抽奖码和营销短信</w:t>
            </w:r>
            <w:r>
              <w:rPr>
                <w:rFonts w:hint="eastAsia" w:ascii="宋体" w:hAnsi="宋体" w:cs="宋体"/>
                <w:kern w:val="0"/>
                <w:sz w:val="24"/>
              </w:rPr>
              <w:t>需求添加SSMN_LOTTERY_TEMP表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PC25</w:t>
            </w:r>
          </w:p>
        </w:tc>
        <w:tc>
          <w:tcPr>
            <w:tcW w:w="1292" w:type="dxa"/>
            <w:vAlign w:val="center"/>
          </w:tcPr>
          <w:p>
            <w:pPr>
              <w:rPr>
                <w:rFonts w:cs="Arial"/>
              </w:rPr>
            </w:pPr>
            <w:r>
              <w:rPr>
                <w:rFonts w:cs="Arial"/>
              </w:rPr>
              <w:t>201</w:t>
            </w:r>
            <w:r>
              <w:rPr>
                <w:rFonts w:hint="eastAsia" w:cs="Arial"/>
              </w:rPr>
              <w:t>4</w:t>
            </w:r>
            <w:r>
              <w:rPr>
                <w:rFonts w:cs="Arial"/>
              </w:rPr>
              <w:t>-</w:t>
            </w:r>
            <w:r>
              <w:rPr>
                <w:rFonts w:hint="eastAsia" w:cs="Arial"/>
              </w:rPr>
              <w:t>02</w:t>
            </w:r>
            <w:r>
              <w:rPr>
                <w:rFonts w:cs="Arial"/>
              </w:rPr>
              <w:t>-</w:t>
            </w:r>
            <w:r>
              <w:rPr>
                <w:rFonts w:hint="eastAsia" w:cs="Arial"/>
              </w:rPr>
              <w:t>17</w:t>
            </w:r>
          </w:p>
        </w:tc>
        <w:tc>
          <w:tcPr>
            <w:tcW w:w="6053" w:type="dxa"/>
            <w:vAlign w:val="center"/>
          </w:tcPr>
          <w:p>
            <w:pPr>
              <w:rPr>
                <w:rFonts w:cs="Arial"/>
              </w:rPr>
            </w:pPr>
            <w:r>
              <w:rPr>
                <w:rFonts w:hint="eastAsia" w:cs="Arial"/>
              </w:rPr>
              <w:t>根据代理模式下短信转移方案需求添加,</w:t>
            </w:r>
          </w:p>
          <w:p>
            <w:pPr>
              <w:numPr>
                <w:ilvl w:val="0"/>
                <w:numId w:val="17"/>
              </w:numPr>
              <w:rPr>
                <w:rFonts w:cs="Arial"/>
              </w:rPr>
            </w:pPr>
            <w:r>
              <w:rPr>
                <w:rFonts w:hint="eastAsia" w:cs="Arial"/>
              </w:rPr>
              <w:t>跨省转移短信记录表</w:t>
            </w:r>
          </w:p>
          <w:p>
            <w:pPr>
              <w:numPr>
                <w:ilvl w:val="0"/>
                <w:numId w:val="17"/>
              </w:numPr>
              <w:rPr>
                <w:rFonts w:cs="Arial"/>
              </w:rPr>
            </w:pPr>
            <w:r>
              <w:rPr>
                <w:rFonts w:hint="eastAsia" w:cs="Arial"/>
              </w:rPr>
              <w:t>转移短信序列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blHeader/>
        </w:trPr>
        <w:tc>
          <w:tcPr>
            <w:tcW w:w="945" w:type="dxa"/>
            <w:vAlign w:val="center"/>
          </w:tcPr>
          <w:p>
            <w:pPr>
              <w:rPr>
                <w:rFonts w:cs="Arial"/>
              </w:rPr>
            </w:pPr>
            <w:r>
              <w:rPr>
                <w:rFonts w:hint="eastAsia" w:cs="Arial"/>
              </w:rPr>
              <w:t>朱晓晖</w:t>
            </w:r>
          </w:p>
        </w:tc>
        <w:tc>
          <w:tcPr>
            <w:tcW w:w="742" w:type="dxa"/>
          </w:tcPr>
          <w:p>
            <w:pPr>
              <w:rPr>
                <w:rFonts w:cs="Arial"/>
              </w:rPr>
            </w:pPr>
            <w:r>
              <w:rPr>
                <w:rFonts w:hint="eastAsia" w:cs="Arial"/>
              </w:rPr>
              <w:t>PC26</w:t>
            </w:r>
          </w:p>
        </w:tc>
        <w:tc>
          <w:tcPr>
            <w:tcW w:w="1292" w:type="dxa"/>
            <w:vAlign w:val="center"/>
          </w:tcPr>
          <w:p>
            <w:pPr>
              <w:rPr>
                <w:rFonts w:cs="Arial"/>
              </w:rPr>
            </w:pPr>
            <w:r>
              <w:rPr>
                <w:rFonts w:hint="eastAsia" w:cs="Arial"/>
              </w:rPr>
              <w:t>2014-3-18</w:t>
            </w:r>
          </w:p>
        </w:tc>
        <w:tc>
          <w:tcPr>
            <w:tcW w:w="6053" w:type="dxa"/>
            <w:vAlign w:val="center"/>
          </w:tcPr>
          <w:p>
            <w:pPr>
              <w:numPr>
                <w:ilvl w:val="0"/>
                <w:numId w:val="18"/>
              </w:numPr>
              <w:rPr>
                <w:rFonts w:cs="Arial"/>
              </w:rPr>
            </w:pPr>
            <w:r>
              <w:rPr>
                <w:rFonts w:hint="eastAsia" w:cs="Arial"/>
              </w:rPr>
              <w:t>增加ssmn_record表</w:t>
            </w:r>
          </w:p>
          <w:p>
            <w:pPr>
              <w:numPr>
                <w:ilvl w:val="0"/>
                <w:numId w:val="18"/>
              </w:numPr>
              <w:rPr>
                <w:rFonts w:cs="Arial"/>
              </w:rPr>
            </w:pPr>
            <w:r>
              <w:rPr>
                <w:rFonts w:cs="Arial"/>
              </w:rPr>
              <w:t>S</w:t>
            </w:r>
            <w:r>
              <w:rPr>
                <w:rFonts w:hint="eastAsia" w:cs="Arial"/>
              </w:rPr>
              <w:t>smn_user表User_Type字段增加ZYDC含义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blHeader/>
        </w:trPr>
        <w:tc>
          <w:tcPr>
            <w:tcW w:w="945" w:type="dxa"/>
            <w:vAlign w:val="center"/>
          </w:tcPr>
          <w:p>
            <w:pPr>
              <w:rPr>
                <w:rFonts w:cs="Arial"/>
              </w:rPr>
            </w:pPr>
            <w:r>
              <w:rPr>
                <w:rFonts w:hint="eastAsia" w:cs="Arial"/>
              </w:rPr>
              <w:t>朱晓晖</w:t>
            </w:r>
          </w:p>
        </w:tc>
        <w:tc>
          <w:tcPr>
            <w:tcW w:w="742" w:type="dxa"/>
          </w:tcPr>
          <w:p>
            <w:pPr>
              <w:rPr>
                <w:rFonts w:cs="Arial"/>
              </w:rPr>
            </w:pPr>
            <w:r>
              <w:rPr>
                <w:rFonts w:hint="eastAsia" w:cs="Arial"/>
              </w:rPr>
              <w:t>PC27</w:t>
            </w:r>
          </w:p>
        </w:tc>
        <w:tc>
          <w:tcPr>
            <w:tcW w:w="1292" w:type="dxa"/>
            <w:vAlign w:val="center"/>
          </w:tcPr>
          <w:p>
            <w:pPr>
              <w:rPr>
                <w:rFonts w:cs="Arial"/>
              </w:rPr>
            </w:pPr>
            <w:r>
              <w:rPr>
                <w:rFonts w:cs="Arial"/>
              </w:rPr>
              <w:t>2014-04-02</w:t>
            </w:r>
          </w:p>
        </w:tc>
        <w:tc>
          <w:tcPr>
            <w:tcW w:w="6053" w:type="dxa"/>
            <w:vAlign w:val="center"/>
          </w:tcPr>
          <w:p>
            <w:pPr>
              <w:numPr>
                <w:ilvl w:val="0"/>
                <w:numId w:val="19"/>
              </w:numPr>
              <w:rPr>
                <w:rFonts w:cs="Arial"/>
              </w:rPr>
            </w:pPr>
            <w:r>
              <w:rPr>
                <w:rFonts w:hint="eastAsia" w:cs="Arial"/>
              </w:rPr>
              <w:t>增加ssmn_sms_toMI表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blHeader/>
        </w:trPr>
        <w:tc>
          <w:tcPr>
            <w:tcW w:w="945" w:type="dxa"/>
            <w:vAlign w:val="center"/>
          </w:tcPr>
          <w:p>
            <w:pPr>
              <w:rPr>
                <w:rFonts w:cs="Arial"/>
              </w:rPr>
            </w:pPr>
            <w:r>
              <w:rPr>
                <w:rFonts w:hint="eastAsia" w:cs="Arial"/>
              </w:rPr>
              <w:t>杨柯</w:t>
            </w:r>
          </w:p>
        </w:tc>
        <w:tc>
          <w:tcPr>
            <w:tcW w:w="742" w:type="dxa"/>
          </w:tcPr>
          <w:p>
            <w:pPr>
              <w:rPr>
                <w:rFonts w:cs="Arial"/>
              </w:rPr>
            </w:pPr>
            <w:r>
              <w:rPr>
                <w:rFonts w:hint="eastAsia" w:cs="Arial"/>
              </w:rPr>
              <w:t>PC28</w:t>
            </w:r>
          </w:p>
        </w:tc>
        <w:tc>
          <w:tcPr>
            <w:tcW w:w="1292" w:type="dxa"/>
            <w:vAlign w:val="center"/>
          </w:tcPr>
          <w:p>
            <w:pPr>
              <w:rPr>
                <w:rFonts w:cs="Arial"/>
              </w:rPr>
            </w:pPr>
            <w:r>
              <w:rPr>
                <w:rFonts w:hint="eastAsia" w:cs="Arial"/>
              </w:rPr>
              <w:t>2014-05-08</w:t>
            </w:r>
          </w:p>
        </w:tc>
        <w:tc>
          <w:tcPr>
            <w:tcW w:w="6053" w:type="dxa"/>
            <w:vAlign w:val="center"/>
          </w:tcPr>
          <w:p>
            <w:pPr>
              <w:numPr>
                <w:ilvl w:val="0"/>
                <w:numId w:val="20"/>
              </w:numPr>
              <w:rPr>
                <w:rFonts w:cs="Arial"/>
              </w:rPr>
            </w:pPr>
            <w:r>
              <w:rPr>
                <w:rFonts w:hint="eastAsia" w:cs="Arial"/>
              </w:rPr>
              <w:t>增加ssmn_sms_filter表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王娟博</w:t>
            </w:r>
          </w:p>
        </w:tc>
        <w:tc>
          <w:tcPr>
            <w:tcW w:w="742" w:type="dxa"/>
          </w:tcPr>
          <w:p>
            <w:pPr>
              <w:rPr>
                <w:rFonts w:cs="Arial"/>
              </w:rPr>
            </w:pPr>
            <w:r>
              <w:rPr>
                <w:rFonts w:hint="eastAsia" w:cs="Arial"/>
              </w:rPr>
              <w:t>PC29</w:t>
            </w:r>
          </w:p>
        </w:tc>
        <w:tc>
          <w:tcPr>
            <w:tcW w:w="1292" w:type="dxa"/>
            <w:vAlign w:val="center"/>
          </w:tcPr>
          <w:p>
            <w:pPr>
              <w:rPr>
                <w:rFonts w:cs="Arial"/>
              </w:rPr>
            </w:pPr>
            <w:r>
              <w:rPr>
                <w:rFonts w:cs="Arial"/>
              </w:rPr>
              <w:t>2014-5-27</w:t>
            </w:r>
          </w:p>
        </w:tc>
        <w:tc>
          <w:tcPr>
            <w:tcW w:w="6053" w:type="dxa"/>
            <w:vAlign w:val="center"/>
          </w:tcPr>
          <w:p>
            <w:pPr>
              <w:rPr>
                <w:rFonts w:cs="Arial"/>
              </w:rPr>
            </w:pPr>
            <w:r>
              <w:rPr>
                <w:rFonts w:hint="eastAsia" w:cs="Arial"/>
              </w:rPr>
              <w:t>1.增加RecordManager表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p>
        </w:tc>
        <w:tc>
          <w:tcPr>
            <w:tcW w:w="742" w:type="dxa"/>
          </w:tcPr>
          <w:p>
            <w:pPr>
              <w:rPr>
                <w:rFonts w:cs="Arial"/>
              </w:rPr>
            </w:pPr>
            <w:r>
              <w:rPr>
                <w:rFonts w:hint="eastAsia" w:cs="Arial"/>
              </w:rPr>
              <w:t>PC30</w:t>
            </w:r>
          </w:p>
        </w:tc>
        <w:tc>
          <w:tcPr>
            <w:tcW w:w="1292" w:type="dxa"/>
            <w:vAlign w:val="center"/>
          </w:tcPr>
          <w:p>
            <w:pPr>
              <w:rPr>
                <w:rFonts w:cs="Arial"/>
              </w:rPr>
            </w:pPr>
          </w:p>
        </w:tc>
        <w:tc>
          <w:tcPr>
            <w:tcW w:w="6053" w:type="dxa"/>
            <w:vAlign w:val="center"/>
          </w:tcPr>
          <w:p>
            <w:pPr>
              <w:rPr>
                <w:rFonts w:cs="Arial"/>
              </w:rPr>
            </w:pPr>
          </w:p>
        </w:tc>
      </w:tr>
    </w:tbl>
    <w:p>
      <w:r>
        <w:br w:type="page"/>
      </w:r>
    </w:p>
    <w:tbl>
      <w:tblPr>
        <w:tblStyle w:val="36"/>
        <w:tblpPr w:leftFromText="181" w:rightFromText="181" w:vertAnchor="text" w:horzAnchor="margin" w:tblpXSpec="center" w:tblpY="86"/>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742"/>
        <w:gridCol w:w="1292"/>
        <w:gridCol w:w="6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PC31</w:t>
            </w:r>
          </w:p>
        </w:tc>
        <w:tc>
          <w:tcPr>
            <w:tcW w:w="1292" w:type="dxa"/>
            <w:vAlign w:val="center"/>
          </w:tcPr>
          <w:p>
            <w:pPr>
              <w:rPr>
                <w:rFonts w:cs="Arial"/>
              </w:rPr>
            </w:pPr>
            <w:r>
              <w:rPr>
                <w:rFonts w:hint="eastAsia" w:cs="Arial"/>
              </w:rPr>
              <w:t>2014-06-19</w:t>
            </w:r>
          </w:p>
        </w:tc>
        <w:tc>
          <w:tcPr>
            <w:tcW w:w="6053" w:type="dxa"/>
            <w:vAlign w:val="center"/>
          </w:tcPr>
          <w:p>
            <w:pPr>
              <w:rPr>
                <w:rFonts w:cs="Arial"/>
              </w:rPr>
            </w:pPr>
            <w:r>
              <w:rPr>
                <w:rFonts w:hint="eastAsia" w:cs="Arial"/>
              </w:rPr>
              <w:t>根据三卡俩号的修改需求，</w:t>
            </w:r>
          </w:p>
          <w:p>
            <w:pPr>
              <w:numPr>
                <w:ilvl w:val="0"/>
                <w:numId w:val="21"/>
              </w:numPr>
            </w:pPr>
            <w:r>
              <w:rPr>
                <w:rFonts w:hint="eastAsia" w:cs="Arial"/>
              </w:rPr>
              <w:t>添加</w:t>
            </w:r>
            <w:r>
              <w:rPr>
                <w:rFonts w:hint="eastAsia"/>
              </w:rPr>
              <w:t>SSMN_VCDR表、 SSMN_ACODE_Service表和 SSMN_MT表。</w:t>
            </w:r>
          </w:p>
          <w:p>
            <w:pPr>
              <w:numPr>
                <w:ilvl w:val="0"/>
                <w:numId w:val="21"/>
              </w:numPr>
              <w:rPr>
                <w:rFonts w:cs="Arial"/>
              </w:rPr>
            </w:pPr>
            <w:r>
              <w:rPr>
                <w:rFonts w:hint="eastAsia"/>
              </w:rPr>
              <w:t>增加序列</w:t>
            </w:r>
            <w:r>
              <w:rPr>
                <w:rFonts w:hint="eastAsia" w:cs="Arial"/>
              </w:rPr>
              <w:t>SEQ_SSMN_VCDR、SEQ_SSMN_ACODE_SERVICE和</w:t>
            </w:r>
            <w:r>
              <w:rPr>
                <w:rFonts w:hint="eastAsia"/>
              </w:rPr>
              <w:t>SEQ_VMT</w:t>
            </w:r>
          </w:p>
          <w:p>
            <w:pPr>
              <w:numPr>
                <w:ilvl w:val="0"/>
                <w:numId w:val="21"/>
              </w:numPr>
              <w:rPr>
                <w:rFonts w:cs="Arial"/>
              </w:rPr>
            </w:pPr>
            <w:r>
              <w:rPr>
                <w:rFonts w:hint="eastAsia"/>
              </w:rPr>
              <w:t>新加SSMN_VNumber表和SSMN_VUser表。</w:t>
            </w:r>
          </w:p>
          <w:p>
            <w:pPr>
              <w:rPr>
                <w:rFonts w:cs="Arial"/>
              </w:rPr>
            </w:pPr>
            <w:r>
              <w:rPr>
                <w:rFonts w:hint="eastAsia"/>
              </w:rPr>
              <w:t>SSMN_Cancel_user表的sub_manner和cancle_manner长度修改为2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ins w:id="0" w:author="wangfy" w:date="2014-09-03T13:52:00Z">
              <w:r>
                <w:rPr>
                  <w:rFonts w:hint="eastAsia" w:cs="Arial"/>
                </w:rPr>
                <w:t>王枫颖</w:t>
              </w:r>
            </w:ins>
          </w:p>
        </w:tc>
        <w:tc>
          <w:tcPr>
            <w:tcW w:w="742" w:type="dxa"/>
          </w:tcPr>
          <w:p>
            <w:pPr>
              <w:rPr>
                <w:rFonts w:cs="Arial"/>
              </w:rPr>
            </w:pPr>
            <w:ins w:id="1" w:author="wangfy" w:date="2014-09-03T13:52:00Z">
              <w:r>
                <w:rPr>
                  <w:rFonts w:hint="eastAsia" w:cs="Arial"/>
                </w:rPr>
                <w:t>PC3</w:t>
              </w:r>
            </w:ins>
            <w:ins w:id="2" w:author="wangfy" w:date="2014-09-03T13:53:00Z">
              <w:r>
                <w:rPr>
                  <w:rFonts w:hint="eastAsia" w:cs="Arial"/>
                </w:rPr>
                <w:t>2</w:t>
              </w:r>
            </w:ins>
          </w:p>
        </w:tc>
        <w:tc>
          <w:tcPr>
            <w:tcW w:w="1292" w:type="dxa"/>
            <w:vAlign w:val="center"/>
          </w:tcPr>
          <w:p>
            <w:pPr>
              <w:rPr>
                <w:rFonts w:cs="Arial"/>
              </w:rPr>
            </w:pPr>
            <w:ins w:id="3" w:author="wangfy" w:date="2014-09-03T13:52:00Z">
              <w:r>
                <w:rPr>
                  <w:rFonts w:hint="eastAsia" w:cs="Arial"/>
                </w:rPr>
                <w:t>2014-0</w:t>
              </w:r>
            </w:ins>
            <w:ins w:id="4" w:author="wangfy" w:date="2014-09-03T13:53:00Z">
              <w:r>
                <w:rPr>
                  <w:rFonts w:hint="eastAsia" w:cs="Arial"/>
                </w:rPr>
                <w:t>9</w:t>
              </w:r>
            </w:ins>
            <w:ins w:id="5" w:author="wangfy" w:date="2014-09-03T13:52:00Z">
              <w:r>
                <w:rPr>
                  <w:rFonts w:hint="eastAsia" w:cs="Arial"/>
                </w:rPr>
                <w:t>-</w:t>
              </w:r>
            </w:ins>
            <w:ins w:id="6" w:author="wangfy" w:date="2014-09-03T13:53:00Z">
              <w:r>
                <w:rPr>
                  <w:rFonts w:hint="eastAsia" w:cs="Arial"/>
                </w:rPr>
                <w:t>3</w:t>
              </w:r>
            </w:ins>
          </w:p>
        </w:tc>
        <w:tc>
          <w:tcPr>
            <w:tcW w:w="6053" w:type="dxa"/>
            <w:vAlign w:val="center"/>
          </w:tcPr>
          <w:p>
            <w:pPr>
              <w:numPr>
                <w:ilvl w:val="0"/>
                <w:numId w:val="22"/>
              </w:numPr>
              <w:ind w:left="945" w:leftChars="0"/>
              <w:rPr>
                <w:ins w:id="8" w:author="wangfy" w:date="2014-09-03T13:58:00Z"/>
                <w:rFonts w:cs="Arial"/>
              </w:rPr>
              <w:pPrChange w:id="7" w:author="qinnan" w:date="2016-03-10T14:37:00Z">
                <w:pPr>
                  <w:framePr w:hSpace="181" w:wrap="around" w:vAnchor="text" w:hAnchor="margin" w:xAlign="center" w:y="86"/>
                  <w:ind w:left="945" w:leftChars="450"/>
                </w:pPr>
              </w:pPrChange>
            </w:pPr>
            <w:ins w:id="9" w:author="wangfy" w:date="2014-09-03T13:54:00Z">
              <w:r>
                <w:rPr>
                  <w:rFonts w:hint="eastAsia" w:cs="Arial"/>
                </w:rPr>
                <w:t>中原地产版号盾客户端管理系统添加</w:t>
              </w:r>
            </w:ins>
            <w:ins w:id="10" w:author="wangfy" w:date="2014-09-03T13:55:00Z">
              <w:r>
                <w:rPr>
                  <w:rFonts w:hint="eastAsia" w:cs="Arial"/>
                </w:rPr>
                <w:t>新表</w:t>
              </w:r>
            </w:ins>
            <w:ins w:id="11" w:author="wangfy" w:date="2014-09-03T13:58:00Z">
              <w:r>
                <w:rPr>
                  <w:rFonts w:hint="eastAsia" w:cs="Arial"/>
                </w:rPr>
                <w:t>：</w:t>
              </w:r>
            </w:ins>
          </w:p>
          <w:p>
            <w:pPr>
              <w:ind w:left="945" w:leftChars="0"/>
              <w:rPr>
                <w:ins w:id="13" w:author="wangfy" w:date="2014-09-03T13:57:00Z"/>
                <w:rFonts w:cs="Arial"/>
              </w:rPr>
              <w:pPrChange w:id="12" w:author="qinnan" w:date="2016-03-10T14:37:00Z">
                <w:pPr>
                  <w:framePr w:hSpace="181" w:wrap="around" w:vAnchor="text" w:hAnchor="margin" w:xAlign="center" w:y="86"/>
                  <w:ind w:left="945" w:leftChars="450"/>
                </w:pPr>
              </w:pPrChange>
            </w:pPr>
            <w:ins w:id="14" w:author="wangfy" w:date="2014-09-03T13:58:00Z">
              <w:r>
                <w:rPr>
                  <w:rFonts w:cs="Arial"/>
                </w:rPr>
                <w:t>SSMN_ZY_USER</w:t>
              </w:r>
            </w:ins>
            <w:ins w:id="15" w:author="wangfy" w:date="2014-09-03T13:58:00Z">
              <w:r>
                <w:rPr>
                  <w:rFonts w:hint="eastAsia" w:cs="Arial"/>
                </w:rPr>
                <w:t>和</w:t>
              </w:r>
            </w:ins>
            <w:ins w:id="16" w:author="wangfy" w:date="2014-09-03T13:58:00Z">
              <w:r>
                <w:rPr>
                  <w:rFonts w:cs="Arial"/>
                </w:rPr>
                <w:t>SSMN_ZY_CHANNEL</w:t>
              </w:r>
            </w:ins>
          </w:p>
          <w:p>
            <w:pPr>
              <w:numPr>
                <w:ilvl w:val="0"/>
                <w:numId w:val="22"/>
              </w:numPr>
              <w:ind w:left="945" w:leftChars="0"/>
              <w:rPr>
                <w:ins w:id="18" w:author="wangfy" w:date="2014-09-03T13:58:00Z"/>
                <w:rFonts w:cs="Arial"/>
              </w:rPr>
              <w:pPrChange w:id="17" w:author="qinnan" w:date="2016-03-10T14:37:00Z">
                <w:pPr>
                  <w:framePr w:hSpace="181" w:wrap="around" w:vAnchor="text" w:hAnchor="margin" w:xAlign="center" w:y="86"/>
                  <w:ind w:left="945" w:leftChars="450"/>
                </w:pPr>
              </w:pPrChange>
            </w:pPr>
            <w:ins w:id="19" w:author="wangfy" w:date="2014-09-03T13:57:00Z">
              <w:r>
                <w:rPr>
                  <w:rFonts w:hint="eastAsia" w:cs="Arial"/>
                </w:rPr>
                <w:t>新加序列</w:t>
              </w:r>
            </w:ins>
            <w:ins w:id="20" w:author="wangfy" w:date="2014-09-03T13:58:00Z">
              <w:r>
                <w:rPr>
                  <w:rFonts w:hint="eastAsia" w:cs="Arial"/>
                </w:rPr>
                <w:t>：</w:t>
              </w:r>
            </w:ins>
          </w:p>
          <w:p>
            <w:pPr>
              <w:ind w:left="945" w:leftChars="0"/>
              <w:rPr>
                <w:rFonts w:cs="Arial"/>
              </w:rPr>
              <w:pPrChange w:id="21" w:author="qinnan" w:date="2016-03-10T14:37:00Z">
                <w:pPr>
                  <w:framePr w:hSpace="181" w:wrap="around" w:vAnchor="text" w:hAnchor="margin" w:xAlign="center" w:y="86"/>
                  <w:ind w:left="945" w:leftChars="450"/>
                </w:pPr>
              </w:pPrChange>
            </w:pPr>
            <w:ins w:id="22" w:author="wangfy" w:date="2014-09-03T13:57:00Z">
              <w:r>
                <w:rPr>
                  <w:rFonts w:cs="Arial"/>
                </w:rPr>
                <w:t>SEQ_SSMN_ZY_CHANNEL</w:t>
              </w:r>
            </w:ins>
            <w:ins w:id="23" w:author="wangfy" w:date="2014-09-03T13:57:00Z">
              <w:r>
                <w:rPr>
                  <w:rFonts w:hint="eastAsia" w:cs="Arial"/>
                </w:rPr>
                <w:t>和</w:t>
              </w:r>
            </w:ins>
            <w:ins w:id="24" w:author="wangfy" w:date="2014-09-03T13:57:00Z">
              <w:r>
                <w:rPr>
                  <w:rFonts w:cs="Arial"/>
                </w:rPr>
                <w:t>SEQ_SSMN_ZY_USER</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PC33</w:t>
            </w:r>
          </w:p>
        </w:tc>
        <w:tc>
          <w:tcPr>
            <w:tcW w:w="1292" w:type="dxa"/>
            <w:vAlign w:val="center"/>
          </w:tcPr>
          <w:p>
            <w:pPr>
              <w:rPr>
                <w:rFonts w:cs="Arial"/>
              </w:rPr>
            </w:pPr>
            <w:r>
              <w:rPr>
                <w:rFonts w:hint="eastAsia" w:cs="Arial"/>
              </w:rPr>
              <w:t>2014-09-29</w:t>
            </w:r>
          </w:p>
        </w:tc>
        <w:tc>
          <w:tcPr>
            <w:tcW w:w="6053" w:type="dxa"/>
            <w:vAlign w:val="center"/>
          </w:tcPr>
          <w:p>
            <w:pPr>
              <w:ind w:left="360"/>
            </w:pPr>
            <w:r>
              <w:rPr>
                <w:rFonts w:hint="eastAsia" w:cs="Arial"/>
              </w:rPr>
              <w:t>1.在表</w:t>
            </w:r>
            <w:ins w:id="25" w:author="wangfy" w:date="2014-09-03T13:55:00Z">
              <w:r>
                <w:rPr/>
                <w:t>SSMN_ZY_USER</w:t>
              </w:r>
            </w:ins>
            <w:r>
              <w:rPr>
                <w:rFonts w:hint="eastAsia"/>
              </w:rPr>
              <w:t>中添加区分用户职位级别的字段：</w:t>
            </w:r>
          </w:p>
          <w:p>
            <w:pPr>
              <w:ind w:left="360"/>
              <w:rPr>
                <w:rFonts w:cs="Arial"/>
              </w:rPr>
            </w:pPr>
            <w:r>
              <w:rPr>
                <w:rFonts w:cs="Arial"/>
              </w:rPr>
              <w:t>P</w:t>
            </w:r>
            <w:r>
              <w:rPr>
                <w:rFonts w:hint="eastAsia" w:cs="Arial"/>
              </w:rPr>
              <w:t>rovincecity（</w:t>
            </w:r>
            <w:r>
              <w:rPr>
                <w:rFonts w:hint="eastAsia" w:ascii="Tahoma" w:hAnsi="Tahoma"/>
                <w:szCs w:val="21"/>
              </w:rPr>
              <w:t>省市</w:t>
            </w:r>
            <w:r>
              <w:rPr>
                <w:rFonts w:hint="eastAsia" w:cs="Arial"/>
              </w:rPr>
              <w:t>）</w:t>
            </w:r>
            <w:r>
              <w:rPr>
                <w:rFonts w:hint="eastAsia"/>
              </w:rPr>
              <w:t xml:space="preserve"> 、</w:t>
            </w:r>
            <w:r>
              <w:rPr>
                <w:rFonts w:hint="eastAsia" w:cs="Arial"/>
              </w:rPr>
              <w:t>company（</w:t>
            </w:r>
            <w:r>
              <w:rPr>
                <w:rFonts w:hint="eastAsia" w:ascii="Tahoma" w:hAnsi="Tahoma"/>
                <w:szCs w:val="21"/>
              </w:rPr>
              <w:t>公司</w:t>
            </w:r>
            <w:r>
              <w:rPr>
                <w:rFonts w:hint="eastAsia" w:cs="Arial"/>
              </w:rPr>
              <w:t>）</w:t>
            </w:r>
            <w:r>
              <w:rPr>
                <w:rFonts w:hint="eastAsia"/>
              </w:rPr>
              <w:t>、</w:t>
            </w:r>
            <w:r>
              <w:rPr>
                <w:rFonts w:hint="eastAsia" w:cs="Arial"/>
              </w:rPr>
              <w:t>businessdepartment（</w:t>
            </w:r>
            <w:r>
              <w:rPr>
                <w:rFonts w:hint="eastAsia" w:ascii="Tahoma" w:hAnsi="Tahoma"/>
                <w:szCs w:val="21"/>
              </w:rPr>
              <w:t>事业部</w:t>
            </w:r>
            <w:r>
              <w:rPr>
                <w:rFonts w:hint="eastAsia" w:cs="Arial"/>
              </w:rPr>
              <w:t>）</w:t>
            </w:r>
            <w:r>
              <w:rPr>
                <w:rFonts w:hint="eastAsia"/>
              </w:rPr>
              <w:t>、</w:t>
            </w:r>
            <w:r>
              <w:rPr>
                <w:rFonts w:hint="eastAsia" w:cs="Arial"/>
              </w:rPr>
              <w:t>warzone（</w:t>
            </w:r>
            <w:r>
              <w:rPr>
                <w:rFonts w:hint="eastAsia" w:ascii="Tahoma" w:hAnsi="Tahoma"/>
                <w:szCs w:val="21"/>
              </w:rPr>
              <w:t>战区</w:t>
            </w:r>
            <w:r>
              <w:rPr>
                <w:rFonts w:hint="eastAsia" w:cs="Arial"/>
              </w:rPr>
              <w:t>）</w:t>
            </w:r>
            <w:r>
              <w:rPr>
                <w:rFonts w:hint="eastAsia"/>
              </w:rPr>
              <w:t>、</w:t>
            </w:r>
            <w:r>
              <w:rPr>
                <w:rFonts w:hint="eastAsia" w:cs="Arial"/>
              </w:rPr>
              <w:t xml:space="preserve"> area（</w:t>
            </w:r>
            <w:r>
              <w:rPr>
                <w:rFonts w:hint="eastAsia" w:ascii="Tahoma" w:hAnsi="Tahoma"/>
                <w:szCs w:val="21"/>
              </w:rPr>
              <w:t>片区</w:t>
            </w:r>
            <w:r>
              <w:rPr>
                <w:rFonts w:hint="eastAsia" w:cs="Arial"/>
              </w:rPr>
              <w:t>）</w:t>
            </w:r>
            <w:r>
              <w:rPr>
                <w:rFonts w:hint="eastAsia"/>
              </w:rPr>
              <w:t>、</w:t>
            </w:r>
            <w:r>
              <w:rPr>
                <w:rFonts w:hint="eastAsia" w:cs="Arial"/>
              </w:rPr>
              <w:t>branchactiongroup（</w:t>
            </w:r>
            <w:r>
              <w:rPr>
                <w:rFonts w:hint="eastAsia" w:ascii="Tahoma" w:hAnsi="Tahoma"/>
                <w:szCs w:val="21"/>
              </w:rPr>
              <w:t>分行行动组</w:t>
            </w:r>
            <w:r>
              <w:rPr>
                <w:rFonts w:hint="eastAsia" w:cs="Arial"/>
              </w:rPr>
              <w:t>）(1.0.7不使用)，添加levelid</w:t>
            </w:r>
          </w:p>
          <w:p>
            <w:pPr>
              <w:ind w:left="360"/>
              <w:rPr>
                <w:rFonts w:cs="Arial"/>
              </w:rPr>
            </w:pPr>
            <w:r>
              <w:rPr>
                <w:rFonts w:hint="eastAsia" w:cs="Arial"/>
                <w:u w:val="single"/>
              </w:rPr>
              <w:t>2.</w:t>
            </w:r>
            <w:ins w:id="26" w:author="wangfy" w:date="2014-09-03T13:54:00Z">
              <w:r>
                <w:rPr>
                  <w:rFonts w:hint="eastAsia" w:cs="Arial"/>
                </w:rPr>
                <w:t>中原地产版号盾客户端管理系统</w:t>
              </w:r>
            </w:ins>
            <w:r>
              <w:rPr>
                <w:rFonts w:hint="eastAsia" w:cs="Arial"/>
              </w:rPr>
              <w:t xml:space="preserve">操作权限表:TYADMIN_OPERATORS、TYADMIN_GROUPS中添加区分操作员职位级别的字段 </w:t>
            </w:r>
            <w:r>
              <w:rPr>
                <w:rFonts w:cs="Arial"/>
              </w:rPr>
              <w:t>P</w:t>
            </w:r>
            <w:r>
              <w:rPr>
                <w:rFonts w:hint="eastAsia" w:cs="Arial"/>
              </w:rPr>
              <w:t>rovincecity（</w:t>
            </w:r>
            <w:r>
              <w:rPr>
                <w:rFonts w:hint="eastAsia" w:ascii="Tahoma" w:hAnsi="Tahoma"/>
                <w:szCs w:val="21"/>
              </w:rPr>
              <w:t>省市</w:t>
            </w:r>
            <w:r>
              <w:rPr>
                <w:rFonts w:hint="eastAsia" w:cs="Arial"/>
              </w:rPr>
              <w:t>）</w:t>
            </w:r>
            <w:r>
              <w:rPr>
                <w:rFonts w:hint="eastAsia"/>
              </w:rPr>
              <w:t xml:space="preserve"> 、</w:t>
            </w:r>
            <w:r>
              <w:rPr>
                <w:rFonts w:hint="eastAsia" w:cs="Arial"/>
              </w:rPr>
              <w:t>company（</w:t>
            </w:r>
            <w:r>
              <w:rPr>
                <w:rFonts w:hint="eastAsia" w:ascii="Tahoma" w:hAnsi="Tahoma"/>
                <w:szCs w:val="21"/>
              </w:rPr>
              <w:t>公司</w:t>
            </w:r>
            <w:r>
              <w:rPr>
                <w:rFonts w:hint="eastAsia" w:cs="Arial"/>
              </w:rPr>
              <w:t>）</w:t>
            </w:r>
            <w:r>
              <w:rPr>
                <w:rFonts w:hint="eastAsia"/>
              </w:rPr>
              <w:t>、</w:t>
            </w:r>
            <w:r>
              <w:rPr>
                <w:rFonts w:hint="eastAsia" w:cs="Arial"/>
              </w:rPr>
              <w:t>businessdepartment（</w:t>
            </w:r>
            <w:r>
              <w:rPr>
                <w:rFonts w:hint="eastAsia" w:ascii="Tahoma" w:hAnsi="Tahoma"/>
                <w:szCs w:val="21"/>
              </w:rPr>
              <w:t>事业部</w:t>
            </w:r>
            <w:r>
              <w:rPr>
                <w:rFonts w:hint="eastAsia" w:cs="Arial"/>
              </w:rPr>
              <w:t>）</w:t>
            </w:r>
            <w:r>
              <w:rPr>
                <w:rFonts w:hint="eastAsia"/>
              </w:rPr>
              <w:t>、</w:t>
            </w:r>
            <w:r>
              <w:rPr>
                <w:rFonts w:hint="eastAsia" w:cs="Arial"/>
              </w:rPr>
              <w:t>warzone（</w:t>
            </w:r>
            <w:r>
              <w:rPr>
                <w:rFonts w:hint="eastAsia" w:ascii="Tahoma" w:hAnsi="Tahoma"/>
                <w:szCs w:val="21"/>
              </w:rPr>
              <w:t>战区</w:t>
            </w:r>
            <w:r>
              <w:rPr>
                <w:rFonts w:hint="eastAsia" w:cs="Arial"/>
              </w:rPr>
              <w:t>）</w:t>
            </w:r>
            <w:r>
              <w:rPr>
                <w:rFonts w:hint="eastAsia"/>
              </w:rPr>
              <w:t>、</w:t>
            </w:r>
            <w:r>
              <w:rPr>
                <w:rFonts w:hint="eastAsia" w:cs="Arial"/>
              </w:rPr>
              <w:t xml:space="preserve"> area（</w:t>
            </w:r>
            <w:r>
              <w:rPr>
                <w:rFonts w:hint="eastAsia" w:ascii="Tahoma" w:hAnsi="Tahoma"/>
                <w:szCs w:val="21"/>
              </w:rPr>
              <w:t>片区</w:t>
            </w:r>
            <w:r>
              <w:rPr>
                <w:rFonts w:hint="eastAsia" w:cs="Arial"/>
              </w:rPr>
              <w:t>）</w:t>
            </w:r>
            <w:r>
              <w:rPr>
                <w:rFonts w:hint="eastAsia"/>
              </w:rPr>
              <w:t>、</w:t>
            </w:r>
            <w:r>
              <w:rPr>
                <w:rFonts w:hint="eastAsia" w:cs="Arial"/>
              </w:rPr>
              <w:t>branchactiongroup（</w:t>
            </w:r>
            <w:r>
              <w:rPr>
                <w:rFonts w:hint="eastAsia" w:ascii="Tahoma" w:hAnsi="Tahoma"/>
                <w:szCs w:val="21"/>
              </w:rPr>
              <w:t>分行行动组</w:t>
            </w:r>
            <w:r>
              <w:rPr>
                <w:rFonts w:hint="eastAsia" w:cs="Arial"/>
              </w:rPr>
              <w:t>）(1.0.7不使用)，添加levelid</w:t>
            </w:r>
          </w:p>
          <w:p>
            <w:pPr>
              <w:ind w:left="360"/>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PC35</w:t>
            </w:r>
          </w:p>
        </w:tc>
        <w:tc>
          <w:tcPr>
            <w:tcW w:w="1292" w:type="dxa"/>
            <w:vAlign w:val="center"/>
          </w:tcPr>
          <w:p>
            <w:pPr>
              <w:rPr>
                <w:rFonts w:cs="Arial"/>
              </w:rPr>
            </w:pPr>
            <w:r>
              <w:rPr>
                <w:rFonts w:hint="eastAsia" w:cs="Arial"/>
              </w:rPr>
              <w:t>2015-05-14</w:t>
            </w:r>
          </w:p>
        </w:tc>
        <w:tc>
          <w:tcPr>
            <w:tcW w:w="6053" w:type="dxa"/>
            <w:vAlign w:val="center"/>
          </w:tcPr>
          <w:p>
            <w:pPr>
              <w:ind w:left="360"/>
              <w:rPr>
                <w:rFonts w:cs="Arial"/>
              </w:rPr>
            </w:pPr>
            <w:r>
              <w:rPr>
                <w:rFonts w:hint="eastAsia" w:cs="Arial"/>
              </w:rPr>
              <w:t>1.在表SSMN_ZY_USER表中添加字段员工编号：empno</w:t>
            </w:r>
          </w:p>
          <w:p>
            <w:pPr>
              <w:ind w:left="360"/>
              <w:rPr>
                <w:rFonts w:cs="Arial"/>
              </w:rPr>
            </w:pPr>
            <w:r>
              <w:rPr>
                <w:rFonts w:hint="eastAsia" w:cs="Arial"/>
              </w:rPr>
              <w:t>2.在表SSMN_ZY_CANCEL_USER表中添加字段员工编号:empno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王娟博</w:t>
            </w:r>
          </w:p>
        </w:tc>
        <w:tc>
          <w:tcPr>
            <w:tcW w:w="742" w:type="dxa"/>
          </w:tcPr>
          <w:p>
            <w:pPr>
              <w:rPr>
                <w:rFonts w:cs="Arial"/>
              </w:rPr>
            </w:pPr>
            <w:r>
              <w:rPr>
                <w:rFonts w:hint="eastAsia" w:cs="Arial"/>
              </w:rPr>
              <w:t>PC36</w:t>
            </w:r>
          </w:p>
        </w:tc>
        <w:tc>
          <w:tcPr>
            <w:tcW w:w="1292" w:type="dxa"/>
            <w:vAlign w:val="center"/>
          </w:tcPr>
          <w:p>
            <w:pPr>
              <w:rPr>
                <w:rFonts w:cs="Arial"/>
              </w:rPr>
            </w:pPr>
            <w:r>
              <w:rPr>
                <w:rFonts w:cs="Arial"/>
              </w:rPr>
              <w:t>2015-6-2</w:t>
            </w:r>
          </w:p>
        </w:tc>
        <w:tc>
          <w:tcPr>
            <w:tcW w:w="6053" w:type="dxa"/>
            <w:vAlign w:val="center"/>
          </w:tcPr>
          <w:p>
            <w:pPr>
              <w:ind w:left="360"/>
              <w:rPr>
                <w:rFonts w:cs="Arial"/>
              </w:rPr>
            </w:pPr>
            <w:r>
              <w:rPr>
                <w:rFonts w:hint="eastAsia" w:cs="Arial"/>
              </w:rPr>
              <w:t>1.在表SSMN_Record表中添加字段发送状态：status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PC37</w:t>
            </w:r>
          </w:p>
        </w:tc>
        <w:tc>
          <w:tcPr>
            <w:tcW w:w="1292" w:type="dxa"/>
            <w:vAlign w:val="center"/>
          </w:tcPr>
          <w:p>
            <w:pPr>
              <w:rPr>
                <w:rFonts w:cs="Arial"/>
              </w:rPr>
            </w:pPr>
            <w:r>
              <w:rPr>
                <w:rFonts w:hint="eastAsia" w:cs="Arial"/>
              </w:rPr>
              <w:t>2015-06-02</w:t>
            </w:r>
          </w:p>
        </w:tc>
        <w:tc>
          <w:tcPr>
            <w:tcW w:w="6053" w:type="dxa"/>
            <w:vAlign w:val="center"/>
          </w:tcPr>
          <w:p>
            <w:pPr>
              <w:ind w:left="360"/>
              <w:rPr>
                <w:rFonts w:cs="Arial"/>
              </w:rPr>
            </w:pPr>
            <w:r>
              <w:rPr>
                <w:rFonts w:hint="eastAsia" w:cs="Arial"/>
              </w:rPr>
              <w:t>1.添加用户意见反馈表</w:t>
            </w:r>
            <w:r>
              <w:rPr>
                <w:rFonts w:cs="Arial"/>
              </w:rPr>
              <w:t>SSMN_ZY_FEEDBACK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PC38</w:t>
            </w:r>
          </w:p>
        </w:tc>
        <w:tc>
          <w:tcPr>
            <w:tcW w:w="1292" w:type="dxa"/>
            <w:vAlign w:val="center"/>
          </w:tcPr>
          <w:p>
            <w:pPr>
              <w:rPr>
                <w:rFonts w:cs="Arial"/>
              </w:rPr>
            </w:pPr>
            <w:r>
              <w:rPr>
                <w:rFonts w:hint="eastAsia" w:cs="Arial"/>
              </w:rPr>
              <w:t>2015-08-10</w:t>
            </w:r>
          </w:p>
        </w:tc>
        <w:tc>
          <w:tcPr>
            <w:tcW w:w="6053" w:type="dxa"/>
            <w:vAlign w:val="center"/>
          </w:tcPr>
          <w:p>
            <w:pPr>
              <w:ind w:left="360"/>
              <w:rPr>
                <w:rFonts w:ascii="Courier New" w:hAnsi="Courier New" w:cs="Courier New"/>
                <w:color w:val="000000"/>
                <w:kern w:val="0"/>
                <w:sz w:val="16"/>
                <w:szCs w:val="16"/>
              </w:rPr>
            </w:pPr>
            <w:r>
              <w:rPr>
                <w:rFonts w:hint="eastAsia" w:cs="Arial"/>
              </w:rPr>
              <w:t>1.添加表：</w:t>
            </w:r>
            <w:r>
              <w:rPr>
                <w:rFonts w:ascii="Courier New" w:hAnsi="Courier New" w:cs="Courier New"/>
                <w:color w:val="000000"/>
                <w:kern w:val="0"/>
                <w:sz w:val="16"/>
                <w:szCs w:val="16"/>
              </w:rPr>
              <w:t>ssmn_zy_cdrsms_user</w:t>
            </w:r>
          </w:p>
          <w:p>
            <w:pPr>
              <w:ind w:left="360"/>
              <w:rPr>
                <w:rFonts w:ascii="Courier New" w:hAnsi="Courier New" w:cs="Courier New"/>
                <w:color w:val="000000"/>
                <w:kern w:val="0"/>
                <w:sz w:val="16"/>
                <w:szCs w:val="16"/>
              </w:rPr>
            </w:pPr>
            <w:r>
              <w:rPr>
                <w:rFonts w:hint="eastAsia" w:ascii="Courier New" w:hAnsi="Courier New" w:cs="Courier New"/>
                <w:color w:val="000000"/>
                <w:kern w:val="0"/>
                <w:sz w:val="16"/>
                <w:szCs w:val="16"/>
              </w:rPr>
              <w:t>2.</w:t>
            </w:r>
            <w:r>
              <w:rPr>
                <w:rFonts w:ascii="Courier New" w:hAnsi="Courier New" w:cs="Courier New"/>
                <w:color w:val="000000"/>
                <w:kern w:val="0"/>
                <w:sz w:val="16"/>
                <w:szCs w:val="16"/>
              </w:rPr>
              <w:t>ssmn_z</w:t>
            </w:r>
            <w:r>
              <w:rPr>
                <w:rFonts w:hint="eastAsia" w:ascii="Courier New" w:hAnsi="Courier New" w:cs="Courier New"/>
                <w:color w:val="000000"/>
                <w:kern w:val="0"/>
                <w:sz w:val="16"/>
                <w:szCs w:val="16"/>
              </w:rPr>
              <w:t>y</w:t>
            </w:r>
            <w:r>
              <w:rPr>
                <w:rFonts w:ascii="Courier New" w:hAnsi="Courier New" w:cs="Courier New"/>
                <w:color w:val="000000"/>
                <w:kern w:val="0"/>
                <w:sz w:val="16"/>
                <w:szCs w:val="16"/>
              </w:rPr>
              <w:t>_user</w:t>
            </w:r>
            <w:r>
              <w:rPr>
                <w:rFonts w:hint="eastAsia" w:ascii="Courier New" w:hAnsi="Courier New" w:cs="Courier New"/>
                <w:color w:val="000000"/>
                <w:kern w:val="0"/>
                <w:sz w:val="16"/>
                <w:szCs w:val="16"/>
              </w:rPr>
              <w:t>、</w:t>
            </w:r>
            <w:r>
              <w:rPr>
                <w:rFonts w:ascii="Courier New" w:hAnsi="Courier New" w:cs="Courier New"/>
                <w:color w:val="000000"/>
                <w:kern w:val="0"/>
                <w:sz w:val="16"/>
                <w:szCs w:val="16"/>
              </w:rPr>
              <w:t>ssmn_zy_cancel_user</w:t>
            </w:r>
            <w:r>
              <w:rPr>
                <w:rFonts w:hint="eastAsia" w:ascii="Courier New" w:hAnsi="Courier New" w:cs="Courier New"/>
                <w:color w:val="000000"/>
                <w:kern w:val="0"/>
                <w:sz w:val="16"/>
                <w:szCs w:val="16"/>
              </w:rPr>
              <w:t>添加字段Manner</w:t>
            </w:r>
          </w:p>
          <w:p>
            <w:pPr>
              <w:ind w:left="360"/>
              <w:rPr>
                <w:rFonts w:cs="Arial"/>
              </w:rPr>
            </w:pPr>
            <w:r>
              <w:rPr>
                <w:rFonts w:hint="eastAsia" w:ascii="Courier New" w:hAnsi="Courier New" w:cs="Courier New"/>
                <w:color w:val="000000"/>
                <w:kern w:val="0"/>
                <w:sz w:val="16"/>
                <w:szCs w:val="16"/>
              </w:rPr>
              <w:t>3.ssmn_zy_cancel_user添加字段　</w:t>
            </w:r>
            <w:r>
              <w:rPr>
                <w:rFonts w:hint="eastAsia" w:cs="Arial"/>
              </w:rPr>
              <w:t xml:space="preserve"> operaType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PC39</w:t>
            </w:r>
          </w:p>
        </w:tc>
        <w:tc>
          <w:tcPr>
            <w:tcW w:w="1292" w:type="dxa"/>
            <w:vAlign w:val="center"/>
          </w:tcPr>
          <w:p>
            <w:pPr>
              <w:rPr>
                <w:rFonts w:cs="Arial"/>
              </w:rPr>
            </w:pPr>
            <w:r>
              <w:rPr>
                <w:rFonts w:hint="eastAsia" w:cs="Arial"/>
              </w:rPr>
              <w:t>2016-01-18</w:t>
            </w:r>
          </w:p>
        </w:tc>
        <w:tc>
          <w:tcPr>
            <w:tcW w:w="6053" w:type="dxa"/>
            <w:vAlign w:val="center"/>
          </w:tcPr>
          <w:p>
            <w:pPr>
              <w:ind w:left="360"/>
              <w:rPr>
                <w:rFonts w:cs="Arial"/>
              </w:rPr>
            </w:pPr>
            <w:r>
              <w:rPr>
                <w:rFonts w:hint="eastAsia" w:cs="Arial"/>
              </w:rPr>
              <w:t>添加工作手机项目的表，以SSMN_GS开头的表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PC40</w:t>
            </w:r>
          </w:p>
        </w:tc>
        <w:tc>
          <w:tcPr>
            <w:tcW w:w="1292" w:type="dxa"/>
            <w:vAlign w:val="center"/>
          </w:tcPr>
          <w:p>
            <w:pPr>
              <w:rPr>
                <w:rFonts w:cs="Arial"/>
              </w:rPr>
            </w:pPr>
            <w:r>
              <w:rPr>
                <w:rFonts w:hint="eastAsia" w:cs="Arial"/>
              </w:rPr>
              <w:t>2016-02-18</w:t>
            </w:r>
          </w:p>
        </w:tc>
        <w:tc>
          <w:tcPr>
            <w:tcW w:w="6053" w:type="dxa"/>
            <w:vAlign w:val="center"/>
          </w:tcPr>
          <w:p>
            <w:pPr>
              <w:ind w:left="360"/>
              <w:rPr>
                <w:rFonts w:cs="Arial"/>
              </w:rPr>
            </w:pPr>
            <w:r>
              <w:rPr>
                <w:rFonts w:hint="eastAsia" w:cs="Arial"/>
              </w:rPr>
              <w:t>1)添加表SSMN_ZY_LEVEL_MODE</w:t>
            </w:r>
          </w:p>
          <w:p>
            <w:pPr>
              <w:ind w:left="360"/>
              <w:rPr>
                <w:rFonts w:cs="Arial"/>
              </w:rPr>
            </w:pPr>
            <w:r>
              <w:rPr>
                <w:rFonts w:hint="eastAsia" w:cs="Arial"/>
              </w:rPr>
              <w:t>2)SSMN_ZY_LEVEL表中添加外键MODEID</w:t>
            </w:r>
          </w:p>
        </w:tc>
      </w:tr>
    </w:tbl>
    <w:p/>
    <w:tbl>
      <w:tblPr>
        <w:tblStyle w:val="36"/>
        <w:tblpPr w:leftFromText="181" w:rightFromText="181" w:vertAnchor="text" w:horzAnchor="margin" w:tblpXSpec="center" w:tblpY="86"/>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742"/>
        <w:gridCol w:w="1292"/>
        <w:gridCol w:w="6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p>
        </w:tc>
        <w:tc>
          <w:tcPr>
            <w:tcW w:w="742" w:type="dxa"/>
          </w:tcPr>
          <w:p>
            <w:pPr>
              <w:rPr>
                <w:rFonts w:cs="Arial"/>
              </w:rPr>
            </w:pPr>
          </w:p>
        </w:tc>
        <w:tc>
          <w:tcPr>
            <w:tcW w:w="1292" w:type="dxa"/>
            <w:vAlign w:val="center"/>
          </w:tcPr>
          <w:p>
            <w:pPr>
              <w:rPr>
                <w:rFonts w:cs="Arial"/>
              </w:rPr>
            </w:pPr>
          </w:p>
        </w:tc>
        <w:tc>
          <w:tcPr>
            <w:tcW w:w="6053" w:type="dxa"/>
            <w:vAlign w:val="center"/>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7" w:author="qinnan" w:date="2016-03-01T16:47:00Z"/>
        </w:trPr>
        <w:tc>
          <w:tcPr>
            <w:tcW w:w="945" w:type="dxa"/>
            <w:vAlign w:val="center"/>
          </w:tcPr>
          <w:p>
            <w:pPr>
              <w:rPr>
                <w:ins w:id="28" w:author="qinnan" w:date="2016-03-01T16:47:00Z"/>
                <w:rFonts w:cs="Arial"/>
              </w:rPr>
            </w:pPr>
            <w:ins w:id="29" w:author="qinnan" w:date="2016-03-01T16:47:00Z">
              <w:r>
                <w:rPr>
                  <w:rFonts w:hint="eastAsia" w:cs="Arial"/>
                </w:rPr>
                <w:t>秦楠</w:t>
              </w:r>
            </w:ins>
          </w:p>
        </w:tc>
        <w:tc>
          <w:tcPr>
            <w:tcW w:w="742" w:type="dxa"/>
          </w:tcPr>
          <w:p>
            <w:pPr>
              <w:rPr>
                <w:ins w:id="30" w:author="qinnan" w:date="2016-03-01T16:47:00Z"/>
                <w:rFonts w:cs="Arial"/>
              </w:rPr>
            </w:pPr>
            <w:ins w:id="31" w:author="qinnan" w:date="2016-03-01T16:47:00Z">
              <w:r>
                <w:rPr>
                  <w:rFonts w:hint="eastAsia" w:cs="Arial"/>
                </w:rPr>
                <w:t>PC41</w:t>
              </w:r>
            </w:ins>
          </w:p>
        </w:tc>
        <w:tc>
          <w:tcPr>
            <w:tcW w:w="1292" w:type="dxa"/>
            <w:vAlign w:val="center"/>
          </w:tcPr>
          <w:p>
            <w:pPr>
              <w:rPr>
                <w:ins w:id="32" w:author="qinnan" w:date="2016-03-01T16:47:00Z"/>
                <w:rFonts w:cs="Arial"/>
              </w:rPr>
            </w:pPr>
            <w:ins w:id="33" w:author="qinnan" w:date="2016-03-01T16:47:00Z">
              <w:r>
                <w:rPr>
                  <w:rFonts w:hint="eastAsia" w:cs="Arial"/>
                </w:rPr>
                <w:t>2016-03-0</w:t>
              </w:r>
            </w:ins>
            <w:ins w:id="34" w:author="qinnan" w:date="2016-03-01T17:42:00Z">
              <w:r>
                <w:rPr>
                  <w:rFonts w:hint="eastAsia" w:cs="Arial"/>
                </w:rPr>
                <w:t>3</w:t>
              </w:r>
            </w:ins>
          </w:p>
        </w:tc>
        <w:tc>
          <w:tcPr>
            <w:tcW w:w="6053" w:type="dxa"/>
            <w:vAlign w:val="center"/>
          </w:tcPr>
          <w:p>
            <w:pPr>
              <w:pStyle w:val="47"/>
              <w:numPr>
                <w:ilvl w:val="0"/>
                <w:numId w:val="23"/>
              </w:numPr>
              <w:ind w:left="1350" w:firstLineChars="0"/>
              <w:rPr>
                <w:ins w:id="35" w:author="qinnan" w:date="2016-03-01T16:47:00Z"/>
                <w:rFonts w:cs="Arial"/>
              </w:rPr>
            </w:pPr>
            <w:ins w:id="36" w:author="qinnan" w:date="2016-03-01T16:47:00Z">
              <w:r>
                <w:rPr>
                  <w:rFonts w:hint="eastAsia" w:cs="Arial"/>
                </w:rPr>
                <w:t>修改</w:t>
              </w:r>
            </w:ins>
            <w:ins w:id="37" w:author="qinnan" w:date="2016-03-01T16:47:00Z">
              <w:r>
                <w:rPr>
                  <w:rFonts w:cs="Arial"/>
                </w:rPr>
                <w:t>ssmn_ZY_user</w:t>
              </w:r>
            </w:ins>
            <w:ins w:id="38" w:author="qinnan" w:date="2016-03-01T16:47:00Z">
              <w:r>
                <w:rPr>
                  <w:rFonts w:hint="eastAsia" w:cs="Arial"/>
                </w:rPr>
                <w:t>表，增加</w:t>
              </w:r>
            </w:ins>
            <w:ins w:id="39" w:author="qinnan" w:date="2016-03-01T16:47:00Z">
              <w:r>
                <w:rPr>
                  <w:rFonts w:cs="Arial"/>
                </w:rPr>
                <w:t>type</w:t>
              </w:r>
            </w:ins>
            <w:ins w:id="40" w:author="qinnan" w:date="2016-03-01T16:47:00Z">
              <w:r>
                <w:rPr>
                  <w:rFonts w:hint="eastAsia" w:cs="Arial"/>
                </w:rPr>
                <w:t>字段</w:t>
              </w:r>
            </w:ins>
          </w:p>
          <w:p>
            <w:pPr>
              <w:pStyle w:val="47"/>
              <w:numPr>
                <w:ilvl w:val="0"/>
                <w:numId w:val="23"/>
              </w:numPr>
              <w:ind w:left="1350" w:firstLineChars="0"/>
              <w:rPr>
                <w:ins w:id="41" w:author="qinnan" w:date="2016-03-01T16:47:00Z"/>
                <w:rFonts w:cs="Arial"/>
                <w:b/>
                <w:bCs/>
                <w:iCs/>
                <w:sz w:val="30"/>
              </w:rPr>
            </w:pPr>
            <w:ins w:id="42" w:author="qinnan" w:date="2016-03-01T16:47:00Z">
              <w:r>
                <w:rPr>
                  <w:rFonts w:hint="eastAsia" w:cs="Arial"/>
                </w:rPr>
                <w:t>修改ssmn_zy_enablenumber表，新增type字段</w:t>
              </w:r>
            </w:ins>
          </w:p>
          <w:p>
            <w:pPr>
              <w:pStyle w:val="47"/>
              <w:numPr>
                <w:ilvl w:val="0"/>
                <w:numId w:val="23"/>
              </w:numPr>
              <w:ind w:left="1350" w:firstLineChars="0"/>
              <w:rPr>
                <w:ins w:id="43" w:author="qinnan" w:date="2016-03-01T16:47:00Z"/>
                <w:rFonts w:cs="Arial"/>
              </w:rPr>
            </w:pPr>
            <w:ins w:id="44" w:author="qinnan" w:date="2016-03-01T16:47:00Z">
              <w:r>
                <w:rPr>
                  <w:rFonts w:hint="eastAsia" w:cs="Arial"/>
                </w:rPr>
                <w:t>修改ssmn_zy_channel表，新增</w:t>
              </w:r>
            </w:ins>
            <w:ins w:id="45" w:author="qinnan" w:date="2016-03-01T16:47:00Z">
              <w:r>
                <w:rPr/>
                <w:t xml:space="preserve"> AUTHORITY</w:t>
              </w:r>
            </w:ins>
            <w:ins w:id="46" w:author="qinnan" w:date="2016-03-01T16:47:00Z">
              <w:r>
                <w:rPr>
                  <w:rFonts w:hint="eastAsia"/>
                </w:rPr>
                <w:t>字段</w:t>
              </w:r>
            </w:ins>
          </w:p>
          <w:p>
            <w:pPr>
              <w:pStyle w:val="47"/>
              <w:numPr>
                <w:ilvl w:val="0"/>
                <w:numId w:val="23"/>
              </w:numPr>
              <w:ind w:left="1305" w:leftChars="450" w:firstLineChars="0"/>
              <w:rPr>
                <w:ins w:id="47" w:author="qinnan" w:date="2016-03-09T18:01:00Z"/>
                <w:rFonts w:cs="Arial"/>
              </w:rPr>
            </w:pPr>
            <w:ins w:id="48" w:author="qinnan" w:date="2016-03-01T16:47:00Z">
              <w:r>
                <w:rPr>
                  <w:rFonts w:hint="eastAsia"/>
                </w:rPr>
                <w:t>新增号盾地产业务表四个：ssmn_DC_owner、ssmn_DC_relation、ssmn_DC_DelRelation、ssmn_DC_cdr</w:t>
              </w:r>
            </w:ins>
          </w:p>
          <w:p>
            <w:pPr>
              <w:numPr>
                <w:ilvl w:val="0"/>
                <w:numId w:val="23"/>
              </w:numPr>
              <w:ind w:left="990" w:hanging="360" w:firstLineChars="0"/>
              <w:rPr>
                <w:ins w:id="50" w:author="qinnan" w:date="2016-03-01T16:47:00Z"/>
                <w:rFonts w:cs="Arial"/>
              </w:rPr>
              <w:pPrChange w:id="49" w:author="qinnan" w:date="2016-03-09T18:01:00Z">
                <w:pPr>
                  <w:pStyle w:val="47"/>
                  <w:framePr w:hSpace="181" w:wrap="around" w:vAnchor="text" w:hAnchor="margin" w:xAlign="center" w:y="86"/>
                  <w:numPr>
                    <w:ilvl w:val="0"/>
                    <w:numId w:val="23"/>
                  </w:numPr>
                  <w:ind w:left="1350" w:hanging="360" w:firstLineChars="0"/>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51" w:author="qinnan" w:date="2016-03-01T17:44:00Z"/>
        </w:trPr>
        <w:tc>
          <w:tcPr>
            <w:tcW w:w="945" w:type="dxa"/>
            <w:vAlign w:val="center"/>
          </w:tcPr>
          <w:p>
            <w:pPr>
              <w:rPr>
                <w:ins w:id="52" w:author="qinnan" w:date="2016-03-01T17:44:00Z"/>
                <w:rFonts w:cs="Arial"/>
              </w:rPr>
            </w:pPr>
            <w:ins w:id="53" w:author="qinnan" w:date="2016-03-01T17:45:00Z">
              <w:r>
                <w:rPr>
                  <w:rFonts w:hint="eastAsia" w:cs="Arial"/>
                </w:rPr>
                <w:t>李艳</w:t>
              </w:r>
            </w:ins>
          </w:p>
        </w:tc>
        <w:tc>
          <w:tcPr>
            <w:tcW w:w="742" w:type="dxa"/>
          </w:tcPr>
          <w:p>
            <w:pPr>
              <w:rPr>
                <w:ins w:id="54" w:author="qinnan" w:date="2016-03-01T17:44:00Z"/>
                <w:rFonts w:cs="Arial"/>
              </w:rPr>
            </w:pPr>
            <w:ins w:id="55" w:author="qinnan" w:date="2016-03-01T17:45:00Z">
              <w:r>
                <w:rPr>
                  <w:rFonts w:hint="eastAsia" w:cs="Arial"/>
                </w:rPr>
                <w:t>PC41</w:t>
              </w:r>
            </w:ins>
          </w:p>
        </w:tc>
        <w:tc>
          <w:tcPr>
            <w:tcW w:w="1292" w:type="dxa"/>
            <w:vAlign w:val="center"/>
          </w:tcPr>
          <w:p>
            <w:pPr>
              <w:rPr>
                <w:ins w:id="56" w:author="qinnan" w:date="2016-03-01T17:44:00Z"/>
                <w:rFonts w:cs="Arial"/>
              </w:rPr>
            </w:pPr>
            <w:ins w:id="57" w:author="qinnan" w:date="2016-03-01T17:45:00Z">
              <w:r>
                <w:rPr>
                  <w:rFonts w:hint="eastAsia" w:cs="Arial"/>
                </w:rPr>
                <w:t>2016-03-03</w:t>
              </w:r>
            </w:ins>
          </w:p>
        </w:tc>
        <w:tc>
          <w:tcPr>
            <w:tcW w:w="6053" w:type="dxa"/>
            <w:vAlign w:val="center"/>
          </w:tcPr>
          <w:p>
            <w:pPr>
              <w:pStyle w:val="47"/>
              <w:numPr>
                <w:ilvl w:val="0"/>
                <w:numId w:val="0"/>
              </w:numPr>
              <w:ind w:left="1350" w:firstLine="0" w:firstLineChars="0"/>
              <w:rPr>
                <w:ins w:id="59" w:author="qinnan" w:date="2016-03-01T17:44:00Z"/>
                <w:rFonts w:cs="Arial"/>
              </w:rPr>
              <w:pPrChange w:id="58" w:author="qinnan" w:date="2016-03-01T17:44:00Z">
                <w:pPr>
                  <w:pStyle w:val="47"/>
                  <w:framePr w:hSpace="181" w:wrap="around" w:vAnchor="text" w:hAnchor="margin" w:xAlign="center" w:y="86"/>
                  <w:numPr>
                    <w:ilvl w:val="0"/>
                    <w:numId w:val="23"/>
                  </w:numPr>
                  <w:ind w:left="1350" w:hanging="360" w:firstLineChars="0"/>
                </w:pPr>
              </w:pPrChange>
            </w:pPr>
            <w:ins w:id="60" w:author="qinnan" w:date="2016-03-01T17:44:00Z">
              <w:r>
                <w:rPr>
                  <w:rFonts w:hint="eastAsia" w:cs="Arial"/>
                </w:rPr>
                <w:t>ssmn_gs_enablenumber</w:t>
              </w:r>
            </w:ins>
            <w:ins w:id="61" w:author="qinnan" w:date="2016-03-01T17:45:00Z">
              <w:r>
                <w:rPr>
                  <w:rFonts w:hint="eastAsia" w:cs="Arial"/>
                </w:rPr>
                <w:t>和</w:t>
              </w:r>
            </w:ins>
            <w:ins w:id="62" w:author="qinnan" w:date="2016-03-01T17:44:00Z">
              <w:r>
                <w:rPr>
                  <w:rFonts w:hint="eastAsia" w:cs="Arial"/>
                </w:rPr>
                <w:t>ssmn_gs_channel表</w:t>
              </w:r>
            </w:ins>
            <w:ins w:id="63" w:author="qinnan" w:date="2016-03-01T17:45:00Z">
              <w:r>
                <w:rPr>
                  <w:rFonts w:hint="eastAsia" w:cs="Arial"/>
                </w:rPr>
                <w:t>分别新增type字段</w:t>
              </w:r>
            </w:ins>
            <w:ins w:id="64" w:author="qinnan" w:date="2016-03-01T17:44:00Z">
              <w:r>
                <w:rPr>
                  <w:rFonts w:hint="eastAsia" w:cs="Arial"/>
                </w:rPr>
                <w:t>、ssmn_gs_user表</w:t>
              </w:r>
            </w:ins>
            <w:ins w:id="65" w:author="qinnan" w:date="2016-03-01T17:45:00Z">
              <w:r>
                <w:rPr>
                  <w:rFonts w:hint="eastAsia" w:cs="Arial"/>
                </w:rPr>
                <w:t>新增ssmnnumber_type字段</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66" w:author="qinnan" w:date="2016-03-10T14:36:00Z"/>
        </w:trPr>
        <w:tc>
          <w:tcPr>
            <w:tcW w:w="945" w:type="dxa"/>
            <w:vAlign w:val="center"/>
          </w:tcPr>
          <w:p>
            <w:pPr>
              <w:rPr>
                <w:ins w:id="67" w:author="qinnan" w:date="2016-03-10T14:36:00Z"/>
                <w:rFonts w:cs="Arial"/>
              </w:rPr>
            </w:pPr>
            <w:ins w:id="68" w:author="qinnan" w:date="2016-03-10T14:36:00Z">
              <w:r>
                <w:rPr>
                  <w:rFonts w:hint="eastAsia" w:cs="Arial"/>
                </w:rPr>
                <w:t>秦楠</w:t>
              </w:r>
            </w:ins>
          </w:p>
        </w:tc>
        <w:tc>
          <w:tcPr>
            <w:tcW w:w="742" w:type="dxa"/>
          </w:tcPr>
          <w:p>
            <w:pPr>
              <w:rPr>
                <w:ins w:id="69" w:author="qinnan" w:date="2016-03-10T14:36:00Z"/>
                <w:rFonts w:cs="Arial"/>
              </w:rPr>
            </w:pPr>
            <w:ins w:id="70" w:author="qinnan" w:date="2016-03-10T14:36:00Z">
              <w:r>
                <w:rPr>
                  <w:rFonts w:hint="eastAsia" w:cs="Arial"/>
                </w:rPr>
                <w:t>PC42</w:t>
              </w:r>
            </w:ins>
          </w:p>
        </w:tc>
        <w:tc>
          <w:tcPr>
            <w:tcW w:w="1292" w:type="dxa"/>
            <w:vAlign w:val="center"/>
          </w:tcPr>
          <w:p>
            <w:pPr>
              <w:rPr>
                <w:ins w:id="71" w:author="qinnan" w:date="2016-03-10T14:36:00Z"/>
                <w:rFonts w:cs="Arial"/>
              </w:rPr>
            </w:pPr>
            <w:ins w:id="72" w:author="qinnan" w:date="2016-03-10T14:36:00Z">
              <w:r>
                <w:rPr>
                  <w:rFonts w:hint="eastAsia" w:cs="Arial"/>
                </w:rPr>
                <w:t>2016-03-10</w:t>
              </w:r>
            </w:ins>
          </w:p>
        </w:tc>
        <w:tc>
          <w:tcPr>
            <w:tcW w:w="6053" w:type="dxa"/>
            <w:vAlign w:val="center"/>
          </w:tcPr>
          <w:p>
            <w:pPr>
              <w:numPr>
                <w:ilvl w:val="0"/>
                <w:numId w:val="23"/>
              </w:numPr>
              <w:ind w:left="1350" w:hanging="360" w:firstLineChars="0"/>
              <w:rPr>
                <w:ins w:id="74" w:author="qinnan" w:date="2016-03-10T14:36:00Z"/>
                <w:rFonts w:cs="Arial"/>
              </w:rPr>
              <w:pPrChange w:id="73" w:author="qinnan" w:date="2016-03-10T14:37:00Z">
                <w:pPr>
                  <w:pStyle w:val="47"/>
                  <w:framePr w:hSpace="181" w:wrap="around" w:vAnchor="text" w:hAnchor="margin" w:xAlign="center" w:y="86"/>
                  <w:numPr>
                    <w:ilvl w:val="0"/>
                    <w:numId w:val="23"/>
                  </w:numPr>
                  <w:ind w:left="1350" w:hanging="360" w:firstLineChars="0"/>
                </w:pPr>
              </w:pPrChange>
            </w:pPr>
            <w:ins w:id="75" w:author="qinnan" w:date="2016-03-10T14:37:00Z">
              <w:r>
                <w:rPr>
                  <w:rFonts w:hint="eastAsia" w:cs="Arial"/>
                </w:rPr>
                <w:t>1)</w:t>
              </w:r>
            </w:ins>
            <w:ins w:id="76" w:author="qinnan" w:date="2016-03-10T14:36:00Z">
              <w:r>
                <w:rPr>
                  <w:rFonts w:cs="Arial"/>
                </w:rPr>
                <w:t>Ssmn_cdr</w:t>
              </w:r>
            </w:ins>
            <w:ins w:id="77" w:author="qinnan" w:date="2016-03-10T14:36:00Z">
              <w:r>
                <w:rPr>
                  <w:rFonts w:hint="eastAsia" w:cs="Arial"/>
                </w:rPr>
                <w:t>表新增地产用的字段，</w:t>
              </w:r>
            </w:ins>
            <w:ins w:id="78" w:author="qinnan" w:date="2016-03-10T14:36:00Z">
              <w:r>
                <w:rPr>
                  <w:rFonts w:cs="Arial"/>
                </w:rPr>
                <w:t>manner</w:t>
              </w:r>
            </w:ins>
            <w:ins w:id="79" w:author="qinnan" w:date="2016-03-10T14:36:00Z">
              <w:r>
                <w:rPr>
                  <w:rFonts w:hint="eastAsia" w:cs="Arial"/>
                </w:rPr>
                <w:t>、</w:t>
              </w:r>
            </w:ins>
            <w:ins w:id="80" w:author="qinnan" w:date="2016-03-10T14:36:00Z">
              <w:r>
                <w:rPr>
                  <w:rFonts w:cs="Arial"/>
                </w:rPr>
                <w:t>usertype</w:t>
              </w:r>
            </w:ins>
            <w:ins w:id="81" w:author="qinnan" w:date="2016-03-10T14:36:00Z">
              <w:r>
                <w:rPr>
                  <w:rFonts w:hint="eastAsia" w:cs="Arial"/>
                </w:rPr>
                <w:t>、</w:t>
              </w:r>
            </w:ins>
            <w:ins w:id="82" w:author="qinnan" w:date="2016-03-10T14:37:00Z">
              <w:r>
                <w:rPr>
                  <w:rFonts w:cs="Arial"/>
                </w:rPr>
                <w:t>dc_calltype</w:t>
              </w:r>
            </w:ins>
            <w:ins w:id="83" w:author="qinnan" w:date="2016-03-10T14:37:00Z">
              <w:r>
                <w:rPr>
                  <w:rFonts w:hint="eastAsia" w:cs="Arial"/>
                </w:rPr>
                <w:t>、</w:t>
              </w:r>
            </w:ins>
            <w:ins w:id="84" w:author="qinnan" w:date="2016-03-10T14:37:00Z">
              <w:r>
                <w:rPr>
                  <w:rFonts w:cs="Arial"/>
                </w:rPr>
                <w:t>agentid</w:t>
              </w:r>
            </w:ins>
            <w:ins w:id="85" w:author="qinnan" w:date="2016-03-10T14:37:00Z">
              <w:r>
                <w:rPr>
                  <w:rFonts w:hint="eastAsia" w:cs="Arial"/>
                </w:rPr>
                <w:t>、</w:t>
              </w:r>
            </w:ins>
            <w:ins w:id="86" w:author="qinnan" w:date="2016-03-10T14:37:00Z">
              <w:r>
                <w:rPr>
                  <w:rFonts w:cs="Arial"/>
                </w:rPr>
                <w:t>ownerid</w:t>
              </w:r>
            </w:ins>
          </w:p>
          <w:p>
            <w:pPr>
              <w:ind w:left="1350" w:firstLine="0" w:firstLineChars="0"/>
              <w:rPr>
                <w:ins w:id="88" w:author="qinnan" w:date="2016-03-10T14:36:00Z"/>
                <w:rFonts w:cs="Arial"/>
              </w:rPr>
              <w:pPrChange w:id="87" w:author="qinnan" w:date="2016-03-10T14:38:00Z">
                <w:pPr>
                  <w:pStyle w:val="47"/>
                  <w:framePr w:hSpace="181" w:wrap="around" w:vAnchor="text" w:hAnchor="margin" w:xAlign="center" w:y="86"/>
                  <w:ind w:left="1350" w:firstLine="0" w:firstLineChars="0"/>
                </w:pPr>
              </w:pPrChange>
            </w:pPr>
            <w:ins w:id="89" w:author="qinnan" w:date="2016-03-10T14:37:00Z">
              <w:r>
                <w:rPr>
                  <w:rFonts w:hint="eastAsia"/>
                </w:rPr>
                <w:t>2)ssmn_dc_relation和ssmn_dc_delrelati</w:t>
              </w:r>
            </w:ins>
            <w:ins w:id="90" w:author="qinnan" w:date="2016-03-10T14:38:00Z">
              <w:r>
                <w:rPr>
                  <w:rFonts w:hint="eastAsia"/>
                </w:rPr>
                <w:t>on表中都新增agent_id和owner_id字段</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91" w:author="liyan" w:date="2016-03-14T14:05:00Z"/>
        </w:trPr>
        <w:tc>
          <w:tcPr>
            <w:tcW w:w="945" w:type="dxa"/>
            <w:vAlign w:val="center"/>
          </w:tcPr>
          <w:p>
            <w:pPr>
              <w:rPr>
                <w:ins w:id="92" w:author="liyan" w:date="2016-03-14T14:05:00Z"/>
                <w:rFonts w:cs="Arial"/>
              </w:rPr>
            </w:pPr>
            <w:ins w:id="93" w:author="liyan" w:date="2016-03-14T14:05:00Z">
              <w:r>
                <w:rPr>
                  <w:rFonts w:hint="eastAsia" w:cs="Arial"/>
                </w:rPr>
                <w:t>李艳</w:t>
              </w:r>
            </w:ins>
          </w:p>
        </w:tc>
        <w:tc>
          <w:tcPr>
            <w:tcW w:w="742" w:type="dxa"/>
          </w:tcPr>
          <w:p>
            <w:pPr>
              <w:rPr>
                <w:ins w:id="94" w:author="liyan" w:date="2016-03-14T14:05:00Z"/>
                <w:rFonts w:cs="Arial"/>
              </w:rPr>
            </w:pPr>
            <w:ins w:id="95" w:author="liyan" w:date="2016-03-14T14:05:00Z">
              <w:r>
                <w:rPr>
                  <w:rFonts w:hint="eastAsia" w:cs="Arial"/>
                </w:rPr>
                <w:t>PC43</w:t>
              </w:r>
            </w:ins>
          </w:p>
        </w:tc>
        <w:tc>
          <w:tcPr>
            <w:tcW w:w="1292" w:type="dxa"/>
            <w:vAlign w:val="center"/>
          </w:tcPr>
          <w:p>
            <w:pPr>
              <w:rPr>
                <w:ins w:id="96" w:author="liyan" w:date="2016-03-14T14:05:00Z"/>
                <w:rFonts w:cs="Arial"/>
              </w:rPr>
            </w:pPr>
            <w:ins w:id="97" w:author="liyan" w:date="2016-03-14T14:05:00Z">
              <w:r>
                <w:rPr>
                  <w:rFonts w:hint="eastAsia" w:cs="Arial"/>
                </w:rPr>
                <w:t>2016-</w:t>
              </w:r>
            </w:ins>
            <w:ins w:id="98" w:author="liyan" w:date="2016-03-14T14:06:00Z">
              <w:r>
                <w:rPr>
                  <w:rFonts w:hint="eastAsia" w:cs="Arial"/>
                </w:rPr>
                <w:t>03-14</w:t>
              </w:r>
            </w:ins>
          </w:p>
        </w:tc>
        <w:tc>
          <w:tcPr>
            <w:tcW w:w="6053" w:type="dxa"/>
            <w:vAlign w:val="center"/>
          </w:tcPr>
          <w:p>
            <w:pPr>
              <w:numPr>
                <w:ilvl w:val="0"/>
                <w:numId w:val="24"/>
                <w:ins w:id="100" w:author="liyan" w:date="2016-03-14T14:06:00Z"/>
              </w:numPr>
              <w:ind w:firstLine="0"/>
              <w:rPr>
                <w:ins w:id="101" w:author="liyan" w:date="2016-03-14T14:07:00Z"/>
              </w:rPr>
              <w:pPrChange w:id="99" w:author="liyan" w:date="2016-03-14T14:06:00Z">
                <w:pPr>
                  <w:ind w:firstLine="420"/>
                </w:pPr>
              </w:pPrChange>
            </w:pPr>
            <w:ins w:id="102" w:author="liyan" w:date="2016-03-14T14:07:00Z">
              <w:r>
                <w:rPr>
                  <w:rFonts w:hint="eastAsia"/>
                </w:rPr>
                <w:t>将ssmn_gs_user表EMPNO字段，注释名称改成编号（一个员工只有一个编号）</w:t>
              </w:r>
            </w:ins>
          </w:p>
          <w:p>
            <w:pPr>
              <w:numPr>
                <w:ilvl w:val="0"/>
                <w:numId w:val="24"/>
                <w:ins w:id="104" w:author="liyan" w:date="2016-03-14T14:06:00Z"/>
              </w:numPr>
              <w:ind w:firstLine="0"/>
              <w:rPr>
                <w:ins w:id="105" w:author="liyan" w:date="2016-03-14T14:07:00Z"/>
              </w:rPr>
              <w:pPrChange w:id="103" w:author="liyan" w:date="2016-03-14T14:06:00Z">
                <w:pPr>
                  <w:ind w:firstLine="420"/>
                </w:pPr>
              </w:pPrChange>
            </w:pPr>
            <w:ins w:id="106" w:author="liyan" w:date="2016-03-14T14:07:00Z">
              <w:r>
                <w:rPr>
                  <w:rFonts w:hint="eastAsia"/>
                </w:rPr>
                <w:t>将ssmn_gs_cancel_user表EMPNO字段，注释名称改成编号（一个员工只有一个编号）</w:t>
              </w:r>
            </w:ins>
          </w:p>
          <w:p>
            <w:pPr>
              <w:numPr>
                <w:ilvl w:val="0"/>
                <w:numId w:val="24"/>
                <w:ins w:id="108" w:author="liyan" w:date="2016-03-14T14:06:00Z"/>
              </w:numPr>
              <w:ind w:firstLine="0"/>
              <w:rPr>
                <w:ins w:id="109" w:author="liyan" w:date="2016-03-14T14:06:00Z"/>
              </w:rPr>
              <w:pPrChange w:id="107" w:author="liyan" w:date="2016-03-14T14:06:00Z">
                <w:pPr>
                  <w:ind w:firstLine="420"/>
                </w:pPr>
              </w:pPrChange>
            </w:pPr>
            <w:ins w:id="110" w:author="liyan" w:date="2016-03-14T14:06:00Z">
              <w:r>
                <w:rPr>
                  <w:rFonts w:hint="eastAsia"/>
                </w:rPr>
                <w:t>ssmn_gs_user表添加　EMPNUM员工编号字段（可为空）</w:t>
              </w:r>
            </w:ins>
          </w:p>
          <w:p>
            <w:pPr>
              <w:numPr>
                <w:ilvl w:val="0"/>
                <w:numId w:val="24"/>
                <w:ins w:id="112" w:author="liyan" w:date="2016-03-14T14:06:00Z"/>
              </w:numPr>
              <w:ind w:firstLine="0"/>
              <w:rPr>
                <w:ins w:id="113" w:author="liyan" w:date="2016-03-14T14:05:00Z"/>
              </w:rPr>
              <w:pPrChange w:id="111" w:author="liyan" w:date="2016-03-14T14:06:00Z">
                <w:pPr>
                  <w:ind w:firstLine="420"/>
                </w:pPr>
              </w:pPrChange>
            </w:pPr>
            <w:ins w:id="114" w:author="liyan" w:date="2016-03-14T14:06:00Z">
              <w:r>
                <w:rPr>
                  <w:rFonts w:hint="eastAsia"/>
                </w:rPr>
                <w:t>Ssmn_gs_cancel_user表添加　EMPNUM员工编号字段（可为空）</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15" w:author="wangjb" w:date="2016-03-16T10:31:00Z"/>
        </w:trPr>
        <w:tc>
          <w:tcPr>
            <w:tcW w:w="945" w:type="dxa"/>
            <w:vAlign w:val="center"/>
          </w:tcPr>
          <w:p>
            <w:pPr>
              <w:rPr>
                <w:ins w:id="116" w:author="wangjb" w:date="2016-03-16T10:31:00Z"/>
                <w:rFonts w:cs="Arial"/>
              </w:rPr>
            </w:pPr>
            <w:ins w:id="117" w:author="wangjb" w:date="2016-03-16T10:31:00Z">
              <w:r>
                <w:rPr>
                  <w:rFonts w:hint="eastAsia" w:cs="Arial"/>
                </w:rPr>
                <w:t>王娟博</w:t>
              </w:r>
            </w:ins>
          </w:p>
        </w:tc>
        <w:tc>
          <w:tcPr>
            <w:tcW w:w="742" w:type="dxa"/>
          </w:tcPr>
          <w:p>
            <w:pPr>
              <w:rPr>
                <w:ins w:id="118" w:author="wangjb" w:date="2016-03-16T10:31:00Z"/>
                <w:rFonts w:cs="Arial"/>
              </w:rPr>
            </w:pPr>
            <w:ins w:id="119" w:author="wangjb" w:date="2016-03-16T10:31:00Z">
              <w:r>
                <w:rPr>
                  <w:rFonts w:hint="eastAsia" w:cs="Arial"/>
                </w:rPr>
                <w:t>PC44</w:t>
              </w:r>
            </w:ins>
          </w:p>
        </w:tc>
        <w:tc>
          <w:tcPr>
            <w:tcW w:w="1292" w:type="dxa"/>
            <w:vAlign w:val="center"/>
          </w:tcPr>
          <w:p>
            <w:pPr>
              <w:rPr>
                <w:ins w:id="120" w:author="wangjb" w:date="2016-03-16T10:31:00Z"/>
                <w:rFonts w:cs="Arial"/>
              </w:rPr>
            </w:pPr>
            <w:ins w:id="121" w:author="wangjb" w:date="2016-03-16T10:31:00Z">
              <w:r>
                <w:rPr>
                  <w:rFonts w:hint="eastAsia" w:cs="Arial"/>
                </w:rPr>
                <w:t>2016-03-16</w:t>
              </w:r>
            </w:ins>
          </w:p>
        </w:tc>
        <w:tc>
          <w:tcPr>
            <w:tcW w:w="6053" w:type="dxa"/>
            <w:vAlign w:val="center"/>
          </w:tcPr>
          <w:p>
            <w:pPr>
              <w:numPr>
                <w:ilvl w:val="0"/>
                <w:numId w:val="0"/>
              </w:numPr>
              <w:ind w:firstLine="0"/>
              <w:rPr>
                <w:ins w:id="123" w:author="wangjb" w:date="2016-03-16T10:31:00Z"/>
              </w:rPr>
              <w:pPrChange w:id="122" w:author="wangjb" w:date="2016-03-16T10:31:00Z">
                <w:pPr>
                  <w:framePr w:hSpace="181" w:wrap="around" w:vAnchor="text" w:hAnchor="margin" w:xAlign="center" w:y="86"/>
                  <w:numPr>
                    <w:ilvl w:val="0"/>
                    <w:numId w:val="24"/>
                  </w:numPr>
                  <w:ind w:firstLine="420"/>
                </w:pPr>
              </w:pPrChange>
            </w:pPr>
            <w:ins w:id="124" w:author="wangjb" w:date="2016-03-16T10:31:00Z">
              <w:r>
                <w:rPr>
                  <w:rFonts w:hint="eastAsia"/>
                </w:rPr>
                <w:t>新增</w:t>
              </w:r>
            </w:ins>
            <w:ins w:id="125" w:author="wangjb" w:date="2016-03-16T10:32:00Z">
              <w:r>
                <w:rPr>
                  <w:rFonts w:hint="eastAsia"/>
                </w:rPr>
                <w:t>ssmn_transfernum_bak（网络送号记录备份表）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26" w:author="liyan" w:date="2016-03-18T13:48:00Z"/>
        </w:trPr>
        <w:tc>
          <w:tcPr>
            <w:tcW w:w="945" w:type="dxa"/>
            <w:vAlign w:val="center"/>
          </w:tcPr>
          <w:p>
            <w:pPr>
              <w:rPr>
                <w:ins w:id="127" w:author="liyan" w:date="2016-03-18T13:48:00Z"/>
                <w:rFonts w:cs="Arial"/>
              </w:rPr>
            </w:pPr>
            <w:ins w:id="128" w:author="liyan" w:date="2016-03-18T13:48:00Z">
              <w:r>
                <w:rPr>
                  <w:rFonts w:hint="eastAsia" w:cs="Arial"/>
                </w:rPr>
                <w:t>李艳</w:t>
              </w:r>
            </w:ins>
          </w:p>
        </w:tc>
        <w:tc>
          <w:tcPr>
            <w:tcW w:w="742" w:type="dxa"/>
          </w:tcPr>
          <w:p>
            <w:pPr>
              <w:rPr>
                <w:ins w:id="129" w:author="liyan" w:date="2016-03-18T13:48:00Z"/>
                <w:rFonts w:cs="Arial"/>
              </w:rPr>
            </w:pPr>
            <w:ins w:id="130" w:author="liyan" w:date="2016-03-18T13:48:00Z">
              <w:r>
                <w:rPr>
                  <w:rFonts w:hint="eastAsia" w:cs="Arial"/>
                </w:rPr>
                <w:t>PC45</w:t>
              </w:r>
            </w:ins>
          </w:p>
        </w:tc>
        <w:tc>
          <w:tcPr>
            <w:tcW w:w="1292" w:type="dxa"/>
            <w:vAlign w:val="center"/>
          </w:tcPr>
          <w:p>
            <w:pPr>
              <w:rPr>
                <w:ins w:id="131" w:author="liyan" w:date="2016-03-18T13:48:00Z"/>
                <w:rFonts w:cs="Arial"/>
              </w:rPr>
            </w:pPr>
            <w:ins w:id="132" w:author="liyan" w:date="2016-03-18T13:48:00Z">
              <w:r>
                <w:rPr>
                  <w:rFonts w:hint="eastAsia" w:cs="Arial"/>
                </w:rPr>
                <w:t>2016-03-18</w:t>
              </w:r>
            </w:ins>
          </w:p>
        </w:tc>
        <w:tc>
          <w:tcPr>
            <w:tcW w:w="6053" w:type="dxa"/>
            <w:vAlign w:val="center"/>
          </w:tcPr>
          <w:p>
            <w:pPr>
              <w:rPr>
                <w:ins w:id="133" w:author="liyan" w:date="2016-03-18T13:48:00Z"/>
              </w:rPr>
            </w:pPr>
            <w:ins w:id="134" w:author="liyan" w:date="2016-03-18T13:48:00Z">
              <w:r>
                <w:rPr>
                  <w:rFonts w:hint="eastAsia"/>
                </w:rPr>
                <w:t>Ssmn_zy_user表、ssmn_zy_cancel_user、ssmn_</w:t>
              </w:r>
            </w:ins>
            <w:ins w:id="135" w:author="liyan" w:date="2016-03-18T13:49:00Z">
              <w:r>
                <w:rPr>
                  <w:rFonts w:hint="eastAsia"/>
                </w:rPr>
                <w:t>gs_user、ssmn_gs_cancel_user表添加备注字段：</w:t>
              </w:r>
            </w:ins>
            <w:ins w:id="136" w:author="liyan" w:date="2016-03-18T13:49:00Z">
              <w:r>
                <w:rPr>
                  <w:rFonts w:hint="eastAsia" w:cs="Arial"/>
                  <w:color w:val="000000"/>
                  <w:kern w:val="0"/>
                  <w:sz w:val="23"/>
                  <w:szCs w:val="23"/>
                </w:rPr>
                <w:t>Remark</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37" w:author="qinnan" w:date="2016-06-28T13:58:00Z"/>
        </w:trPr>
        <w:tc>
          <w:tcPr>
            <w:tcW w:w="945" w:type="dxa"/>
            <w:vAlign w:val="center"/>
          </w:tcPr>
          <w:p>
            <w:pPr>
              <w:rPr>
                <w:ins w:id="138" w:author="qinnan" w:date="2016-06-28T13:58:00Z"/>
                <w:rFonts w:cs="Arial"/>
              </w:rPr>
            </w:pPr>
            <w:ins w:id="139" w:author="qinnan" w:date="2016-06-28T13:58:00Z">
              <w:r>
                <w:rPr>
                  <w:rFonts w:hint="eastAsia" w:cs="Arial"/>
                </w:rPr>
                <w:t>秦楠</w:t>
              </w:r>
            </w:ins>
          </w:p>
        </w:tc>
        <w:tc>
          <w:tcPr>
            <w:tcW w:w="742" w:type="dxa"/>
          </w:tcPr>
          <w:p>
            <w:pPr>
              <w:rPr>
                <w:ins w:id="140" w:author="qinnan" w:date="2016-06-28T13:58:00Z"/>
                <w:rFonts w:cs="Arial"/>
              </w:rPr>
            </w:pPr>
            <w:ins w:id="141" w:author="qinnan" w:date="2016-06-28T13:58:00Z">
              <w:r>
                <w:rPr>
                  <w:rFonts w:hint="eastAsia" w:cs="Arial"/>
                </w:rPr>
                <w:t>PC46</w:t>
              </w:r>
            </w:ins>
          </w:p>
        </w:tc>
        <w:tc>
          <w:tcPr>
            <w:tcW w:w="1292" w:type="dxa"/>
            <w:vAlign w:val="center"/>
          </w:tcPr>
          <w:p>
            <w:pPr>
              <w:rPr>
                <w:ins w:id="142" w:author="qinnan" w:date="2016-06-28T13:58:00Z"/>
                <w:rFonts w:cs="Arial"/>
              </w:rPr>
            </w:pPr>
            <w:ins w:id="143" w:author="qinnan" w:date="2016-06-28T13:58:00Z">
              <w:r>
                <w:rPr>
                  <w:rFonts w:hint="eastAsia" w:cs="Arial"/>
                </w:rPr>
                <w:t>2016-06-03</w:t>
              </w:r>
            </w:ins>
          </w:p>
        </w:tc>
        <w:tc>
          <w:tcPr>
            <w:tcW w:w="6053" w:type="dxa"/>
            <w:vAlign w:val="center"/>
          </w:tcPr>
          <w:p>
            <w:pPr>
              <w:rPr>
                <w:ins w:id="144" w:author="qinnan" w:date="2016-06-28T13:58:00Z"/>
                <w:rFonts w:cs="Arial"/>
                <w:color w:val="000000"/>
                <w:kern w:val="0"/>
                <w:sz w:val="23"/>
                <w:szCs w:val="23"/>
              </w:rPr>
            </w:pPr>
            <w:ins w:id="145" w:author="qinnan" w:date="2016-06-28T13:58:00Z">
              <w:r>
                <w:rPr>
                  <w:rFonts w:hint="eastAsia"/>
                </w:rPr>
                <w:t>增加ssmn_dc_areaid表</w:t>
              </w:r>
            </w:ins>
          </w:p>
          <w:p>
            <w:pPr>
              <w:rPr>
                <w:ins w:id="146" w:author="qinnan" w:date="2016-06-28T13:58:00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47" w:author="qinnan" w:date="2016-06-28T13:58:00Z"/>
        </w:trPr>
        <w:tc>
          <w:tcPr>
            <w:tcW w:w="945" w:type="dxa"/>
            <w:vAlign w:val="center"/>
          </w:tcPr>
          <w:p>
            <w:pPr>
              <w:rPr>
                <w:ins w:id="148" w:author="qinnan" w:date="2016-06-28T13:58:00Z"/>
                <w:rFonts w:cs="Arial"/>
              </w:rPr>
            </w:pPr>
            <w:ins w:id="149" w:author="qinnan" w:date="2016-06-28T13:58:00Z">
              <w:r>
                <w:rPr>
                  <w:rFonts w:hint="eastAsia" w:cs="Arial"/>
                </w:rPr>
                <w:t>秦楠</w:t>
              </w:r>
            </w:ins>
          </w:p>
        </w:tc>
        <w:tc>
          <w:tcPr>
            <w:tcW w:w="742" w:type="dxa"/>
          </w:tcPr>
          <w:p>
            <w:pPr>
              <w:rPr>
                <w:ins w:id="150" w:author="qinnan" w:date="2016-06-28T13:58:00Z"/>
                <w:rFonts w:cs="Arial"/>
              </w:rPr>
            </w:pPr>
            <w:ins w:id="151" w:author="qinnan" w:date="2016-06-28T13:58:00Z">
              <w:r>
                <w:rPr>
                  <w:rFonts w:hint="eastAsia" w:cs="Arial"/>
                </w:rPr>
                <w:t>PC46</w:t>
              </w:r>
            </w:ins>
          </w:p>
        </w:tc>
        <w:tc>
          <w:tcPr>
            <w:tcW w:w="1292" w:type="dxa"/>
            <w:vAlign w:val="center"/>
          </w:tcPr>
          <w:p>
            <w:pPr>
              <w:rPr>
                <w:ins w:id="152" w:author="qinnan" w:date="2016-06-28T13:58:00Z"/>
                <w:rFonts w:cs="Arial"/>
              </w:rPr>
            </w:pPr>
            <w:ins w:id="153" w:author="qinnan" w:date="2016-06-28T13:58:00Z">
              <w:r>
                <w:rPr>
                  <w:rFonts w:hint="eastAsia" w:cs="Arial"/>
                </w:rPr>
                <w:t>2016-06-22</w:t>
              </w:r>
            </w:ins>
          </w:p>
        </w:tc>
        <w:tc>
          <w:tcPr>
            <w:tcW w:w="6053" w:type="dxa"/>
            <w:vAlign w:val="center"/>
          </w:tcPr>
          <w:p>
            <w:pPr>
              <w:rPr>
                <w:ins w:id="154" w:author="qinnan" w:date="2016-06-28T13:58:00Z"/>
              </w:rPr>
            </w:pPr>
            <w:ins w:id="155" w:author="qinnan" w:date="2016-06-28T13:58:00Z">
              <w:r>
                <w:rPr/>
                <w:t>S</w:t>
              </w:r>
            </w:ins>
            <w:ins w:id="156" w:author="qinnan" w:date="2016-06-28T13:58:00Z">
              <w:r>
                <w:rPr>
                  <w:rFonts w:hint="eastAsia"/>
                </w:rPr>
                <w:t>ystem_cfg表新增otherhide_flag和</w:t>
              </w:r>
            </w:ins>
            <w:ins w:id="157" w:author="qinnan" w:date="2016-06-28T13:58:00Z">
              <w:r>
                <w:rPr/>
                <w:t>CQLT_OCN</w:t>
              </w:r>
            </w:ins>
            <w:ins w:id="158" w:author="qinnan" w:date="2016-06-28T13:58:00Z">
              <w:r>
                <w:rPr>
                  <w:rFonts w:hint="eastAsia"/>
                </w:rPr>
                <w:t>和dc_sms</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59" w:author="qinnan" w:date="2016-06-28T13:58:00Z"/>
        </w:trPr>
        <w:tc>
          <w:tcPr>
            <w:tcW w:w="945" w:type="dxa"/>
            <w:vAlign w:val="center"/>
          </w:tcPr>
          <w:p>
            <w:pPr>
              <w:rPr>
                <w:ins w:id="160" w:author="qinnan" w:date="2016-06-28T13:58:00Z"/>
                <w:rFonts w:cs="Arial"/>
              </w:rPr>
            </w:pPr>
            <w:ins w:id="161" w:author="qinnan" w:date="2016-06-28T13:58:00Z">
              <w:r>
                <w:rPr>
                  <w:rFonts w:hint="eastAsia" w:cs="Arial"/>
                </w:rPr>
                <w:t>秦楠</w:t>
              </w:r>
            </w:ins>
          </w:p>
        </w:tc>
        <w:tc>
          <w:tcPr>
            <w:tcW w:w="742" w:type="dxa"/>
          </w:tcPr>
          <w:p>
            <w:pPr>
              <w:rPr>
                <w:ins w:id="162" w:author="qinnan" w:date="2016-06-28T13:58:00Z"/>
                <w:rFonts w:cs="Arial"/>
              </w:rPr>
            </w:pPr>
            <w:ins w:id="163" w:author="qinnan" w:date="2016-06-28T13:58:00Z">
              <w:r>
                <w:rPr>
                  <w:rFonts w:hint="eastAsia" w:cs="Arial"/>
                </w:rPr>
                <w:t>PC4</w:t>
              </w:r>
            </w:ins>
            <w:ins w:id="164" w:author="qinnan" w:date="2016-06-28T14:01:00Z">
              <w:r>
                <w:rPr>
                  <w:rFonts w:hint="eastAsia" w:cs="Arial"/>
                </w:rPr>
                <w:t>7</w:t>
              </w:r>
            </w:ins>
          </w:p>
        </w:tc>
        <w:tc>
          <w:tcPr>
            <w:tcW w:w="1292" w:type="dxa"/>
            <w:vAlign w:val="center"/>
          </w:tcPr>
          <w:p>
            <w:pPr>
              <w:rPr>
                <w:ins w:id="165" w:author="qinnan" w:date="2016-06-28T13:58:00Z"/>
                <w:rFonts w:cs="Arial"/>
              </w:rPr>
            </w:pPr>
            <w:ins w:id="166" w:author="qinnan" w:date="2016-06-28T13:58:00Z">
              <w:r>
                <w:rPr>
                  <w:rFonts w:hint="eastAsia" w:cs="Arial"/>
                </w:rPr>
                <w:t>2016-6-28</w:t>
              </w:r>
            </w:ins>
          </w:p>
        </w:tc>
        <w:tc>
          <w:tcPr>
            <w:tcW w:w="6053" w:type="dxa"/>
            <w:vAlign w:val="center"/>
          </w:tcPr>
          <w:p>
            <w:pPr>
              <w:rPr>
                <w:ins w:id="167" w:author="qinnan" w:date="2016-06-28T13:58:00Z"/>
              </w:rPr>
            </w:pPr>
            <w:ins w:id="168" w:author="qinnan" w:date="2016-06-28T13:59:00Z">
              <w:r>
                <w:rPr>
                  <w:rFonts w:hint="eastAsia"/>
                </w:rPr>
                <w:t>SSMN_zy_channel表增加reserver字段，用于存放对于每个渠道对应分配一个副号码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69" w:author="liyan" w:date="2016-07-14T09:58:00Z"/>
        </w:trPr>
        <w:tc>
          <w:tcPr>
            <w:tcW w:w="945" w:type="dxa"/>
            <w:vAlign w:val="center"/>
          </w:tcPr>
          <w:p>
            <w:pPr>
              <w:rPr>
                <w:ins w:id="170" w:author="liyan" w:date="2016-07-14T09:58:00Z"/>
                <w:rFonts w:cs="Arial"/>
              </w:rPr>
            </w:pPr>
            <w:ins w:id="171" w:author="liyan" w:date="2016-07-14T09:58:00Z">
              <w:r>
                <w:rPr>
                  <w:rFonts w:hint="eastAsia" w:cs="Arial"/>
                </w:rPr>
                <w:t>李艳</w:t>
              </w:r>
            </w:ins>
          </w:p>
        </w:tc>
        <w:tc>
          <w:tcPr>
            <w:tcW w:w="742" w:type="dxa"/>
          </w:tcPr>
          <w:p>
            <w:pPr>
              <w:rPr>
                <w:ins w:id="172" w:author="liyan" w:date="2016-07-14T09:58:00Z"/>
                <w:rFonts w:cs="Arial"/>
              </w:rPr>
            </w:pPr>
            <w:ins w:id="173" w:author="liyan" w:date="2016-07-14T09:58:00Z">
              <w:r>
                <w:rPr>
                  <w:rFonts w:hint="eastAsia" w:cs="Arial"/>
                </w:rPr>
                <w:t>PC48</w:t>
              </w:r>
            </w:ins>
          </w:p>
        </w:tc>
        <w:tc>
          <w:tcPr>
            <w:tcW w:w="1292" w:type="dxa"/>
            <w:vAlign w:val="center"/>
          </w:tcPr>
          <w:p>
            <w:pPr>
              <w:rPr>
                <w:ins w:id="174" w:author="liyan" w:date="2016-07-14T09:58:00Z"/>
                <w:rFonts w:cs="Arial"/>
              </w:rPr>
            </w:pPr>
            <w:ins w:id="175" w:author="liyan" w:date="2016-07-14T09:58:00Z">
              <w:r>
                <w:rPr>
                  <w:rFonts w:hint="eastAsia" w:cs="Arial"/>
                </w:rPr>
                <w:t>2016-07</w:t>
              </w:r>
            </w:ins>
            <w:ins w:id="176" w:author="liyan" w:date="2016-07-28T14:19:00Z">
              <w:r>
                <w:rPr>
                  <w:rFonts w:hint="eastAsia" w:cs="Arial"/>
                </w:rPr>
                <w:t>-28</w:t>
              </w:r>
            </w:ins>
          </w:p>
        </w:tc>
        <w:tc>
          <w:tcPr>
            <w:tcW w:w="6053" w:type="dxa"/>
            <w:vAlign w:val="center"/>
          </w:tcPr>
          <w:p>
            <w:pPr>
              <w:rPr>
                <w:ins w:id="177" w:author="liyan" w:date="2016-07-28T14:18:00Z"/>
              </w:rPr>
            </w:pPr>
            <w:ins w:id="178" w:author="liyan" w:date="2016-07-28T14:18:00Z">
              <w:r>
                <w:rPr>
                  <w:rFonts w:hint="eastAsia"/>
                </w:rPr>
                <w:t>1)</w:t>
              </w:r>
            </w:ins>
            <w:ins w:id="179" w:author="liyan" w:date="2016-07-14T09:58:00Z">
              <w:r>
                <w:rPr>
                  <w:rFonts w:hint="eastAsia"/>
                </w:rPr>
                <w:t>TY</w:t>
              </w:r>
            </w:ins>
            <w:ins w:id="180" w:author="liyan" w:date="2016-07-14T09:58:00Z">
              <w:r>
                <w:rPr/>
                <w:t>ADMIN_AUTHORITIES</w:t>
              </w:r>
            </w:ins>
            <w:ins w:id="181" w:author="liyan" w:date="2016-07-14T09:58:00Z">
              <w:r>
                <w:rPr>
                  <w:rFonts w:hint="eastAsia"/>
                </w:rPr>
                <w:t>添加字段：</w:t>
              </w:r>
            </w:ins>
            <w:ins w:id="182" w:author="liyan" w:date="2016-07-14T10:05:00Z">
              <w:r>
                <w:rPr>
                  <w:rFonts w:hint="eastAsia"/>
                </w:rPr>
                <w:t>SECTIONID、ORDERID、PARENTID，</w:t>
              </w:r>
            </w:ins>
            <w:ins w:id="183" w:author="liyan" w:date="2016-07-14T10:06:00Z">
              <w:r>
                <w:rPr>
                  <w:rFonts w:hint="eastAsia"/>
                </w:rPr>
                <w:t>用于</w:t>
              </w:r>
            </w:ins>
            <w:ins w:id="184" w:author="liyan" w:date="2016-07-14T10:05:00Z">
              <w:r>
                <w:rPr>
                  <w:rFonts w:hint="eastAsia"/>
                </w:rPr>
                <w:t>管理平</w:t>
              </w:r>
            </w:ins>
            <w:ins w:id="185" w:author="liyan" w:date="2016-07-14T10:06:00Z">
              <w:r>
                <w:rPr>
                  <w:rFonts w:hint="eastAsia"/>
                </w:rPr>
                <w:t>台权限级别管理。</w:t>
              </w:r>
            </w:ins>
          </w:p>
          <w:p>
            <w:pPr>
              <w:rPr>
                <w:ins w:id="186" w:author="liyan" w:date="2016-07-14T09:58:00Z"/>
              </w:rPr>
            </w:pPr>
            <w:ins w:id="187" w:author="liyan" w:date="2016-07-28T14:18:00Z">
              <w:r>
                <w:rPr>
                  <w:rFonts w:hint="eastAsia"/>
                </w:rPr>
                <w:t>2)SSMN_GS_COMPA</w:t>
              </w:r>
            </w:ins>
            <w:ins w:id="188" w:author="liyan" w:date="2016-07-28T14:19:00Z">
              <w:r>
                <w:rPr>
                  <w:rFonts w:hint="eastAsia"/>
                </w:rPr>
                <w:t xml:space="preserve">NY表添加字段：CHANGETIME、CHANGETOPACKAGEID 、CHANGESTATUS </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89" w:author="qinnan" w:date="2016-08-03T16:57:00Z"/>
        </w:trPr>
        <w:tc>
          <w:tcPr>
            <w:tcW w:w="945" w:type="dxa"/>
            <w:vAlign w:val="center"/>
          </w:tcPr>
          <w:p>
            <w:pPr>
              <w:rPr>
                <w:ins w:id="190" w:author="qinnan" w:date="2016-08-03T16:57:00Z"/>
                <w:rFonts w:cs="Arial"/>
              </w:rPr>
            </w:pPr>
            <w:ins w:id="191" w:author="qinnan" w:date="2016-08-03T16:58:00Z">
              <w:r>
                <w:rPr>
                  <w:rFonts w:hint="eastAsia" w:cs="Arial"/>
                </w:rPr>
                <w:t>秦楠</w:t>
              </w:r>
            </w:ins>
          </w:p>
        </w:tc>
        <w:tc>
          <w:tcPr>
            <w:tcW w:w="742" w:type="dxa"/>
          </w:tcPr>
          <w:p>
            <w:pPr>
              <w:rPr>
                <w:ins w:id="192" w:author="qinnan" w:date="2016-08-03T16:57:00Z"/>
                <w:rFonts w:cs="Arial"/>
              </w:rPr>
            </w:pPr>
            <w:ins w:id="193" w:author="qinnan" w:date="2016-08-03T16:58:00Z">
              <w:r>
                <w:rPr>
                  <w:rFonts w:hint="eastAsia" w:cs="Arial"/>
                </w:rPr>
                <w:t>PC48</w:t>
              </w:r>
            </w:ins>
          </w:p>
        </w:tc>
        <w:tc>
          <w:tcPr>
            <w:tcW w:w="1292" w:type="dxa"/>
            <w:vAlign w:val="center"/>
          </w:tcPr>
          <w:p>
            <w:pPr>
              <w:rPr>
                <w:ins w:id="194" w:author="qinnan" w:date="2016-08-03T16:57:00Z"/>
                <w:rFonts w:cs="Arial"/>
              </w:rPr>
            </w:pPr>
            <w:ins w:id="195" w:author="qinnan" w:date="2016-08-03T16:59:00Z">
              <w:r>
                <w:rPr>
                  <w:rFonts w:hint="eastAsia" w:cs="Arial"/>
                </w:rPr>
                <w:t>2016-07-28</w:t>
              </w:r>
            </w:ins>
          </w:p>
        </w:tc>
        <w:tc>
          <w:tcPr>
            <w:tcW w:w="6053" w:type="dxa"/>
            <w:vAlign w:val="center"/>
          </w:tcPr>
          <w:p>
            <w:pPr>
              <w:rPr>
                <w:ins w:id="196" w:author="qinnan" w:date="2016-08-03T16:57:00Z"/>
              </w:rPr>
            </w:pPr>
            <w:ins w:id="197" w:author="qinnan" w:date="2016-08-03T16:57:00Z">
              <w:r>
                <w:rPr/>
                <w:t>S</w:t>
              </w:r>
            </w:ins>
            <w:ins w:id="198" w:author="qinnan" w:date="2016-08-03T16:57:00Z">
              <w:r>
                <w:rPr>
                  <w:rFonts w:hint="eastAsia"/>
                </w:rPr>
                <w:t>smn_dc_relation和ssmn_dc_delrelation</w:t>
              </w:r>
            </w:ins>
            <w:ins w:id="199" w:author="qinnan" w:date="2016-08-03T16:58:00Z">
              <w:r>
                <w:rPr>
                  <w:rFonts w:hint="eastAsia"/>
                </w:rPr>
                <w:t>表新增</w:t>
              </w:r>
            </w:ins>
            <w:ins w:id="200" w:author="qinnan" w:date="2016-08-03T16:58:00Z">
              <w:r>
                <w:rPr/>
                <w:t xml:space="preserve"> syncStatue</w:t>
              </w:r>
            </w:ins>
            <w:ins w:id="201" w:author="qinnan" w:date="2016-08-03T16:58:00Z">
              <w:r>
                <w:rPr>
                  <w:rFonts w:hint="eastAsia"/>
                </w:rPr>
                <w:t>字段</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02" w:author="qinnan" w:date="2016-08-12T11:00:00Z"/>
        </w:trPr>
        <w:tc>
          <w:tcPr>
            <w:tcW w:w="945" w:type="dxa"/>
            <w:vAlign w:val="center"/>
          </w:tcPr>
          <w:p>
            <w:pPr>
              <w:rPr>
                <w:ins w:id="203" w:author="qinnan" w:date="2016-08-12T11:00:00Z"/>
                <w:rFonts w:cs="Arial"/>
              </w:rPr>
            </w:pPr>
            <w:ins w:id="204" w:author="qinnan" w:date="2016-08-12T11:00:00Z">
              <w:r>
                <w:rPr>
                  <w:rFonts w:hint="eastAsia" w:cs="Arial"/>
                </w:rPr>
                <w:t>秦楠</w:t>
              </w:r>
            </w:ins>
          </w:p>
        </w:tc>
        <w:tc>
          <w:tcPr>
            <w:tcW w:w="742" w:type="dxa"/>
          </w:tcPr>
          <w:p>
            <w:pPr>
              <w:rPr>
                <w:ins w:id="205" w:author="qinnan" w:date="2016-08-12T11:00:00Z"/>
                <w:rFonts w:cs="Arial"/>
              </w:rPr>
            </w:pPr>
            <w:ins w:id="206" w:author="qinnan" w:date="2016-08-12T11:00:00Z">
              <w:r>
                <w:rPr>
                  <w:rFonts w:hint="eastAsia" w:cs="Arial"/>
                </w:rPr>
                <w:t>PC49</w:t>
              </w:r>
            </w:ins>
          </w:p>
        </w:tc>
        <w:tc>
          <w:tcPr>
            <w:tcW w:w="1292" w:type="dxa"/>
            <w:vAlign w:val="center"/>
          </w:tcPr>
          <w:p>
            <w:pPr>
              <w:rPr>
                <w:ins w:id="207" w:author="qinnan" w:date="2016-08-12T11:00:00Z"/>
                <w:rFonts w:cs="Arial"/>
              </w:rPr>
            </w:pPr>
            <w:ins w:id="208" w:author="qinnan" w:date="2016-08-12T11:00:00Z">
              <w:r>
                <w:rPr>
                  <w:rFonts w:hint="eastAsia" w:cs="Arial"/>
                </w:rPr>
                <w:t>2016-08-12</w:t>
              </w:r>
            </w:ins>
          </w:p>
        </w:tc>
        <w:tc>
          <w:tcPr>
            <w:tcW w:w="6053" w:type="dxa"/>
            <w:vAlign w:val="center"/>
          </w:tcPr>
          <w:p>
            <w:pPr>
              <w:rPr>
                <w:ins w:id="209" w:author="qinnan" w:date="2016-08-12T11:00:00Z"/>
              </w:rPr>
            </w:pPr>
            <w:ins w:id="210" w:author="qinnan" w:date="2016-08-12T11:01:00Z">
              <w:r>
                <w:rPr>
                  <w:rFonts w:hint="eastAsia"/>
                </w:rPr>
                <w:t>新增S</w:t>
              </w:r>
            </w:ins>
            <w:ins w:id="211" w:author="qinnan" w:date="2016-08-12T11:00:00Z">
              <w:r>
                <w:rPr>
                  <w:rFonts w:hint="eastAsia"/>
                </w:rPr>
                <w:t>SMN_CQDC_WX</w:t>
              </w:r>
            </w:ins>
            <w:ins w:id="212" w:author="qinnan" w:date="2016-08-12T11:21:00Z">
              <w:r>
                <w:rPr>
                  <w:rFonts w:hint="eastAsia"/>
                </w:rPr>
                <w:t>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13" w:author="liyan" w:date="2016-08-15T14:03:00Z"/>
        </w:trPr>
        <w:tc>
          <w:tcPr>
            <w:tcW w:w="945" w:type="dxa"/>
            <w:vAlign w:val="center"/>
          </w:tcPr>
          <w:p>
            <w:pPr>
              <w:rPr>
                <w:ins w:id="214" w:author="liyan" w:date="2016-08-15T14:03:00Z"/>
                <w:rFonts w:cs="Arial"/>
              </w:rPr>
            </w:pPr>
            <w:ins w:id="215" w:author="liyan" w:date="2016-08-15T14:03:00Z">
              <w:r>
                <w:rPr>
                  <w:rFonts w:hint="eastAsia" w:cs="Arial"/>
                </w:rPr>
                <w:t>李艳</w:t>
              </w:r>
            </w:ins>
          </w:p>
        </w:tc>
        <w:tc>
          <w:tcPr>
            <w:tcW w:w="742" w:type="dxa"/>
          </w:tcPr>
          <w:p>
            <w:pPr>
              <w:rPr>
                <w:ins w:id="216" w:author="liyan" w:date="2016-08-15T14:03:00Z"/>
                <w:rFonts w:cs="Arial"/>
              </w:rPr>
            </w:pPr>
            <w:ins w:id="217" w:author="liyan" w:date="2016-08-15T14:03:00Z">
              <w:r>
                <w:rPr>
                  <w:rFonts w:hint="eastAsia" w:cs="Arial"/>
                </w:rPr>
                <w:t>PC50</w:t>
              </w:r>
            </w:ins>
          </w:p>
        </w:tc>
        <w:tc>
          <w:tcPr>
            <w:tcW w:w="1292" w:type="dxa"/>
            <w:vAlign w:val="center"/>
          </w:tcPr>
          <w:p>
            <w:pPr>
              <w:rPr>
                <w:ins w:id="218" w:author="liyan" w:date="2016-08-15T14:03:00Z"/>
                <w:rFonts w:cs="Arial"/>
              </w:rPr>
            </w:pPr>
            <w:ins w:id="219" w:author="liyan" w:date="2016-08-15T14:03:00Z">
              <w:r>
                <w:rPr>
                  <w:rFonts w:hint="eastAsia" w:cs="Arial"/>
                </w:rPr>
                <w:t>2016-08-15</w:t>
              </w:r>
            </w:ins>
          </w:p>
        </w:tc>
        <w:tc>
          <w:tcPr>
            <w:tcW w:w="6053" w:type="dxa"/>
            <w:vAlign w:val="center"/>
          </w:tcPr>
          <w:p>
            <w:pPr>
              <w:numPr>
                <w:ilvl w:val="0"/>
                <w:numId w:val="25"/>
                <w:ins w:id="221" w:author="liyan" w:date="2016-08-15T14:15:00Z"/>
              </w:numPr>
              <w:ind w:firstLine="0"/>
              <w:rPr>
                <w:ins w:id="222" w:author="liyan" w:date="2016-08-15T14:15:00Z"/>
                <w:rFonts w:cs="Arial"/>
              </w:rPr>
              <w:pPrChange w:id="220" w:author="liyan" w:date="2016-08-15T14:15:00Z">
                <w:pPr>
                  <w:ind w:firstLine="420"/>
                </w:pPr>
              </w:pPrChange>
            </w:pPr>
            <w:ins w:id="223" w:author="liyan" w:date="2016-08-15T14:14:00Z">
              <w:r>
                <w:rPr>
                  <w:rFonts w:hint="eastAsia"/>
                </w:rPr>
                <w:t>SSMN_ZY_ENABLEN</w:t>
              </w:r>
            </w:ins>
            <w:ins w:id="224" w:author="liyan" w:date="2016-08-15T14:15:00Z">
              <w:r>
                <w:rPr>
                  <w:rFonts w:hint="eastAsia"/>
                </w:rPr>
                <w:t>UMBER表，type字段，增加一种类型：</w:t>
              </w:r>
            </w:ins>
            <w:ins w:id="225" w:author="liyan" w:date="2016-08-15T14:15:00Z">
              <w:r>
                <w:rPr>
                  <w:rFonts w:hint="eastAsia" w:cs="Arial"/>
                </w:rPr>
                <w:t>2：业务员A+副号码</w:t>
              </w:r>
            </w:ins>
          </w:p>
          <w:p>
            <w:pPr>
              <w:numPr>
                <w:ilvl w:val="0"/>
                <w:numId w:val="25"/>
                <w:ins w:id="227" w:author="liyan" w:date="2016-08-15T14:15:00Z"/>
              </w:numPr>
              <w:ind w:firstLine="0"/>
              <w:rPr>
                <w:ins w:id="228" w:author="liyan" w:date="2016-08-25T16:34:00Z"/>
                <w:rFonts w:cs="Arial"/>
              </w:rPr>
              <w:pPrChange w:id="226" w:author="liyan" w:date="2016-08-15T14:15:00Z">
                <w:pPr>
                  <w:ind w:firstLine="420"/>
                </w:pPr>
              </w:pPrChange>
            </w:pPr>
            <w:ins w:id="229" w:author="liyan" w:date="2016-08-22T10:41:00Z">
              <w:r>
                <w:rPr>
                  <w:rFonts w:hint="eastAsia" w:cs="Arial"/>
                </w:rPr>
                <w:t>SSMN_ZY_CHANNEL</w:t>
              </w:r>
            </w:ins>
            <w:ins w:id="230" w:author="liyan" w:date="2016-08-15T15:15:00Z">
              <w:r>
                <w:rPr>
                  <w:rFonts w:hint="eastAsia" w:cs="Arial"/>
                </w:rPr>
                <w:t>表中增加type字段</w:t>
              </w:r>
            </w:ins>
          </w:p>
          <w:p>
            <w:pPr>
              <w:numPr>
                <w:ilvl w:val="255"/>
                <w:numId w:val="0"/>
              </w:numPr>
              <w:rPr>
                <w:ins w:id="232" w:author="liyan" w:date="2016-08-15T14:03:00Z"/>
                <w:rFonts w:cs="Arial"/>
              </w:rPr>
              <w:pPrChange w:id="231" w:author="liyan" w:date="2016-08-25T18:11:00Z">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33" w:author="liyan" w:date="2016-10-26T14:33:00Z"/>
        </w:trPr>
        <w:tc>
          <w:tcPr>
            <w:tcW w:w="945" w:type="dxa"/>
            <w:vAlign w:val="center"/>
          </w:tcPr>
          <w:p>
            <w:pPr>
              <w:rPr>
                <w:ins w:id="234" w:author="liyan" w:date="2016-10-26T14:33:00Z"/>
                <w:rFonts w:cs="Arial"/>
              </w:rPr>
            </w:pPr>
            <w:ins w:id="235" w:author="liyan" w:date="2016-10-26T14:33:00Z">
              <w:r>
                <w:rPr>
                  <w:rFonts w:hint="eastAsia" w:cs="Arial"/>
                </w:rPr>
                <w:t>李艳</w:t>
              </w:r>
            </w:ins>
          </w:p>
        </w:tc>
        <w:tc>
          <w:tcPr>
            <w:tcW w:w="742" w:type="dxa"/>
          </w:tcPr>
          <w:p>
            <w:pPr>
              <w:rPr>
                <w:ins w:id="236" w:author="liyan" w:date="2016-10-26T14:33:00Z"/>
                <w:rFonts w:cs="Arial"/>
              </w:rPr>
            </w:pPr>
            <w:ins w:id="237" w:author="liyan" w:date="2016-10-26T14:33:00Z">
              <w:r>
                <w:rPr>
                  <w:rFonts w:hint="eastAsia" w:cs="Arial"/>
                </w:rPr>
                <w:t>PC51</w:t>
              </w:r>
            </w:ins>
          </w:p>
        </w:tc>
        <w:tc>
          <w:tcPr>
            <w:tcW w:w="1292" w:type="dxa"/>
            <w:vAlign w:val="center"/>
          </w:tcPr>
          <w:p>
            <w:pPr>
              <w:rPr>
                <w:ins w:id="238" w:author="liyan" w:date="2016-10-26T14:33:00Z"/>
                <w:rFonts w:cs="Arial"/>
              </w:rPr>
            </w:pPr>
            <w:ins w:id="239" w:author="liyan" w:date="2016-10-26T14:33:00Z">
              <w:r>
                <w:rPr>
                  <w:rFonts w:hint="eastAsia" w:cs="Arial"/>
                </w:rPr>
                <w:t>2016-10-26</w:t>
              </w:r>
            </w:ins>
          </w:p>
        </w:tc>
        <w:tc>
          <w:tcPr>
            <w:tcW w:w="6053" w:type="dxa"/>
            <w:vAlign w:val="center"/>
          </w:tcPr>
          <w:p>
            <w:pPr>
              <w:numPr>
                <w:ilvl w:val="255"/>
                <w:numId w:val="0"/>
              </w:numPr>
              <w:rPr>
                <w:ins w:id="240" w:author="liyan" w:date="2016-10-26T14:33:00Z"/>
                <w:rFonts w:cs="Arial"/>
              </w:rPr>
            </w:pPr>
            <w:ins w:id="241" w:author="liyan" w:date="2016-10-26T14:33:00Z">
              <w:r>
                <w:rPr>
                  <w:rFonts w:hint="eastAsia" w:cs="Arial"/>
                </w:rPr>
                <w:t>添加号盾地产话单</w:t>
              </w:r>
            </w:ins>
            <w:ins w:id="242" w:author="liyan" w:date="2016-10-26T14:34:00Z">
              <w:r>
                <w:rPr>
                  <w:rFonts w:hint="eastAsia" w:cs="Arial"/>
                </w:rPr>
                <w:t>表SSMN_ZY_CDR</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43" w:author="liyh" w:date="2016-11-30T14:24:00Z"/>
        </w:trPr>
        <w:tc>
          <w:tcPr>
            <w:tcW w:w="945" w:type="dxa"/>
            <w:vAlign w:val="center"/>
          </w:tcPr>
          <w:p>
            <w:pPr>
              <w:rPr>
                <w:ins w:id="244" w:author="liyh" w:date="2016-11-30T14:24:00Z"/>
                <w:rFonts w:cs="Arial"/>
              </w:rPr>
            </w:pPr>
            <w:ins w:id="245" w:author="liyh" w:date="2016-11-30T14:24:00Z">
              <w:r>
                <w:rPr>
                  <w:rFonts w:hint="eastAsia" w:cs="Arial"/>
                </w:rPr>
                <w:t>李宇航</w:t>
              </w:r>
            </w:ins>
          </w:p>
        </w:tc>
        <w:tc>
          <w:tcPr>
            <w:tcW w:w="742" w:type="dxa"/>
          </w:tcPr>
          <w:p>
            <w:pPr>
              <w:rPr>
                <w:ins w:id="246" w:author="liyh" w:date="2016-11-30T14:24:00Z"/>
                <w:rFonts w:cs="Arial"/>
              </w:rPr>
            </w:pPr>
            <w:ins w:id="247" w:author="liyh" w:date="2016-11-30T14:24:00Z">
              <w:r>
                <w:rPr>
                  <w:rFonts w:hint="eastAsia" w:cs="Arial"/>
                </w:rPr>
                <w:t>PC52</w:t>
              </w:r>
            </w:ins>
          </w:p>
        </w:tc>
        <w:tc>
          <w:tcPr>
            <w:tcW w:w="1292" w:type="dxa"/>
            <w:vAlign w:val="center"/>
          </w:tcPr>
          <w:p>
            <w:pPr>
              <w:rPr>
                <w:ins w:id="248" w:author="liyh" w:date="2016-11-30T14:24:00Z"/>
                <w:rFonts w:cs="Arial"/>
              </w:rPr>
            </w:pPr>
            <w:ins w:id="249" w:author="liyh" w:date="2016-11-30T14:24:00Z">
              <w:r>
                <w:rPr>
                  <w:rFonts w:hint="eastAsia" w:cs="Arial"/>
                </w:rPr>
                <w:t>2016-11-30</w:t>
              </w:r>
            </w:ins>
          </w:p>
        </w:tc>
        <w:tc>
          <w:tcPr>
            <w:tcW w:w="6053" w:type="dxa"/>
            <w:vAlign w:val="center"/>
          </w:tcPr>
          <w:p>
            <w:pPr>
              <w:numPr>
                <w:ilvl w:val="255"/>
                <w:numId w:val="0"/>
              </w:numPr>
              <w:rPr>
                <w:ins w:id="250" w:author="liyh" w:date="2016-11-30T14:24:00Z"/>
                <w:rFonts w:cs="Arial"/>
              </w:rPr>
            </w:pPr>
            <w:ins w:id="251" w:author="liyh" w:date="2016-11-30T14:25:00Z">
              <w:r>
                <w:rPr>
                  <w:rFonts w:hint="eastAsia" w:cs="Arial"/>
                </w:rPr>
                <w:t>号盾行业版 ssm</w:t>
              </w:r>
            </w:ins>
            <w:ins w:id="252" w:author="liyh" w:date="2016-11-30T14:33:00Z">
              <w:r>
                <w:rPr>
                  <w:rFonts w:hint="eastAsia" w:cs="Arial"/>
                </w:rPr>
                <w:t>n</w:t>
              </w:r>
            </w:ins>
            <w:ins w:id="253" w:author="liyh" w:date="2016-11-30T14:25:00Z">
              <w:r>
                <w:rPr>
                  <w:rFonts w:hint="eastAsia" w:cs="Arial"/>
                </w:rPr>
                <w:t xml:space="preserve">_user </w:t>
              </w:r>
            </w:ins>
            <w:ins w:id="254" w:author="liyh" w:date="2016-11-30T14:26:00Z">
              <w:r>
                <w:rPr>
                  <w:rFonts w:hint="eastAsia" w:cs="Arial"/>
                </w:rPr>
                <w:t>表新增</w:t>
              </w:r>
            </w:ins>
            <w:ins w:id="255" w:author="liyh" w:date="2016-11-30T14:27:00Z">
              <w:r>
                <w:rPr>
                  <w:rFonts w:hint="eastAsia" w:cs="Arial"/>
                </w:rPr>
                <w:t xml:space="preserve"> UPDATE_</w:t>
              </w:r>
            </w:ins>
            <w:ins w:id="256" w:author="liyh" w:date="2016-11-30T14:28:00Z">
              <w:r>
                <w:rPr>
                  <w:rFonts w:hint="eastAsia" w:cs="Arial"/>
                </w:rPr>
                <w:t>TIME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57" w:author="liyan" w:date="2016-12-16T17:03:00Z"/>
        </w:trPr>
        <w:tc>
          <w:tcPr>
            <w:tcW w:w="945" w:type="dxa"/>
            <w:vAlign w:val="center"/>
          </w:tcPr>
          <w:p>
            <w:pPr>
              <w:rPr>
                <w:ins w:id="258" w:author="liyan" w:date="2016-12-16T17:03:00Z"/>
                <w:rFonts w:cs="Arial"/>
              </w:rPr>
            </w:pPr>
            <w:ins w:id="259" w:author="liyan" w:date="2016-12-16T17:03:00Z">
              <w:r>
                <w:rPr>
                  <w:rFonts w:hint="eastAsia" w:cs="Arial"/>
                </w:rPr>
                <w:t>李艳</w:t>
              </w:r>
            </w:ins>
          </w:p>
        </w:tc>
        <w:tc>
          <w:tcPr>
            <w:tcW w:w="742" w:type="dxa"/>
          </w:tcPr>
          <w:p>
            <w:pPr>
              <w:rPr>
                <w:ins w:id="260" w:author="liyan" w:date="2016-12-16T17:03:00Z"/>
                <w:rFonts w:cs="Arial"/>
              </w:rPr>
            </w:pPr>
            <w:ins w:id="261" w:author="liyan" w:date="2016-12-16T17:03:00Z">
              <w:r>
                <w:rPr>
                  <w:rFonts w:hint="eastAsia" w:cs="Arial"/>
                </w:rPr>
                <w:t>PC53</w:t>
              </w:r>
            </w:ins>
          </w:p>
        </w:tc>
        <w:tc>
          <w:tcPr>
            <w:tcW w:w="1292" w:type="dxa"/>
            <w:vAlign w:val="center"/>
          </w:tcPr>
          <w:p>
            <w:pPr>
              <w:rPr>
                <w:ins w:id="262" w:author="liyan" w:date="2016-12-16T17:03:00Z"/>
                <w:rFonts w:cs="Arial"/>
              </w:rPr>
            </w:pPr>
            <w:ins w:id="263" w:author="liyan" w:date="2016-12-16T17:03:00Z">
              <w:r>
                <w:rPr>
                  <w:rFonts w:hint="eastAsia" w:cs="Arial"/>
                </w:rPr>
                <w:t>2016-12-16</w:t>
              </w:r>
            </w:ins>
          </w:p>
        </w:tc>
        <w:tc>
          <w:tcPr>
            <w:tcW w:w="6053" w:type="dxa"/>
            <w:vAlign w:val="center"/>
          </w:tcPr>
          <w:p>
            <w:pPr>
              <w:numPr>
                <w:ilvl w:val="255"/>
                <w:numId w:val="0"/>
              </w:numPr>
              <w:rPr>
                <w:ins w:id="264" w:author="liyan" w:date="2016-12-22T13:35:00Z"/>
              </w:rPr>
            </w:pPr>
            <w:ins w:id="265" w:author="liyan" w:date="2016-12-16T17:03:00Z">
              <w:r>
                <w:rPr>
                  <w:rFonts w:hint="eastAsia" w:cs="Arial"/>
                </w:rPr>
                <w:t>工作手机ssmn_gs_company表添加字段：</w:t>
              </w:r>
            </w:ins>
            <w:ins w:id="266" w:author="liyan" w:date="2016-12-16T17:04:00Z">
              <w:r>
                <w:rPr>
                  <w:rFonts w:hint="eastAsia" w:cs="Arial"/>
                </w:rPr>
                <w:t>(是否需要变更副号码)</w:t>
              </w:r>
            </w:ins>
            <w:ins w:id="267" w:author="liyan" w:date="2016-12-16T17:03:00Z">
              <w:r>
                <w:rPr>
                  <w:rFonts w:hint="eastAsia"/>
                </w:rPr>
                <w:t>CHANGENUMSTATUS，</w:t>
              </w:r>
            </w:ins>
            <w:ins w:id="268" w:author="liyan" w:date="2016-12-16T17:04:00Z">
              <w:r>
                <w:rPr>
                  <w:rFonts w:hint="eastAsia"/>
                </w:rPr>
                <w:t>(变更后的副号码个数)CHANGETONUM</w:t>
              </w:r>
            </w:ins>
          </w:p>
          <w:p>
            <w:pPr>
              <w:numPr>
                <w:ilvl w:val="255"/>
                <w:numId w:val="0"/>
              </w:numPr>
              <w:rPr>
                <w:ins w:id="269" w:author="liyan" w:date="2016-12-16T17:03:00Z"/>
              </w:rPr>
            </w:pPr>
            <w:ins w:id="270" w:author="liyan" w:date="2016-12-22T13:35:00Z">
              <w:r>
                <w:rPr>
                  <w:rFonts w:ascii="Courier New" w:hAnsi="Courier New"/>
                  <w:color w:val="000000"/>
                  <w:sz w:val="16"/>
                </w:rPr>
                <w:t>Blackcallnumber</w:t>
              </w:r>
            </w:ins>
            <w:ins w:id="271" w:author="liyan" w:date="2016-12-22T13:36:00Z">
              <w:r>
                <w:rPr>
                  <w:rFonts w:hint="eastAsia" w:ascii="Courier New" w:hAnsi="Courier New"/>
                  <w:color w:val="000000"/>
                  <w:sz w:val="16"/>
                </w:rPr>
                <w:t>黑名单名，添加创建时间字段：intime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72" w:author="liyan" w:date="2016-12-29T15:31:00Z"/>
        </w:trPr>
        <w:tc>
          <w:tcPr>
            <w:tcW w:w="945" w:type="dxa"/>
            <w:vAlign w:val="center"/>
          </w:tcPr>
          <w:p>
            <w:pPr>
              <w:rPr>
                <w:ins w:id="273" w:author="liyan" w:date="2016-12-29T15:31:00Z"/>
                <w:rFonts w:cs="Arial"/>
              </w:rPr>
            </w:pPr>
            <w:ins w:id="274" w:author="liyan" w:date="2016-12-29T15:31:00Z">
              <w:r>
                <w:rPr>
                  <w:rFonts w:hint="eastAsia" w:cs="Arial"/>
                </w:rPr>
                <w:t>李艳</w:t>
              </w:r>
            </w:ins>
          </w:p>
        </w:tc>
        <w:tc>
          <w:tcPr>
            <w:tcW w:w="742" w:type="dxa"/>
          </w:tcPr>
          <w:p>
            <w:pPr>
              <w:rPr>
                <w:ins w:id="275" w:author="liyan" w:date="2016-12-29T15:31:00Z"/>
                <w:rFonts w:cs="Arial"/>
              </w:rPr>
            </w:pPr>
            <w:ins w:id="276" w:author="liyan" w:date="2016-12-29T15:31:00Z">
              <w:r>
                <w:rPr>
                  <w:rFonts w:hint="eastAsia" w:cs="Arial"/>
                </w:rPr>
                <w:t>PC55</w:t>
              </w:r>
            </w:ins>
          </w:p>
        </w:tc>
        <w:tc>
          <w:tcPr>
            <w:tcW w:w="1292" w:type="dxa"/>
            <w:vAlign w:val="center"/>
          </w:tcPr>
          <w:p>
            <w:pPr>
              <w:rPr>
                <w:ins w:id="277" w:author="liyan" w:date="2016-12-29T15:31:00Z"/>
                <w:rFonts w:cs="Arial"/>
              </w:rPr>
            </w:pPr>
            <w:ins w:id="278" w:author="liyan" w:date="2016-12-29T15:31:00Z">
              <w:r>
                <w:rPr>
                  <w:rFonts w:hint="eastAsia" w:cs="Arial"/>
                </w:rPr>
                <w:t>2016-12-29</w:t>
              </w:r>
            </w:ins>
          </w:p>
        </w:tc>
        <w:tc>
          <w:tcPr>
            <w:tcW w:w="6053" w:type="dxa"/>
            <w:vAlign w:val="center"/>
          </w:tcPr>
          <w:p>
            <w:pPr>
              <w:numPr>
                <w:ilvl w:val="255"/>
                <w:numId w:val="0"/>
              </w:numPr>
              <w:rPr>
                <w:ins w:id="279" w:author="liyan" w:date="2016-12-29T15:31:00Z"/>
                <w:rFonts w:ascii="Courier New" w:hAnsi="Courier New"/>
                <w:color w:val="000000"/>
                <w:sz w:val="16"/>
              </w:rPr>
            </w:pPr>
            <w:ins w:id="280" w:author="liyan" w:date="2016-12-29T15:31:00Z">
              <w:r>
                <w:rPr>
                  <w:rFonts w:hint="eastAsia" w:ascii="Courier New" w:hAnsi="Courier New"/>
                  <w:color w:val="000000"/>
                  <w:sz w:val="16"/>
                </w:rPr>
                <w:t>添加号盾金融业务表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81" w:author="qinnan" w:date="2016-12-30T14:37:00Z"/>
        </w:trPr>
        <w:tc>
          <w:tcPr>
            <w:tcW w:w="945" w:type="dxa"/>
            <w:vAlign w:val="center"/>
          </w:tcPr>
          <w:p>
            <w:pPr>
              <w:rPr>
                <w:ins w:id="282" w:author="qinnan" w:date="2016-12-30T14:37:00Z"/>
                <w:rFonts w:cs="Arial"/>
              </w:rPr>
            </w:pPr>
            <w:ins w:id="283" w:author="qinnan" w:date="2016-12-30T14:37:00Z">
              <w:r>
                <w:rPr>
                  <w:rFonts w:hint="eastAsia" w:cs="Arial"/>
                </w:rPr>
                <w:t>彭津辉</w:t>
              </w:r>
            </w:ins>
          </w:p>
        </w:tc>
        <w:tc>
          <w:tcPr>
            <w:tcW w:w="742" w:type="dxa"/>
          </w:tcPr>
          <w:p>
            <w:pPr>
              <w:rPr>
                <w:ins w:id="284" w:author="qinnan" w:date="2016-12-30T14:37:00Z"/>
                <w:rFonts w:cs="Arial"/>
              </w:rPr>
            </w:pPr>
            <w:ins w:id="285" w:author="qinnan" w:date="2016-12-30T14:37:00Z">
              <w:r>
                <w:rPr>
                  <w:rFonts w:hint="eastAsia" w:cs="Arial"/>
                </w:rPr>
                <w:t>PC56</w:t>
              </w:r>
            </w:ins>
          </w:p>
        </w:tc>
        <w:tc>
          <w:tcPr>
            <w:tcW w:w="1292" w:type="dxa"/>
            <w:vAlign w:val="center"/>
          </w:tcPr>
          <w:p>
            <w:pPr>
              <w:rPr>
                <w:ins w:id="286" w:author="qinnan" w:date="2016-12-30T14:37:00Z"/>
                <w:rFonts w:cs="Arial"/>
              </w:rPr>
            </w:pPr>
            <w:ins w:id="287" w:author="qinnan" w:date="2016-12-30T14:37:00Z">
              <w:r>
                <w:rPr>
                  <w:rFonts w:hint="eastAsia" w:cs="Arial"/>
                </w:rPr>
                <w:t>2016-12</w:t>
              </w:r>
            </w:ins>
            <w:ins w:id="288" w:author="qinnan" w:date="2016-12-30T14:38:00Z">
              <w:r>
                <w:rPr>
                  <w:rFonts w:hint="eastAsia" w:cs="Arial"/>
                </w:rPr>
                <w:t>-30</w:t>
              </w:r>
            </w:ins>
          </w:p>
        </w:tc>
        <w:tc>
          <w:tcPr>
            <w:tcW w:w="6053" w:type="dxa"/>
            <w:vAlign w:val="center"/>
          </w:tcPr>
          <w:p>
            <w:pPr>
              <w:numPr>
                <w:ilvl w:val="255"/>
                <w:numId w:val="0"/>
              </w:numPr>
              <w:rPr>
                <w:ins w:id="289" w:author="qinnan" w:date="2016-12-30T14:37:00Z"/>
                <w:rFonts w:ascii="Courier New" w:hAnsi="Courier New"/>
                <w:color w:val="000000"/>
                <w:sz w:val="16"/>
              </w:rPr>
            </w:pPr>
            <w:ins w:id="290" w:author="qinnan" w:date="2016-12-30T14:38:00Z">
              <w:r>
                <w:rPr>
                  <w:rFonts w:hint="eastAsia" w:ascii="Courier New" w:hAnsi="Courier New"/>
                  <w:color w:val="000000"/>
                  <w:sz w:val="16"/>
                </w:rPr>
                <w:t>新添加一张对照表，用于个人用户加黑名单前作比对</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91" w:author="qinnan" w:date="2016-12-30T14:38:00Z"/>
        </w:trPr>
        <w:tc>
          <w:tcPr>
            <w:tcW w:w="945" w:type="dxa"/>
            <w:vAlign w:val="center"/>
          </w:tcPr>
          <w:p>
            <w:pPr>
              <w:rPr>
                <w:ins w:id="292" w:author="qinnan" w:date="2016-12-30T14:38:00Z"/>
                <w:rFonts w:cs="Arial"/>
              </w:rPr>
            </w:pPr>
            <w:ins w:id="293" w:author="qinnan" w:date="2016-12-30T14:38:00Z">
              <w:r>
                <w:rPr>
                  <w:rFonts w:hint="eastAsia" w:cs="Arial"/>
                </w:rPr>
                <w:t>秦楠</w:t>
              </w:r>
            </w:ins>
          </w:p>
        </w:tc>
        <w:tc>
          <w:tcPr>
            <w:tcW w:w="742" w:type="dxa"/>
          </w:tcPr>
          <w:p>
            <w:pPr>
              <w:rPr>
                <w:ins w:id="294" w:author="qinnan" w:date="2016-12-30T14:38:00Z"/>
                <w:rFonts w:cs="Arial"/>
              </w:rPr>
            </w:pPr>
            <w:ins w:id="295" w:author="qinnan" w:date="2016-12-30T14:38:00Z">
              <w:r>
                <w:rPr>
                  <w:rFonts w:hint="eastAsia" w:cs="Arial"/>
                </w:rPr>
                <w:t>PC57</w:t>
              </w:r>
            </w:ins>
          </w:p>
        </w:tc>
        <w:tc>
          <w:tcPr>
            <w:tcW w:w="1292" w:type="dxa"/>
            <w:vAlign w:val="center"/>
          </w:tcPr>
          <w:p>
            <w:pPr>
              <w:rPr>
                <w:ins w:id="296" w:author="qinnan" w:date="2016-12-30T14:38:00Z"/>
                <w:rFonts w:cs="Arial"/>
              </w:rPr>
            </w:pPr>
            <w:ins w:id="297" w:author="qinnan" w:date="2016-12-30T14:38:00Z">
              <w:r>
                <w:rPr>
                  <w:rFonts w:hint="eastAsia" w:cs="Arial"/>
                </w:rPr>
                <w:t>2016-12-30</w:t>
              </w:r>
            </w:ins>
          </w:p>
        </w:tc>
        <w:tc>
          <w:tcPr>
            <w:tcW w:w="6053" w:type="dxa"/>
            <w:vAlign w:val="center"/>
          </w:tcPr>
          <w:p>
            <w:pPr>
              <w:numPr>
                <w:ilvl w:val="255"/>
                <w:numId w:val="0"/>
              </w:numPr>
              <w:rPr>
                <w:ins w:id="298" w:author="qinnan" w:date="2016-12-30T14:38:00Z"/>
                <w:rFonts w:ascii="Courier New" w:hAnsi="Courier New"/>
                <w:color w:val="000000"/>
                <w:sz w:val="16"/>
              </w:rPr>
            </w:pPr>
            <w:ins w:id="299" w:author="qinnan" w:date="2016-12-30T14:38:00Z">
              <w:r>
                <w:rPr>
                  <w:rFonts w:hint="eastAsia" w:ascii="Courier New" w:hAnsi="Courier New"/>
                  <w:color w:val="000000"/>
                  <w:sz w:val="16"/>
                </w:rPr>
                <w:t>新增ssmn_jr_twocallcdr表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300" w:author="liyan" w:date="2017-02-20T14:38:25Z"/>
        </w:trPr>
        <w:tc>
          <w:tcPr>
            <w:tcW w:w="945" w:type="dxa"/>
            <w:vAlign w:val="center"/>
          </w:tcPr>
          <w:p>
            <w:pPr>
              <w:rPr>
                <w:ins w:id="301" w:author="liyan" w:date="2017-02-20T14:38:25Z"/>
                <w:rFonts w:hint="eastAsia" w:eastAsia="宋体" w:cs="Arial"/>
                <w:lang w:eastAsia="zh-CN"/>
              </w:rPr>
            </w:pPr>
            <w:ins w:id="302" w:author="liyan" w:date="2017-02-20T14:38:27Z">
              <w:r>
                <w:rPr>
                  <w:rFonts w:hint="eastAsia" w:cs="Arial"/>
                  <w:lang w:eastAsia="zh-CN"/>
                </w:rPr>
                <w:t>李艳</w:t>
              </w:r>
            </w:ins>
          </w:p>
        </w:tc>
        <w:tc>
          <w:tcPr>
            <w:tcW w:w="742" w:type="dxa"/>
          </w:tcPr>
          <w:p>
            <w:pPr>
              <w:rPr>
                <w:ins w:id="303" w:author="liyan" w:date="2017-02-20T14:38:25Z"/>
                <w:rFonts w:hint="eastAsia" w:cs="Arial"/>
              </w:rPr>
            </w:pPr>
            <w:ins w:id="304" w:author="liyan" w:date="2017-02-20T14:38:38Z">
              <w:r>
                <w:rPr>
                  <w:rFonts w:hint="eastAsia" w:cs="Arial"/>
                  <w:lang w:val="en-US" w:eastAsia="zh-CN"/>
                </w:rPr>
                <w:t>PC60</w:t>
              </w:r>
            </w:ins>
          </w:p>
        </w:tc>
        <w:tc>
          <w:tcPr>
            <w:tcW w:w="1292" w:type="dxa"/>
            <w:vAlign w:val="center"/>
          </w:tcPr>
          <w:p>
            <w:pPr>
              <w:rPr>
                <w:ins w:id="305" w:author="liyan" w:date="2017-02-20T14:38:25Z"/>
                <w:rFonts w:hint="eastAsia" w:eastAsia="宋体" w:cs="Arial"/>
                <w:lang w:val="en-US" w:eastAsia="zh-CN"/>
              </w:rPr>
            </w:pPr>
            <w:ins w:id="306" w:author="liyan" w:date="2017-02-20T14:38:40Z">
              <w:r>
                <w:rPr>
                  <w:rFonts w:hint="eastAsia" w:cs="Arial"/>
                  <w:lang w:val="en-US" w:eastAsia="zh-CN"/>
                </w:rPr>
                <w:t>20</w:t>
              </w:r>
            </w:ins>
            <w:ins w:id="307" w:author="liyan" w:date="2017-02-20T14:38:41Z">
              <w:r>
                <w:rPr>
                  <w:rFonts w:hint="eastAsia" w:cs="Arial"/>
                  <w:lang w:val="en-US" w:eastAsia="zh-CN"/>
                </w:rPr>
                <w:t>1</w:t>
              </w:r>
            </w:ins>
            <w:ins w:id="308" w:author="liyan" w:date="2017-02-20T14:38:42Z">
              <w:r>
                <w:rPr>
                  <w:rFonts w:hint="eastAsia" w:cs="Arial"/>
                  <w:lang w:val="en-US" w:eastAsia="zh-CN"/>
                </w:rPr>
                <w:t>7</w:t>
              </w:r>
            </w:ins>
            <w:ins w:id="309" w:author="liyan" w:date="2017-02-20T14:38:44Z">
              <w:r>
                <w:rPr>
                  <w:rFonts w:hint="eastAsia" w:cs="Arial"/>
                  <w:lang w:val="en-US" w:eastAsia="zh-CN"/>
                </w:rPr>
                <w:t>-0</w:t>
              </w:r>
            </w:ins>
            <w:ins w:id="310" w:author="liyan" w:date="2017-02-20T14:38:45Z">
              <w:r>
                <w:rPr>
                  <w:rFonts w:hint="eastAsia" w:cs="Arial"/>
                  <w:lang w:val="en-US" w:eastAsia="zh-CN"/>
                </w:rPr>
                <w:t>2</w:t>
              </w:r>
            </w:ins>
            <w:ins w:id="311" w:author="liyan" w:date="2017-02-20T14:38:46Z">
              <w:r>
                <w:rPr>
                  <w:rFonts w:hint="eastAsia" w:cs="Arial"/>
                  <w:lang w:val="en-US" w:eastAsia="zh-CN"/>
                </w:rPr>
                <w:t>-20</w:t>
              </w:r>
            </w:ins>
          </w:p>
        </w:tc>
        <w:tc>
          <w:tcPr>
            <w:tcW w:w="6053" w:type="dxa"/>
            <w:vAlign w:val="center"/>
          </w:tcPr>
          <w:p>
            <w:pPr>
              <w:numPr>
                <w:ilvl w:val="255"/>
                <w:numId w:val="0"/>
              </w:numPr>
              <w:rPr>
                <w:ins w:id="312" w:author="liyan" w:date="2017-03-03T11:10:48Z"/>
                <w:rFonts w:hint="eastAsia" w:ascii="Courier New" w:hAnsi="Courier New"/>
                <w:color w:val="000000"/>
                <w:sz w:val="16"/>
              </w:rPr>
            </w:pPr>
            <w:ins w:id="313" w:author="liyan" w:date="2017-02-20T14:39:03Z">
              <w:r>
                <w:rPr>
                  <w:rFonts w:hint="eastAsia" w:ascii="Courier New" w:hAnsi="Courier New"/>
                  <w:color w:val="000000"/>
                  <w:sz w:val="16"/>
                  <w:rPrChange w:id="314" w:author="liyan" w:date="2017-02-20T14:39:03Z">
                    <w:rPr>
                      <w:rFonts w:hint="eastAsia"/>
                    </w:rPr>
                  </w:rPrChange>
                </w:rPr>
                <w:t>ssmn_zy_user</w:t>
              </w:r>
            </w:ins>
            <w:ins w:id="315" w:author="liyan" w:date="2017-02-20T14:39:05Z">
              <w:r>
                <w:rPr>
                  <w:rFonts w:hint="eastAsia" w:ascii="Courier New" w:hAnsi="Courier New"/>
                  <w:color w:val="000000"/>
                  <w:sz w:val="16"/>
                  <w:lang w:eastAsia="zh-CN"/>
                </w:rPr>
                <w:t>表</w:t>
              </w:r>
            </w:ins>
            <w:ins w:id="316" w:author="liyan" w:date="2017-02-20T14:39:06Z">
              <w:r>
                <w:rPr>
                  <w:rFonts w:hint="eastAsia" w:ascii="Courier New" w:hAnsi="Courier New"/>
                  <w:color w:val="000000"/>
                  <w:sz w:val="16"/>
                  <w:lang w:eastAsia="zh-CN"/>
                </w:rPr>
                <w:t>添加</w:t>
              </w:r>
            </w:ins>
            <w:ins w:id="317" w:author="liyan" w:date="2017-02-20T14:39:07Z">
              <w:r>
                <w:rPr>
                  <w:rFonts w:hint="eastAsia" w:ascii="Courier New" w:hAnsi="Courier New"/>
                  <w:color w:val="000000"/>
                  <w:sz w:val="16"/>
                  <w:lang w:eastAsia="zh-CN"/>
                </w:rPr>
                <w:t>第二</w:t>
              </w:r>
            </w:ins>
            <w:ins w:id="318" w:author="liyan" w:date="2017-02-20T14:39:10Z">
              <w:r>
                <w:rPr>
                  <w:rFonts w:hint="eastAsia" w:ascii="Courier New" w:hAnsi="Courier New"/>
                  <w:color w:val="000000"/>
                  <w:sz w:val="16"/>
                  <w:lang w:eastAsia="zh-CN"/>
                </w:rPr>
                <w:t>联系人</w:t>
              </w:r>
            </w:ins>
            <w:ins w:id="319" w:author="liyan" w:date="2017-02-20T14:39:11Z">
              <w:r>
                <w:rPr>
                  <w:rFonts w:hint="eastAsia" w:ascii="Courier New" w:hAnsi="Courier New"/>
                  <w:color w:val="000000"/>
                  <w:sz w:val="16"/>
                  <w:lang w:eastAsia="zh-CN"/>
                </w:rPr>
                <w:t>字段：</w:t>
              </w:r>
            </w:ins>
            <w:ins w:id="320" w:author="liyan" w:date="2017-02-20T14:39:17Z">
              <w:r>
                <w:rPr>
                  <w:rFonts w:hint="eastAsia" w:ascii="Courier New" w:hAnsi="Courier New"/>
                  <w:color w:val="000000"/>
                  <w:sz w:val="16"/>
                  <w:rPrChange w:id="321" w:author="liyan" w:date="2017-02-20T14:39:17Z">
                    <w:rPr>
                      <w:rFonts w:hint="eastAsia"/>
                    </w:rPr>
                  </w:rPrChange>
                </w:rPr>
                <w:t>secondMsisdn</w:t>
              </w:r>
            </w:ins>
          </w:p>
          <w:p>
            <w:pPr>
              <w:numPr>
                <w:ilvl w:val="255"/>
                <w:numId w:val="0"/>
              </w:numPr>
              <w:rPr>
                <w:ins w:id="322" w:author="liyan" w:date="2017-03-03T11:10:48Z"/>
                <w:rFonts w:hint="eastAsia" w:ascii="Courier New" w:hAnsi="Courier New"/>
                <w:color w:val="000000"/>
                <w:sz w:val="16"/>
              </w:rPr>
            </w:pPr>
            <w:ins w:id="323" w:author="liyan" w:date="2017-03-03T11:10:48Z">
              <w:r>
                <w:rPr>
                  <w:rFonts w:hint="eastAsia" w:ascii="Courier New" w:hAnsi="Courier New"/>
                  <w:color w:val="000000"/>
                  <w:sz w:val="16"/>
                </w:rPr>
                <w:t>ssmn_zy</w:t>
              </w:r>
            </w:ins>
            <w:ins w:id="324" w:author="liyan" w:date="2017-03-03T11:10:53Z">
              <w:r>
                <w:rPr>
                  <w:rFonts w:hint="default" w:ascii="Courier New" w:hAnsi="Courier New"/>
                  <w:color w:val="000000"/>
                  <w:sz w:val="16"/>
                  <w:lang w:val="en-US"/>
                </w:rPr>
                <w:t>_</w:t>
              </w:r>
            </w:ins>
            <w:ins w:id="325" w:author="liyan" w:date="2017-03-03T11:10:54Z">
              <w:r>
                <w:rPr>
                  <w:rFonts w:hint="default" w:ascii="Courier New" w:hAnsi="Courier New"/>
                  <w:color w:val="000000"/>
                  <w:sz w:val="16"/>
                  <w:lang w:val="en-US"/>
                </w:rPr>
                <w:t>cance</w:t>
              </w:r>
            </w:ins>
            <w:ins w:id="326" w:author="liyan" w:date="2017-03-03T11:10:55Z">
              <w:r>
                <w:rPr>
                  <w:rFonts w:hint="default" w:ascii="Courier New" w:hAnsi="Courier New"/>
                  <w:color w:val="000000"/>
                  <w:sz w:val="16"/>
                  <w:lang w:val="en-US"/>
                </w:rPr>
                <w:t>l</w:t>
              </w:r>
            </w:ins>
            <w:ins w:id="327" w:author="liyan" w:date="2017-03-03T11:10:48Z">
              <w:r>
                <w:rPr>
                  <w:rFonts w:hint="eastAsia" w:ascii="Courier New" w:hAnsi="Courier New"/>
                  <w:color w:val="000000"/>
                  <w:sz w:val="16"/>
                </w:rPr>
                <w:t>_user</w:t>
              </w:r>
            </w:ins>
            <w:ins w:id="328" w:author="liyan" w:date="2017-03-03T11:10:48Z">
              <w:r>
                <w:rPr>
                  <w:rFonts w:hint="eastAsia" w:ascii="Courier New" w:hAnsi="Courier New"/>
                  <w:color w:val="000000"/>
                  <w:sz w:val="16"/>
                  <w:lang w:eastAsia="zh-CN"/>
                </w:rPr>
                <w:t>表添加第二联系人字段：</w:t>
              </w:r>
            </w:ins>
            <w:ins w:id="329" w:author="liyan" w:date="2017-03-03T11:10:48Z">
              <w:r>
                <w:rPr>
                  <w:rFonts w:hint="eastAsia" w:ascii="Courier New" w:hAnsi="Courier New"/>
                  <w:color w:val="000000"/>
                  <w:sz w:val="16"/>
                </w:rPr>
                <w:t>secondMsisdn</w:t>
              </w:r>
            </w:ins>
          </w:p>
          <w:p>
            <w:pPr>
              <w:numPr>
                <w:ilvl w:val="255"/>
                <w:numId w:val="0"/>
              </w:numPr>
              <w:rPr>
                <w:ins w:id="330" w:author="liyan" w:date="2017-02-20T14:38:25Z"/>
                <w:rFonts w:hint="eastAsia" w:ascii="Courier New" w:hAnsi="Courier New" w:eastAsia="宋体"/>
                <w:color w:val="000000"/>
                <w:sz w:val="16"/>
                <w:lang w:val="en-US" w:eastAsia="zh-CN"/>
              </w:rPr>
            </w:pPr>
            <w:ins w:id="331" w:author="liyan" w:date="2017-02-20T14:39:23Z">
              <w:r>
                <w:rPr>
                  <w:rFonts w:hint="eastAsia" w:ascii="Courier New" w:hAnsi="Courier New"/>
                  <w:color w:val="000000"/>
                  <w:sz w:val="16"/>
                  <w:lang w:val="en-US" w:eastAsia="zh-CN"/>
                </w:rPr>
                <w:t>S</w:t>
              </w:r>
            </w:ins>
            <w:ins w:id="332" w:author="liyan" w:date="2017-02-20T14:39:24Z">
              <w:r>
                <w:rPr>
                  <w:rFonts w:hint="eastAsia" w:ascii="Courier New" w:hAnsi="Courier New"/>
                  <w:color w:val="000000"/>
                  <w:sz w:val="16"/>
                  <w:lang w:val="en-US" w:eastAsia="zh-CN"/>
                </w:rPr>
                <w:t>smn_</w:t>
              </w:r>
            </w:ins>
            <w:ins w:id="333" w:author="liyan" w:date="2017-02-20T14:39:25Z">
              <w:r>
                <w:rPr>
                  <w:rFonts w:hint="eastAsia" w:ascii="Courier New" w:hAnsi="Courier New"/>
                  <w:color w:val="000000"/>
                  <w:sz w:val="16"/>
                  <w:lang w:val="en-US" w:eastAsia="zh-CN"/>
                </w:rPr>
                <w:t>zy_</w:t>
              </w:r>
            </w:ins>
            <w:ins w:id="334" w:author="liyan" w:date="2017-02-20T14:39:26Z">
              <w:r>
                <w:rPr>
                  <w:rFonts w:hint="eastAsia" w:ascii="Courier New" w:hAnsi="Courier New"/>
                  <w:color w:val="000000"/>
                  <w:sz w:val="16"/>
                  <w:lang w:val="en-US" w:eastAsia="zh-CN"/>
                </w:rPr>
                <w:t>cdr</w:t>
              </w:r>
            </w:ins>
            <w:ins w:id="335" w:author="liyan" w:date="2017-02-20T14:39:27Z">
              <w:r>
                <w:rPr>
                  <w:rFonts w:hint="eastAsia" w:ascii="Courier New" w:hAnsi="Courier New"/>
                  <w:color w:val="000000"/>
                  <w:sz w:val="16"/>
                  <w:lang w:val="en-US" w:eastAsia="zh-CN"/>
                </w:rPr>
                <w:t>表添加</w:t>
              </w:r>
            </w:ins>
            <w:ins w:id="336" w:author="liyan" w:date="2017-02-20T14:39:29Z">
              <w:r>
                <w:rPr>
                  <w:rFonts w:hint="eastAsia" w:ascii="Courier New" w:hAnsi="Courier New"/>
                  <w:color w:val="000000"/>
                  <w:sz w:val="16"/>
                  <w:lang w:val="en-US" w:eastAsia="zh-CN"/>
                </w:rPr>
                <w:t>第</w:t>
              </w:r>
            </w:ins>
            <w:ins w:id="337" w:author="liyan" w:date="2017-02-20T14:39:30Z">
              <w:r>
                <w:rPr>
                  <w:rFonts w:hint="eastAsia" w:ascii="Courier New" w:hAnsi="Courier New"/>
                  <w:color w:val="000000"/>
                  <w:sz w:val="16"/>
                  <w:lang w:val="en-US" w:eastAsia="zh-CN"/>
                </w:rPr>
                <w:t>一</w:t>
              </w:r>
            </w:ins>
            <w:ins w:id="338" w:author="liyan" w:date="2017-02-20T14:39:42Z">
              <w:r>
                <w:rPr>
                  <w:rFonts w:hint="eastAsia" w:ascii="Courier New" w:hAnsi="Courier New"/>
                  <w:color w:val="000000"/>
                  <w:sz w:val="16"/>
                  <w:lang w:val="en-US" w:eastAsia="zh-CN"/>
                </w:rPr>
                <w:t>联系人</w:t>
              </w:r>
            </w:ins>
            <w:ins w:id="339" w:author="liyan" w:date="2017-02-20T14:39:43Z">
              <w:r>
                <w:rPr>
                  <w:rFonts w:hint="eastAsia" w:ascii="Courier New" w:hAnsi="Courier New"/>
                  <w:color w:val="000000"/>
                  <w:sz w:val="16"/>
                  <w:lang w:val="en-US" w:eastAsia="zh-CN"/>
                </w:rPr>
                <w:t>字段：</w:t>
              </w:r>
            </w:ins>
            <w:ins w:id="340" w:author="liyan" w:date="2017-02-20T14:39:46Z">
              <w:r>
                <w:rPr>
                  <w:rFonts w:hint="eastAsia" w:ascii="Courier New" w:hAnsi="Courier New"/>
                  <w:color w:val="000000"/>
                  <w:sz w:val="16"/>
                  <w:lang w:val="en-US" w:eastAsia="zh-CN"/>
                </w:rPr>
                <w:t>firs</w:t>
              </w:r>
            </w:ins>
            <w:ins w:id="341" w:author="liyan" w:date="2017-02-20T14:39:47Z">
              <w:r>
                <w:rPr>
                  <w:rFonts w:hint="eastAsia" w:ascii="Courier New" w:hAnsi="Courier New"/>
                  <w:color w:val="000000"/>
                  <w:sz w:val="16"/>
                  <w:lang w:val="en-US" w:eastAsia="zh-CN"/>
                </w:rPr>
                <w:t>tMsis</w:t>
              </w:r>
            </w:ins>
            <w:ins w:id="342" w:author="liyan" w:date="2017-02-20T14:39:48Z">
              <w:r>
                <w:rPr>
                  <w:rFonts w:hint="eastAsia" w:ascii="Courier New" w:hAnsi="Courier New"/>
                  <w:color w:val="000000"/>
                  <w:sz w:val="16"/>
                  <w:lang w:val="en-US" w:eastAsia="zh-CN"/>
                </w:rPr>
                <w:t>dn</w:t>
              </w:r>
            </w:ins>
          </w:p>
        </w:tc>
      </w:tr>
    </w:tbl>
    <w:p>
      <w:pPr>
        <w:rPr>
          <w:rFonts w:ascii="Tahoma" w:hAnsi="Tahoma"/>
          <w:b/>
          <w:szCs w:val="21"/>
        </w:rPr>
      </w:pPr>
      <w:r>
        <w:br w:type="page"/>
      </w:r>
    </w:p>
    <w:p>
      <w:pPr>
        <w:pStyle w:val="2"/>
        <w:rPr>
          <w:color w:val="auto"/>
        </w:rPr>
      </w:pPr>
      <w:bookmarkStart w:id="39" w:name="_Toc384193964"/>
      <w:r>
        <w:rPr>
          <w:rFonts w:hint="eastAsia"/>
          <w:color w:val="auto"/>
        </w:rPr>
        <w:t>数据库系统概述</w:t>
      </w:r>
      <w:bookmarkEnd w:id="15"/>
      <w:bookmarkEnd w:id="16"/>
      <w:bookmarkEnd w:id="17"/>
      <w:bookmarkEnd w:id="18"/>
      <w:bookmarkEnd w:id="19"/>
      <w:bookmarkEnd w:id="39"/>
    </w:p>
    <w:p>
      <w:pPr>
        <w:ind w:firstLine="420"/>
        <w:rPr>
          <w:rFonts w:cs="Arial"/>
        </w:rPr>
      </w:pPr>
      <w:r>
        <w:rPr>
          <w:rFonts w:hint="eastAsia" w:cs="Arial"/>
        </w:rPr>
        <w:t>数据库系统作为整个平台的关键子系统，需要提供高可靠性的数据库服务。整个数据库系统采用Oracle多节点复制技术构建分布式的数据库系统，以便提高数据库系统的可用性。在本配置中，数据库系统有两个主节点构成。每个节点上有一个数据库。单机的数据库系统采用Oracle 9i (version: 9.2.0.4)作为单机的数据库软件。两个数据库系统之间的数据同步采用Oracle高级复制方式。</w:t>
      </w:r>
    </w:p>
    <w:p>
      <w:pPr>
        <w:ind w:left="420"/>
      </w:pPr>
    </w:p>
    <w:p>
      <w:pPr>
        <w:outlineLvl w:val="0"/>
      </w:pPr>
      <w:bookmarkStart w:id="40" w:name="_Toc384193965"/>
      <w:r>
        <w:rPr>
          <w:rFonts w:hint="eastAsia"/>
        </w:rPr>
        <w:t>DB2</w:t>
      </w:r>
      <w:bookmarkEnd w:id="40"/>
    </w:p>
    <w:p/>
    <w:p>
      <w:pPr>
        <w:outlineLvl w:val="0"/>
      </w:pPr>
      <w:r>
        <w:rPr>
          <w:sz w:val="20"/>
        </w:rPr>
        <w:pict>
          <v:shape id="_x0000_s1068" o:spid="_x0000_s1068" o:spt="202" type="#_x0000_t202" style="position:absolute;left:0pt;margin-left:315pt;margin-top:4.15pt;height:31.2pt;width:99pt;z-index:251662336;mso-width-relative:page;mso-height-relative:page;" filled="f" stroked="f" coordsize="21600,21600">
            <v:path/>
            <v:fill on="f" focussize="0,0"/>
            <v:stroke on="f" joinstyle="miter"/>
            <v:imagedata o:title=""/>
            <o:lock v:ext="edit"/>
            <v:textbox>
              <w:txbxContent>
                <w:p>
                  <w:r>
                    <w:rPr>
                      <w:rFonts w:hint="eastAsia"/>
                    </w:rPr>
                    <w:t>数据库主节点</w:t>
                  </w:r>
                </w:p>
              </w:txbxContent>
            </v:textbox>
          </v:shape>
        </w:pict>
      </w:r>
      <w:r>
        <w:rPr>
          <w:sz w:val="20"/>
        </w:rPr>
        <w:pict>
          <v:line id="_x0000_s1065" o:spid="_x0000_s1065" o:spt="20" style="position:absolute;left:0pt;flip:y;margin-left:108pt;margin-top:13.2pt;height:31.2pt;width:117pt;z-index:251659264;mso-width-relative:page;mso-height-relative:page;" coordsize="21600,21600">
            <v:path arrowok="t"/>
            <v:fill focussize="0,0"/>
            <v:stroke endarrow="block"/>
            <v:imagedata o:title=""/>
            <o:lock v:ext="edit"/>
          </v:line>
        </w:pict>
      </w:r>
      <w:r>
        <w:rPr>
          <w:sz w:val="20"/>
        </w:rPr>
        <w:pict>
          <v:shape id="_x0000_s1061" o:spid="_x0000_s1061" o:spt="3" type="#_x0000_t3" style="position:absolute;left:0pt;margin-left:225pt;margin-top:-2.4pt;height:7.8pt;width:54pt;z-index:251656192;mso-width-relative:page;mso-height-relative:page;" coordsize="21600,21600">
            <v:path/>
            <v:fill focussize="0,0"/>
            <v:stroke/>
            <v:imagedata o:title=""/>
            <o:lock v:ext="edit"/>
          </v:shape>
        </w:pict>
      </w:r>
      <w:r>
        <w:rPr>
          <w:sz w:val="20"/>
        </w:rPr>
        <w:pict>
          <v:line id="_x0000_s1064" o:spid="_x0000_s1064" o:spt="20" style="position:absolute;left:0pt;margin-left:279pt;margin-top:5.4pt;height:35.7pt;width:0.05pt;z-index:251658240;mso-width-relative:page;mso-height-relative:page;" coordsize="21600,21600">
            <v:path arrowok="t"/>
            <v:fill focussize="0,0"/>
            <v:stroke/>
            <v:imagedata o:title=""/>
            <o:lock v:ext="edit"/>
          </v:line>
        </w:pict>
      </w:r>
      <w:r>
        <w:rPr>
          <w:sz w:val="20"/>
        </w:rPr>
        <w:pict>
          <v:line id="_x0000_s1063" o:spid="_x0000_s1063" o:spt="20" style="position:absolute;left:0pt;margin-left:225pt;margin-top:5.4pt;height:35.7pt;width:0.05pt;z-index:251658240;mso-width-relative:page;mso-height-relative:page;" coordsize="21600,21600">
            <v:path arrowok="t"/>
            <v:fill focussize="0,0"/>
            <v:stroke/>
            <v:imagedata o:title=""/>
            <o:lock v:ext="edit"/>
          </v:line>
        </w:pict>
      </w:r>
      <w:bookmarkStart w:id="41" w:name="_Toc384193966"/>
      <w:r>
        <w:rPr>
          <w:rFonts w:hint="eastAsia"/>
        </w:rPr>
        <w:t>DB1</w:t>
      </w:r>
      <w:bookmarkEnd w:id="41"/>
    </w:p>
    <w:p>
      <w:r>
        <w:rPr>
          <w:sz w:val="20"/>
        </w:rPr>
        <w:pict>
          <v:line id="_x0000_s1066" o:spid="_x0000_s1066" o:spt="20" style="position:absolute;left:0pt;flip:x;margin-left:108pt;margin-top:13.2pt;height:31.2pt;width:117pt;z-index:251660288;mso-width-relative:page;mso-height-relative:page;" coordsize="21600,21600">
            <v:path arrowok="t"/>
            <v:fill focussize="0,0"/>
            <v:stroke endarrow="block"/>
            <v:imagedata o:title=""/>
            <o:lock v:ext="edit"/>
          </v:line>
        </w:pict>
      </w:r>
      <w:r>
        <w:rPr>
          <w:sz w:val="20"/>
        </w:rPr>
        <w:pict>
          <v:line id="_x0000_s1060" o:spid="_x0000_s1060" o:spt="20" style="position:absolute;left:0pt;margin-left:108pt;margin-top:13.2pt;height:46.8pt;width:0pt;z-index:251655168;mso-width-relative:page;mso-height-relative:page;" coordsize="21600,21600">
            <v:path arrowok="t"/>
            <v:fill focussize="0,0"/>
            <v:stroke/>
            <v:imagedata o:title=""/>
            <o:lock v:ext="edit"/>
          </v:line>
        </w:pict>
      </w:r>
      <w:r>
        <w:rPr>
          <w:sz w:val="20"/>
        </w:rPr>
        <w:pict>
          <v:line id="_x0000_s1059" o:spid="_x0000_s1059" o:spt="20" style="position:absolute;left:0pt;margin-left:54pt;margin-top:13.2pt;height:46.8pt;width:0pt;z-index:251654144;mso-width-relative:page;mso-height-relative:page;" coordsize="21600,21600">
            <v:path arrowok="t"/>
            <v:fill focussize="0,0"/>
            <v:stroke/>
            <v:imagedata o:title=""/>
            <o:lock v:ext="edit"/>
          </v:line>
        </w:pict>
      </w:r>
      <w:r>
        <w:rPr>
          <w:sz w:val="20"/>
        </w:rPr>
        <w:pict>
          <v:shape id="_x0000_s1058" o:spid="_x0000_s1058" o:spt="3" type="#_x0000_t3" style="position:absolute;left:0pt;margin-left:54pt;margin-top:5.4pt;height:7.8pt;width:54pt;z-index:251653120;mso-width-relative:page;mso-height-relative:page;" coordsize="21600,21600">
            <v:path/>
            <v:fill focussize="0,0"/>
            <v:stroke/>
            <v:imagedata o:title=""/>
            <o:lock v:ext="edit"/>
          </v:shape>
        </w:pict>
      </w:r>
    </w:p>
    <w:p>
      <w:r>
        <w:rPr>
          <w:sz w:val="20"/>
        </w:rPr>
        <w:pict>
          <v:shape id="_x0000_s1062" o:spid="_x0000_s1062" o:spt="3" type="#_x0000_t3" style="position:absolute;left:0pt;margin-left:225pt;margin-top:5.4pt;height:7.75pt;width:54pt;z-index:251657216;mso-width-relative:page;mso-height-relative:page;" coordsize="21600,21600">
            <v:path/>
            <v:fill focussize="0,0"/>
            <v:stroke/>
            <v:imagedata o:title=""/>
            <o:lock v:ext="edit"/>
          </v:shape>
        </w:pict>
      </w:r>
    </w:p>
    <w:p>
      <w:r>
        <w:rPr>
          <w:rFonts w:hint="eastAsia"/>
        </w:rPr>
        <w:t xml:space="preserve">数据库定义主节点           </w:t>
      </w:r>
    </w:p>
    <w:p>
      <w:r>
        <w:rPr>
          <w:rFonts w:hint="eastAsia"/>
          <w:lang w:val="en-GB"/>
        </w:rPr>
        <w:t>(</w:t>
      </w:r>
      <w:r>
        <w:rPr>
          <w:rFonts w:hint="eastAsia"/>
        </w:rPr>
        <w:t xml:space="preserve">Master </w:t>
      </w:r>
      <w:r>
        <w:t>Definition</w:t>
      </w:r>
      <w:r>
        <w:rPr>
          <w:rFonts w:hint="eastAsia"/>
        </w:rPr>
        <w:t xml:space="preserve"> Site</w:t>
      </w:r>
      <w:r>
        <w:rPr>
          <w:rFonts w:hint="eastAsia"/>
          <w:lang w:val="en-GB"/>
        </w:rPr>
        <w:t>)</w:t>
      </w:r>
    </w:p>
    <w:p>
      <w:pPr>
        <w:ind w:firstLine="3045"/>
      </w:pPr>
      <w:r>
        <w:rPr>
          <w:sz w:val="20"/>
        </w:rPr>
        <w:pict>
          <v:line id="_x0000_s1067" o:spid="_x0000_s1067" o:spt="20" style="position:absolute;left:0pt;margin-left:108pt;margin-top:5.4pt;height:0pt;width:36pt;z-index:251661312;mso-width-relative:page;mso-height-relative:page;" coordsize="21600,21600">
            <v:path arrowok="t"/>
            <v:fill focussize="0,0"/>
            <v:stroke endarrow="block"/>
            <v:imagedata o:title=""/>
            <o:lock v:ext="edit"/>
          </v:line>
        </w:pict>
      </w:r>
      <w:r>
        <w:rPr>
          <w:rFonts w:hint="eastAsia"/>
        </w:rPr>
        <w:t xml:space="preserve">数据库复制路径     </w:t>
      </w:r>
    </w:p>
    <w:p>
      <w:pPr>
        <w:ind w:firstLine="420"/>
        <w:rPr>
          <w:rFonts w:cs="Arial"/>
        </w:rPr>
      </w:pPr>
    </w:p>
    <w:p>
      <w:r>
        <w:rPr>
          <w:rFonts w:hint="eastAsia"/>
        </w:rPr>
        <w:t>其中数据库的DB1是多节点复制环境中定义的主节点。</w:t>
      </w:r>
    </w:p>
    <w:p/>
    <w:p>
      <w:pPr>
        <w:pStyle w:val="2"/>
        <w:rPr>
          <w:color w:val="auto"/>
        </w:rPr>
      </w:pPr>
      <w:bookmarkStart w:id="42" w:name="_Toc384193967"/>
      <w:bookmarkStart w:id="43" w:name="_Toc107995711"/>
      <w:bookmarkStart w:id="44" w:name="_Toc125173524"/>
      <w:bookmarkStart w:id="45" w:name="_Toc106534908"/>
      <w:bookmarkStart w:id="46" w:name="_Toc124509746"/>
      <w:bookmarkStart w:id="47" w:name="_Toc111898222"/>
      <w:r>
        <w:rPr>
          <w:rFonts w:hint="eastAsia"/>
          <w:color w:val="auto"/>
        </w:rPr>
        <w:t>硬件要求</w:t>
      </w:r>
      <w:bookmarkEnd w:id="42"/>
      <w:bookmarkEnd w:id="43"/>
      <w:bookmarkEnd w:id="44"/>
      <w:bookmarkEnd w:id="45"/>
      <w:bookmarkEnd w:id="46"/>
      <w:bookmarkEnd w:id="47"/>
    </w:p>
    <w:p>
      <w:r>
        <w:rPr>
          <w:rFonts w:hint="eastAsia"/>
        </w:rPr>
        <w:t>Memory</w:t>
      </w:r>
      <w:r>
        <w:rPr>
          <w:rFonts w:hint="eastAsia"/>
          <w:lang w:val="en-GB"/>
        </w:rPr>
        <w:t>：</w:t>
      </w:r>
      <w:r>
        <w:rPr>
          <w:rFonts w:hint="eastAsia"/>
        </w:rPr>
        <w:t>最少512MB RAM, 推荐2048MB.</w:t>
      </w:r>
    </w:p>
    <w:p>
      <w:r>
        <w:rPr>
          <w:rFonts w:hint="eastAsia"/>
        </w:rPr>
        <w:t>Swap Space: 物理内存的2倍。</w:t>
      </w:r>
    </w:p>
    <w:p>
      <w:r>
        <w:rPr>
          <w:rFonts w:hint="eastAsia"/>
        </w:rPr>
        <w:t>硬盘：Oracle 数据库软件安装需要3.GB左右的空间，数据库的运行需要4GB的空间，数据库总空间至少需要7GB。</w:t>
      </w:r>
    </w:p>
    <w:p>
      <w:pPr>
        <w:pStyle w:val="2"/>
        <w:rPr>
          <w:color w:val="auto"/>
        </w:rPr>
      </w:pPr>
      <w:bookmarkStart w:id="48" w:name="_Toc117679910"/>
      <w:bookmarkEnd w:id="48"/>
      <w:bookmarkStart w:id="49" w:name="_Toc125173525"/>
      <w:bookmarkEnd w:id="49"/>
      <w:bookmarkStart w:id="50" w:name="_Toc117675901"/>
      <w:bookmarkEnd w:id="50"/>
      <w:bookmarkStart w:id="51" w:name="_Toc125269276"/>
      <w:bookmarkEnd w:id="51"/>
      <w:bookmarkStart w:id="52" w:name="_Toc111898223"/>
      <w:bookmarkStart w:id="53" w:name="_Toc384193968"/>
      <w:bookmarkStart w:id="54" w:name="_Toc125173526"/>
      <w:bookmarkStart w:id="55" w:name="_Toc124509747"/>
      <w:bookmarkStart w:id="56" w:name="_Toc107995712"/>
      <w:bookmarkStart w:id="57" w:name="_Toc106534909"/>
      <w:r>
        <w:rPr>
          <w:rFonts w:hint="eastAsia"/>
          <w:color w:val="auto"/>
        </w:rPr>
        <w:t>数据库设计</w:t>
      </w:r>
      <w:bookmarkEnd w:id="52"/>
      <w:bookmarkEnd w:id="53"/>
      <w:bookmarkEnd w:id="54"/>
      <w:bookmarkEnd w:id="55"/>
      <w:bookmarkEnd w:id="56"/>
      <w:bookmarkEnd w:id="57"/>
    </w:p>
    <w:p>
      <w:pPr>
        <w:pStyle w:val="3"/>
        <w:rPr>
          <w:lang w:eastAsia="zh-CN"/>
        </w:rPr>
      </w:pPr>
      <w:bookmarkStart w:id="58" w:name="_Toc125173527"/>
      <w:bookmarkStart w:id="59" w:name="_Toc111898224"/>
      <w:bookmarkStart w:id="60" w:name="_Toc384193969"/>
      <w:bookmarkStart w:id="61" w:name="_Toc124509748"/>
      <w:bookmarkStart w:id="62" w:name="_Toc107995713"/>
      <w:bookmarkStart w:id="63" w:name="_Toc106534910"/>
      <w:r>
        <w:rPr>
          <w:rFonts w:hint="eastAsia"/>
          <w:lang w:eastAsia="zh-CN"/>
        </w:rPr>
        <w:t>数据库初始化参数</w:t>
      </w:r>
      <w:bookmarkEnd w:id="58"/>
      <w:bookmarkEnd w:id="59"/>
      <w:bookmarkEnd w:id="60"/>
      <w:bookmarkEnd w:id="61"/>
      <w:bookmarkEnd w:id="62"/>
      <w:bookmarkEnd w:id="63"/>
    </w:p>
    <w:p>
      <w:pPr>
        <w:pStyle w:val="4"/>
      </w:pPr>
      <w:bookmarkStart w:id="64" w:name="_Toc111898225"/>
      <w:bookmarkStart w:id="65" w:name="_Toc124509749"/>
      <w:bookmarkStart w:id="66" w:name="_Toc106534911"/>
      <w:bookmarkStart w:id="67" w:name="_Toc107995714"/>
      <w:bookmarkStart w:id="68" w:name="_Toc384193970"/>
      <w:bookmarkStart w:id="69" w:name="_Toc125173528"/>
      <w:r>
        <w:rPr>
          <w:rFonts w:hint="eastAsia"/>
        </w:rPr>
        <w:t>初始化参数</w:t>
      </w:r>
      <w:bookmarkEnd w:id="64"/>
      <w:bookmarkEnd w:id="65"/>
      <w:bookmarkEnd w:id="66"/>
      <w:bookmarkEnd w:id="67"/>
      <w:bookmarkEnd w:id="68"/>
      <w:bookmarkEnd w:id="69"/>
    </w:p>
    <w:p>
      <w:r>
        <w:t xml:space="preserve">CURSOR_SHARING = SIMILAR </w:t>
      </w:r>
    </w:p>
    <w:p>
      <w:r>
        <w:t>CURSOR_SPACE_FOR_TIME = TRUE</w:t>
      </w:r>
    </w:p>
    <w:p>
      <w:r>
        <w:t>DB_CACHE_ADVICE = ON</w:t>
      </w:r>
    </w:p>
    <w:p>
      <w:r>
        <w:t>DB_CACHE_SIZE=80M</w:t>
      </w:r>
    </w:p>
    <w:p>
      <w:r>
        <w:t>DB_KEEP_CACHE_SIZE=128M</w:t>
      </w:r>
    </w:p>
    <w:p>
      <w:r>
        <w:t>DB_RECYCLE_CACHE_SIZE = 0</w:t>
      </w:r>
    </w:p>
    <w:p>
      <w:r>
        <w:t>DB_WRITER_PROCESSES=2</w:t>
      </w:r>
    </w:p>
    <w:p>
      <w:r>
        <w:t>JAVA_POOL_SIZE = 150M</w:t>
      </w:r>
    </w:p>
    <w:p>
      <w:r>
        <w:t>JOB_QUEUE_PROCESSES = 10</w:t>
      </w:r>
    </w:p>
    <w:p>
      <w:r>
        <w:t>LARGE_POOL_SIZE=150M</w:t>
      </w:r>
    </w:p>
    <w:p>
      <w:r>
        <w:t>LOCK_SGA = TRUE</w:t>
      </w:r>
    </w:p>
    <w:p>
      <w:r>
        <w:t>LOG_BUFFER=5M</w:t>
      </w:r>
    </w:p>
    <w:p>
      <w:r>
        <w:t>OPEN_CURSORS=300</w:t>
      </w:r>
    </w:p>
    <w:p>
      <w:r>
        <w:t xml:space="preserve">OPTIMIZER_INDEX_CACHING=50 </w:t>
      </w:r>
    </w:p>
    <w:p>
      <w:r>
        <w:t>OPTIMIZER_INDEX_COST_ADJ=20</w:t>
      </w:r>
    </w:p>
    <w:p>
      <w:r>
        <w:t>PGA_AGGREGATE_TARGET=50M</w:t>
      </w:r>
    </w:p>
    <w:p>
      <w:r>
        <w:t>PRE_PAGE_SGA = TRUE</w:t>
      </w:r>
    </w:p>
    <w:p>
      <w:r>
        <w:t>Processes = 150</w:t>
      </w:r>
    </w:p>
    <w:p>
      <w:r>
        <w:t>SESSION_CACHED_CURSORS=200</w:t>
      </w:r>
    </w:p>
    <w:p>
      <w:r>
        <w:t>SESSIONS=180</w:t>
      </w:r>
    </w:p>
    <w:p>
      <w:r>
        <w:t>SGA_MAX_SIZE=1022M</w:t>
      </w:r>
    </w:p>
    <w:p>
      <w:r>
        <w:t>SHARED_POOL_RESERVED_SIZE = 20M</w:t>
      </w:r>
    </w:p>
    <w:p>
      <w:r>
        <w:t>SHARED_POOL_SIZE = 200M</w:t>
      </w:r>
    </w:p>
    <w:p>
      <w:r>
        <w:t>TIMED_STATISTICS = TRUE</w:t>
      </w:r>
    </w:p>
    <w:p>
      <w:r>
        <w:t>UNDO_MANAGEMENT = AUTO</w:t>
      </w:r>
    </w:p>
    <w:p>
      <w:pPr>
        <w:spacing w:line="300" w:lineRule="auto"/>
      </w:pPr>
      <w:r>
        <w:t>WORKAREA_SIZE_POLICY=AUTO</w:t>
      </w:r>
    </w:p>
    <w:p/>
    <w:p>
      <w:pPr>
        <w:pStyle w:val="4"/>
      </w:pPr>
      <w:bookmarkStart w:id="70" w:name="_Toc106534912"/>
      <w:bookmarkStart w:id="71" w:name="_Toc384193971"/>
      <w:bookmarkStart w:id="72" w:name="_Toc111898226"/>
      <w:bookmarkStart w:id="73" w:name="_Toc124509750"/>
      <w:bookmarkStart w:id="74" w:name="_Toc125173529"/>
      <w:bookmarkStart w:id="75" w:name="_Toc107995715"/>
      <w:r>
        <w:rPr>
          <w:rFonts w:hint="eastAsia"/>
        </w:rPr>
        <w:t>安装选项</w:t>
      </w:r>
      <w:bookmarkEnd w:id="70"/>
      <w:bookmarkEnd w:id="71"/>
      <w:bookmarkEnd w:id="72"/>
      <w:bookmarkEnd w:id="73"/>
      <w:bookmarkEnd w:id="74"/>
      <w:bookmarkEnd w:id="75"/>
    </w:p>
    <w:p>
      <w:pPr>
        <w:autoSpaceDE w:val="0"/>
        <w:autoSpaceDN w:val="0"/>
        <w:spacing w:line="240" w:lineRule="auto"/>
        <w:jc w:val="left"/>
        <w:textAlignment w:val="auto"/>
        <w:rPr>
          <w:rFonts w:ascii="Times New Roman" w:hAnsi="Times New Roman"/>
          <w:kern w:val="0"/>
          <w:sz w:val="20"/>
          <w:szCs w:val="20"/>
        </w:rPr>
      </w:pPr>
      <w:r>
        <w:rPr>
          <w:rFonts w:hint="eastAsia"/>
        </w:rPr>
        <w:t>安装类型：</w:t>
      </w:r>
      <w:r>
        <w:rPr>
          <w:rFonts w:ascii="Times New Roman" w:hAnsi="Times New Roman"/>
          <w:b/>
          <w:bCs/>
          <w:kern w:val="0"/>
          <w:sz w:val="20"/>
          <w:szCs w:val="20"/>
        </w:rPr>
        <w:t>Enterprise Edition:</w:t>
      </w:r>
    </w:p>
    <w:p>
      <w:pPr>
        <w:autoSpaceDE w:val="0"/>
        <w:autoSpaceDN w:val="0"/>
        <w:spacing w:line="240" w:lineRule="auto"/>
        <w:jc w:val="left"/>
        <w:textAlignment w:val="auto"/>
        <w:rPr>
          <w:rFonts w:ascii="Times New Roman" w:hAnsi="Times New Roman"/>
          <w:kern w:val="0"/>
          <w:sz w:val="20"/>
          <w:szCs w:val="20"/>
        </w:rPr>
      </w:pPr>
      <w:r>
        <w:rPr>
          <w:rFonts w:hint="eastAsia"/>
        </w:rPr>
        <w:t>配置类型：</w:t>
      </w:r>
      <w:r>
        <w:rPr>
          <w:rFonts w:ascii="Times New Roman" w:hAnsi="Times New Roman"/>
          <w:kern w:val="0"/>
          <w:sz w:val="20"/>
          <w:szCs w:val="20"/>
        </w:rPr>
        <w:t>Online Transaction Processing</w:t>
      </w:r>
    </w:p>
    <w:p>
      <w:r>
        <w:rPr>
          <w:rFonts w:hint="eastAsia"/>
        </w:rPr>
        <w:t>数据库字符集：</w:t>
      </w:r>
      <w:r>
        <w:t>ZHS16GBK</w:t>
      </w:r>
    </w:p>
    <w:p/>
    <w:p>
      <w:pPr>
        <w:pStyle w:val="3"/>
        <w:rPr>
          <w:lang w:eastAsia="zh-CN"/>
        </w:rPr>
      </w:pPr>
      <w:bookmarkStart w:id="76" w:name="_Toc125173530"/>
      <w:bookmarkStart w:id="77" w:name="_Toc111898227"/>
      <w:bookmarkStart w:id="78" w:name="_Toc384193972"/>
      <w:bookmarkStart w:id="79" w:name="_Toc124509751"/>
      <w:bookmarkStart w:id="80" w:name="_Toc107995716"/>
      <w:bookmarkStart w:id="81" w:name="_Toc106534913"/>
      <w:r>
        <w:rPr>
          <w:rFonts w:hint="eastAsia"/>
          <w:lang w:eastAsia="zh-CN"/>
        </w:rPr>
        <w:t>其他数据库参数</w:t>
      </w:r>
      <w:bookmarkEnd w:id="76"/>
      <w:bookmarkEnd w:id="77"/>
      <w:bookmarkEnd w:id="78"/>
      <w:bookmarkEnd w:id="79"/>
      <w:bookmarkEnd w:id="80"/>
      <w:bookmarkEnd w:id="81"/>
    </w:p>
    <w:p>
      <w:r>
        <w:rPr>
          <w:rFonts w:hint="eastAsia"/>
        </w:rPr>
        <w:t>数据库名1：SSMNDB1</w:t>
      </w:r>
    </w:p>
    <w:p>
      <w:r>
        <w:rPr>
          <w:rFonts w:hint="eastAsia"/>
        </w:rPr>
        <w:t>数据库名2：SSMNDB2</w:t>
      </w:r>
    </w:p>
    <w:p/>
    <w:p/>
    <w:p>
      <w:pPr>
        <w:pStyle w:val="3"/>
        <w:rPr>
          <w:lang w:eastAsia="zh-CN"/>
        </w:rPr>
      </w:pPr>
      <w:bookmarkStart w:id="82" w:name="_Toc125173531"/>
      <w:bookmarkStart w:id="83" w:name="_Toc106534914"/>
      <w:bookmarkStart w:id="84" w:name="_Toc384193973"/>
      <w:bookmarkStart w:id="85" w:name="_Toc107995717"/>
      <w:bookmarkStart w:id="86" w:name="_Toc124509752"/>
      <w:bookmarkStart w:id="87" w:name="_Toc111898228"/>
      <w:r>
        <w:rPr>
          <w:rFonts w:hint="eastAsia"/>
          <w:lang w:eastAsia="zh-CN"/>
        </w:rPr>
        <w:t>表空间设计</w:t>
      </w:r>
      <w:bookmarkEnd w:id="82"/>
      <w:bookmarkEnd w:id="83"/>
      <w:bookmarkEnd w:id="84"/>
      <w:bookmarkEnd w:id="85"/>
      <w:bookmarkEnd w:id="86"/>
      <w:bookmarkEnd w:id="87"/>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800"/>
        <w:gridCol w:w="1800"/>
        <w:gridCol w:w="1620"/>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shd w:val="clear" w:color="auto" w:fill="B3B3B3"/>
          </w:tcPr>
          <w:p>
            <w:pPr>
              <w:pStyle w:val="14"/>
              <w:ind w:firstLine="0"/>
              <w:rPr>
                <w:b/>
                <w:bCs/>
              </w:rPr>
            </w:pPr>
            <w:r>
              <w:rPr>
                <w:rFonts w:hint="eastAsia"/>
                <w:b/>
                <w:bCs/>
              </w:rPr>
              <w:t>表空间</w:t>
            </w:r>
          </w:p>
        </w:tc>
        <w:tc>
          <w:tcPr>
            <w:tcW w:w="1800" w:type="dxa"/>
            <w:shd w:val="clear" w:color="auto" w:fill="B3B3B3"/>
          </w:tcPr>
          <w:p>
            <w:pPr>
              <w:pStyle w:val="14"/>
              <w:rPr>
                <w:b/>
                <w:bCs/>
              </w:rPr>
            </w:pPr>
            <w:r>
              <w:rPr>
                <w:rFonts w:hint="eastAsia"/>
                <w:b/>
                <w:bCs/>
              </w:rPr>
              <w:t>描述</w:t>
            </w:r>
          </w:p>
        </w:tc>
        <w:tc>
          <w:tcPr>
            <w:tcW w:w="1800" w:type="dxa"/>
            <w:shd w:val="clear" w:color="auto" w:fill="B3B3B3"/>
          </w:tcPr>
          <w:p>
            <w:pPr>
              <w:pStyle w:val="14"/>
              <w:rPr>
                <w:b/>
                <w:bCs/>
              </w:rPr>
            </w:pPr>
            <w:r>
              <w:rPr>
                <w:rFonts w:hint="eastAsia"/>
                <w:b/>
                <w:bCs/>
              </w:rPr>
              <w:t>Extent 管理</w:t>
            </w:r>
          </w:p>
        </w:tc>
        <w:tc>
          <w:tcPr>
            <w:tcW w:w="1620" w:type="dxa"/>
            <w:shd w:val="clear" w:color="auto" w:fill="B3B3B3"/>
          </w:tcPr>
          <w:p>
            <w:pPr>
              <w:pStyle w:val="14"/>
              <w:ind w:firstLine="0"/>
              <w:rPr>
                <w:b/>
                <w:bCs/>
              </w:rPr>
            </w:pPr>
            <w:r>
              <w:rPr>
                <w:rFonts w:hint="eastAsia"/>
                <w:b/>
                <w:bCs/>
              </w:rPr>
              <w:t>Segment 管理</w:t>
            </w:r>
          </w:p>
        </w:tc>
        <w:tc>
          <w:tcPr>
            <w:tcW w:w="1400" w:type="dxa"/>
            <w:shd w:val="clear" w:color="auto" w:fill="B3B3B3"/>
          </w:tcPr>
          <w:p>
            <w:pPr>
              <w:pStyle w:val="14"/>
              <w:ind w:firstLine="0"/>
              <w:rPr>
                <w:b/>
                <w:bCs/>
              </w:rPr>
            </w:pPr>
            <w:r>
              <w:rPr>
                <w:rFonts w:hint="eastAsia"/>
                <w:b/>
                <w:bCs/>
              </w:rPr>
              <w:t>表空间大小(M)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rPr>
                <w:rFonts w:hint="eastAsia"/>
              </w:rPr>
              <w:t>SSMN_DATA</w:t>
            </w:r>
          </w:p>
        </w:tc>
        <w:tc>
          <w:tcPr>
            <w:tcW w:w="1800" w:type="dxa"/>
          </w:tcPr>
          <w:p>
            <w:pPr>
              <w:pStyle w:val="14"/>
              <w:ind w:firstLine="0"/>
            </w:pPr>
            <w:r>
              <w:rPr>
                <w:rFonts w:hint="eastAsia"/>
              </w:rPr>
              <w:t>用于存放SSMN的数据的表空间</w:t>
            </w:r>
          </w:p>
        </w:tc>
        <w:tc>
          <w:tcPr>
            <w:tcW w:w="1800" w:type="dxa"/>
          </w:tcPr>
          <w:p>
            <w:pPr>
              <w:pStyle w:val="14"/>
              <w:ind w:firstLine="210" w:firstLineChars="100"/>
            </w:pPr>
            <w:r>
              <w:rPr>
                <w:rFonts w:hint="eastAsia"/>
              </w:rPr>
              <w:t>Uniform size:</w:t>
            </w:r>
          </w:p>
          <w:p>
            <w:pPr>
              <w:pStyle w:val="14"/>
              <w:ind w:firstLine="210" w:firstLineChars="100"/>
            </w:pPr>
            <w:r>
              <w:rPr>
                <w:rFonts w:hint="eastAsia"/>
              </w:rPr>
              <w:t xml:space="preserve"> 512K </w:t>
            </w:r>
          </w:p>
        </w:tc>
        <w:tc>
          <w:tcPr>
            <w:tcW w:w="1620" w:type="dxa"/>
          </w:tcPr>
          <w:p>
            <w:pPr>
              <w:pStyle w:val="14"/>
              <w:ind w:firstLine="210" w:firstLineChars="100"/>
            </w:pPr>
            <w:r>
              <w:rPr>
                <w:rFonts w:hint="eastAsia"/>
              </w:rPr>
              <w:t>AUTO</w:t>
            </w:r>
          </w:p>
        </w:tc>
        <w:tc>
          <w:tcPr>
            <w:tcW w:w="1400" w:type="dxa"/>
          </w:tcPr>
          <w:p>
            <w:pPr>
              <w:pStyle w:val="14"/>
              <w:ind w:firstLine="210" w:firstLineChars="100"/>
            </w:pPr>
            <w:r>
              <w:rPr>
                <w:rFonts w:hint="eastAsia"/>
              </w:rPr>
              <w:t>1024M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t>SSMN</w:t>
            </w:r>
            <w:r>
              <w:rPr>
                <w:rFonts w:hint="eastAsia"/>
              </w:rPr>
              <w:t>_IDX</w:t>
            </w:r>
          </w:p>
        </w:tc>
        <w:tc>
          <w:tcPr>
            <w:tcW w:w="1800" w:type="dxa"/>
          </w:tcPr>
          <w:p>
            <w:r>
              <w:rPr>
                <w:rFonts w:hint="eastAsia"/>
              </w:rPr>
              <w:t>用于存放索引的表空间</w:t>
            </w:r>
          </w:p>
        </w:tc>
        <w:tc>
          <w:tcPr>
            <w:tcW w:w="1800" w:type="dxa"/>
          </w:tcPr>
          <w:p>
            <w:pPr>
              <w:pStyle w:val="14"/>
              <w:ind w:firstLine="210" w:firstLineChars="100"/>
            </w:pPr>
            <w:r>
              <w:rPr>
                <w:rFonts w:hint="eastAsia"/>
              </w:rPr>
              <w:t>Uniform size</w:t>
            </w:r>
          </w:p>
          <w:p>
            <w:pPr>
              <w:pStyle w:val="14"/>
              <w:ind w:firstLine="210" w:firstLineChars="100"/>
            </w:pPr>
            <w:r>
              <w:rPr>
                <w:rFonts w:hint="eastAsia"/>
              </w:rPr>
              <w:t xml:space="preserve"> 256K</w:t>
            </w:r>
          </w:p>
        </w:tc>
        <w:tc>
          <w:tcPr>
            <w:tcW w:w="1620" w:type="dxa"/>
          </w:tcPr>
          <w:p>
            <w:pPr>
              <w:pStyle w:val="14"/>
              <w:ind w:firstLine="210" w:firstLineChars="100"/>
            </w:pPr>
            <w:r>
              <w:rPr>
                <w:rFonts w:hint="eastAsia"/>
              </w:rPr>
              <w:t>AUTO</w:t>
            </w:r>
          </w:p>
        </w:tc>
        <w:tc>
          <w:tcPr>
            <w:tcW w:w="1400" w:type="dxa"/>
          </w:tcPr>
          <w:p>
            <w:pPr>
              <w:pStyle w:val="14"/>
              <w:ind w:firstLine="210" w:firstLineChars="100"/>
            </w:pPr>
            <w:r>
              <w:rPr>
                <w:rFonts w:hint="eastAsia"/>
              </w:rPr>
              <w:t>1024M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rPr>
                <w:rFonts w:hint="eastAsia"/>
              </w:rPr>
              <w:t>SSMN_TMP</w:t>
            </w:r>
          </w:p>
        </w:tc>
        <w:tc>
          <w:tcPr>
            <w:tcW w:w="1800" w:type="dxa"/>
          </w:tcPr>
          <w:p>
            <w:r>
              <w:rPr>
                <w:rFonts w:hint="eastAsia"/>
              </w:rPr>
              <w:t>用于存放SSMN临时数据的表空间</w:t>
            </w:r>
          </w:p>
        </w:tc>
        <w:tc>
          <w:tcPr>
            <w:tcW w:w="1800" w:type="dxa"/>
          </w:tcPr>
          <w:p>
            <w:pPr>
              <w:pStyle w:val="14"/>
              <w:ind w:firstLine="210" w:firstLineChars="100"/>
            </w:pPr>
            <w:r>
              <w:rPr>
                <w:rFonts w:hint="eastAsia"/>
              </w:rPr>
              <w:t>Uniform size:</w:t>
            </w:r>
          </w:p>
          <w:p>
            <w:pPr>
              <w:pStyle w:val="14"/>
              <w:ind w:firstLine="210" w:firstLineChars="100"/>
            </w:pPr>
            <w:r>
              <w:rPr>
                <w:rFonts w:hint="eastAsia"/>
              </w:rPr>
              <w:t xml:space="preserve"> 512k</w:t>
            </w:r>
          </w:p>
        </w:tc>
        <w:tc>
          <w:tcPr>
            <w:tcW w:w="1620" w:type="dxa"/>
          </w:tcPr>
          <w:p>
            <w:pPr>
              <w:pStyle w:val="14"/>
              <w:ind w:firstLine="210" w:firstLineChars="100"/>
            </w:pPr>
            <w:r>
              <w:rPr>
                <w:rFonts w:hint="eastAsia"/>
              </w:rPr>
              <w:t>AUTO</w:t>
            </w:r>
          </w:p>
        </w:tc>
        <w:tc>
          <w:tcPr>
            <w:tcW w:w="1400" w:type="dxa"/>
          </w:tcPr>
          <w:p>
            <w:pPr>
              <w:pStyle w:val="14"/>
              <w:ind w:firstLine="210" w:firstLineChars="100"/>
            </w:pPr>
            <w:commentRangeStart w:id="0"/>
            <w:r>
              <w:rPr>
                <w:rFonts w:hint="eastAsia"/>
              </w:rPr>
              <w:t>100M</w:t>
            </w:r>
            <w:commentRangeEnd w:id="0"/>
            <w:r>
              <w:rPr>
                <w:rStyle w:val="35"/>
              </w:rPr>
              <w:commentReference w:id="0"/>
            </w:r>
          </w:p>
        </w:tc>
      </w:tr>
    </w:tbl>
    <w:p/>
    <w:p/>
    <w:p>
      <w:pPr>
        <w:pStyle w:val="3"/>
        <w:rPr>
          <w:lang w:eastAsia="zh-CN"/>
        </w:rPr>
      </w:pPr>
      <w:bookmarkStart w:id="88" w:name="_Toc107995718"/>
      <w:bookmarkStart w:id="89" w:name="_Toc111898229"/>
      <w:bookmarkStart w:id="90" w:name="_Toc125173532"/>
      <w:bookmarkStart w:id="91" w:name="_Toc384193974"/>
      <w:bookmarkStart w:id="92" w:name="_Toc106534915"/>
      <w:bookmarkStart w:id="93" w:name="_Toc124509753"/>
      <w:r>
        <w:rPr>
          <w:rFonts w:hint="eastAsia"/>
          <w:lang w:eastAsia="zh-CN"/>
        </w:rPr>
        <w:t>数据库用户</w:t>
      </w:r>
      <w:bookmarkEnd w:id="88"/>
      <w:bookmarkEnd w:id="89"/>
      <w:bookmarkEnd w:id="90"/>
      <w:bookmarkEnd w:id="91"/>
      <w:bookmarkEnd w:id="92"/>
      <w:bookmarkEnd w:id="93"/>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800"/>
        <w:gridCol w:w="1620"/>
        <w:gridCol w:w="1620"/>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shd w:val="clear" w:color="auto" w:fill="B3B3B3"/>
          </w:tcPr>
          <w:p>
            <w:pPr>
              <w:pStyle w:val="14"/>
              <w:ind w:firstLine="0"/>
              <w:rPr>
                <w:b/>
                <w:bCs/>
              </w:rPr>
            </w:pPr>
            <w:r>
              <w:rPr>
                <w:rFonts w:hint="eastAsia"/>
                <w:b/>
                <w:bCs/>
              </w:rPr>
              <w:t>用户名</w:t>
            </w:r>
          </w:p>
        </w:tc>
        <w:tc>
          <w:tcPr>
            <w:tcW w:w="1800" w:type="dxa"/>
            <w:shd w:val="clear" w:color="auto" w:fill="B3B3B3"/>
          </w:tcPr>
          <w:p>
            <w:pPr>
              <w:pStyle w:val="14"/>
              <w:rPr>
                <w:b/>
                <w:bCs/>
              </w:rPr>
            </w:pPr>
            <w:r>
              <w:rPr>
                <w:rFonts w:hint="eastAsia"/>
                <w:b/>
                <w:bCs/>
              </w:rPr>
              <w:t>描述</w:t>
            </w:r>
          </w:p>
        </w:tc>
        <w:tc>
          <w:tcPr>
            <w:tcW w:w="1620" w:type="dxa"/>
            <w:shd w:val="clear" w:color="auto" w:fill="B3B3B3"/>
          </w:tcPr>
          <w:p>
            <w:pPr>
              <w:pStyle w:val="14"/>
              <w:ind w:left="210" w:leftChars="100" w:firstLine="211" w:firstLineChars="100"/>
              <w:rPr>
                <w:b/>
                <w:bCs/>
              </w:rPr>
            </w:pPr>
            <w:r>
              <w:rPr>
                <w:rFonts w:hint="eastAsia"/>
                <w:b/>
                <w:bCs/>
              </w:rPr>
              <w:t>默认表空间</w:t>
            </w:r>
          </w:p>
        </w:tc>
        <w:tc>
          <w:tcPr>
            <w:tcW w:w="1620" w:type="dxa"/>
            <w:shd w:val="clear" w:color="auto" w:fill="B3B3B3"/>
          </w:tcPr>
          <w:p>
            <w:pPr>
              <w:pStyle w:val="14"/>
              <w:ind w:firstLine="0"/>
              <w:rPr>
                <w:b/>
                <w:bCs/>
              </w:rPr>
            </w:pPr>
            <w:r>
              <w:rPr>
                <w:rFonts w:hint="eastAsia"/>
                <w:b/>
                <w:bCs/>
              </w:rPr>
              <w:t>临时表空间</w:t>
            </w:r>
          </w:p>
        </w:tc>
        <w:tc>
          <w:tcPr>
            <w:tcW w:w="1580" w:type="dxa"/>
            <w:shd w:val="clear" w:color="auto" w:fill="B3B3B3"/>
          </w:tcPr>
          <w:p>
            <w:pPr>
              <w:pStyle w:val="14"/>
              <w:ind w:firstLine="0"/>
              <w:rPr>
                <w:b/>
                <w:bCs/>
              </w:rPr>
            </w:pPr>
            <w:r>
              <w:rPr>
                <w:rFonts w:hint="eastAsia"/>
                <w:b/>
                <w:bCs/>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rPr>
                <w:rFonts w:hint="eastAsia"/>
              </w:rPr>
              <w:t>SSMN</w:t>
            </w:r>
          </w:p>
        </w:tc>
        <w:tc>
          <w:tcPr>
            <w:tcW w:w="1800" w:type="dxa"/>
          </w:tcPr>
          <w:p>
            <w:pPr>
              <w:pStyle w:val="14"/>
              <w:ind w:firstLine="0"/>
            </w:pPr>
            <w:r>
              <w:rPr>
                <w:rFonts w:hint="eastAsia"/>
              </w:rPr>
              <w:t>用作SSMN各种应用的接入账户</w:t>
            </w:r>
          </w:p>
        </w:tc>
        <w:tc>
          <w:tcPr>
            <w:tcW w:w="1620" w:type="dxa"/>
          </w:tcPr>
          <w:p>
            <w:pPr>
              <w:pStyle w:val="14"/>
              <w:ind w:firstLine="0"/>
            </w:pPr>
            <w:r>
              <w:rPr>
                <w:rFonts w:hint="eastAsia"/>
              </w:rPr>
              <w:t>SSMN_DATA</w:t>
            </w:r>
          </w:p>
        </w:tc>
        <w:tc>
          <w:tcPr>
            <w:tcW w:w="1620" w:type="dxa"/>
          </w:tcPr>
          <w:p>
            <w:pPr>
              <w:pStyle w:val="14"/>
              <w:ind w:firstLine="0"/>
            </w:pPr>
            <w:r>
              <w:rPr>
                <w:rFonts w:hint="eastAsia"/>
              </w:rPr>
              <w:t>SSMN_TMP</w:t>
            </w:r>
          </w:p>
        </w:tc>
        <w:tc>
          <w:tcPr>
            <w:tcW w:w="1580" w:type="dxa"/>
          </w:tcPr>
          <w:p>
            <w:pPr>
              <w:pStyle w:val="14"/>
              <w:ind w:firstLine="0"/>
            </w:pPr>
            <w:r>
              <w:t>connect, resource</w:t>
            </w:r>
            <w:r>
              <w:rPr>
                <w:rFonts w:hint="eastAsia"/>
              </w:rPr>
              <w:t>,</w:t>
            </w:r>
          </w:p>
          <w:p>
            <w:pPr>
              <w:pStyle w:val="14"/>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rPr>
                <w:rFonts w:hint="eastAsia"/>
              </w:rPr>
              <w:t>repadmin</w:t>
            </w:r>
          </w:p>
        </w:tc>
        <w:tc>
          <w:tcPr>
            <w:tcW w:w="1800" w:type="dxa"/>
          </w:tcPr>
          <w:p>
            <w:pPr>
              <w:pStyle w:val="14"/>
              <w:ind w:firstLine="0"/>
            </w:pPr>
            <w:r>
              <w:rPr>
                <w:rFonts w:hint="eastAsia"/>
              </w:rPr>
              <w:t>用于Oracle 的多主体复制的内部账户</w:t>
            </w:r>
          </w:p>
        </w:tc>
        <w:tc>
          <w:tcPr>
            <w:tcW w:w="1620" w:type="dxa"/>
          </w:tcPr>
          <w:p>
            <w:pPr>
              <w:pStyle w:val="14"/>
              <w:ind w:firstLine="210" w:firstLineChars="100"/>
            </w:pPr>
            <w:r>
              <w:rPr>
                <w:rFonts w:hint="eastAsia"/>
              </w:rPr>
              <w:t>users</w:t>
            </w:r>
          </w:p>
        </w:tc>
        <w:tc>
          <w:tcPr>
            <w:tcW w:w="1620" w:type="dxa"/>
          </w:tcPr>
          <w:p>
            <w:pPr>
              <w:pStyle w:val="14"/>
              <w:ind w:firstLine="0"/>
            </w:pPr>
            <w:r>
              <w:rPr>
                <w:rFonts w:hint="eastAsia"/>
              </w:rPr>
              <w:t>SSMN_TMP</w:t>
            </w:r>
          </w:p>
        </w:tc>
        <w:tc>
          <w:tcPr>
            <w:tcW w:w="1580" w:type="dxa"/>
          </w:tcPr>
          <w:p>
            <w:pPr>
              <w:pStyle w:val="14"/>
              <w:ind w:firstLine="0"/>
            </w:pPr>
            <w:r>
              <w:t xml:space="preserve">connect, resource </w:t>
            </w:r>
          </w:p>
          <w:p>
            <w:pPr>
              <w:pStyle w:val="14"/>
              <w:ind w:firstLine="0"/>
            </w:pPr>
            <w:r>
              <w:t>execute any procedure</w:t>
            </w:r>
            <w:r>
              <w:rPr>
                <w:rFonts w:hint="eastAsia"/>
                <w:lang w:val="en-GB"/>
              </w:rPr>
              <w:t>，</w:t>
            </w:r>
          </w:p>
          <w:p>
            <w:pPr>
              <w:pStyle w:val="14"/>
              <w:ind w:firstLine="0"/>
            </w:pPr>
            <w:r>
              <w:t>comment any table</w:t>
            </w:r>
            <w:r>
              <w:rPr>
                <w:rFonts w:hint="eastAsia"/>
                <w:lang w:val="en-GB"/>
              </w:rPr>
              <w:t>，</w:t>
            </w:r>
          </w:p>
          <w:p>
            <w:pPr>
              <w:pStyle w:val="14"/>
              <w:ind w:firstLine="0"/>
            </w:pPr>
            <w:r>
              <w:t>lock any table</w:t>
            </w:r>
          </w:p>
        </w:tc>
      </w:tr>
    </w:tbl>
    <w:p/>
    <w:p>
      <w:pPr>
        <w:pStyle w:val="3"/>
        <w:rPr>
          <w:lang w:eastAsia="zh-CN"/>
        </w:rPr>
      </w:pPr>
      <w:bookmarkStart w:id="94" w:name="_Toc384193975"/>
      <w:bookmarkStart w:id="95" w:name="_Toc124509754"/>
      <w:bookmarkStart w:id="96" w:name="_Toc111898230"/>
      <w:bookmarkStart w:id="97" w:name="_Toc107995719"/>
      <w:bookmarkStart w:id="98" w:name="_Toc125173533"/>
      <w:bookmarkStart w:id="99" w:name="_Toc106534916"/>
      <w:r>
        <w:rPr>
          <w:rFonts w:hint="eastAsia"/>
          <w:lang w:eastAsia="zh-CN"/>
        </w:rPr>
        <w:t>业务表设计</w:t>
      </w:r>
      <w:bookmarkEnd w:id="94"/>
      <w:bookmarkEnd w:id="95"/>
      <w:bookmarkEnd w:id="96"/>
      <w:bookmarkEnd w:id="97"/>
      <w:bookmarkEnd w:id="98"/>
      <w:bookmarkEnd w:id="99"/>
    </w:p>
    <w:tbl>
      <w:tblPr>
        <w:tblStyle w:val="36"/>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260"/>
        <w:gridCol w:w="1800"/>
        <w:gridCol w:w="1700"/>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shd w:val="clear" w:color="auto" w:fill="B3B3B3"/>
          </w:tcPr>
          <w:p>
            <w:pPr>
              <w:jc w:val="center"/>
              <w:rPr>
                <w:rFonts w:ascii="Times New Roman" w:hAnsi="Times New Roman"/>
                <w:b/>
                <w:bCs/>
                <w:szCs w:val="21"/>
              </w:rPr>
            </w:pPr>
            <w:r>
              <w:rPr>
                <w:rFonts w:ascii="Times New Roman"/>
                <w:b/>
                <w:bCs/>
                <w:szCs w:val="21"/>
              </w:rPr>
              <w:t>表名</w:t>
            </w:r>
          </w:p>
        </w:tc>
        <w:tc>
          <w:tcPr>
            <w:tcW w:w="1260" w:type="dxa"/>
            <w:shd w:val="clear" w:color="auto" w:fill="B3B3B3"/>
          </w:tcPr>
          <w:p>
            <w:pPr>
              <w:jc w:val="center"/>
              <w:rPr>
                <w:rFonts w:ascii="Times New Roman" w:hAnsi="Times New Roman"/>
                <w:b/>
                <w:bCs/>
                <w:szCs w:val="21"/>
              </w:rPr>
            </w:pPr>
            <w:r>
              <w:rPr>
                <w:rFonts w:ascii="Times New Roman"/>
                <w:b/>
                <w:bCs/>
                <w:szCs w:val="21"/>
              </w:rPr>
              <w:t>表空间</w:t>
            </w:r>
          </w:p>
        </w:tc>
        <w:tc>
          <w:tcPr>
            <w:tcW w:w="1800" w:type="dxa"/>
            <w:shd w:val="clear" w:color="auto" w:fill="B3B3B3"/>
          </w:tcPr>
          <w:p>
            <w:pPr>
              <w:jc w:val="center"/>
              <w:rPr>
                <w:rFonts w:ascii="Times New Roman" w:hAnsi="Times New Roman"/>
                <w:b/>
                <w:bCs/>
                <w:szCs w:val="21"/>
              </w:rPr>
            </w:pPr>
            <w:r>
              <w:rPr>
                <w:rFonts w:ascii="Times New Roman"/>
                <w:b/>
                <w:bCs/>
                <w:szCs w:val="21"/>
              </w:rPr>
              <w:t>主键</w:t>
            </w:r>
          </w:p>
        </w:tc>
        <w:tc>
          <w:tcPr>
            <w:tcW w:w="1700" w:type="dxa"/>
            <w:shd w:val="clear" w:color="auto" w:fill="B3B3B3"/>
          </w:tcPr>
          <w:p>
            <w:pPr>
              <w:jc w:val="center"/>
              <w:rPr>
                <w:rFonts w:ascii="Times New Roman" w:hAnsi="Times New Roman"/>
                <w:b/>
                <w:bCs/>
                <w:szCs w:val="21"/>
              </w:rPr>
            </w:pPr>
            <w:r>
              <w:rPr>
                <w:rFonts w:ascii="Times New Roman"/>
                <w:b/>
                <w:bCs/>
                <w:szCs w:val="21"/>
              </w:rPr>
              <w:t>主键字段</w:t>
            </w:r>
          </w:p>
        </w:tc>
        <w:tc>
          <w:tcPr>
            <w:tcW w:w="2260" w:type="dxa"/>
            <w:shd w:val="clear" w:color="auto" w:fill="B3B3B3"/>
          </w:tcPr>
          <w:p>
            <w:pPr>
              <w:jc w:val="center"/>
              <w:rPr>
                <w:rFonts w:ascii="Times New Roman" w:hAnsi="Times New Roman"/>
                <w:b/>
                <w:bCs/>
                <w:szCs w:val="21"/>
              </w:rPr>
            </w:pPr>
            <w:r>
              <w:rPr>
                <w:rFonts w:ascii="Times New Roman"/>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"_Agent_Message(代理商信息)" </w:instrText>
            </w:r>
            <w:r>
              <w:fldChar w:fldCharType="separate"/>
            </w:r>
            <w:r>
              <w:rPr>
                <w:rStyle w:val="34"/>
                <w:rFonts w:ascii="Times New Roman" w:hAnsi="Times New Roman"/>
                <w:sz w:val="16"/>
                <w:szCs w:val="16"/>
              </w:rPr>
              <w:t>Agent_Message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"_Agent_Message(代理商信息)" </w:instrText>
            </w:r>
            <w:r>
              <w:fldChar w:fldCharType="separate"/>
            </w:r>
            <w:r>
              <w:rPr>
                <w:rFonts w:ascii="Times New Roman" w:hAnsi="Times New Roman"/>
                <w:sz w:val="16"/>
                <w:szCs w:val="16"/>
              </w:rPr>
              <w:t>Agent_Message</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Agent_ID</w:t>
            </w:r>
          </w:p>
        </w:tc>
        <w:tc>
          <w:tcPr>
            <w:tcW w:w="2260" w:type="dxa"/>
          </w:tcPr>
          <w:p>
            <w:pPr>
              <w:rPr>
                <w:rFonts w:ascii="Times New Roman" w:hAnsi="Times New Roman"/>
                <w:sz w:val="16"/>
                <w:szCs w:val="16"/>
              </w:rPr>
            </w:pPr>
            <w:r>
              <w:rPr>
                <w:rFonts w:ascii="Times New Roman" w:hAnsi="Times New Roman"/>
                <w:sz w:val="16"/>
                <w:szCs w:val="16"/>
              </w:rPr>
              <w:t>代理商信息表。其中存储了业务拓展代理商的详细信息。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"_Discount_Card_（体验卡表）" </w:instrText>
            </w:r>
            <w:r>
              <w:fldChar w:fldCharType="separate"/>
            </w:r>
            <w:r>
              <w:rPr>
                <w:rStyle w:val="34"/>
                <w:rFonts w:ascii="Times New Roman" w:hAnsi="Times New Roman"/>
                <w:sz w:val="16"/>
                <w:szCs w:val="16"/>
              </w:rPr>
              <w:t>Discount_Card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PK_Discount_Card</w:t>
            </w:r>
          </w:p>
        </w:tc>
        <w:tc>
          <w:tcPr>
            <w:tcW w:w="1700" w:type="dxa"/>
          </w:tcPr>
          <w:p>
            <w:pPr>
              <w:rPr>
                <w:rFonts w:ascii="Times New Roman" w:hAnsi="Times New Roman"/>
                <w:sz w:val="16"/>
                <w:szCs w:val="16"/>
              </w:rPr>
            </w:pPr>
            <w:r>
              <w:rPr>
                <w:rFonts w:ascii="Times New Roman" w:hAnsi="Times New Roman"/>
                <w:sz w:val="16"/>
                <w:szCs w:val="16"/>
              </w:rPr>
              <w:t>Card_number</w:t>
            </w:r>
          </w:p>
        </w:tc>
        <w:tc>
          <w:tcPr>
            <w:tcW w:w="2260" w:type="dxa"/>
          </w:tcPr>
          <w:p>
            <w:pPr>
              <w:rPr>
                <w:rFonts w:ascii="Times New Roman" w:hAnsi="Times New Roman"/>
                <w:sz w:val="16"/>
                <w:szCs w:val="16"/>
              </w:rPr>
            </w:pPr>
            <w:r>
              <w:rPr>
                <w:rFonts w:ascii="Times New Roman" w:hAnsi="Times New Roman"/>
                <w:sz w:val="16"/>
                <w:szCs w:val="16"/>
              </w:rPr>
              <w:t>业务体验卡表。其中存储了业务体验卡的详细信息。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"_Local_prefix（本网号段表）" </w:instrText>
            </w:r>
            <w:r>
              <w:fldChar w:fldCharType="separate"/>
            </w:r>
            <w:r>
              <w:rPr>
                <w:rStyle w:val="34"/>
                <w:rFonts w:ascii="Times New Roman" w:hAnsi="Times New Roman"/>
                <w:sz w:val="16"/>
                <w:szCs w:val="16"/>
              </w:rPr>
              <w:t>Local_Prefix</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PK_LOCAL_PREFIX</w:t>
            </w:r>
          </w:p>
        </w:tc>
        <w:tc>
          <w:tcPr>
            <w:tcW w:w="1700" w:type="dxa"/>
          </w:tcPr>
          <w:p>
            <w:pPr>
              <w:rPr>
                <w:rFonts w:ascii="Times New Roman" w:hAnsi="Times New Roman"/>
                <w:sz w:val="16"/>
                <w:szCs w:val="16"/>
              </w:rPr>
            </w:pPr>
            <w:r>
              <w:rPr>
                <w:rFonts w:ascii="Times New Roman" w:hAnsi="Times New Roman"/>
                <w:sz w:val="16"/>
                <w:szCs w:val="16"/>
              </w:rPr>
              <w:t>Prefix</w:t>
            </w:r>
          </w:p>
        </w:tc>
        <w:tc>
          <w:tcPr>
            <w:tcW w:w="2260" w:type="dxa"/>
          </w:tcPr>
          <w:p>
            <w:pPr>
              <w:rPr>
                <w:rFonts w:ascii="Times New Roman" w:hAnsi="Times New Roman"/>
                <w:sz w:val="16"/>
                <w:szCs w:val="16"/>
              </w:rPr>
            </w:pPr>
            <w:r>
              <w:rPr>
                <w:rFonts w:ascii="Times New Roman" w:hAnsi="Times New Roman"/>
                <w:sz w:val="16"/>
                <w:szCs w:val="16"/>
              </w:rPr>
              <w:t>本地号段表。其中存储了本地所有运行商所有号码段信息。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"_MsgList表" </w:instrText>
            </w:r>
            <w:r>
              <w:fldChar w:fldCharType="separate"/>
            </w:r>
            <w:r>
              <w:rPr>
                <w:rStyle w:val="34"/>
                <w:rFonts w:ascii="Times New Roman" w:hAnsi="Times New Roman"/>
                <w:sz w:val="16"/>
                <w:szCs w:val="16"/>
              </w:rPr>
              <w:t>MsgList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"_MsgList表" </w:instrText>
            </w:r>
            <w:r>
              <w:fldChar w:fldCharType="separate"/>
            </w:r>
            <w:r>
              <w:rPr>
                <w:rFonts w:ascii="Times New Roman" w:hAnsi="Times New Roman"/>
                <w:sz w:val="16"/>
                <w:szCs w:val="16"/>
              </w:rPr>
              <w:t>MsgList</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MsgID</w:t>
            </w:r>
          </w:p>
        </w:tc>
        <w:tc>
          <w:tcPr>
            <w:tcW w:w="2260" w:type="dxa"/>
          </w:tcPr>
          <w:p>
            <w:pPr>
              <w:rPr>
                <w:rFonts w:ascii="Times New Roman" w:hAnsi="Times New Roman"/>
                <w:sz w:val="16"/>
                <w:szCs w:val="16"/>
              </w:rPr>
            </w:pPr>
            <w:r>
              <w:rPr>
                <w:rFonts w:ascii="Times New Roman" w:hAnsi="Times New Roman"/>
                <w:sz w:val="16"/>
                <w:szCs w:val="16"/>
              </w:rPr>
              <w:t>初始短信列表。其中存储了在系统中所有可能用到的短信的初始信息。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"_MsgOriginate_(短消息接收表)" </w:instrText>
            </w:r>
            <w:r>
              <w:fldChar w:fldCharType="separate"/>
            </w:r>
            <w:r>
              <w:rPr>
                <w:rStyle w:val="34"/>
                <w:rFonts w:ascii="Times New Roman" w:hAnsi="Times New Roman"/>
                <w:sz w:val="16"/>
                <w:szCs w:val="16"/>
              </w:rPr>
              <w:t>MsgOriginate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PK_MsgOriginate</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IDX_MsgOriginate短信接受表。其中存储了所有接受到的待处理的短信。短信被处理后，将从改表中删除。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"_MsgReport（短消息状态报告表）" </w:instrText>
            </w:r>
            <w:r>
              <w:fldChar w:fldCharType="separate"/>
            </w:r>
            <w:r>
              <w:rPr>
                <w:rStyle w:val="34"/>
                <w:rFonts w:ascii="Times New Roman" w:hAnsi="Times New Roman"/>
                <w:sz w:val="16"/>
                <w:szCs w:val="16"/>
              </w:rPr>
              <w:t>MsgReport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PK_MsgReport</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短信状态报告表。其中存储了短信中心回复的状态报告信息。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"_MsgSend_(短消息发送表)" </w:instrText>
            </w:r>
            <w:r>
              <w:fldChar w:fldCharType="separate"/>
            </w:r>
            <w:r>
              <w:rPr>
                <w:rStyle w:val="34"/>
                <w:rFonts w:ascii="Times New Roman" w:hAnsi="Times New Roman"/>
                <w:sz w:val="16"/>
                <w:szCs w:val="16"/>
              </w:rPr>
              <w:t>MsgSend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PK_MsgSend</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IDX_MsgSend短信发送表。其中存储了所有待发送的短信。短信发送后，将从该表中删除。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"_MsgSendApp表" </w:instrText>
            </w:r>
            <w:r>
              <w:fldChar w:fldCharType="separate"/>
            </w:r>
            <w:r>
              <w:rPr>
                <w:rStyle w:val="34"/>
                <w:rFonts w:ascii="Times New Roman" w:hAnsi="Times New Roman"/>
                <w:sz w:val="16"/>
                <w:szCs w:val="16"/>
              </w:rPr>
              <w:t>MsgSendApp</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"_MsgSendApp表" </w:instrText>
            </w:r>
            <w:r>
              <w:fldChar w:fldCharType="separate"/>
            </w:r>
            <w:r>
              <w:rPr>
                <w:rFonts w:ascii="Times New Roman" w:hAnsi="Times New Roman"/>
                <w:sz w:val="16"/>
                <w:szCs w:val="16"/>
              </w:rPr>
              <w:t>MsgSendApp</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待发送短信表。其中存储了待发送的带有参数的短信。将短信中的参数替换称相应的值后，短信被插入MsgSend表中等待发送至业务用户。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"_MsgSubmitResp_（短信回复表）" </w:instrText>
            </w:r>
            <w:r>
              <w:fldChar w:fldCharType="separate"/>
            </w:r>
            <w:r>
              <w:rPr>
                <w:rStyle w:val="34"/>
                <w:rFonts w:ascii="Times New Roman" w:hAnsi="Times New Roman"/>
                <w:sz w:val="16"/>
                <w:szCs w:val="16"/>
              </w:rPr>
              <w:t>MsgSubmitResp</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PK_MsgSubmitResp</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短信回复表。其中存储了短信中心发送的submitResp消息。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"_MsgTerminated（短消息发送状态表）" </w:instrText>
            </w:r>
            <w:r>
              <w:fldChar w:fldCharType="separate"/>
            </w:r>
            <w:r>
              <w:rPr>
                <w:rStyle w:val="34"/>
                <w:rFonts w:ascii="Times New Roman" w:hAnsi="Times New Roman"/>
                <w:sz w:val="16"/>
                <w:szCs w:val="16"/>
              </w:rPr>
              <w:t>MsgTerminated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PK_MsgTerminated</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IDX_MsgTerminated已发送短信列表。短信发送出去后，将会记录在该表中。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"_SMS_OPERATOR(业务操作员用户表)" </w:instrText>
            </w:r>
            <w:r>
              <w:fldChar w:fldCharType="separate"/>
            </w:r>
            <w:r>
              <w:rPr>
                <w:rStyle w:val="34"/>
                <w:rFonts w:ascii="Times New Roman" w:hAnsi="Times New Roman"/>
                <w:sz w:val="16"/>
                <w:szCs w:val="16"/>
              </w:rPr>
              <w:t>SMS_OPERATOR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PK_SMS_OPERATOR</w:t>
            </w:r>
          </w:p>
        </w:tc>
        <w:tc>
          <w:tcPr>
            <w:tcW w:w="1700" w:type="dxa"/>
          </w:tcPr>
          <w:p>
            <w:pPr>
              <w:rPr>
                <w:rFonts w:ascii="Times New Roman" w:hAnsi="Times New Roman"/>
                <w:sz w:val="16"/>
                <w:szCs w:val="16"/>
              </w:rPr>
            </w:pPr>
            <w:r>
              <w:rPr>
                <w:rFonts w:ascii="Times New Roman" w:hAnsi="Times New Roman"/>
                <w:sz w:val="16"/>
                <w:szCs w:val="16"/>
              </w:rPr>
              <w:t>OPENO</w:t>
            </w:r>
          </w:p>
        </w:tc>
        <w:tc>
          <w:tcPr>
            <w:tcW w:w="2260" w:type="dxa"/>
          </w:tcPr>
          <w:p>
            <w:pPr>
              <w:rPr>
                <w:rFonts w:ascii="Times New Roman" w:hAnsi="Times New Roman"/>
                <w:sz w:val="16"/>
                <w:szCs w:val="16"/>
              </w:rPr>
            </w:pPr>
            <w:r>
              <w:rPr>
                <w:rFonts w:ascii="Times New Roman" w:hAnsi="Times New Roman"/>
                <w:sz w:val="16"/>
                <w:szCs w:val="16"/>
              </w:rPr>
              <w:t>IDX_SMS_OPERATOR系统操作用户表。其中存储了系统中所有操作用户的详细信息。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"_SMS_OPERATOR_LOG（操作员操作日志表）" </w:instrText>
            </w:r>
            <w:r>
              <w:fldChar w:fldCharType="separate"/>
            </w:r>
            <w:r>
              <w:rPr>
                <w:rStyle w:val="34"/>
                <w:rFonts w:ascii="Times New Roman" w:hAnsi="Times New Roman"/>
                <w:sz w:val="16"/>
                <w:szCs w:val="16"/>
              </w:rPr>
              <w:t>SMS_OPERATOR_LOG</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 SMS_OPERATOR_LOG</w:t>
            </w:r>
          </w:p>
        </w:tc>
        <w:tc>
          <w:tcPr>
            <w:tcW w:w="1700" w:type="dxa"/>
          </w:tcPr>
          <w:p>
            <w:pPr>
              <w:rPr>
                <w:rFonts w:ascii="Times New Roman" w:hAnsi="Times New Roman"/>
                <w:sz w:val="16"/>
                <w:szCs w:val="16"/>
              </w:rPr>
            </w:pPr>
            <w:r>
              <w:rPr>
                <w:rFonts w:ascii="Times New Roman" w:hAnsi="Times New Roman"/>
                <w:sz w:val="16"/>
                <w:szCs w:val="16"/>
              </w:rPr>
              <w:t>OPENO,</w:t>
            </w:r>
          </w:p>
          <w:p>
            <w:pPr>
              <w:rPr>
                <w:rFonts w:ascii="Times New Roman" w:hAnsi="Times New Roman"/>
                <w:sz w:val="16"/>
                <w:szCs w:val="16"/>
              </w:rPr>
            </w:pPr>
            <w:r>
              <w:rPr>
                <w:rFonts w:ascii="Times New Roman" w:hAnsi="Times New Roman"/>
                <w:sz w:val="16"/>
                <w:szCs w:val="16"/>
              </w:rPr>
              <w:t>COMMANDTIME</w:t>
            </w:r>
          </w:p>
        </w:tc>
        <w:tc>
          <w:tcPr>
            <w:tcW w:w="2260" w:type="dxa"/>
          </w:tcPr>
          <w:p>
            <w:pPr>
              <w:rPr>
                <w:rFonts w:ascii="Times New Roman" w:hAnsi="Times New Roman"/>
                <w:sz w:val="16"/>
                <w:szCs w:val="16"/>
              </w:rPr>
            </w:pPr>
            <w:r>
              <w:rPr>
                <w:rFonts w:ascii="Times New Roman" w:hAnsi="Times New Roman"/>
                <w:sz w:val="16"/>
                <w:szCs w:val="16"/>
              </w:rPr>
              <w:t>IDX_ SMS_OPERATOR_LOG操作日志表。其中存储了所有操作的详细信息。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"_SSMN_1258NUM（1258号码表）" </w:instrText>
            </w:r>
            <w:r>
              <w:fldChar w:fldCharType="separate"/>
            </w:r>
            <w:r>
              <w:rPr>
                <w:rStyle w:val="34"/>
                <w:rFonts w:ascii="Times New Roman" w:hAnsi="Times New Roman"/>
                <w:sz w:val="16"/>
                <w:szCs w:val="16"/>
              </w:rPr>
              <w:t>SSMN_1258NUM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"_SSMN_1258NUM（1258号码表）" </w:instrText>
            </w:r>
            <w:r>
              <w:fldChar w:fldCharType="separate"/>
            </w:r>
            <w:r>
              <w:rPr>
                <w:rFonts w:ascii="Times New Roman" w:hAnsi="Times New Roman"/>
                <w:sz w:val="16"/>
                <w:szCs w:val="16"/>
              </w:rPr>
              <w:t>SSMN_1258NUM</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SSMNNumber</w:t>
            </w:r>
          </w:p>
        </w:tc>
        <w:tc>
          <w:tcPr>
            <w:tcW w:w="2260" w:type="dxa"/>
          </w:tcPr>
          <w:p>
            <w:pPr>
              <w:rPr>
                <w:rFonts w:ascii="Times New Roman" w:hAnsi="Times New Roman"/>
                <w:sz w:val="16"/>
                <w:szCs w:val="16"/>
              </w:rPr>
            </w:pPr>
            <w:r>
              <w:rPr>
                <w:rFonts w:ascii="Times New Roman" w:hAnsi="Times New Roman"/>
                <w:sz w:val="16"/>
                <w:szCs w:val="16"/>
              </w:rPr>
              <w:t>1258类号码表。其中存储了通过1258申请的虚拟号码信息。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"_SSMN_1258USER（1258用户表）" </w:instrText>
            </w:r>
            <w:r>
              <w:fldChar w:fldCharType="separate"/>
            </w:r>
            <w:r>
              <w:rPr>
                <w:rStyle w:val="34"/>
                <w:rFonts w:ascii="Times New Roman" w:hAnsi="Times New Roman"/>
                <w:sz w:val="16"/>
                <w:szCs w:val="16"/>
              </w:rPr>
              <w:t>SSMN_1258USER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"_SSMN_1258USER（1258用户表）" </w:instrText>
            </w:r>
            <w:r>
              <w:fldChar w:fldCharType="separate"/>
            </w:r>
            <w:r>
              <w:rPr>
                <w:rFonts w:ascii="Times New Roman" w:hAnsi="Times New Roman"/>
                <w:sz w:val="16"/>
                <w:szCs w:val="16"/>
              </w:rPr>
              <w:t>SSMN_1258USER</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 xml:space="preserve">MSISDN, </w:t>
            </w:r>
            <w:r>
              <w:rPr>
                <w:rFonts w:ascii="Times New Roman" w:hAnsi="Times New Roman"/>
                <w:sz w:val="16"/>
                <w:szCs w:val="16"/>
                <w:lang w:val="en-GB"/>
              </w:rPr>
              <w:t>CallingNumber</w:t>
            </w:r>
          </w:p>
        </w:tc>
        <w:tc>
          <w:tcPr>
            <w:tcW w:w="2260" w:type="dxa"/>
          </w:tcPr>
          <w:p>
            <w:pPr>
              <w:rPr>
                <w:rFonts w:ascii="Times New Roman" w:hAnsi="Times New Roman"/>
                <w:sz w:val="16"/>
                <w:szCs w:val="16"/>
              </w:rPr>
            </w:pPr>
            <w:r>
              <w:rPr>
                <w:rFonts w:ascii="Times New Roman" w:hAnsi="Times New Roman"/>
                <w:sz w:val="16"/>
                <w:szCs w:val="16"/>
              </w:rPr>
              <w:t>1258类用户表。其中存储了通过1258申请业务的用户信息。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"_SSMN_BlackList（禁止注册一机多号业务号码前缀）" </w:instrText>
            </w:r>
            <w:r>
              <w:fldChar w:fldCharType="separate"/>
            </w:r>
            <w:r>
              <w:rPr>
                <w:rStyle w:val="34"/>
                <w:rFonts w:ascii="Times New Roman" w:hAnsi="Times New Roman"/>
                <w:sz w:val="16"/>
                <w:szCs w:val="16"/>
              </w:rPr>
              <w:t>SSMN_BlackList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"_SSMN_BlackList（禁止注册一机多号业务号码前缀）" </w:instrText>
            </w:r>
            <w:r>
              <w:fldChar w:fldCharType="separate"/>
            </w:r>
            <w:r>
              <w:rPr>
                <w:rFonts w:ascii="Times New Roman" w:hAnsi="Times New Roman"/>
                <w:sz w:val="16"/>
                <w:szCs w:val="16"/>
              </w:rPr>
              <w:t>SSMN_BlackList</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BlackNumber</w:t>
            </w:r>
          </w:p>
        </w:tc>
        <w:tc>
          <w:tcPr>
            <w:tcW w:w="2260" w:type="dxa"/>
          </w:tcPr>
          <w:p>
            <w:pPr>
              <w:rPr>
                <w:rFonts w:ascii="Times New Roman" w:hAnsi="Times New Roman"/>
                <w:sz w:val="16"/>
                <w:szCs w:val="16"/>
              </w:rPr>
            </w:pPr>
            <w:r>
              <w:rPr>
                <w:rFonts w:ascii="Times New Roman" w:hAnsi="Times New Roman"/>
                <w:sz w:val="16"/>
                <w:szCs w:val="16"/>
              </w:rPr>
              <w:t>黑名单列表。其中存储了禁止申请业务的号段。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"_SSMN_CALLED_NUM（来话筛选分配表-根据主叫）" </w:instrText>
            </w:r>
            <w:r>
              <w:fldChar w:fldCharType="separate"/>
            </w:r>
            <w:r>
              <w:rPr>
                <w:rStyle w:val="34"/>
                <w:rFonts w:ascii="Times New Roman" w:hAnsi="Times New Roman"/>
                <w:sz w:val="16"/>
                <w:szCs w:val="16"/>
              </w:rPr>
              <w:t>SSMN_CALLED_NUM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PK_SSMN_CALLED_NUM</w:t>
            </w:r>
          </w:p>
        </w:tc>
        <w:tc>
          <w:tcPr>
            <w:tcW w:w="1700" w:type="dxa"/>
          </w:tcPr>
          <w:p>
            <w:pPr>
              <w:rPr>
                <w:rFonts w:ascii="Times New Roman" w:hAnsi="Times New Roman"/>
                <w:sz w:val="16"/>
                <w:szCs w:val="16"/>
              </w:rPr>
            </w:pPr>
            <w:r>
              <w:rPr>
                <w:rFonts w:ascii="Times New Roman" w:hAnsi="Times New Roman"/>
                <w:sz w:val="16"/>
                <w:szCs w:val="16"/>
              </w:rPr>
              <w:t>SSMNNumber,CallingNumber</w:t>
            </w:r>
          </w:p>
        </w:tc>
        <w:tc>
          <w:tcPr>
            <w:tcW w:w="2260" w:type="dxa"/>
          </w:tcPr>
          <w:p>
            <w:pPr>
              <w:rPr>
                <w:rFonts w:ascii="Times New Roman" w:hAnsi="Times New Roman"/>
                <w:sz w:val="16"/>
                <w:szCs w:val="16"/>
              </w:rPr>
            </w:pPr>
            <w:r>
              <w:rPr>
                <w:rFonts w:ascii="Times New Roman" w:hAnsi="Times New Roman"/>
                <w:sz w:val="16"/>
                <w:szCs w:val="16"/>
              </w:rPr>
              <w:t>来话筛选表。IDX_SSMN_CALLED_NUM存储根据来话的号码进行筛选的信息。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"_SSMN_CALLED_TIME(来话筛选分配表-根据时间）" </w:instrText>
            </w:r>
            <w:r>
              <w:fldChar w:fldCharType="separate"/>
            </w:r>
            <w:r>
              <w:rPr>
                <w:rStyle w:val="34"/>
                <w:rFonts w:ascii="Times New Roman" w:hAnsi="Times New Roman"/>
                <w:sz w:val="16"/>
                <w:szCs w:val="16"/>
              </w:rPr>
              <w:t>SSMN_CALLED_TIME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PK_SSMN_CALLED_TIME</w:t>
            </w:r>
          </w:p>
        </w:tc>
        <w:tc>
          <w:tcPr>
            <w:tcW w:w="1700" w:type="dxa"/>
          </w:tcPr>
          <w:p>
            <w:pPr>
              <w:rPr>
                <w:rFonts w:ascii="Times New Roman" w:hAnsi="Times New Roman"/>
                <w:sz w:val="16"/>
                <w:szCs w:val="16"/>
              </w:rPr>
            </w:pPr>
            <w:r>
              <w:rPr>
                <w:rFonts w:ascii="Times New Roman" w:hAnsi="Times New Roman"/>
                <w:sz w:val="16"/>
                <w:szCs w:val="16"/>
              </w:rPr>
              <w:t>SSMNNumber,</w:t>
            </w:r>
          </w:p>
          <w:p>
            <w:pPr>
              <w:rPr>
                <w:rFonts w:ascii="Times New Roman" w:hAnsi="Times New Roman"/>
                <w:sz w:val="16"/>
                <w:szCs w:val="16"/>
              </w:rPr>
            </w:pPr>
            <w:r>
              <w:rPr>
                <w:rFonts w:ascii="Times New Roman" w:hAnsi="Times New Roman"/>
                <w:sz w:val="16"/>
                <w:szCs w:val="16"/>
              </w:rPr>
              <w:t>StartWeekDay,</w:t>
            </w:r>
          </w:p>
          <w:p>
            <w:pPr>
              <w:rPr>
                <w:rFonts w:ascii="Times New Roman" w:hAnsi="Times New Roman"/>
                <w:sz w:val="16"/>
                <w:szCs w:val="16"/>
              </w:rPr>
            </w:pPr>
            <w:r>
              <w:rPr>
                <w:rFonts w:ascii="Times New Roman" w:hAnsi="Times New Roman"/>
                <w:sz w:val="16"/>
                <w:szCs w:val="16"/>
              </w:rPr>
              <w:t>EndWeekDay,</w:t>
            </w:r>
          </w:p>
          <w:p>
            <w:pPr>
              <w:rPr>
                <w:rFonts w:ascii="Times New Roman" w:hAnsi="Times New Roman"/>
                <w:sz w:val="16"/>
                <w:szCs w:val="16"/>
              </w:rPr>
            </w:pPr>
            <w:r>
              <w:rPr>
                <w:rFonts w:ascii="Times New Roman" w:hAnsi="Times New Roman"/>
                <w:sz w:val="16"/>
                <w:szCs w:val="16"/>
              </w:rPr>
              <w:t>StartTime,</w:t>
            </w:r>
          </w:p>
          <w:p>
            <w:pPr>
              <w:rPr>
                <w:rFonts w:ascii="Times New Roman" w:hAnsi="Times New Roman"/>
                <w:sz w:val="16"/>
                <w:szCs w:val="16"/>
              </w:rPr>
            </w:pPr>
            <w:r>
              <w:rPr>
                <w:rFonts w:ascii="Times New Roman" w:hAnsi="Times New Roman"/>
                <w:sz w:val="16"/>
                <w:szCs w:val="16"/>
              </w:rPr>
              <w:t>EndTime</w:t>
            </w:r>
          </w:p>
        </w:tc>
        <w:tc>
          <w:tcPr>
            <w:tcW w:w="2260" w:type="dxa"/>
          </w:tcPr>
          <w:p>
            <w:pPr>
              <w:rPr>
                <w:rFonts w:ascii="Times New Roman" w:hAnsi="Times New Roman"/>
                <w:sz w:val="16"/>
                <w:szCs w:val="16"/>
              </w:rPr>
            </w:pPr>
            <w:r>
              <w:rPr>
                <w:rFonts w:ascii="Times New Roman" w:hAnsi="Times New Roman"/>
                <w:sz w:val="16"/>
                <w:szCs w:val="16"/>
              </w:rPr>
              <w:t>IDX_SSMN_CALLED_TIME来话筛选表。存储根据呼叫时间来筛选来话的信息。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"_SSMN_CALLING_NUM_(去话主叫号码显示分配表-根据被叫)" </w:instrText>
            </w:r>
            <w:r>
              <w:fldChar w:fldCharType="separate"/>
            </w:r>
            <w:r>
              <w:rPr>
                <w:rStyle w:val="34"/>
                <w:rFonts w:ascii="Times New Roman" w:hAnsi="Times New Roman"/>
                <w:sz w:val="16"/>
                <w:szCs w:val="16"/>
              </w:rPr>
              <w:t>SSMN_CALLING_NUM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PK_SSMN_CALLING_NUM</w:t>
            </w:r>
          </w:p>
        </w:tc>
        <w:tc>
          <w:tcPr>
            <w:tcW w:w="1700" w:type="dxa"/>
          </w:tcPr>
          <w:p>
            <w:pPr>
              <w:rPr>
                <w:rFonts w:ascii="Times New Roman" w:hAnsi="Times New Roman"/>
                <w:sz w:val="16"/>
                <w:szCs w:val="16"/>
              </w:rPr>
            </w:pPr>
            <w:r>
              <w:rPr>
                <w:rFonts w:ascii="Times New Roman" w:hAnsi="Times New Roman"/>
                <w:sz w:val="16"/>
                <w:szCs w:val="16"/>
              </w:rPr>
              <w:t>MSISDN,Prefix</w:t>
            </w:r>
          </w:p>
        </w:tc>
        <w:tc>
          <w:tcPr>
            <w:tcW w:w="2260" w:type="dxa"/>
          </w:tcPr>
          <w:p>
            <w:pPr>
              <w:rPr>
                <w:rFonts w:ascii="Times New Roman" w:hAnsi="Times New Roman"/>
                <w:sz w:val="16"/>
                <w:szCs w:val="16"/>
              </w:rPr>
            </w:pPr>
            <w:r>
              <w:rPr>
                <w:rFonts w:ascii="Times New Roman" w:hAnsi="Times New Roman"/>
                <w:sz w:val="16"/>
                <w:szCs w:val="16"/>
              </w:rPr>
              <w:t>IDX_SSMN_CALLING_NUM去话主叫号码显示表。存储了按照不同被叫显示不同号码的信息。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"_SSMN_CALLING_TIME(去话主叫号码显示分配表-根据时间)" </w:instrText>
            </w:r>
            <w:r>
              <w:fldChar w:fldCharType="separate"/>
            </w:r>
            <w:r>
              <w:rPr>
                <w:rStyle w:val="34"/>
                <w:rFonts w:ascii="Times New Roman" w:hAnsi="Times New Roman"/>
                <w:sz w:val="16"/>
                <w:szCs w:val="16"/>
              </w:rPr>
              <w:t>SSMN_CALLING_TIME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PK_SSMN_CALLING_TIME</w:t>
            </w:r>
          </w:p>
        </w:tc>
        <w:tc>
          <w:tcPr>
            <w:tcW w:w="1700" w:type="dxa"/>
          </w:tcPr>
          <w:p>
            <w:pPr>
              <w:rPr>
                <w:rFonts w:ascii="Times New Roman" w:hAnsi="Times New Roman"/>
                <w:sz w:val="16"/>
                <w:szCs w:val="16"/>
              </w:rPr>
            </w:pPr>
            <w:r>
              <w:rPr>
                <w:rFonts w:ascii="Times New Roman" w:hAnsi="Times New Roman"/>
                <w:sz w:val="16"/>
                <w:szCs w:val="16"/>
              </w:rPr>
              <w:t>MSISDN,</w:t>
            </w:r>
          </w:p>
          <w:p>
            <w:pPr>
              <w:rPr>
                <w:rFonts w:ascii="Times New Roman" w:hAnsi="Times New Roman"/>
                <w:sz w:val="16"/>
                <w:szCs w:val="16"/>
              </w:rPr>
            </w:pPr>
            <w:r>
              <w:rPr>
                <w:rFonts w:ascii="Times New Roman" w:hAnsi="Times New Roman"/>
                <w:sz w:val="16"/>
                <w:szCs w:val="16"/>
              </w:rPr>
              <w:t>StartWeekDay,</w:t>
            </w:r>
          </w:p>
          <w:p>
            <w:pPr>
              <w:rPr>
                <w:rFonts w:ascii="Times New Roman" w:hAnsi="Times New Roman"/>
                <w:sz w:val="16"/>
                <w:szCs w:val="16"/>
              </w:rPr>
            </w:pPr>
            <w:r>
              <w:rPr>
                <w:rFonts w:ascii="Times New Roman" w:hAnsi="Times New Roman"/>
                <w:sz w:val="16"/>
                <w:szCs w:val="16"/>
              </w:rPr>
              <w:t>EndWeekDay,</w:t>
            </w:r>
          </w:p>
          <w:p>
            <w:pPr>
              <w:rPr>
                <w:rFonts w:ascii="Times New Roman" w:hAnsi="Times New Roman"/>
                <w:sz w:val="16"/>
                <w:szCs w:val="16"/>
              </w:rPr>
            </w:pPr>
            <w:r>
              <w:rPr>
                <w:rFonts w:ascii="Times New Roman" w:hAnsi="Times New Roman"/>
                <w:sz w:val="16"/>
                <w:szCs w:val="16"/>
              </w:rPr>
              <w:t>StartTime,</w:t>
            </w:r>
          </w:p>
          <w:p>
            <w:pPr>
              <w:rPr>
                <w:rFonts w:ascii="Times New Roman" w:hAnsi="Times New Roman"/>
                <w:sz w:val="16"/>
                <w:szCs w:val="16"/>
              </w:rPr>
            </w:pPr>
            <w:r>
              <w:rPr>
                <w:rFonts w:ascii="Times New Roman" w:hAnsi="Times New Roman"/>
                <w:sz w:val="16"/>
                <w:szCs w:val="16"/>
              </w:rPr>
              <w:t>EndTime</w:t>
            </w:r>
          </w:p>
        </w:tc>
        <w:tc>
          <w:tcPr>
            <w:tcW w:w="2260" w:type="dxa"/>
          </w:tcPr>
          <w:p>
            <w:pPr>
              <w:rPr>
                <w:rFonts w:ascii="Times New Roman" w:hAnsi="Times New Roman"/>
                <w:sz w:val="16"/>
                <w:szCs w:val="16"/>
              </w:rPr>
            </w:pPr>
            <w:r>
              <w:rPr>
                <w:rFonts w:ascii="Times New Roman" w:hAnsi="Times New Roman"/>
                <w:sz w:val="16"/>
                <w:szCs w:val="16"/>
              </w:rPr>
              <w:t>去话IDX_SSMN_CALLING_TIME主叫号码显示表。存储按照不同时间显示不同主叫号码的信息。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"_SSMN_CANCEL_NUM(注销号码列表)" </w:instrText>
            </w:r>
            <w:r>
              <w:fldChar w:fldCharType="separate"/>
            </w:r>
            <w:r>
              <w:rPr>
                <w:rStyle w:val="34"/>
                <w:rFonts w:ascii="Times New Roman" w:hAnsi="Times New Roman"/>
                <w:sz w:val="16"/>
                <w:szCs w:val="16"/>
              </w:rPr>
              <w:t>SSMN_CANCEL_NUM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PK_SSMN_CANCEL_NUM</w:t>
            </w:r>
          </w:p>
        </w:tc>
        <w:tc>
          <w:tcPr>
            <w:tcW w:w="1700" w:type="dxa"/>
          </w:tcPr>
          <w:p>
            <w:pPr>
              <w:rPr>
                <w:rFonts w:ascii="Times New Roman" w:hAnsi="Times New Roman"/>
                <w:sz w:val="16"/>
                <w:szCs w:val="16"/>
              </w:rPr>
            </w:pPr>
            <w:r>
              <w:rPr>
                <w:rFonts w:ascii="Times New Roman" w:hAnsi="Times New Roman"/>
                <w:sz w:val="16"/>
                <w:szCs w:val="16"/>
              </w:rPr>
              <w:t>SSMNNumber,MSISDN,</w:t>
            </w:r>
          </w:p>
          <w:p>
            <w:pPr>
              <w:rPr>
                <w:rFonts w:ascii="Times New Roman" w:hAnsi="Times New Roman"/>
                <w:sz w:val="16"/>
                <w:szCs w:val="16"/>
              </w:rPr>
            </w:pPr>
            <w:r>
              <w:rPr>
                <w:rFonts w:ascii="Times New Roman" w:hAnsi="Times New Roman"/>
                <w:sz w:val="16"/>
                <w:szCs w:val="16"/>
              </w:rPr>
              <w:t>Initiate_Date</w:t>
            </w:r>
          </w:p>
        </w:tc>
        <w:tc>
          <w:tcPr>
            <w:tcW w:w="2260" w:type="dxa"/>
          </w:tcPr>
          <w:p>
            <w:pPr>
              <w:rPr>
                <w:rFonts w:ascii="Times New Roman" w:hAnsi="Times New Roman"/>
                <w:sz w:val="16"/>
                <w:szCs w:val="16"/>
              </w:rPr>
            </w:pPr>
            <w:r>
              <w:rPr>
                <w:rFonts w:ascii="Times New Roman" w:hAnsi="Times New Roman"/>
                <w:sz w:val="16"/>
                <w:szCs w:val="16"/>
              </w:rPr>
              <w:t>IDX_SSMN_CANCEL_NUM注销号码表。其中存储了所有注销的虚拟号码的详细信息。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"_SSMN_CANCEL_USER（注销用户信息表）" </w:instrText>
            </w:r>
            <w:r>
              <w:fldChar w:fldCharType="separate"/>
            </w:r>
            <w:r>
              <w:rPr>
                <w:rStyle w:val="34"/>
                <w:rFonts w:ascii="Times New Roman" w:hAnsi="Times New Roman"/>
                <w:sz w:val="16"/>
                <w:szCs w:val="16"/>
              </w:rPr>
              <w:t>SSMN_CANCEL_USER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PK_SSMN_CANCEL_USER</w:t>
            </w:r>
          </w:p>
        </w:tc>
        <w:tc>
          <w:tcPr>
            <w:tcW w:w="1700" w:type="dxa"/>
          </w:tcPr>
          <w:p>
            <w:pPr>
              <w:rPr>
                <w:rFonts w:ascii="Times New Roman" w:hAnsi="Times New Roman"/>
                <w:sz w:val="16"/>
                <w:szCs w:val="16"/>
              </w:rPr>
            </w:pPr>
            <w:r>
              <w:rPr>
                <w:rFonts w:ascii="Times New Roman" w:hAnsi="Times New Roman"/>
                <w:sz w:val="16"/>
                <w:szCs w:val="16"/>
              </w:rPr>
              <w:t>MSISDN</w:t>
            </w:r>
          </w:p>
          <w:p>
            <w:pPr>
              <w:rPr>
                <w:rFonts w:ascii="Times New Roman" w:hAnsi="Times New Roman"/>
                <w:sz w:val="16"/>
                <w:szCs w:val="16"/>
              </w:rPr>
            </w:pPr>
            <w:r>
              <w:rPr>
                <w:rFonts w:ascii="Times New Roman" w:hAnsi="Times New Roman"/>
                <w:sz w:val="16"/>
                <w:szCs w:val="16"/>
              </w:rPr>
              <w:t>Cancel_Date</w:t>
            </w:r>
          </w:p>
        </w:tc>
        <w:tc>
          <w:tcPr>
            <w:tcW w:w="2260" w:type="dxa"/>
          </w:tcPr>
          <w:p>
            <w:pPr>
              <w:rPr>
                <w:rFonts w:ascii="Times New Roman" w:hAnsi="Times New Roman"/>
                <w:sz w:val="16"/>
                <w:szCs w:val="16"/>
              </w:rPr>
            </w:pPr>
            <w:r>
              <w:rPr>
                <w:rFonts w:ascii="Times New Roman" w:hAnsi="Times New Roman"/>
                <w:sz w:val="16"/>
                <w:szCs w:val="16"/>
              </w:rPr>
              <w:t>注销用户表。其中存储了所有注销的业务用户。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"_SSMN_CDR（话单表）" </w:instrText>
            </w:r>
            <w:r>
              <w:fldChar w:fldCharType="separate"/>
            </w:r>
            <w:r>
              <w:rPr>
                <w:rStyle w:val="34"/>
                <w:rFonts w:ascii="Times New Roman" w:hAnsi="Times New Roman"/>
                <w:sz w:val="16"/>
                <w:szCs w:val="16"/>
              </w:rPr>
              <w:t>SSMN_CDR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PK_SSMN_CDR</w:t>
            </w:r>
          </w:p>
        </w:tc>
        <w:tc>
          <w:tcPr>
            <w:tcW w:w="1700" w:type="dxa"/>
          </w:tcPr>
          <w:p>
            <w:pPr>
              <w:rPr>
                <w:rFonts w:ascii="Times New Roman" w:hAnsi="Times New Roman"/>
                <w:sz w:val="16"/>
                <w:szCs w:val="16"/>
              </w:rPr>
            </w:pPr>
            <w:r>
              <w:rPr>
                <w:rFonts w:ascii="Times New Roman" w:hAnsi="Times New Roman"/>
                <w:sz w:val="16"/>
                <w:szCs w:val="16"/>
              </w:rPr>
              <w:t>Streamnumber</w:t>
            </w:r>
          </w:p>
        </w:tc>
        <w:tc>
          <w:tcPr>
            <w:tcW w:w="2260" w:type="dxa"/>
          </w:tcPr>
          <w:p>
            <w:pPr>
              <w:rPr>
                <w:rFonts w:ascii="Times New Roman" w:hAnsi="Times New Roman"/>
                <w:sz w:val="16"/>
                <w:szCs w:val="16"/>
              </w:rPr>
            </w:pPr>
            <w:r>
              <w:rPr>
                <w:rFonts w:ascii="Times New Roman" w:hAnsi="Times New Roman"/>
                <w:sz w:val="16"/>
                <w:szCs w:val="16"/>
              </w:rPr>
              <w:t>IDX_SSMN_CDR话单表。其中存储了业务用户近期的详细话单信息。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"_SSMN_CHANGE_NUM（换号记录表）" </w:instrText>
            </w:r>
            <w:r>
              <w:fldChar w:fldCharType="separate"/>
            </w:r>
            <w:r>
              <w:rPr>
                <w:rStyle w:val="34"/>
                <w:rFonts w:ascii="Times New Roman" w:hAnsi="Times New Roman"/>
                <w:sz w:val="16"/>
                <w:szCs w:val="16"/>
              </w:rPr>
              <w:t>SSMN_Change_Num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"_SSMN_CHANGE_NUM（换号记录表）" </w:instrText>
            </w:r>
            <w:r>
              <w:fldChar w:fldCharType="separate"/>
            </w:r>
            <w:r>
              <w:rPr>
                <w:rFonts w:ascii="Times New Roman" w:hAnsi="Times New Roman"/>
                <w:sz w:val="16"/>
                <w:szCs w:val="16"/>
              </w:rPr>
              <w:t>SSMN_Charge_Num</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FromNumber,ChangeTime</w:t>
            </w:r>
          </w:p>
        </w:tc>
        <w:tc>
          <w:tcPr>
            <w:tcW w:w="2260" w:type="dxa"/>
          </w:tcPr>
          <w:p>
            <w:pPr>
              <w:rPr>
                <w:rFonts w:ascii="Times New Roman" w:hAnsi="Times New Roman"/>
                <w:sz w:val="16"/>
                <w:szCs w:val="16"/>
              </w:rPr>
            </w:pPr>
            <w:r>
              <w:rPr>
                <w:rFonts w:ascii="Times New Roman" w:hAnsi="Times New Roman"/>
                <w:sz w:val="16"/>
                <w:szCs w:val="16"/>
              </w:rPr>
              <w:t>号码更换表。其中存储了业务用户更换虚拟号码的详细信息。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"_SSMN_Charge(SSMN费率表)" </w:instrText>
            </w:r>
            <w:r>
              <w:fldChar w:fldCharType="separate"/>
            </w:r>
            <w:r>
              <w:rPr>
                <w:rStyle w:val="34"/>
                <w:rFonts w:ascii="Times New Roman" w:hAnsi="Times New Roman"/>
                <w:sz w:val="16"/>
                <w:szCs w:val="16"/>
              </w:rPr>
              <w:t>SSMN_Charge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PK_SSMN_Charge</w:t>
            </w:r>
          </w:p>
        </w:tc>
        <w:tc>
          <w:tcPr>
            <w:tcW w:w="1700" w:type="dxa"/>
          </w:tcPr>
          <w:p>
            <w:pPr>
              <w:rPr>
                <w:rFonts w:ascii="Times New Roman" w:hAnsi="Times New Roman"/>
                <w:sz w:val="16"/>
                <w:szCs w:val="16"/>
              </w:rPr>
            </w:pPr>
            <w:r>
              <w:rPr>
                <w:rFonts w:ascii="Times New Roman" w:hAnsi="Times New Roman"/>
                <w:sz w:val="16"/>
                <w:szCs w:val="16"/>
              </w:rPr>
              <w:t>Charge_Period</w:t>
            </w:r>
          </w:p>
        </w:tc>
        <w:tc>
          <w:tcPr>
            <w:tcW w:w="2260" w:type="dxa"/>
          </w:tcPr>
          <w:p>
            <w:pPr>
              <w:rPr>
                <w:rFonts w:ascii="Times New Roman" w:hAnsi="Times New Roman"/>
                <w:sz w:val="16"/>
                <w:szCs w:val="16"/>
              </w:rPr>
            </w:pPr>
            <w:r>
              <w:rPr>
                <w:rFonts w:ascii="Times New Roman" w:hAnsi="Times New Roman"/>
                <w:sz w:val="16"/>
                <w:szCs w:val="16"/>
              </w:rPr>
              <w:t>IDX_SSMN_Charge业务费率表。其中存储了虚拟号码月租费等信息。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"_SSMN_CHARGE_HIS表" </w:instrText>
            </w:r>
            <w:r>
              <w:fldChar w:fldCharType="separate"/>
            </w:r>
            <w:r>
              <w:rPr>
                <w:rStyle w:val="34"/>
                <w:rFonts w:ascii="Times New Roman" w:hAnsi="Times New Roman"/>
                <w:sz w:val="16"/>
                <w:szCs w:val="16"/>
              </w:rPr>
              <w:t>SSMN_Charge_His</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"_SSMN_CHARGE_HIS表" </w:instrText>
            </w:r>
            <w:r>
              <w:fldChar w:fldCharType="separate"/>
            </w:r>
            <w:r>
              <w:rPr>
                <w:rFonts w:ascii="Times New Roman" w:hAnsi="Times New Roman"/>
                <w:sz w:val="16"/>
                <w:szCs w:val="16"/>
              </w:rPr>
              <w:t>SSMN_Charge_His</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MSISDN,FeeType,FeeTime</w:t>
            </w:r>
          </w:p>
        </w:tc>
        <w:tc>
          <w:tcPr>
            <w:tcW w:w="2260" w:type="dxa"/>
          </w:tcPr>
          <w:p>
            <w:pPr>
              <w:rPr>
                <w:rFonts w:ascii="Times New Roman" w:hAnsi="Times New Roman"/>
                <w:sz w:val="16"/>
                <w:szCs w:val="16"/>
              </w:rPr>
            </w:pPr>
            <w:r>
              <w:rPr>
                <w:rFonts w:ascii="Times New Roman" w:hAnsi="Times New Roman"/>
                <w:sz w:val="16"/>
                <w:szCs w:val="16"/>
              </w:rPr>
              <w:t>收费记录表。其中存储了所有业务用户的历史收费记录。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"_SSMN_ChargeClass（一机多号通话费率表）" </w:instrText>
            </w:r>
            <w:r>
              <w:fldChar w:fldCharType="separate"/>
            </w:r>
            <w:r>
              <w:rPr>
                <w:rStyle w:val="34"/>
                <w:rFonts w:ascii="Times New Roman" w:hAnsi="Times New Roman"/>
                <w:sz w:val="16"/>
                <w:szCs w:val="16"/>
              </w:rPr>
              <w:t>SSMN_ChargeClass</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"_SSMN_ChargeClass（一机多号通话费率表）" </w:instrText>
            </w:r>
            <w:r>
              <w:fldChar w:fldCharType="separate"/>
            </w:r>
            <w:r>
              <w:rPr>
                <w:rFonts w:ascii="Times New Roman" w:hAnsi="Times New Roman"/>
                <w:sz w:val="16"/>
                <w:szCs w:val="16"/>
              </w:rPr>
              <w:t>SSMN_ChargeClass</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charge_type</w:t>
            </w:r>
          </w:p>
          <w:p>
            <w:pPr>
              <w:rPr>
                <w:rFonts w:ascii="Times New Roman" w:hAnsi="Times New Roman"/>
                <w:sz w:val="16"/>
                <w:szCs w:val="16"/>
              </w:rPr>
            </w:pPr>
            <w:r>
              <w:rPr>
                <w:rFonts w:ascii="Times New Roman" w:hAnsi="Times New Roman"/>
                <w:sz w:val="16"/>
                <w:szCs w:val="16"/>
              </w:rPr>
              <w:t>calling_prefix</w:t>
            </w:r>
          </w:p>
          <w:p>
            <w:pPr>
              <w:rPr>
                <w:rFonts w:ascii="Times New Roman" w:hAnsi="Times New Roman"/>
                <w:sz w:val="16"/>
                <w:szCs w:val="16"/>
              </w:rPr>
            </w:pPr>
            <w:r>
              <w:rPr>
                <w:rFonts w:ascii="Times New Roman" w:hAnsi="Times New Roman"/>
                <w:sz w:val="16"/>
                <w:szCs w:val="16"/>
              </w:rPr>
              <w:t>called_prefix</w:t>
            </w:r>
          </w:p>
        </w:tc>
        <w:tc>
          <w:tcPr>
            <w:tcW w:w="2260" w:type="dxa"/>
          </w:tcPr>
          <w:p>
            <w:pPr>
              <w:rPr>
                <w:rFonts w:ascii="Times New Roman" w:hAnsi="Times New Roman"/>
                <w:sz w:val="16"/>
                <w:szCs w:val="16"/>
              </w:rPr>
            </w:pPr>
            <w:r>
              <w:rPr>
                <w:rFonts w:ascii="Times New Roman" w:hAnsi="Times New Roman"/>
                <w:sz w:val="16"/>
                <w:szCs w:val="16"/>
              </w:rPr>
              <w:t>通话费率表。其中存储了使用业务进行呼叫时费率信息。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"_SSMN_EnableNumber（可用虚号码表）" </w:instrText>
            </w:r>
            <w:r>
              <w:fldChar w:fldCharType="separate"/>
            </w:r>
            <w:r>
              <w:rPr>
                <w:rStyle w:val="34"/>
                <w:rFonts w:ascii="Times New Roman" w:hAnsi="Times New Roman"/>
                <w:sz w:val="16"/>
                <w:szCs w:val="16"/>
              </w:rPr>
              <w:t>SSMN_EnableNumber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"_SSMN_EnableNumber（可用虚号码表）" </w:instrText>
            </w:r>
            <w:r>
              <w:fldChar w:fldCharType="separate"/>
            </w:r>
            <w:r>
              <w:rPr>
                <w:rFonts w:ascii="Times New Roman" w:hAnsi="Times New Roman"/>
                <w:sz w:val="16"/>
                <w:szCs w:val="16"/>
              </w:rPr>
              <w:t>SSMN_EnableNumber</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EnableNumber</w:t>
            </w:r>
          </w:p>
        </w:tc>
        <w:tc>
          <w:tcPr>
            <w:tcW w:w="2260" w:type="dxa"/>
          </w:tcPr>
          <w:p>
            <w:pPr>
              <w:rPr>
                <w:rFonts w:ascii="Times New Roman" w:hAnsi="Times New Roman"/>
                <w:sz w:val="16"/>
                <w:szCs w:val="16"/>
              </w:rPr>
            </w:pPr>
            <w:r>
              <w:rPr>
                <w:rFonts w:ascii="Times New Roman" w:hAnsi="Times New Roman"/>
                <w:sz w:val="16"/>
                <w:szCs w:val="16"/>
              </w:rPr>
              <w:t>可用虚拟号码列表。其中存储了目前系统中可用的虚拟号码。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"_SSMN_Forbidden（去话允许号码表）" </w:instrText>
            </w:r>
            <w:r>
              <w:fldChar w:fldCharType="separate"/>
            </w:r>
            <w:r>
              <w:rPr>
                <w:rStyle w:val="34"/>
                <w:rFonts w:ascii="Times New Roman" w:hAnsi="Times New Roman"/>
                <w:sz w:val="16"/>
                <w:szCs w:val="16"/>
              </w:rPr>
              <w:t>SSMN_Forbidden</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PK_SSMN_Forbidden</w:t>
            </w:r>
          </w:p>
        </w:tc>
        <w:tc>
          <w:tcPr>
            <w:tcW w:w="1700" w:type="dxa"/>
          </w:tcPr>
          <w:p>
            <w:pPr>
              <w:rPr>
                <w:rFonts w:ascii="Times New Roman" w:hAnsi="Times New Roman"/>
                <w:sz w:val="16"/>
                <w:szCs w:val="16"/>
              </w:rPr>
            </w:pPr>
            <w:r>
              <w:rPr>
                <w:rFonts w:ascii="Times New Roman" w:hAnsi="Times New Roman"/>
                <w:sz w:val="16"/>
                <w:szCs w:val="16"/>
              </w:rPr>
              <w:t>Prefix</w:t>
            </w:r>
          </w:p>
        </w:tc>
        <w:tc>
          <w:tcPr>
            <w:tcW w:w="2260" w:type="dxa"/>
          </w:tcPr>
          <w:p>
            <w:pPr>
              <w:rPr>
                <w:rFonts w:ascii="Times New Roman" w:hAnsi="Times New Roman"/>
                <w:sz w:val="16"/>
                <w:szCs w:val="16"/>
              </w:rPr>
            </w:pPr>
            <w:r>
              <w:rPr>
                <w:rFonts w:ascii="Times New Roman" w:hAnsi="Times New Roman"/>
                <w:sz w:val="16"/>
                <w:szCs w:val="16"/>
              </w:rPr>
              <w:t>IDX_SSMN_Forbidden业务允许/禁止呼叫号码表。其中存储了用户使用业务允许/禁止呼叫的号码段信息。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"_SSMN_Freetry（业务体验用户列表）" </w:instrText>
            </w:r>
            <w:r>
              <w:fldChar w:fldCharType="separate"/>
            </w:r>
            <w:r>
              <w:rPr>
                <w:rStyle w:val="34"/>
                <w:rFonts w:ascii="Times New Roman" w:hAnsi="Times New Roman"/>
                <w:sz w:val="16"/>
                <w:szCs w:val="16"/>
              </w:rPr>
              <w:t>SSMN_Freetry</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"_SSMN_Freetry（业务体验用户列表）" </w:instrText>
            </w:r>
            <w:r>
              <w:fldChar w:fldCharType="separate"/>
            </w:r>
            <w:r>
              <w:rPr>
                <w:rFonts w:ascii="Times New Roman" w:hAnsi="Times New Roman"/>
                <w:sz w:val="16"/>
                <w:szCs w:val="16"/>
              </w:rPr>
              <w:t>SSMN_Freetry</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业务体验号码表。其中存储了已经体验过业务的用户信息。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"_SSMN_GROUP_(操作员组表)" </w:instrText>
            </w:r>
            <w:r>
              <w:fldChar w:fldCharType="separate"/>
            </w:r>
            <w:r>
              <w:rPr>
                <w:rStyle w:val="34"/>
                <w:rFonts w:ascii="Times New Roman" w:hAnsi="Times New Roman"/>
                <w:sz w:val="16"/>
                <w:szCs w:val="16"/>
              </w:rPr>
              <w:t>SSMN_GROUP</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PK_SSMN_GROUP</w:t>
            </w:r>
          </w:p>
        </w:tc>
        <w:tc>
          <w:tcPr>
            <w:tcW w:w="1700" w:type="dxa"/>
          </w:tcPr>
          <w:p>
            <w:pPr>
              <w:rPr>
                <w:rFonts w:ascii="Times New Roman" w:hAnsi="Times New Roman"/>
                <w:sz w:val="16"/>
                <w:szCs w:val="16"/>
              </w:rPr>
            </w:pPr>
            <w:r>
              <w:rPr>
                <w:rFonts w:ascii="Times New Roman" w:hAnsi="Times New Roman"/>
                <w:sz w:val="16"/>
                <w:szCs w:val="16"/>
              </w:rPr>
              <w:t>GROUPNAME</w:t>
            </w:r>
          </w:p>
        </w:tc>
        <w:tc>
          <w:tcPr>
            <w:tcW w:w="2260" w:type="dxa"/>
          </w:tcPr>
          <w:p>
            <w:pPr>
              <w:rPr>
                <w:rFonts w:ascii="Times New Roman" w:hAnsi="Times New Roman"/>
                <w:sz w:val="16"/>
                <w:szCs w:val="16"/>
              </w:rPr>
            </w:pPr>
            <w:r>
              <w:rPr>
                <w:rFonts w:ascii="Times New Roman" w:hAnsi="Times New Roman"/>
                <w:sz w:val="16"/>
                <w:szCs w:val="16"/>
              </w:rPr>
              <w:t>IDX_SSMN_GROUP系统操作用户组表。其中存储了系统中所有操作用户组的详细信息。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"_SSMN_GROUP_RIGHT_(组权限定义表)" </w:instrText>
            </w:r>
            <w:r>
              <w:fldChar w:fldCharType="separate"/>
            </w:r>
            <w:r>
              <w:rPr>
                <w:rStyle w:val="34"/>
                <w:rFonts w:ascii="Times New Roman" w:hAnsi="Times New Roman"/>
                <w:sz w:val="16"/>
                <w:szCs w:val="16"/>
              </w:rPr>
              <w:t>SSMN_GROUP_RIGHT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PK_SSMN_GROUP_RIGHT</w:t>
            </w:r>
          </w:p>
        </w:tc>
        <w:tc>
          <w:tcPr>
            <w:tcW w:w="1700" w:type="dxa"/>
          </w:tcPr>
          <w:p>
            <w:pPr>
              <w:rPr>
                <w:rFonts w:ascii="Times New Roman" w:hAnsi="Times New Roman"/>
                <w:sz w:val="16"/>
                <w:szCs w:val="16"/>
              </w:rPr>
            </w:pPr>
            <w:r>
              <w:rPr>
                <w:rFonts w:ascii="Times New Roman" w:hAnsi="Times New Roman"/>
                <w:sz w:val="16"/>
                <w:szCs w:val="16"/>
              </w:rPr>
              <w:t>RIGHT</w:t>
            </w:r>
          </w:p>
        </w:tc>
        <w:tc>
          <w:tcPr>
            <w:tcW w:w="2260" w:type="dxa"/>
          </w:tcPr>
          <w:p>
            <w:pPr>
              <w:rPr>
                <w:rFonts w:ascii="Times New Roman" w:hAnsi="Times New Roman"/>
                <w:sz w:val="16"/>
                <w:szCs w:val="16"/>
              </w:rPr>
            </w:pPr>
            <w:r>
              <w:rPr>
                <w:rFonts w:ascii="Times New Roman" w:hAnsi="Times New Roman"/>
                <w:sz w:val="16"/>
                <w:szCs w:val="16"/>
              </w:rPr>
              <w:t>IDX_SSMN_GROUP_RIGHT操作用户组权限表。其中存储了各操作用户组所拥有的权限的信息。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"_SSMN_KeepNumber（保号记录表）" </w:instrText>
            </w:r>
            <w:r>
              <w:fldChar w:fldCharType="separate"/>
            </w:r>
            <w:r>
              <w:rPr>
                <w:rStyle w:val="34"/>
                <w:rFonts w:ascii="Times New Roman" w:hAnsi="Times New Roman"/>
                <w:sz w:val="16"/>
                <w:szCs w:val="16"/>
              </w:rPr>
              <w:t>SSMN_KeepNumber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"_SSMN_KeepNumber（保号记录表）" </w:instrText>
            </w:r>
            <w:r>
              <w:fldChar w:fldCharType="separate"/>
            </w:r>
            <w:r>
              <w:rPr>
                <w:rFonts w:ascii="Times New Roman" w:hAnsi="Times New Roman"/>
                <w:sz w:val="16"/>
                <w:szCs w:val="16"/>
              </w:rPr>
              <w:t>SSMN_KeepNumber</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MSISDN,StartTime</w:t>
            </w:r>
          </w:p>
        </w:tc>
        <w:tc>
          <w:tcPr>
            <w:tcW w:w="2260" w:type="dxa"/>
          </w:tcPr>
          <w:p>
            <w:pPr>
              <w:rPr>
                <w:rFonts w:ascii="Times New Roman" w:hAnsi="Times New Roman"/>
                <w:sz w:val="16"/>
                <w:szCs w:val="16"/>
              </w:rPr>
            </w:pPr>
            <w:r>
              <w:rPr>
                <w:rFonts w:ascii="Times New Roman" w:hAnsi="Times New Roman"/>
                <w:sz w:val="16"/>
                <w:szCs w:val="16"/>
              </w:rPr>
              <w:t>用户保号表。其中存储了更换手机号码而不更换虚拟号码的用户信息。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"_SSMN_MobileStatus（合法用户状态表）" </w:instrText>
            </w:r>
            <w:r>
              <w:fldChar w:fldCharType="separate"/>
            </w:r>
            <w:r>
              <w:rPr>
                <w:rStyle w:val="34"/>
                <w:rFonts w:ascii="Times New Roman" w:hAnsi="Times New Roman"/>
                <w:sz w:val="16"/>
                <w:szCs w:val="16"/>
              </w:rPr>
              <w:t>SSMN_MobileStatus</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"_SSMN_MobileStatus（合法用户状态表）" </w:instrText>
            </w:r>
            <w:r>
              <w:fldChar w:fldCharType="separate"/>
            </w:r>
            <w:r>
              <w:rPr>
                <w:rFonts w:ascii="Times New Roman" w:hAnsi="Times New Roman"/>
                <w:sz w:val="16"/>
                <w:szCs w:val="16"/>
              </w:rPr>
              <w:t>SSMN_MobileStatus</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Status</w:t>
            </w:r>
          </w:p>
        </w:tc>
        <w:tc>
          <w:tcPr>
            <w:tcW w:w="2260" w:type="dxa"/>
          </w:tcPr>
          <w:p>
            <w:pPr>
              <w:rPr>
                <w:rFonts w:ascii="Times New Roman" w:hAnsi="Times New Roman"/>
                <w:sz w:val="16"/>
                <w:szCs w:val="16"/>
              </w:rPr>
            </w:pPr>
            <w:r>
              <w:rPr>
                <w:rFonts w:ascii="Times New Roman" w:hAnsi="Times New Roman"/>
                <w:sz w:val="16"/>
                <w:szCs w:val="16"/>
              </w:rPr>
              <w:t>允许申请业务的卡的状态列表。其中存储了允许申请业务的卡的状态。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"_SSMN_MobileType（合法用户类型表）" </w:instrText>
            </w:r>
            <w:r>
              <w:fldChar w:fldCharType="separate"/>
            </w:r>
            <w:r>
              <w:rPr>
                <w:rStyle w:val="34"/>
                <w:rFonts w:ascii="Times New Roman" w:hAnsi="Times New Roman"/>
                <w:sz w:val="16"/>
                <w:szCs w:val="16"/>
              </w:rPr>
              <w:t>SSMN_MobileType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"_SSMN_MobileType（合法用户类型表）" </w:instrText>
            </w:r>
            <w:r>
              <w:fldChar w:fldCharType="separate"/>
            </w:r>
            <w:r>
              <w:rPr>
                <w:rFonts w:ascii="Times New Roman" w:hAnsi="Times New Roman"/>
                <w:sz w:val="16"/>
                <w:szCs w:val="16"/>
              </w:rPr>
              <w:t>SSMN_MobileType</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Type</w:t>
            </w:r>
          </w:p>
        </w:tc>
        <w:tc>
          <w:tcPr>
            <w:tcW w:w="2260" w:type="dxa"/>
          </w:tcPr>
          <w:p>
            <w:pPr>
              <w:rPr>
                <w:rFonts w:ascii="Times New Roman" w:hAnsi="Times New Roman"/>
                <w:sz w:val="16"/>
                <w:szCs w:val="16"/>
              </w:rPr>
            </w:pPr>
            <w:r>
              <w:rPr>
                <w:rFonts w:ascii="Times New Roman" w:hAnsi="Times New Roman"/>
                <w:sz w:val="16"/>
                <w:szCs w:val="16"/>
              </w:rPr>
              <w:t>允许申请业务的卡类列表。其中存储了允许申请业务的卡的类别。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"_SSMN_NUMBER（虚号码记录表）" </w:instrText>
            </w:r>
            <w:r>
              <w:fldChar w:fldCharType="separate"/>
            </w:r>
            <w:r>
              <w:rPr>
                <w:rStyle w:val="34"/>
                <w:rFonts w:ascii="Times New Roman" w:hAnsi="Times New Roman"/>
                <w:sz w:val="16"/>
                <w:szCs w:val="16"/>
              </w:rPr>
              <w:t>SSMN_NUMBER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PK_SSMNNumber</w:t>
            </w:r>
          </w:p>
        </w:tc>
        <w:tc>
          <w:tcPr>
            <w:tcW w:w="1700" w:type="dxa"/>
          </w:tcPr>
          <w:p>
            <w:pPr>
              <w:rPr>
                <w:rFonts w:ascii="Times New Roman" w:hAnsi="Times New Roman"/>
                <w:sz w:val="16"/>
                <w:szCs w:val="16"/>
              </w:rPr>
            </w:pPr>
            <w:r>
              <w:rPr>
                <w:rFonts w:ascii="Times New Roman" w:hAnsi="Times New Roman"/>
                <w:sz w:val="16"/>
                <w:szCs w:val="16"/>
              </w:rPr>
              <w:t>SSMNNumber</w:t>
            </w:r>
          </w:p>
        </w:tc>
        <w:tc>
          <w:tcPr>
            <w:tcW w:w="2260" w:type="dxa"/>
          </w:tcPr>
          <w:p>
            <w:pPr>
              <w:rPr>
                <w:rFonts w:ascii="Times New Roman" w:hAnsi="Times New Roman"/>
                <w:sz w:val="16"/>
                <w:szCs w:val="16"/>
              </w:rPr>
            </w:pPr>
            <w:r>
              <w:rPr>
                <w:rFonts w:ascii="Times New Roman" w:hAnsi="Times New Roman"/>
                <w:sz w:val="16"/>
                <w:szCs w:val="16"/>
              </w:rPr>
              <w:t>虚拟号码表。存储系统中已经被申请了的虚拟号码，包括正在使用的和被注销的部分号码。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"_SSMN_Rest_Number（禁止注册SSMN业务号码前缀）" </w:instrText>
            </w:r>
            <w:r>
              <w:fldChar w:fldCharType="separate"/>
            </w:r>
            <w:r>
              <w:rPr>
                <w:rStyle w:val="34"/>
                <w:rFonts w:ascii="Times New Roman" w:hAnsi="Times New Roman"/>
                <w:sz w:val="16"/>
                <w:szCs w:val="16"/>
              </w:rPr>
              <w:t>SSMN_Rest_Number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 SSMN_Rest_Number</w:t>
            </w:r>
          </w:p>
        </w:tc>
        <w:tc>
          <w:tcPr>
            <w:tcW w:w="1700" w:type="dxa"/>
          </w:tcPr>
          <w:p>
            <w:pPr>
              <w:rPr>
                <w:rFonts w:ascii="Times New Roman" w:hAnsi="Times New Roman"/>
                <w:sz w:val="16"/>
                <w:szCs w:val="16"/>
              </w:rPr>
            </w:pPr>
            <w:r>
              <w:rPr>
                <w:rFonts w:ascii="Times New Roman" w:hAnsi="Times New Roman"/>
                <w:sz w:val="16"/>
                <w:szCs w:val="16"/>
              </w:rPr>
              <w:t>Rest_Number</w:t>
            </w:r>
          </w:p>
        </w:tc>
        <w:tc>
          <w:tcPr>
            <w:tcW w:w="2260" w:type="dxa"/>
          </w:tcPr>
          <w:p>
            <w:pPr>
              <w:rPr>
                <w:rFonts w:ascii="Times New Roman" w:hAnsi="Times New Roman"/>
                <w:sz w:val="16"/>
                <w:szCs w:val="16"/>
              </w:rPr>
            </w:pPr>
            <w:r>
              <w:rPr>
                <w:rFonts w:ascii="Times New Roman" w:hAnsi="Times New Roman"/>
                <w:sz w:val="16"/>
                <w:szCs w:val="16"/>
              </w:rPr>
              <w:t>允许/禁止注册业务号段表。其中存储了允许/禁止注册业务的号码段。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"_SSMN_RIGHT_(系统权限表)" </w:instrText>
            </w:r>
            <w:r>
              <w:fldChar w:fldCharType="separate"/>
            </w:r>
            <w:r>
              <w:rPr>
                <w:rStyle w:val="34"/>
                <w:rFonts w:ascii="Times New Roman" w:hAnsi="Times New Roman"/>
                <w:sz w:val="16"/>
                <w:szCs w:val="16"/>
              </w:rPr>
              <w:t>SSMN_RIGHT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PK_SSMN_RIGHT</w:t>
            </w:r>
          </w:p>
        </w:tc>
        <w:tc>
          <w:tcPr>
            <w:tcW w:w="1700" w:type="dxa"/>
          </w:tcPr>
          <w:p>
            <w:pPr>
              <w:rPr>
                <w:rFonts w:ascii="Times New Roman" w:hAnsi="Times New Roman"/>
                <w:sz w:val="16"/>
                <w:szCs w:val="16"/>
              </w:rPr>
            </w:pPr>
            <w:r>
              <w:rPr>
                <w:rFonts w:ascii="Times New Roman" w:hAnsi="Times New Roman"/>
                <w:sz w:val="16"/>
                <w:szCs w:val="16"/>
              </w:rPr>
              <w:t>RIGHT</w:t>
            </w:r>
          </w:p>
        </w:tc>
        <w:tc>
          <w:tcPr>
            <w:tcW w:w="2260" w:type="dxa"/>
          </w:tcPr>
          <w:p>
            <w:pPr>
              <w:rPr>
                <w:rFonts w:ascii="Times New Roman" w:hAnsi="Times New Roman"/>
                <w:sz w:val="16"/>
                <w:szCs w:val="16"/>
              </w:rPr>
            </w:pPr>
            <w:r>
              <w:rPr>
                <w:rFonts w:ascii="Times New Roman" w:hAnsi="Times New Roman"/>
                <w:sz w:val="16"/>
                <w:szCs w:val="16"/>
              </w:rPr>
              <w:t>IDX_SSMN_RIGHT系统操作权限表。其中存储了系统允许的所有操作权限的信息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"_SSMN_SPECIALNUM（抢注号码表）" </w:instrText>
            </w:r>
            <w:r>
              <w:fldChar w:fldCharType="separate"/>
            </w:r>
            <w:r>
              <w:rPr>
                <w:rStyle w:val="34"/>
                <w:rFonts w:ascii="Times New Roman" w:hAnsi="Times New Roman"/>
                <w:sz w:val="16"/>
                <w:szCs w:val="16"/>
              </w:rPr>
              <w:t>SSMN_SpecailNum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"_SSMN_SPECIALNUM（抢注号码表）" </w:instrText>
            </w:r>
            <w:r>
              <w:fldChar w:fldCharType="separate"/>
            </w:r>
            <w:r>
              <w:rPr>
                <w:rFonts w:ascii="Times New Roman" w:hAnsi="Times New Roman"/>
                <w:sz w:val="16"/>
                <w:szCs w:val="16"/>
              </w:rPr>
              <w:t>SSMN_SpecailNum</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SSMNNumber</w:t>
            </w:r>
          </w:p>
        </w:tc>
        <w:tc>
          <w:tcPr>
            <w:tcW w:w="2260" w:type="dxa"/>
          </w:tcPr>
          <w:p>
            <w:pPr>
              <w:rPr>
                <w:rFonts w:ascii="Times New Roman" w:hAnsi="Times New Roman"/>
                <w:sz w:val="16"/>
                <w:szCs w:val="16"/>
              </w:rPr>
            </w:pPr>
            <w:r>
              <w:rPr>
                <w:rFonts w:ascii="Times New Roman" w:hAnsi="Times New Roman"/>
                <w:sz w:val="16"/>
                <w:szCs w:val="16"/>
              </w:rPr>
              <w:t>可抢注号码列表。其中存储了目前可以抢注的虚拟号码，其中20个靓号，80个普通号码。该表每周更新一次。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"_SSMN_Spread（推广用户表）" </w:instrText>
            </w:r>
            <w:r>
              <w:fldChar w:fldCharType="separate"/>
            </w:r>
            <w:r>
              <w:rPr>
                <w:rStyle w:val="34"/>
                <w:rFonts w:ascii="Times New Roman" w:hAnsi="Times New Roman"/>
                <w:sz w:val="16"/>
                <w:szCs w:val="16"/>
              </w:rPr>
              <w:t>SSMN_SPREAD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"_SSMN_Spread（推广用户表）" </w:instrText>
            </w:r>
            <w:r>
              <w:fldChar w:fldCharType="separate"/>
            </w:r>
            <w:r>
              <w:rPr>
                <w:rFonts w:ascii="Times New Roman" w:hAnsi="Times New Roman"/>
                <w:sz w:val="16"/>
                <w:szCs w:val="16"/>
              </w:rPr>
              <w:t>SSMN_SPREAD</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已发送关联短信表。其中存储了收到过业务关联短信的用户资料。系统不再发送关联短信到这些用户。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"_SSMN_STAT_AGENT（代理商统计表）" </w:instrText>
            </w:r>
            <w:r>
              <w:fldChar w:fldCharType="separate"/>
            </w:r>
            <w:r>
              <w:rPr>
                <w:rStyle w:val="34"/>
                <w:rFonts w:ascii="Times New Roman" w:hAnsi="Times New Roman"/>
                <w:sz w:val="16"/>
                <w:szCs w:val="16"/>
              </w:rPr>
              <w:t>SSMN_Stat_Agent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PK_SSMN_STAT_Agent</w:t>
            </w:r>
          </w:p>
        </w:tc>
        <w:tc>
          <w:tcPr>
            <w:tcW w:w="1700" w:type="dxa"/>
          </w:tcPr>
          <w:p>
            <w:pPr>
              <w:rPr>
                <w:rFonts w:ascii="Times New Roman" w:hAnsi="Times New Roman"/>
                <w:sz w:val="16"/>
                <w:szCs w:val="16"/>
              </w:rPr>
            </w:pPr>
            <w:r>
              <w:rPr>
                <w:rFonts w:ascii="Times New Roman" w:hAnsi="Times New Roman"/>
                <w:sz w:val="16"/>
                <w:szCs w:val="16"/>
              </w:rPr>
              <w:t>STAT_TIME, AGENT_ID</w:t>
            </w:r>
          </w:p>
        </w:tc>
        <w:tc>
          <w:tcPr>
            <w:tcW w:w="2260" w:type="dxa"/>
          </w:tcPr>
          <w:p>
            <w:pPr>
              <w:rPr>
                <w:rFonts w:ascii="Times New Roman" w:hAnsi="Times New Roman"/>
                <w:sz w:val="16"/>
                <w:szCs w:val="16"/>
              </w:rPr>
            </w:pPr>
            <w:r>
              <w:rPr>
                <w:rFonts w:ascii="Times New Roman" w:hAnsi="Times New Roman"/>
                <w:sz w:val="16"/>
                <w:szCs w:val="16"/>
              </w:rPr>
              <w:t>代理商业务拓展统计表。其中存储了进行代理商业务拓展统计后得到的详细信息。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"_SSMN_STAT_DAY（每日统计表）" </w:instrText>
            </w:r>
            <w:r>
              <w:fldChar w:fldCharType="separate"/>
            </w:r>
            <w:r>
              <w:rPr>
                <w:rStyle w:val="34"/>
                <w:rFonts w:ascii="Times New Roman" w:hAnsi="Times New Roman"/>
                <w:sz w:val="16"/>
                <w:szCs w:val="16"/>
              </w:rPr>
              <w:t>SSMN_Stat_Day</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PK_SSMN_STAT_DAY</w:t>
            </w:r>
          </w:p>
        </w:tc>
        <w:tc>
          <w:tcPr>
            <w:tcW w:w="1700" w:type="dxa"/>
          </w:tcPr>
          <w:p>
            <w:pPr>
              <w:rPr>
                <w:rFonts w:ascii="Times New Roman" w:hAnsi="Times New Roman"/>
                <w:sz w:val="16"/>
                <w:szCs w:val="16"/>
              </w:rPr>
            </w:pPr>
            <w:r>
              <w:rPr>
                <w:rFonts w:ascii="Times New Roman" w:hAnsi="Times New Roman"/>
                <w:sz w:val="16"/>
                <w:szCs w:val="16"/>
              </w:rPr>
              <w:t>STAT_TIME</w:t>
            </w:r>
          </w:p>
        </w:tc>
        <w:tc>
          <w:tcPr>
            <w:tcW w:w="2260" w:type="dxa"/>
          </w:tcPr>
          <w:p>
            <w:pPr>
              <w:rPr>
                <w:rFonts w:ascii="Times New Roman" w:hAnsi="Times New Roman"/>
                <w:sz w:val="16"/>
                <w:szCs w:val="16"/>
              </w:rPr>
            </w:pPr>
            <w:r>
              <w:rPr>
                <w:rFonts w:ascii="Times New Roman" w:hAnsi="Times New Roman"/>
                <w:sz w:val="16"/>
                <w:szCs w:val="16"/>
              </w:rPr>
              <w:t>天统计表。其中存储了每天进行统计后得到的详细信息。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"_SSMN_STAT_HOUR（每小时统计表）" </w:instrText>
            </w:r>
            <w:r>
              <w:fldChar w:fldCharType="separate"/>
            </w:r>
            <w:r>
              <w:rPr>
                <w:rStyle w:val="34"/>
                <w:rFonts w:ascii="Times New Roman" w:hAnsi="Times New Roman"/>
                <w:sz w:val="16"/>
                <w:szCs w:val="16"/>
              </w:rPr>
              <w:t>SSMN_Stat_Hour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PK_SSMN_STAT_HOUR</w:t>
            </w:r>
          </w:p>
        </w:tc>
        <w:tc>
          <w:tcPr>
            <w:tcW w:w="1700" w:type="dxa"/>
          </w:tcPr>
          <w:p>
            <w:pPr>
              <w:rPr>
                <w:rFonts w:ascii="Times New Roman" w:hAnsi="Times New Roman"/>
                <w:sz w:val="16"/>
                <w:szCs w:val="16"/>
              </w:rPr>
            </w:pPr>
            <w:r>
              <w:rPr>
                <w:rFonts w:ascii="Times New Roman" w:hAnsi="Times New Roman"/>
                <w:sz w:val="16"/>
                <w:szCs w:val="16"/>
              </w:rPr>
              <w:t>STAT_TIME</w:t>
            </w:r>
          </w:p>
        </w:tc>
        <w:tc>
          <w:tcPr>
            <w:tcW w:w="2260" w:type="dxa"/>
          </w:tcPr>
          <w:p>
            <w:pPr>
              <w:rPr>
                <w:rFonts w:ascii="Times New Roman" w:hAnsi="Times New Roman"/>
                <w:sz w:val="16"/>
                <w:szCs w:val="16"/>
              </w:rPr>
            </w:pPr>
            <w:r>
              <w:rPr>
                <w:rFonts w:ascii="Times New Roman" w:hAnsi="Times New Roman"/>
                <w:sz w:val="16"/>
                <w:szCs w:val="16"/>
              </w:rPr>
              <w:t>小时统计表。其中存储了每小时进行统计后得到的详细信息。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"_SSMN_STAT_MONTH（每月统计表）" </w:instrText>
            </w:r>
            <w:r>
              <w:fldChar w:fldCharType="separate"/>
            </w:r>
            <w:r>
              <w:rPr>
                <w:rStyle w:val="34"/>
                <w:rFonts w:ascii="Times New Roman" w:hAnsi="Times New Roman"/>
                <w:sz w:val="16"/>
                <w:szCs w:val="16"/>
              </w:rPr>
              <w:t>SSMN_Stat_Month</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PK_SSMN_STAT_MONTH</w:t>
            </w:r>
          </w:p>
        </w:tc>
        <w:tc>
          <w:tcPr>
            <w:tcW w:w="1700" w:type="dxa"/>
          </w:tcPr>
          <w:p>
            <w:pPr>
              <w:rPr>
                <w:rFonts w:ascii="Times New Roman" w:hAnsi="Times New Roman"/>
                <w:sz w:val="16"/>
                <w:szCs w:val="16"/>
              </w:rPr>
            </w:pPr>
            <w:r>
              <w:rPr>
                <w:rFonts w:ascii="Times New Roman" w:hAnsi="Times New Roman"/>
                <w:sz w:val="16"/>
                <w:szCs w:val="16"/>
              </w:rPr>
              <w:t>STAT_TIME</w:t>
            </w:r>
          </w:p>
        </w:tc>
        <w:tc>
          <w:tcPr>
            <w:tcW w:w="2260" w:type="dxa"/>
          </w:tcPr>
          <w:p>
            <w:pPr>
              <w:rPr>
                <w:rFonts w:ascii="Times New Roman" w:hAnsi="Times New Roman"/>
                <w:sz w:val="16"/>
                <w:szCs w:val="16"/>
              </w:rPr>
            </w:pPr>
            <w:r>
              <w:rPr>
                <w:rFonts w:ascii="Times New Roman" w:hAnsi="Times New Roman"/>
                <w:sz w:val="16"/>
                <w:szCs w:val="16"/>
              </w:rPr>
              <w:t>月统计表。其中存储了每月进行统计后得到的详细信息。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"_SSMN_SYSTEM（系统参数表）" </w:instrText>
            </w:r>
            <w:r>
              <w:fldChar w:fldCharType="separate"/>
            </w:r>
            <w:r>
              <w:rPr>
                <w:rStyle w:val="34"/>
                <w:rFonts w:ascii="Times New Roman" w:hAnsi="Times New Roman"/>
                <w:sz w:val="16"/>
                <w:szCs w:val="16"/>
              </w:rPr>
              <w:t>SSMN_SYSTEM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PK_SSMN_SYSTEM</w:t>
            </w:r>
          </w:p>
        </w:tc>
        <w:tc>
          <w:tcPr>
            <w:tcW w:w="1700" w:type="dxa"/>
          </w:tcPr>
          <w:p>
            <w:pPr>
              <w:rPr>
                <w:rFonts w:ascii="Times New Roman" w:hAnsi="Times New Roman"/>
                <w:sz w:val="16"/>
                <w:szCs w:val="16"/>
              </w:rPr>
            </w:pPr>
            <w:r>
              <w:rPr>
                <w:rFonts w:ascii="Times New Roman" w:hAnsi="Times New Roman"/>
                <w:sz w:val="16"/>
                <w:szCs w:val="16"/>
              </w:rPr>
              <w:t>Max_Number</w:t>
            </w:r>
          </w:p>
        </w:tc>
        <w:tc>
          <w:tcPr>
            <w:tcW w:w="2260" w:type="dxa"/>
          </w:tcPr>
          <w:p>
            <w:pPr>
              <w:rPr>
                <w:rFonts w:ascii="Times New Roman" w:hAnsi="Times New Roman"/>
                <w:sz w:val="16"/>
                <w:szCs w:val="16"/>
              </w:rPr>
            </w:pPr>
            <w:r>
              <w:rPr>
                <w:rFonts w:ascii="Times New Roman" w:hAnsi="Times New Roman"/>
                <w:sz w:val="16"/>
                <w:szCs w:val="16"/>
              </w:rPr>
              <w:t>系统参数表。存储系统运行所需要的参数。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"_SSMN_TTNumber（靓号资源表）" </w:instrText>
            </w:r>
            <w:r>
              <w:fldChar w:fldCharType="separate"/>
            </w:r>
            <w:r>
              <w:rPr>
                <w:rStyle w:val="34"/>
                <w:rFonts w:ascii="Times New Roman" w:hAnsi="Times New Roman"/>
                <w:sz w:val="16"/>
                <w:szCs w:val="16"/>
              </w:rPr>
              <w:t>SSMN_TTNumber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PK_SSMN_TTNumber</w:t>
            </w:r>
          </w:p>
        </w:tc>
        <w:tc>
          <w:tcPr>
            <w:tcW w:w="1700" w:type="dxa"/>
          </w:tcPr>
          <w:p>
            <w:pPr>
              <w:rPr>
                <w:rFonts w:ascii="Times New Roman" w:hAnsi="Times New Roman"/>
                <w:sz w:val="16"/>
                <w:szCs w:val="16"/>
              </w:rPr>
            </w:pPr>
            <w:r>
              <w:rPr>
                <w:rFonts w:ascii="Times New Roman" w:hAnsi="Times New Roman"/>
                <w:sz w:val="16"/>
                <w:szCs w:val="16"/>
              </w:rPr>
              <w:t>SSMNTTNumber</w:t>
            </w:r>
          </w:p>
        </w:tc>
        <w:tc>
          <w:tcPr>
            <w:tcW w:w="2260" w:type="dxa"/>
          </w:tcPr>
          <w:p>
            <w:pPr>
              <w:rPr>
                <w:rFonts w:ascii="Times New Roman" w:hAnsi="Times New Roman"/>
                <w:sz w:val="16"/>
                <w:szCs w:val="16"/>
              </w:rPr>
            </w:pPr>
            <w:r>
              <w:rPr>
                <w:rFonts w:ascii="Times New Roman" w:hAnsi="Times New Roman"/>
                <w:sz w:val="16"/>
                <w:szCs w:val="16"/>
              </w:rPr>
              <w:t>靓号表。其中存储了系统中所有的靓号信息。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"_SSMN_UNREG_FAIL（拆机失败号码存放表）" </w:instrText>
            </w:r>
            <w:r>
              <w:fldChar w:fldCharType="separate"/>
            </w:r>
            <w:r>
              <w:rPr>
                <w:rStyle w:val="34"/>
                <w:rFonts w:ascii="Times New Roman" w:hAnsi="Times New Roman"/>
                <w:sz w:val="16"/>
                <w:szCs w:val="16"/>
              </w:rPr>
              <w:t>ssmn_unreg_fail</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PK_ssmn_unreg_fail</w:t>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拆机失败表。其中存储了所有拆机失败的号码，以便下次对这些号码重试拆机。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"_SSMN_USER（用户信息表）" </w:instrText>
            </w:r>
            <w:r>
              <w:fldChar w:fldCharType="separate"/>
            </w:r>
            <w:r>
              <w:rPr>
                <w:rStyle w:val="34"/>
                <w:rFonts w:ascii="Times New Roman" w:hAnsi="Times New Roman"/>
                <w:sz w:val="16"/>
                <w:szCs w:val="16"/>
              </w:rPr>
              <w:t>SSMN_USER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PK_SSMN_USER</w:t>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业务用户表。存储当前系统中所有的业务用户</w:t>
            </w:r>
          </w:p>
        </w:tc>
      </w:tr>
    </w:tbl>
    <w:p>
      <w:pPr>
        <w:pStyle w:val="4"/>
      </w:pPr>
      <w:bookmarkStart w:id="100" w:name="_SSMN_SYSTEM（系统参数表）"/>
      <w:bookmarkEnd w:id="100"/>
      <w:bookmarkStart w:id="101" w:name="_Toc111898231"/>
      <w:bookmarkStart w:id="102" w:name="_Toc107995720"/>
      <w:bookmarkStart w:id="103" w:name="_Toc106534917"/>
      <w:bookmarkStart w:id="104" w:name="_Toc124509755"/>
      <w:bookmarkStart w:id="105" w:name="_Toc384193976"/>
      <w:bookmarkStart w:id="106" w:name="_Toc125173534"/>
      <w:r>
        <w:t>SSMN_SYSTEM</w:t>
      </w:r>
      <w:bookmarkStart w:id="107" w:name="_Toc86549234"/>
      <w:r>
        <w:rPr>
          <w:rFonts w:hint="eastAsia"/>
        </w:rPr>
        <w:t>(</w:t>
      </w:r>
      <w:r>
        <w:rPr>
          <w:rFonts w:hint="eastAsia" w:cs="Arial"/>
        </w:rPr>
        <w:t>系统参数表</w:t>
      </w:r>
      <w:bookmarkEnd w:id="101"/>
      <w:bookmarkEnd w:id="102"/>
      <w:bookmarkEnd w:id="103"/>
      <w:bookmarkEnd w:id="107"/>
      <w:r>
        <w:rPr>
          <w:rFonts w:hint="eastAsia" w:cs="Arial"/>
        </w:rPr>
        <w:t>)</w:t>
      </w:r>
      <w:bookmarkEnd w:id="104"/>
      <w:bookmarkEnd w:id="105"/>
      <w:bookmarkEnd w:id="106"/>
    </w:p>
    <w:p>
      <w:pPr>
        <w:rPr>
          <w:b/>
        </w:rPr>
      </w:pPr>
      <w:r>
        <w:rPr>
          <w:rFonts w:hint="eastAsia"/>
          <w:b/>
        </w:rPr>
        <w:t>[功能]</w:t>
      </w:r>
    </w:p>
    <w:p>
      <w:r>
        <w:rPr>
          <w:rFonts w:hint="eastAsia"/>
        </w:rPr>
        <w:t>该表主要用于存储和业务相关的系统参数配置。</w:t>
      </w:r>
    </w:p>
    <w:p>
      <w:pPr>
        <w:rPr>
          <w:b/>
        </w:rPr>
      </w:pPr>
      <w:r>
        <w:rPr>
          <w:rFonts w:hint="eastAsia"/>
          <w:b/>
        </w:rPr>
        <w:t>[表定义]</w:t>
      </w:r>
    </w:p>
    <w:p>
      <w:pPr>
        <w:rPr>
          <w:b/>
        </w:rPr>
      </w:pP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76"/>
        <w:gridCol w:w="1440"/>
        <w:gridCol w:w="90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7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44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b/>
                <w:lang w:val="en-GB"/>
              </w:rPr>
            </w:pPr>
            <w:r>
              <w:rPr>
                <w:rFonts w:hint="eastAsia" w:cs="Arial"/>
                <w:b/>
                <w:lang w:val="en-GB"/>
              </w:rPr>
              <w:t>Max_Number</w:t>
            </w:r>
          </w:p>
        </w:tc>
        <w:tc>
          <w:tcPr>
            <w:tcW w:w="1440" w:type="dxa"/>
          </w:tcPr>
          <w:p>
            <w:pPr>
              <w:rPr>
                <w:rFonts w:cs="Arial"/>
                <w:b/>
              </w:rPr>
            </w:pPr>
            <w:r>
              <w:rPr>
                <w:rFonts w:hint="eastAsia" w:cs="Arial"/>
                <w:b/>
              </w:rPr>
              <w:t>Number(1)</w:t>
            </w:r>
          </w:p>
        </w:tc>
        <w:tc>
          <w:tcPr>
            <w:tcW w:w="900" w:type="dxa"/>
          </w:tcPr>
          <w:p>
            <w:pPr>
              <w:jc w:val="center"/>
              <w:rPr>
                <w:rFonts w:cs="Arial"/>
                <w:b/>
                <w:lang w:val="en-GB"/>
              </w:rPr>
            </w:pPr>
            <w:r>
              <w:rPr>
                <w:rFonts w:hint="eastAsia" w:cs="Arial"/>
                <w:b/>
                <w:lang w:val="en-GB"/>
              </w:rPr>
              <w:t>是</w:t>
            </w:r>
          </w:p>
        </w:tc>
        <w:tc>
          <w:tcPr>
            <w:tcW w:w="3600" w:type="dxa"/>
          </w:tcPr>
          <w:p>
            <w:pPr>
              <w:rPr>
                <w:rFonts w:cs="Arial"/>
                <w:b/>
              </w:rPr>
            </w:pPr>
            <w:r>
              <w:rPr>
                <w:rFonts w:hint="eastAsia" w:cs="Arial"/>
                <w:b/>
              </w:rPr>
              <w:t>允许最大虚号码个数，默认值为5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lang w:val="en-GB"/>
              </w:rPr>
            </w:pPr>
            <w:r>
              <w:rPr>
                <w:rFonts w:hint="eastAsia" w:cs="Arial"/>
                <w:lang w:val="en-GB"/>
              </w:rPr>
              <w:t>Max_RealNumber</w:t>
            </w:r>
          </w:p>
        </w:tc>
        <w:tc>
          <w:tcPr>
            <w:tcW w:w="1440" w:type="dxa"/>
          </w:tcPr>
          <w:p>
            <w:pPr>
              <w:rPr>
                <w:rFonts w:cs="Arial"/>
              </w:rPr>
            </w:pPr>
            <w:r>
              <w:rPr>
                <w:rFonts w:hint="eastAsia" w:cs="Arial"/>
              </w:rPr>
              <w:t>Number(1)</w:t>
            </w:r>
          </w:p>
        </w:tc>
        <w:tc>
          <w:tcPr>
            <w:tcW w:w="900" w:type="dxa"/>
          </w:tcPr>
          <w:p>
            <w:pPr>
              <w:jc w:val="center"/>
              <w:rPr>
                <w:rFonts w:cs="Arial"/>
                <w:lang w:val="en-GB"/>
              </w:rPr>
            </w:pPr>
            <w:r>
              <w:rPr>
                <w:rFonts w:hint="eastAsia" w:cs="Arial"/>
                <w:lang w:val="en-GB"/>
              </w:rPr>
              <w:t>是</w:t>
            </w:r>
          </w:p>
        </w:tc>
        <w:tc>
          <w:tcPr>
            <w:tcW w:w="3600" w:type="dxa"/>
          </w:tcPr>
          <w:p>
            <w:pPr>
              <w:rPr>
                <w:rFonts w:cs="Arial"/>
              </w:rPr>
            </w:pPr>
            <w:r>
              <w:rPr>
                <w:rFonts w:hint="eastAsia" w:cs="Arial"/>
              </w:rPr>
              <w:t>允许最大实号码个数，默认值为5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Retain_Period</w:t>
            </w:r>
          </w:p>
        </w:tc>
        <w:tc>
          <w:tcPr>
            <w:tcW w:w="1440" w:type="dxa"/>
          </w:tcPr>
          <w:p>
            <w:pPr>
              <w:rPr>
                <w:rFonts w:cs="Arial"/>
              </w:rPr>
            </w:pPr>
            <w:r>
              <w:rPr>
                <w:rFonts w:hint="eastAsia" w:cs="Arial"/>
              </w:rPr>
              <w:t>Number(3)</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副号码注销后，进入冷冻期的时长</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CDR_Period</w:t>
            </w:r>
          </w:p>
        </w:tc>
        <w:tc>
          <w:tcPr>
            <w:tcW w:w="1440" w:type="dxa"/>
          </w:tcPr>
          <w:p>
            <w:pPr>
              <w:rPr>
                <w:rFonts w:cs="Arial"/>
                <w:lang w:val="en-GB"/>
              </w:rPr>
            </w:pPr>
            <w:r>
              <w:rPr>
                <w:rFonts w:hint="eastAsia" w:cs="Arial"/>
                <w:lang w:val="en-GB"/>
              </w:rPr>
              <w:t>Number(3)</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CDR保存时长</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Access_Code</w:t>
            </w:r>
          </w:p>
        </w:tc>
        <w:tc>
          <w:tcPr>
            <w:tcW w:w="1440" w:type="dxa"/>
          </w:tcPr>
          <w:p>
            <w:pPr>
              <w:rPr>
                <w:rFonts w:cs="Arial"/>
              </w:rPr>
            </w:pPr>
            <w:r>
              <w:rPr>
                <w:rFonts w:hint="eastAsia" w:cs="Arial"/>
              </w:rPr>
              <w:t>Varchar2(20)</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一机多号业务的接入码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SSMN_Length</w:t>
            </w:r>
          </w:p>
        </w:tc>
        <w:tc>
          <w:tcPr>
            <w:tcW w:w="1440" w:type="dxa"/>
          </w:tcPr>
          <w:p>
            <w:pPr>
              <w:rPr>
                <w:rFonts w:cs="Arial"/>
              </w:rPr>
            </w:pPr>
            <w:r>
              <w:rPr>
                <w:rFonts w:hint="eastAsia" w:cs="Arial"/>
              </w:rPr>
              <w:t>Number(2)</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虚号码长度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Sms_Access_Code</w:t>
            </w:r>
          </w:p>
        </w:tc>
        <w:tc>
          <w:tcPr>
            <w:tcW w:w="1440" w:type="dxa"/>
          </w:tcPr>
          <w:p>
            <w:pPr>
              <w:rPr>
                <w:rFonts w:cs="Arial"/>
              </w:rPr>
            </w:pPr>
            <w:r>
              <w:rPr>
                <w:rFonts w:cs="Arial"/>
              </w:rPr>
              <w:t>Varchar2(20)</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短信接入码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ascii="Verdana" w:hAnsi="Verdana"/>
                <w:sz w:val="20"/>
                <w:szCs w:val="20"/>
              </w:rPr>
              <w:t>R_Access_Code </w:t>
            </w:r>
          </w:p>
        </w:tc>
        <w:tc>
          <w:tcPr>
            <w:tcW w:w="1440" w:type="dxa"/>
          </w:tcPr>
          <w:p>
            <w:pPr>
              <w:rPr>
                <w:rFonts w:cs="Arial"/>
              </w:rPr>
            </w:pPr>
            <w:r>
              <w:rPr>
                <w:rFonts w:cs="Arial"/>
              </w:rPr>
              <w:t>Varchar2(20)</w:t>
            </w:r>
          </w:p>
        </w:tc>
        <w:tc>
          <w:tcPr>
            <w:tcW w:w="900" w:type="dxa"/>
          </w:tcPr>
          <w:p>
            <w:pPr>
              <w:jc w:val="center"/>
              <w:rPr>
                <w:rFonts w:cs="Arial"/>
              </w:rPr>
            </w:pPr>
          </w:p>
        </w:tc>
        <w:tc>
          <w:tcPr>
            <w:tcW w:w="3600" w:type="dxa"/>
          </w:tcPr>
          <w:p>
            <w:pPr>
              <w:rPr>
                <w:rFonts w:cs="Arial"/>
              </w:rPr>
            </w:pPr>
            <w:r>
              <w:rPr>
                <w:rFonts w:hint="eastAsia" w:cs="Arial"/>
              </w:rPr>
              <w:t>实号码前转实现方式的前转接入码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Reserve1</w:t>
            </w:r>
          </w:p>
        </w:tc>
        <w:tc>
          <w:tcPr>
            <w:tcW w:w="1440" w:type="dxa"/>
          </w:tcPr>
          <w:p>
            <w:pPr>
              <w:rPr>
                <w:rFonts w:cs="Arial"/>
              </w:rPr>
            </w:pPr>
            <w:r>
              <w:rPr>
                <w:rFonts w:cs="Arial"/>
              </w:rPr>
              <w:t>Number(6)</w:t>
            </w:r>
          </w:p>
        </w:tc>
        <w:tc>
          <w:tcPr>
            <w:tcW w:w="900" w:type="dxa"/>
          </w:tcPr>
          <w:p>
            <w:pPr>
              <w:jc w:val="center"/>
              <w:rPr>
                <w:rFonts w:cs="Arial"/>
              </w:rPr>
            </w:pPr>
          </w:p>
        </w:tc>
        <w:tc>
          <w:tcPr>
            <w:tcW w:w="3600" w:type="dxa"/>
          </w:tcPr>
          <w:p>
            <w:pPr>
              <w:rPr>
                <w:rFonts w:cs="Arial"/>
              </w:rPr>
            </w:pPr>
            <w:r>
              <w:rPr>
                <w:rFonts w:hint="eastAsia" w:cs="Arial"/>
              </w:rPr>
              <w:t>保留字段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Reserve2</w:t>
            </w:r>
          </w:p>
        </w:tc>
        <w:tc>
          <w:tcPr>
            <w:tcW w:w="1440" w:type="dxa"/>
          </w:tcPr>
          <w:p>
            <w:pPr>
              <w:rPr>
                <w:rFonts w:cs="Arial"/>
              </w:rPr>
            </w:pPr>
            <w:r>
              <w:rPr>
                <w:rFonts w:cs="Arial"/>
              </w:rPr>
              <w:t>Number(6)</w:t>
            </w:r>
          </w:p>
        </w:tc>
        <w:tc>
          <w:tcPr>
            <w:tcW w:w="900" w:type="dxa"/>
          </w:tcPr>
          <w:p>
            <w:pPr>
              <w:jc w:val="center"/>
              <w:rPr>
                <w:rFonts w:cs="Arial"/>
              </w:rPr>
            </w:pPr>
          </w:p>
        </w:tc>
        <w:tc>
          <w:tcPr>
            <w:tcW w:w="3600" w:type="dxa"/>
          </w:tcPr>
          <w:p>
            <w:pPr>
              <w:rPr>
                <w:rFonts w:cs="Arial"/>
              </w:rPr>
            </w:pPr>
            <w:r>
              <w:rPr>
                <w:rFonts w:hint="eastAsia" w:cs="Arial"/>
              </w:rPr>
              <w:t>保留字段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Reserve3</w:t>
            </w:r>
          </w:p>
        </w:tc>
        <w:tc>
          <w:tcPr>
            <w:tcW w:w="1440" w:type="dxa"/>
          </w:tcPr>
          <w:p>
            <w:pPr>
              <w:rPr>
                <w:rFonts w:cs="Arial"/>
              </w:rPr>
            </w:pPr>
            <w:r>
              <w:rPr>
                <w:rFonts w:cs="Arial"/>
              </w:rPr>
              <w:t>Varchar2(20)</w:t>
            </w:r>
          </w:p>
        </w:tc>
        <w:tc>
          <w:tcPr>
            <w:tcW w:w="900" w:type="dxa"/>
          </w:tcPr>
          <w:p>
            <w:pPr>
              <w:jc w:val="center"/>
              <w:rPr>
                <w:rFonts w:cs="Arial"/>
              </w:rPr>
            </w:pPr>
          </w:p>
        </w:tc>
        <w:tc>
          <w:tcPr>
            <w:tcW w:w="3600" w:type="dxa"/>
          </w:tcPr>
          <w:p>
            <w:pPr>
              <w:rPr>
                <w:rFonts w:cs="Arial"/>
              </w:rPr>
            </w:pPr>
            <w:r>
              <w:rPr>
                <w:rFonts w:hint="eastAsia" w:cs="Arial"/>
              </w:rPr>
              <w:t>定义等同于Prefix表的Operator字段</w:t>
            </w:r>
          </w:p>
          <w:p>
            <w:pPr>
              <w:rPr>
                <w:rFonts w:cs="Arial"/>
              </w:rPr>
            </w:pPr>
          </w:p>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Access_code2</w:t>
            </w:r>
          </w:p>
        </w:tc>
        <w:tc>
          <w:tcPr>
            <w:tcW w:w="1440" w:type="dxa"/>
          </w:tcPr>
          <w:p>
            <w:pPr>
              <w:rPr>
                <w:rFonts w:cs="Arial"/>
              </w:rPr>
            </w:pPr>
            <w:bookmarkStart w:id="108" w:name="OLE_LINK2"/>
            <w:r>
              <w:rPr>
                <w:rFonts w:hint="eastAsia" w:cs="Arial"/>
              </w:rPr>
              <w:t>Varchar2(20)</w:t>
            </w:r>
            <w:bookmarkEnd w:id="108"/>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（江西联通）用业务接入码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Access_code3</w:t>
            </w:r>
          </w:p>
        </w:tc>
        <w:tc>
          <w:tcPr>
            <w:tcW w:w="1440" w:type="dxa"/>
          </w:tcPr>
          <w:p>
            <w:pPr>
              <w:rPr>
                <w:rFonts w:cs="Arial"/>
              </w:rPr>
            </w:pPr>
            <w:r>
              <w:rPr>
                <w:rFonts w:hint="eastAsia" w:cs="Arial"/>
              </w:rPr>
              <w:t>Varchar2(20)</w:t>
            </w:r>
          </w:p>
        </w:tc>
        <w:tc>
          <w:tcPr>
            <w:tcW w:w="900" w:type="dxa"/>
          </w:tcPr>
          <w:p>
            <w:pPr>
              <w:jc w:val="center"/>
              <w:rPr>
                <w:rFonts w:cs="Arial"/>
              </w:rPr>
            </w:pPr>
          </w:p>
        </w:tc>
        <w:tc>
          <w:tcPr>
            <w:tcW w:w="3600" w:type="dxa"/>
          </w:tcPr>
          <w:p>
            <w:pPr>
              <w:rPr>
                <w:rFonts w:cs="Arial"/>
              </w:rPr>
            </w:pPr>
            <w:r>
              <w:rPr>
                <w:rFonts w:hint="eastAsia" w:cs="Arial"/>
              </w:rPr>
              <w:t>（江西联通）二次自动外呼接入码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U_CIN</w:t>
            </w:r>
            <w:r>
              <w:rPr>
                <w:b/>
              </w:rPr>
              <w:t> </w:t>
            </w:r>
          </w:p>
        </w:tc>
        <w:tc>
          <w:tcPr>
            <w:tcW w:w="1440" w:type="dxa"/>
          </w:tcPr>
          <w:p>
            <w:pPr>
              <w:rPr>
                <w:rFonts w:cs="Arial"/>
              </w:rPr>
            </w:pPr>
            <w:r>
              <w:rPr>
                <w:rFonts w:cs="Arial"/>
              </w:rPr>
              <w:t>Varchar2(20)</w:t>
            </w:r>
            <w:r>
              <w:rPr>
                <w:b/>
              </w:rPr>
              <w:t> </w:t>
            </w:r>
          </w:p>
        </w:tc>
        <w:tc>
          <w:tcPr>
            <w:tcW w:w="900" w:type="dxa"/>
          </w:tcPr>
          <w:p>
            <w:pPr>
              <w:rPr>
                <w:rFonts w:cs="Arial"/>
              </w:rPr>
            </w:pPr>
          </w:p>
        </w:tc>
        <w:tc>
          <w:tcPr>
            <w:tcW w:w="3600" w:type="dxa"/>
          </w:tcPr>
          <w:p>
            <w:pPr>
              <w:rPr>
                <w:rFonts w:cs="Arial"/>
              </w:rPr>
            </w:pPr>
            <w:r>
              <w:rPr>
                <w:rFonts w:hint="eastAsia" w:cs="Arial"/>
              </w:rPr>
              <w:t>天津移动虚号码用于特殊联通被叫的主显设置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USSDFlag</w:t>
            </w:r>
          </w:p>
        </w:tc>
        <w:tc>
          <w:tcPr>
            <w:tcW w:w="1440" w:type="dxa"/>
          </w:tcPr>
          <w:p>
            <w:pPr>
              <w:rPr>
                <w:rFonts w:cs="Arial"/>
              </w:rPr>
            </w:pPr>
            <w:r>
              <w:rPr>
                <w:rFonts w:hint="eastAsia" w:cs="Arial"/>
              </w:rPr>
              <w:t>Number（1）</w:t>
            </w:r>
          </w:p>
        </w:tc>
        <w:tc>
          <w:tcPr>
            <w:tcW w:w="900" w:type="dxa"/>
          </w:tcPr>
          <w:p>
            <w:pPr>
              <w:rPr>
                <w:rFonts w:cs="Arial"/>
              </w:rPr>
            </w:pPr>
            <w:r>
              <w:rPr>
                <w:rFonts w:hint="eastAsia" w:cs="Arial"/>
              </w:rPr>
              <w:t>是</w:t>
            </w:r>
          </w:p>
        </w:tc>
        <w:tc>
          <w:tcPr>
            <w:tcW w:w="3600" w:type="dxa"/>
          </w:tcPr>
          <w:p>
            <w:pPr>
              <w:rPr>
                <w:rFonts w:cs="Arial"/>
              </w:rPr>
            </w:pPr>
            <w:r>
              <w:rPr>
                <w:rFonts w:hint="eastAsia" w:cs="Arial"/>
              </w:rPr>
              <w:t xml:space="preserve">用于江西联通副号码来话下发USSD通知拨打的是副号码的开关 </w:t>
            </w:r>
          </w:p>
          <w:p>
            <w:pPr>
              <w:rPr>
                <w:rFonts w:cs="Arial"/>
              </w:rPr>
            </w:pPr>
            <w:r>
              <w:rPr>
                <w:rFonts w:hint="eastAsia" w:cs="Arial"/>
              </w:rPr>
              <w:t>0：表示不发USSD通知（默认值）</w:t>
            </w:r>
          </w:p>
          <w:p>
            <w:pPr>
              <w:rPr>
                <w:rFonts w:cs="Arial"/>
              </w:rPr>
            </w:pPr>
            <w:r>
              <w:rPr>
                <w:rFonts w:hint="eastAsia" w:cs="Arial"/>
              </w:rPr>
              <w:t>1：表示发送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FlagCPNPrefix</w:t>
            </w:r>
          </w:p>
        </w:tc>
        <w:tc>
          <w:tcPr>
            <w:tcW w:w="1440" w:type="dxa"/>
          </w:tcPr>
          <w:p>
            <w:pPr>
              <w:rPr>
                <w:rFonts w:cs="Arial"/>
              </w:rPr>
            </w:pPr>
            <w:r>
              <w:rPr>
                <w:rFonts w:cs="Arial"/>
              </w:rPr>
              <w:t>Varchar2(</w:t>
            </w:r>
            <w:r>
              <w:rPr>
                <w:rFonts w:hint="eastAsia" w:cs="Arial"/>
              </w:rPr>
              <w:t>4</w:t>
            </w:r>
            <w:r>
              <w:rPr>
                <w:rFonts w:cs="Arial"/>
              </w:rPr>
              <w:t>)</w:t>
            </w:r>
          </w:p>
        </w:tc>
        <w:tc>
          <w:tcPr>
            <w:tcW w:w="900" w:type="dxa"/>
          </w:tcPr>
          <w:p>
            <w:pPr>
              <w:rPr>
                <w:rFonts w:cs="Arial"/>
              </w:rPr>
            </w:pPr>
          </w:p>
        </w:tc>
        <w:tc>
          <w:tcPr>
            <w:tcW w:w="3600" w:type="dxa"/>
          </w:tcPr>
          <w:p>
            <w:pPr>
              <w:rPr>
                <w:rFonts w:cs="Arial"/>
              </w:rPr>
            </w:pPr>
            <w:r>
              <w:rPr>
                <w:rFonts w:hint="eastAsia" w:cs="Arial"/>
              </w:rPr>
              <w:t>用于江西联通下发USSD目标号码的前缀码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 xml:space="preserve">Net_transfer_flag </w:t>
            </w:r>
          </w:p>
        </w:tc>
        <w:tc>
          <w:tcPr>
            <w:tcW w:w="1440" w:type="dxa"/>
          </w:tcPr>
          <w:p>
            <w:pPr>
              <w:rPr>
                <w:rFonts w:cs="Arial"/>
              </w:rPr>
            </w:pPr>
            <w:r>
              <w:rPr>
                <w:rFonts w:cs="Arial"/>
              </w:rPr>
              <w:t>varchar2(1)</w:t>
            </w:r>
          </w:p>
        </w:tc>
        <w:tc>
          <w:tcPr>
            <w:tcW w:w="900" w:type="dxa"/>
          </w:tcPr>
          <w:p>
            <w:pPr>
              <w:rPr>
                <w:rFonts w:cs="Arial"/>
              </w:rPr>
            </w:pPr>
          </w:p>
        </w:tc>
        <w:tc>
          <w:tcPr>
            <w:tcW w:w="3600" w:type="dxa"/>
          </w:tcPr>
          <w:p>
            <w:pPr>
              <w:rPr>
                <w:rFonts w:cs="Arial"/>
              </w:rPr>
            </w:pPr>
            <w:r>
              <w:rPr>
                <w:rFonts w:hint="eastAsia" w:cs="Arial"/>
              </w:rPr>
              <w:t>网络送号开关：</w:t>
            </w:r>
          </w:p>
          <w:p>
            <w:pPr>
              <w:rPr>
                <w:rFonts w:cs="Arial"/>
              </w:rPr>
            </w:pPr>
            <w:r>
              <w:rPr>
                <w:rFonts w:cs="Arial"/>
              </w:rPr>
              <w:t>‘</w:t>
            </w:r>
            <w:r>
              <w:rPr>
                <w:rFonts w:hint="eastAsia" w:cs="Arial"/>
              </w:rPr>
              <w:t>1</w:t>
            </w:r>
            <w:r>
              <w:rPr>
                <w:rFonts w:cs="Arial"/>
              </w:rPr>
              <w:t>’</w:t>
            </w:r>
            <w:r>
              <w:rPr>
                <w:rFonts w:hint="eastAsia" w:cs="Arial"/>
              </w:rPr>
              <w:t>：打开（默认）</w:t>
            </w:r>
          </w:p>
          <w:p>
            <w:pPr>
              <w:rPr>
                <w:rFonts w:cs="Arial"/>
              </w:rPr>
            </w:pPr>
            <w:r>
              <w:rPr>
                <w:rFonts w:cs="Arial"/>
              </w:rPr>
              <w:t>‘</w:t>
            </w:r>
            <w:r>
              <w:rPr>
                <w:rFonts w:hint="eastAsia" w:cs="Arial"/>
              </w:rPr>
              <w:t>0</w:t>
            </w:r>
            <w:r>
              <w:rPr>
                <w:rFonts w:cs="Arial"/>
              </w:rPr>
              <w:t>’</w:t>
            </w:r>
            <w:r>
              <w:rPr>
                <w:rFonts w:hint="eastAsia" w:cs="Arial"/>
              </w:rPr>
              <w:t>：关闭</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Call_Remind_Flag</w:t>
            </w:r>
          </w:p>
        </w:tc>
        <w:tc>
          <w:tcPr>
            <w:tcW w:w="1440" w:type="dxa"/>
          </w:tcPr>
          <w:p>
            <w:pPr>
              <w:rPr>
                <w:rFonts w:cs="Arial"/>
              </w:rPr>
            </w:pPr>
            <w:r>
              <w:rPr>
                <w:rFonts w:cs="Arial"/>
              </w:rPr>
              <w:t>varchar2(1)</w:t>
            </w:r>
          </w:p>
        </w:tc>
        <w:tc>
          <w:tcPr>
            <w:tcW w:w="900" w:type="dxa"/>
          </w:tcPr>
          <w:p>
            <w:pPr>
              <w:rPr>
                <w:rFonts w:cs="Arial"/>
              </w:rPr>
            </w:pPr>
          </w:p>
        </w:tc>
        <w:tc>
          <w:tcPr>
            <w:tcW w:w="3600" w:type="dxa"/>
          </w:tcPr>
          <w:p>
            <w:pPr>
              <w:rPr>
                <w:rFonts w:cs="Arial"/>
              </w:rPr>
            </w:pPr>
            <w:r>
              <w:rPr>
                <w:rFonts w:hint="eastAsia" w:cs="Arial"/>
              </w:rPr>
              <w:t>漏话提醒开关：</w:t>
            </w:r>
          </w:p>
          <w:p>
            <w:pPr>
              <w:rPr>
                <w:rFonts w:cs="Arial"/>
              </w:rPr>
            </w:pPr>
            <w:r>
              <w:rPr>
                <w:rFonts w:cs="Arial"/>
              </w:rPr>
              <w:t>‘</w:t>
            </w:r>
            <w:r>
              <w:rPr>
                <w:rFonts w:hint="eastAsia" w:cs="Arial"/>
              </w:rPr>
              <w:t>0</w:t>
            </w:r>
            <w:r>
              <w:rPr>
                <w:rFonts w:cs="Arial"/>
              </w:rPr>
              <w:t>’</w:t>
            </w:r>
            <w:r>
              <w:rPr>
                <w:rFonts w:hint="eastAsia" w:cs="Arial"/>
              </w:rPr>
              <w:t>：关闭（默认）</w:t>
            </w:r>
          </w:p>
          <w:p>
            <w:pPr>
              <w:rPr>
                <w:rFonts w:cs="Arial"/>
              </w:rPr>
            </w:pPr>
            <w:r>
              <w:rPr>
                <w:rFonts w:cs="Arial"/>
              </w:rPr>
              <w:t>‘</w:t>
            </w:r>
            <w:r>
              <w:rPr>
                <w:rFonts w:hint="eastAsia" w:cs="Arial"/>
              </w:rPr>
              <w:t>1</w:t>
            </w:r>
            <w:r>
              <w:rPr>
                <w:rFonts w:cs="Arial"/>
              </w:rPr>
              <w:t>’</w:t>
            </w:r>
            <w:r>
              <w:rPr>
                <w:rFonts w:hint="eastAsia" w:cs="Arial"/>
              </w:rPr>
              <w:t>：打开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 xml:space="preserve">Trymaxtime  </w:t>
            </w:r>
          </w:p>
        </w:tc>
        <w:tc>
          <w:tcPr>
            <w:tcW w:w="1440" w:type="dxa"/>
          </w:tcPr>
          <w:p>
            <w:pPr>
              <w:rPr>
                <w:rFonts w:cs="Arial"/>
              </w:rPr>
            </w:pPr>
            <w:r>
              <w:rPr>
                <w:rFonts w:cs="Arial"/>
              </w:rPr>
              <w:t>Number(1)</w:t>
            </w:r>
          </w:p>
        </w:tc>
        <w:tc>
          <w:tcPr>
            <w:tcW w:w="900" w:type="dxa"/>
          </w:tcPr>
          <w:p>
            <w:pPr>
              <w:rPr>
                <w:rFonts w:cs="Arial"/>
              </w:rPr>
            </w:pPr>
          </w:p>
        </w:tc>
        <w:tc>
          <w:tcPr>
            <w:tcW w:w="3600" w:type="dxa"/>
          </w:tcPr>
          <w:p>
            <w:pPr>
              <w:rPr>
                <w:rFonts w:cs="Arial"/>
              </w:rPr>
            </w:pPr>
            <w:r>
              <w:rPr>
                <w:rFonts w:hint="eastAsia" w:cs="Arial"/>
              </w:rPr>
              <w:t>实号码体验次数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IvrCallflag</w:t>
            </w:r>
          </w:p>
        </w:tc>
        <w:tc>
          <w:tcPr>
            <w:tcW w:w="1440" w:type="dxa"/>
          </w:tcPr>
          <w:p>
            <w:pPr>
              <w:rPr>
                <w:rFonts w:cs="Arial"/>
              </w:rPr>
            </w:pPr>
            <w:r>
              <w:rPr>
                <w:rFonts w:cs="Arial"/>
              </w:rPr>
              <w:t>Number(1)</w:t>
            </w:r>
          </w:p>
        </w:tc>
        <w:tc>
          <w:tcPr>
            <w:tcW w:w="900" w:type="dxa"/>
          </w:tcPr>
          <w:p>
            <w:pPr>
              <w:rPr>
                <w:rFonts w:cs="Arial"/>
              </w:rPr>
            </w:pPr>
          </w:p>
        </w:tc>
        <w:tc>
          <w:tcPr>
            <w:tcW w:w="3600" w:type="dxa"/>
          </w:tcPr>
          <w:p>
            <w:pPr>
              <w:rPr>
                <w:rFonts w:cs="Arial"/>
              </w:rPr>
            </w:pPr>
            <w:r>
              <w:rPr>
                <w:rFonts w:hint="eastAsia" w:cs="Arial"/>
              </w:rPr>
              <w:t>二次外呼开关</w:t>
            </w:r>
          </w:p>
          <w:p>
            <w:pPr>
              <w:rPr>
                <w:rFonts w:cs="Arial"/>
              </w:rPr>
            </w:pPr>
            <w:r>
              <w:rPr>
                <w:rFonts w:hint="eastAsia" w:cs="Arial"/>
              </w:rPr>
              <w:t>0表示关闭（默认），</w:t>
            </w:r>
          </w:p>
          <w:p>
            <w:pPr>
              <w:rPr>
                <w:rFonts w:cs="Arial"/>
              </w:rPr>
            </w:pPr>
            <w:r>
              <w:rPr>
                <w:rFonts w:hint="eastAsia" w:cs="Arial"/>
              </w:rPr>
              <w:t>1表示打开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v_trymaxtime</w:t>
            </w:r>
          </w:p>
        </w:tc>
        <w:tc>
          <w:tcPr>
            <w:tcW w:w="1440" w:type="dxa"/>
          </w:tcPr>
          <w:p>
            <w:pPr>
              <w:rPr>
                <w:rFonts w:cs="Arial"/>
              </w:rPr>
            </w:pPr>
            <w:r>
              <w:rPr>
                <w:rFonts w:cs="Arial"/>
              </w:rPr>
              <w:t>Number(1)</w:t>
            </w:r>
          </w:p>
        </w:tc>
        <w:tc>
          <w:tcPr>
            <w:tcW w:w="900" w:type="dxa"/>
          </w:tcPr>
          <w:p>
            <w:pPr>
              <w:rPr>
                <w:rFonts w:cs="Arial"/>
              </w:rPr>
            </w:pPr>
          </w:p>
        </w:tc>
        <w:tc>
          <w:tcPr>
            <w:tcW w:w="3600" w:type="dxa"/>
          </w:tcPr>
          <w:p>
            <w:pPr>
              <w:rPr>
                <w:rFonts w:cs="Arial"/>
              </w:rPr>
            </w:pPr>
            <w:r>
              <w:rPr>
                <w:rFonts w:hint="eastAsia" w:cs="Arial"/>
              </w:rPr>
              <w:t>虚号码的体验次数</w:t>
            </w:r>
          </w:p>
        </w:tc>
      </w:tr>
    </w:tbl>
    <w:p>
      <w:pPr>
        <w:rPr>
          <w:b/>
        </w:rPr>
      </w:pPr>
      <w:r>
        <w:rPr>
          <w:rFonts w:hint="eastAsia"/>
          <w:b/>
        </w:rPr>
        <w:t>[主键]</w:t>
      </w:r>
    </w:p>
    <w:p>
      <w:pPr>
        <w:rPr>
          <w:rFonts w:cs="Arial"/>
          <w:lang w:val="en-GB"/>
        </w:rPr>
      </w:pPr>
      <w:r>
        <w:rPr>
          <w:rFonts w:hint="eastAsia"/>
        </w:rPr>
        <w:t>PK_</w:t>
      </w:r>
      <w:r>
        <w:t>SSMN_SYSTEM</w:t>
      </w:r>
      <w:r>
        <w:rPr>
          <w:rFonts w:hint="eastAsia"/>
        </w:rPr>
        <w:t>(</w:t>
      </w:r>
      <w:r>
        <w:rPr>
          <w:rFonts w:hint="eastAsia" w:cs="Arial"/>
          <w:b/>
          <w:lang w:val="en-GB"/>
        </w:rPr>
        <w:t>Max_Number</w:t>
      </w:r>
      <w:r>
        <w:rPr>
          <w:rFonts w:hint="eastAsia" w:cs="Arial"/>
        </w:rPr>
        <w:t>)</w:t>
      </w:r>
    </w:p>
    <w:p>
      <w:pPr>
        <w:rPr>
          <w:rFonts w:cs="Arial"/>
          <w:b/>
          <w:lang w:val="en-GB"/>
        </w:rPr>
      </w:pPr>
      <w:r>
        <w:rPr>
          <w:rFonts w:hint="eastAsia" w:cs="Arial"/>
          <w:b/>
          <w:lang w:val="en-GB"/>
        </w:rPr>
        <w:t>[索引]</w:t>
      </w:r>
    </w:p>
    <w:p>
      <w:r>
        <w:rPr>
          <w:rFonts w:hint="eastAsia"/>
        </w:rPr>
        <w:t>无。</w:t>
      </w:r>
    </w:p>
    <w:p>
      <w:pPr>
        <w:pStyle w:val="4"/>
      </w:pPr>
      <w:bookmarkStart w:id="109" w:name="_SSMN_USER（用户信息表）"/>
      <w:bookmarkEnd w:id="109"/>
      <w:bookmarkStart w:id="110" w:name="_Toc106534918"/>
      <w:bookmarkStart w:id="111" w:name="_Toc107995721"/>
      <w:bookmarkStart w:id="112" w:name="_Toc111898232"/>
      <w:bookmarkStart w:id="113" w:name="_Toc125173535"/>
      <w:bookmarkStart w:id="114" w:name="_Toc124509756"/>
      <w:bookmarkStart w:id="115" w:name="_Toc384193977"/>
      <w:r>
        <w:t>SSMN_USER</w:t>
      </w:r>
      <w:r>
        <w:rPr>
          <w:rFonts w:hint="eastAsia"/>
        </w:rPr>
        <w:t>(用户信息表</w:t>
      </w:r>
      <w:bookmarkEnd w:id="110"/>
      <w:bookmarkEnd w:id="111"/>
      <w:bookmarkEnd w:id="112"/>
      <w:r>
        <w:rPr>
          <w:rFonts w:hint="eastAsia"/>
        </w:rPr>
        <w:t>)</w:t>
      </w:r>
      <w:bookmarkEnd w:id="113"/>
      <w:bookmarkEnd w:id="114"/>
      <w:bookmarkEnd w:id="115"/>
    </w:p>
    <w:p>
      <w:pPr>
        <w:rPr>
          <w:b/>
        </w:rPr>
      </w:pPr>
      <w:r>
        <w:rPr>
          <w:rFonts w:hint="eastAsia"/>
          <w:b/>
        </w:rPr>
        <w:t>[功能]</w:t>
      </w:r>
    </w:p>
    <w:p>
      <w:r>
        <w:rPr>
          <w:rFonts w:hint="eastAsia"/>
        </w:rPr>
        <w:t>该表主要用于存储SSMN业务注册用户的基本信息。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Sub_Manner</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rPr>
            </w:pPr>
            <w:r>
              <w:rPr>
                <w:rFonts w:hint="eastAsia" w:cs="Arial"/>
              </w:rPr>
              <w:t>7: 稽核模块注册</w:t>
            </w:r>
          </w:p>
          <w:p>
            <w:pPr>
              <w:rPr>
                <w:rFonts w:cs="Arial"/>
              </w:rPr>
            </w:pPr>
            <w:r>
              <w:rPr>
                <w:rFonts w:hint="eastAsia" w:cs="Arial"/>
              </w:rPr>
              <w:t>8：客户端注册</w:t>
            </w:r>
          </w:p>
          <w:p>
            <w:pPr>
              <w:rPr>
                <w:rFonts w:cs="Arial"/>
              </w:rPr>
            </w:pPr>
            <w:r>
              <w:rPr>
                <w:rFonts w:hint="eastAsia" w:cs="Arial"/>
              </w:rPr>
              <w:t>9：中央系统注册</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P:预注册</w:t>
            </w:r>
          </w:p>
          <w:p>
            <w:pPr>
              <w:rPr>
                <w:rFonts w:cs="Arial"/>
              </w:rPr>
            </w:pPr>
            <w:r>
              <w:rPr>
                <w:rFonts w:hint="eastAsia" w:cs="Arial"/>
              </w:rPr>
              <w:t>N: 正常使用</w:t>
            </w:r>
          </w:p>
          <w:p>
            <w:pPr>
              <w:rPr>
                <w:rFonts w:cs="Arial"/>
              </w:rPr>
            </w:pPr>
            <w:r>
              <w:rPr>
                <w:rFonts w:hint="eastAsia" w:cs="Arial"/>
              </w:rPr>
              <w:t>S:预注销</w:t>
            </w:r>
          </w:p>
          <w:p>
            <w:pPr>
              <w:rPr>
                <w:rFonts w:cs="Arial"/>
              </w:rPr>
            </w:pPr>
            <w:r>
              <w:rPr>
                <w:rFonts w:hint="eastAsia" w:cs="Arial"/>
              </w:rPr>
              <w:t>K:保号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0: 表示捆绑模块新注册的用户，SLP遇到这类记录，提示虚号码和密码，然后清空该字段。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hint="eastAsia"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代理商信息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Number(1)</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5: 非自主注销</w:t>
            </w:r>
          </w:p>
          <w:p>
            <w:pPr>
              <w:rPr>
                <w:rFonts w:cs="Arial"/>
                <w:lang w:val="en-GB"/>
              </w:rPr>
            </w:pPr>
            <w:r>
              <w:rPr>
                <w:rFonts w:hint="eastAsia" w:cs="Arial"/>
              </w:rPr>
              <w:t>6: 拆机模块注销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p>
            <w:pPr>
              <w:rPr>
                <w:rFonts w:cs="Arial"/>
              </w:rPr>
            </w:pPr>
            <w:r>
              <w:rPr>
                <w:rFonts w:hint="eastAsia" w:cs="Arial"/>
              </w:rPr>
              <w:t>JSLT表示江苏联通的割接用户</w:t>
            </w:r>
          </w:p>
          <w:p>
            <w:pPr>
              <w:rPr>
                <w:rFonts w:cs="Arial"/>
              </w:rPr>
            </w:pPr>
            <w:r>
              <w:rPr>
                <w:rFonts w:hint="eastAsia" w:cs="Arial"/>
              </w:rPr>
              <w:t>ZYDC：中原地产</w:t>
            </w:r>
          </w:p>
          <w:p>
            <w:pPr>
              <w:rPr>
                <w:rFonts w:cs="Arial"/>
              </w:rPr>
            </w:pPr>
            <w:r>
              <w:rPr>
                <w:rFonts w:hint="eastAsia" w:cs="Arial"/>
              </w:rPr>
              <w:t>GZSJ：工作手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hone_</w:t>
            </w:r>
            <w:r>
              <w:rPr>
                <w:rFonts w:cs="Arial"/>
              </w:rPr>
              <w:t xml:space="preserve"> 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为1或2时</w:t>
            </w:r>
            <w:r>
              <w:rPr>
                <w:kern w:val="0"/>
              </w:rPr>
              <w:t>Validity</w:t>
            </w:r>
            <w:r>
              <w:rPr>
                <w:rFonts w:hint="eastAsia"/>
                <w:kern w:val="0"/>
              </w:rPr>
              <w:t>为</w:t>
            </w:r>
            <w:r>
              <w:rPr>
                <w:rFonts w:hint="eastAsia" w:cs="Arial"/>
              </w:rPr>
              <w:t>业务有效使用的截止日期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1：号码卡</w:t>
            </w:r>
          </w:p>
          <w:p>
            <w:pPr>
              <w:rPr>
                <w:rFonts w:cs="Arial"/>
              </w:rPr>
            </w:pPr>
            <w:r>
              <w:rPr>
                <w:rFonts w:hint="eastAsia" w:cs="Arial"/>
              </w:rPr>
              <w:t>2：预付费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Type</w:t>
            </w:r>
          </w:p>
        </w:tc>
        <w:tc>
          <w:tcPr>
            <w:tcW w:w="1620" w:type="dxa"/>
            <w:vAlign w:val="center"/>
          </w:tcPr>
          <w:p>
            <w:pPr>
              <w:jc w:val="left"/>
              <w:rPr>
                <w:color w:val="000000"/>
                <w:szCs w:val="18"/>
              </w:rPr>
            </w:pPr>
            <w:r>
              <w:rPr>
                <w:rFonts w:hint="eastAsia"/>
                <w:color w:val="000000"/>
                <w:szCs w:val="18"/>
              </w:rPr>
              <w:t>Number(1)</w:t>
            </w:r>
          </w:p>
          <w:p>
            <w:pPr>
              <w:rPr>
                <w:rFonts w:cs="Arial"/>
              </w:rPr>
            </w:pPr>
          </w:p>
        </w:tc>
        <w:tc>
          <w:tcPr>
            <w:tcW w:w="1080" w:type="dxa"/>
            <w:vAlign w:val="center"/>
          </w:tcPr>
          <w:p>
            <w:pPr>
              <w:jc w:val="center"/>
              <w:rPr>
                <w:rFonts w:cs="Arial"/>
              </w:rPr>
            </w:pPr>
            <w:r>
              <w:rPr>
                <w:rFonts w:hint="eastAsia" w:cs="Arial"/>
              </w:rPr>
              <w:t>是</w:t>
            </w:r>
          </w:p>
        </w:tc>
        <w:tc>
          <w:tcPr>
            <w:tcW w:w="3600" w:type="dxa"/>
            <w:vAlign w:val="center"/>
          </w:tcPr>
          <w:p>
            <w:pPr>
              <w:jc w:val="left"/>
              <w:rPr>
                <w:color w:val="000000"/>
                <w:szCs w:val="18"/>
              </w:rPr>
            </w:pPr>
            <w:r>
              <w:rPr>
                <w:rFonts w:hint="eastAsia"/>
                <w:color w:val="000000"/>
                <w:szCs w:val="18"/>
              </w:rPr>
              <w:t>用户类型（客户端注册）：</w:t>
            </w:r>
          </w:p>
          <w:p>
            <w:pPr>
              <w:jc w:val="left"/>
              <w:rPr>
                <w:color w:val="000000"/>
                <w:szCs w:val="18"/>
              </w:rPr>
            </w:pPr>
            <w:r>
              <w:rPr>
                <w:rFonts w:hint="eastAsia"/>
                <w:color w:val="000000"/>
                <w:szCs w:val="18"/>
              </w:rPr>
              <w:t>(号码资源在业务平台的默认值为1，在局方管理默认值为2)</w:t>
            </w:r>
          </w:p>
          <w:p>
            <w:pPr>
              <w:jc w:val="left"/>
              <w:rPr>
                <w:color w:val="000000"/>
                <w:szCs w:val="18"/>
              </w:rPr>
            </w:pPr>
            <w:r>
              <w:rPr>
                <w:rFonts w:hint="eastAsia"/>
                <w:color w:val="000000"/>
                <w:szCs w:val="18"/>
              </w:rPr>
              <w:t>0：自有用户</w:t>
            </w:r>
          </w:p>
          <w:p>
            <w:pPr>
              <w:jc w:val="left"/>
              <w:rPr>
                <w:color w:val="000000"/>
                <w:szCs w:val="18"/>
              </w:rPr>
            </w:pPr>
            <w:r>
              <w:rPr>
                <w:rFonts w:hint="eastAsia"/>
                <w:color w:val="000000"/>
                <w:szCs w:val="18"/>
              </w:rPr>
              <w:t>1：运营商A类</w:t>
            </w:r>
          </w:p>
          <w:p>
            <w:pPr>
              <w:jc w:val="left"/>
              <w:rPr>
                <w:color w:val="000000"/>
                <w:szCs w:val="18"/>
              </w:rPr>
            </w:pPr>
            <w:r>
              <w:rPr>
                <w:rFonts w:hint="eastAsia"/>
                <w:color w:val="000000"/>
                <w:szCs w:val="18"/>
              </w:rPr>
              <w:t>2：运营商B类</w:t>
            </w:r>
          </w:p>
          <w:p>
            <w:pPr>
              <w:jc w:val="left"/>
              <w:rPr>
                <w:rFonts w:cs="Arial"/>
              </w:rPr>
            </w:pPr>
            <w:r>
              <w:rPr>
                <w:rFonts w:hint="eastAsia"/>
                <w:color w:val="000000"/>
                <w:szCs w:val="18"/>
              </w:rPr>
              <w:t>3：企业个人用户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UserUSSDFlag</w:t>
            </w:r>
          </w:p>
        </w:tc>
        <w:tc>
          <w:tcPr>
            <w:tcW w:w="1620" w:type="dxa"/>
          </w:tcPr>
          <w:p>
            <w:pPr>
              <w:jc w:val="left"/>
              <w:rPr>
                <w:color w:val="000000"/>
                <w:szCs w:val="18"/>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用于副号码来话下发USSD通知拨打的是副号码的开关 </w:t>
            </w:r>
          </w:p>
          <w:p>
            <w:pPr>
              <w:rPr>
                <w:rFonts w:cs="Arial"/>
              </w:rPr>
            </w:pPr>
            <w:r>
              <w:rPr>
                <w:rFonts w:hint="eastAsia" w:cs="Arial"/>
              </w:rPr>
              <w:t>0：表示不发USSD通知</w:t>
            </w:r>
          </w:p>
          <w:p>
            <w:pPr>
              <w:jc w:val="left"/>
              <w:rPr>
                <w:color w:val="000000"/>
                <w:szCs w:val="18"/>
              </w:rPr>
            </w:pPr>
            <w:r>
              <w:rPr>
                <w:rFonts w:hint="eastAsia" w:cs="Arial"/>
              </w:rPr>
              <w:t>1：表示发送（默认值）</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Remind_Flag</w:t>
            </w:r>
          </w:p>
        </w:tc>
        <w:tc>
          <w:tcPr>
            <w:tcW w:w="1620" w:type="dxa"/>
          </w:tcPr>
          <w:p>
            <w:pPr>
              <w:jc w:val="left"/>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用户级漏话提醒开关，在系统级开关</w:t>
            </w:r>
          </w:p>
          <w:p>
            <w:pPr>
              <w:rPr>
                <w:rFonts w:cs="Arial"/>
              </w:rPr>
            </w:pPr>
            <w:r>
              <w:rPr>
                <w:rFonts w:cs="Arial"/>
              </w:rPr>
              <w:t>C</w:t>
            </w:r>
            <w:r>
              <w:rPr>
                <w:rFonts w:hint="eastAsia" w:cs="Arial"/>
              </w:rPr>
              <w:t>all_Remind_Flag打开时有效。</w:t>
            </w:r>
          </w:p>
          <w:p>
            <w:pPr>
              <w:rPr>
                <w:rFonts w:cs="Arial"/>
              </w:rPr>
            </w:pPr>
            <w:r>
              <w:rPr>
                <w:rFonts w:hint="eastAsia" w:cs="Arial"/>
              </w:rPr>
              <w:t>0：关闭</w:t>
            </w:r>
          </w:p>
          <w:p>
            <w:pPr>
              <w:rPr>
                <w:rFonts w:cs="Arial"/>
              </w:rPr>
            </w:pPr>
            <w:r>
              <w:rPr>
                <w:rFonts w:hint="eastAsia" w:cs="Arial"/>
              </w:rPr>
              <w:t>1：打开（默认）</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343" w:author="liyh" w:date="2016-11-30T14:29:00Z"/>
        </w:trPr>
        <w:tc>
          <w:tcPr>
            <w:tcW w:w="1980" w:type="dxa"/>
          </w:tcPr>
          <w:p>
            <w:pPr>
              <w:rPr>
                <w:ins w:id="344" w:author="liyh" w:date="2016-11-30T14:29:00Z"/>
                <w:rFonts w:cs="Arial"/>
              </w:rPr>
            </w:pPr>
            <w:ins w:id="345" w:author="liyh" w:date="2016-11-30T14:33:00Z">
              <w:r>
                <w:rPr>
                  <w:rFonts w:hint="eastAsia" w:cs="Arial"/>
                </w:rPr>
                <w:t>UPDATE_TIME</w:t>
              </w:r>
            </w:ins>
          </w:p>
        </w:tc>
        <w:tc>
          <w:tcPr>
            <w:tcW w:w="1620" w:type="dxa"/>
          </w:tcPr>
          <w:p>
            <w:pPr>
              <w:jc w:val="left"/>
              <w:rPr>
                <w:ins w:id="346" w:author="liyh" w:date="2016-11-30T14:29:00Z"/>
                <w:rFonts w:cs="Arial"/>
              </w:rPr>
            </w:pPr>
            <w:ins w:id="347" w:author="liyh" w:date="2016-11-30T14:29:00Z">
              <w:r>
                <w:rPr>
                  <w:rFonts w:cs="Arial"/>
                </w:rPr>
                <w:t>D</w:t>
              </w:r>
            </w:ins>
            <w:ins w:id="348" w:author="liyh" w:date="2016-11-30T14:29:00Z">
              <w:r>
                <w:rPr>
                  <w:rFonts w:hint="eastAsia" w:cs="Arial"/>
                </w:rPr>
                <w:t>ate</w:t>
              </w:r>
            </w:ins>
          </w:p>
        </w:tc>
        <w:tc>
          <w:tcPr>
            <w:tcW w:w="1080" w:type="dxa"/>
          </w:tcPr>
          <w:p>
            <w:pPr>
              <w:jc w:val="center"/>
              <w:rPr>
                <w:ins w:id="349" w:author="liyh" w:date="2016-11-30T14:29:00Z"/>
                <w:rFonts w:cs="Arial"/>
              </w:rPr>
            </w:pPr>
            <w:ins w:id="350" w:author="liyh" w:date="2016-11-30T14:30:00Z">
              <w:r>
                <w:rPr>
                  <w:rFonts w:hint="eastAsia" w:cs="Arial"/>
                </w:rPr>
                <w:t>是</w:t>
              </w:r>
            </w:ins>
          </w:p>
        </w:tc>
        <w:tc>
          <w:tcPr>
            <w:tcW w:w="3600" w:type="dxa"/>
          </w:tcPr>
          <w:p>
            <w:pPr>
              <w:rPr>
                <w:ins w:id="351" w:author="liyh" w:date="2016-11-30T14:29:00Z"/>
                <w:rFonts w:cs="Arial"/>
              </w:rPr>
            </w:pPr>
            <w:ins w:id="352" w:author="liyh" w:date="2016-11-30T14:30:00Z">
              <w:r>
                <w:rPr>
                  <w:rFonts w:hint="eastAsia" w:cs="Arial"/>
                </w:rPr>
                <w:t>记录密码修改时间，初始值和注册时间相同</w:t>
              </w:r>
            </w:ins>
          </w:p>
        </w:tc>
      </w:tr>
    </w:tbl>
    <w:p>
      <w:pPr>
        <w:rPr>
          <w:b/>
        </w:rPr>
      </w:pPr>
      <w:r>
        <w:rPr>
          <w:rFonts w:hint="eastAsia"/>
          <w:b/>
        </w:rPr>
        <w:t>[主键]</w:t>
      </w:r>
    </w:p>
    <w:p>
      <w:r>
        <w:rPr>
          <w:rFonts w:hint="eastAsia"/>
        </w:rPr>
        <w:t>PK_SSMN_USER(MSISDN);</w:t>
      </w:r>
    </w:p>
    <w:p>
      <w:pPr>
        <w:rPr>
          <w:b/>
        </w:rPr>
      </w:pPr>
      <w:r>
        <w:rPr>
          <w:rFonts w:hint="eastAsia"/>
          <w:b/>
        </w:rPr>
        <w:t>[索引]</w:t>
      </w:r>
    </w:p>
    <w:p>
      <w:r>
        <w:rPr>
          <w:rFonts w:hint="eastAsia"/>
        </w:rPr>
        <w:t>IDX1_SSMN_USER(MSISDN, ServiceStatus)</w:t>
      </w:r>
    </w:p>
    <w:p>
      <w:r>
        <w:rPr>
          <w:rFonts w:hint="eastAsia"/>
        </w:rPr>
        <w:t>IDX2_SSMN_USER(UserName)</w:t>
      </w:r>
    </w:p>
    <w:p>
      <w:pPr>
        <w:rPr>
          <w:rFonts w:cs="Arial"/>
          <w:lang w:val="en-GB"/>
        </w:rPr>
      </w:pPr>
      <w:r>
        <w:rPr>
          <w:rFonts w:hint="eastAsia"/>
        </w:rPr>
        <w:t>IDX3_SSMN_USER (</w:t>
      </w:r>
      <w:r>
        <w:rPr>
          <w:rFonts w:hint="eastAsia" w:cs="Arial"/>
        </w:rPr>
        <w:t xml:space="preserve">ServiceStatus, </w:t>
      </w:r>
      <w:r>
        <w:rPr>
          <w:rFonts w:hint="eastAsia" w:cs="Arial"/>
          <w:lang w:val="en-GB"/>
        </w:rPr>
        <w:t>Sub_Date)</w:t>
      </w:r>
    </w:p>
    <w:p>
      <w:r>
        <w:t>IDX4_SSMN_USER (MSISDN,SUB_DATE)</w:t>
      </w:r>
    </w:p>
    <w:p/>
    <w:p>
      <w:pPr>
        <w:pStyle w:val="4"/>
      </w:pPr>
      <w:bookmarkStart w:id="116" w:name="_Agent_Message(代理商信息)"/>
      <w:bookmarkEnd w:id="116"/>
      <w:bookmarkStart w:id="117" w:name="_Toc384193978"/>
      <w:bookmarkStart w:id="118" w:name="_Toc111898233"/>
      <w:bookmarkStart w:id="119" w:name="_Toc124509757"/>
      <w:bookmarkStart w:id="120" w:name="_Toc125173536"/>
      <w:r>
        <w:t>Agent_Message</w:t>
      </w:r>
      <w:r>
        <w:rPr>
          <w:rFonts w:hint="eastAsia"/>
        </w:rPr>
        <w:t>(代理商信息)</w:t>
      </w:r>
      <w:bookmarkEnd w:id="117"/>
      <w:bookmarkEnd w:id="118"/>
      <w:bookmarkEnd w:id="119"/>
      <w:bookmarkEnd w:id="120"/>
    </w:p>
    <w:p>
      <w:r>
        <w:rPr>
          <w:rFonts w:hint="eastAsia"/>
        </w:rPr>
        <w:t>该表主要用于记录代理商的信息。</w:t>
      </w:r>
    </w:p>
    <w:p>
      <w:pPr>
        <w:rPr>
          <w:b/>
        </w:rPr>
      </w:pPr>
      <w:r>
        <w:rPr>
          <w:b/>
        </w:rPr>
        <w:t>[</w:t>
      </w:r>
      <w:r>
        <w:rPr>
          <w:rFonts w:hint="eastAsia"/>
          <w:b/>
        </w:rPr>
        <w:t>表定义</w:t>
      </w:r>
      <w:r>
        <w:rPr>
          <w:b/>
        </w:rPr>
        <w:t>]</w:t>
      </w:r>
    </w:p>
    <w:tbl>
      <w:tblPr>
        <w:tblStyle w:val="36"/>
        <w:tblW w:w="8280" w:type="dxa"/>
        <w:tblInd w:w="108"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shd w:val="clear" w:color="auto" w:fill="E6E6E6"/>
          </w:tcPr>
          <w:p>
            <w:pPr>
              <w:jc w:val="center"/>
              <w:rPr>
                <w:rFonts w:cs="Arial"/>
                <w:bCs/>
              </w:rPr>
            </w:pPr>
            <w:r>
              <w:rPr>
                <w:rFonts w:hint="eastAsia" w:cs="Arial"/>
                <w:bCs/>
              </w:rPr>
              <w:t>域名</w:t>
            </w:r>
          </w:p>
        </w:tc>
        <w:tc>
          <w:tcPr>
            <w:tcW w:w="1801" w:type="dxa"/>
            <w:tcBorders>
              <w:top w:val="double" w:color="auto" w:sz="6" w:space="0"/>
              <w:left w:val="single" w:color="auto" w:sz="6" w:space="0"/>
              <w:bottom w:val="double" w:color="auto" w:sz="6" w:space="0"/>
              <w:right w:val="single" w:color="auto" w:sz="6" w:space="0"/>
            </w:tcBorders>
            <w:shd w:val="clear" w:color="auto" w:fill="E6E6E6"/>
          </w:tcPr>
          <w:p>
            <w:pPr>
              <w:jc w:val="center"/>
              <w:rPr>
                <w:rFonts w:cs="Arial"/>
                <w:bCs/>
              </w:rPr>
            </w:pPr>
            <w:r>
              <w:rPr>
                <w:rFonts w:hint="eastAsia" w:cs="Arial"/>
                <w:bCs/>
              </w:rPr>
              <w:t>类型</w:t>
            </w:r>
          </w:p>
        </w:tc>
        <w:tc>
          <w:tcPr>
            <w:tcW w:w="901" w:type="dxa"/>
            <w:tcBorders>
              <w:top w:val="double" w:color="auto" w:sz="6" w:space="0"/>
              <w:left w:val="single" w:color="auto" w:sz="6" w:space="0"/>
              <w:bottom w:val="double" w:color="auto" w:sz="6" w:space="0"/>
              <w:right w:val="sing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left w:val="single" w:color="auto" w:sz="6" w:space="0"/>
              <w:bottom w:val="double" w:color="auto" w:sz="6" w:space="0"/>
              <w:right w:val="double" w:color="auto" w:sz="6" w:space="0"/>
            </w:tcBorders>
            <w:shd w:val="clear" w:color="auto" w:fill="E6E6E6"/>
          </w:tcPr>
          <w:p>
            <w:pPr>
              <w:jc w:val="center"/>
              <w:rPr>
                <w:rFonts w:cs="Arial"/>
                <w:bCs/>
              </w:rPr>
            </w:pPr>
            <w:r>
              <w:rPr>
                <w:rFonts w:hint="eastAsia" w:cs="Arial"/>
                <w:bCs/>
              </w:rPr>
              <w:t>说明</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Agent_ID</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cs="Arial"/>
                <w:lang w:val="en-GB"/>
              </w:rPr>
              <w:t>NOT NULL</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代理商</w:t>
            </w:r>
            <w:r>
              <w:rPr>
                <w:rFonts w:cs="Arial"/>
              </w:rPr>
              <w:t>ID</w:t>
            </w:r>
            <w:r>
              <w:rPr>
                <w:rFonts w:hint="eastAsia" w:cs="Arial"/>
              </w:rPr>
              <w:t>号</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AgentScale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Number(3)</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代理商分帐比例</w:t>
            </w:r>
            <w:r>
              <w:rPr>
                <w:rFonts w:cs="Arial"/>
                <w:lang w:val="en-GB"/>
              </w:rPr>
              <w:t>0~100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AgentDesc</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VARCHAR2(40)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cs="Arial"/>
                <w:lang w:val="en-GB"/>
              </w:rPr>
              <w:t>NOT 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代理商公司名称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Company_Addr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Varchar2(60)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代理商地址</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contactor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Varchar2(15)</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代理商联系人</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Contact_Phone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Varchar2(15)</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NOT 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代理商联系电话</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Email_Addr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Varchar2(128)</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代理商联系邮箱</w:t>
            </w:r>
          </w:p>
        </w:tc>
      </w:tr>
    </w:tbl>
    <w:p>
      <w:pPr>
        <w:rPr>
          <w:b/>
        </w:rPr>
      </w:pPr>
      <w:r>
        <w:rPr>
          <w:b/>
        </w:rPr>
        <w:t>[</w:t>
      </w:r>
      <w:r>
        <w:rPr>
          <w:rFonts w:hint="eastAsia"/>
          <w:b/>
        </w:rPr>
        <w:t>主键</w:t>
      </w:r>
      <w:r>
        <w:rPr>
          <w:b/>
        </w:rPr>
        <w:t>]</w:t>
      </w:r>
    </w:p>
    <w:p>
      <w:r>
        <w:t>PK_ Agent_Message (</w:t>
      </w:r>
      <w:r>
        <w:rPr>
          <w:rFonts w:cs="Arial"/>
          <w:b/>
        </w:rPr>
        <w:t>Agent_ID</w:t>
      </w:r>
      <w:r>
        <w:t>)</w:t>
      </w:r>
    </w:p>
    <w:p>
      <w:pPr>
        <w:rPr>
          <w:b/>
        </w:rPr>
      </w:pPr>
      <w:r>
        <w:rPr>
          <w:b/>
        </w:rPr>
        <w:t>[</w:t>
      </w:r>
      <w:r>
        <w:rPr>
          <w:rFonts w:hint="eastAsia"/>
          <w:b/>
        </w:rPr>
        <w:t>索引</w:t>
      </w:r>
      <w:r>
        <w:rPr>
          <w:b/>
        </w:rPr>
        <w:t>]</w:t>
      </w:r>
    </w:p>
    <w:p>
      <w:r>
        <w:rPr>
          <w:rFonts w:hint="eastAsia"/>
        </w:rPr>
        <w:t>无。</w:t>
      </w:r>
    </w:p>
    <w:p>
      <w:pPr>
        <w:pStyle w:val="4"/>
      </w:pPr>
      <w:bookmarkStart w:id="121" w:name="_SSMN_CANCEL_USER（注销用户信息表）"/>
      <w:bookmarkEnd w:id="121"/>
      <w:bookmarkStart w:id="122" w:name="_Toc111898234"/>
      <w:bookmarkStart w:id="123" w:name="_Toc124509758"/>
      <w:bookmarkStart w:id="124" w:name="_Toc125173537"/>
      <w:bookmarkStart w:id="125" w:name="_Toc384193979"/>
      <w:r>
        <w:t>SSMN_</w:t>
      </w:r>
      <w:r>
        <w:rPr>
          <w:rFonts w:hint="eastAsia"/>
        </w:rPr>
        <w:t>CANCEL_</w:t>
      </w:r>
      <w:r>
        <w:t>USER</w:t>
      </w:r>
      <w:r>
        <w:rPr>
          <w:rFonts w:hint="eastAsia"/>
        </w:rPr>
        <w:t>(注销用户信息表</w:t>
      </w:r>
      <w:bookmarkEnd w:id="122"/>
      <w:r>
        <w:rPr>
          <w:rFonts w:hint="eastAsia"/>
        </w:rPr>
        <w:t>)</w:t>
      </w:r>
      <w:bookmarkEnd w:id="123"/>
      <w:bookmarkEnd w:id="124"/>
      <w:bookmarkEnd w:id="125"/>
    </w:p>
    <w:p>
      <w:pPr>
        <w:rPr>
          <w:b/>
        </w:rPr>
      </w:pPr>
      <w:r>
        <w:rPr>
          <w:rFonts w:hint="eastAsia"/>
          <w:b/>
        </w:rPr>
        <w:t>[功能]</w:t>
      </w:r>
    </w:p>
    <w:p>
      <w:r>
        <w:rPr>
          <w:rFonts w:hint="eastAsia"/>
        </w:rPr>
        <w:t>该表主要用于存储SSMN业务注销用户的基本信息。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Sub_Manner</w:t>
            </w:r>
          </w:p>
        </w:tc>
        <w:tc>
          <w:tcPr>
            <w:tcW w:w="1620" w:type="dxa"/>
          </w:tcPr>
          <w:p>
            <w:pPr>
              <w:rPr>
                <w:rFonts w:cs="Arial"/>
              </w:rPr>
            </w:pPr>
            <w:r>
              <w:rPr>
                <w:rFonts w:hint="eastAsia" w:cs="Arial"/>
              </w:rPr>
              <w:t>Number(2)</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rPr>
            </w:pPr>
            <w:r>
              <w:rPr>
                <w:rFonts w:hint="eastAsia" w:cs="Arial"/>
              </w:rPr>
              <w:t>8：客户端注册</w:t>
            </w:r>
          </w:p>
          <w:p>
            <w:pPr>
              <w:rPr>
                <w:rFonts w:cs="Arial"/>
              </w:rPr>
            </w:pPr>
            <w:r>
              <w:rPr>
                <w:rFonts w:hint="eastAsia" w:cs="Arial"/>
              </w:rPr>
              <w:t>9：中央系统注册</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P: 预激活，用于Web注册，用户输入手机号接收到确认码，使用确认码重新登入之前。</w:t>
            </w:r>
          </w:p>
          <w:p>
            <w:pPr>
              <w:rPr>
                <w:rFonts w:cs="Arial"/>
              </w:rPr>
            </w:pPr>
            <w:r>
              <w:rPr>
                <w:rFonts w:hint="eastAsia" w:cs="Arial"/>
              </w:rPr>
              <w:t>N: 正常使用</w:t>
            </w:r>
          </w:p>
          <w:p>
            <w:pPr>
              <w:rPr>
                <w:rFonts w:cs="Arial"/>
              </w:rPr>
            </w:pPr>
            <w:r>
              <w:rPr>
                <w:rFonts w:hint="eastAsia" w:cs="Arial"/>
              </w:rPr>
              <w:t>S: 挂起</w:t>
            </w:r>
          </w:p>
          <w:p>
            <w:pPr>
              <w:rPr>
                <w:rFonts w:cs="Arial"/>
              </w:rPr>
            </w:pPr>
            <w:r>
              <w:rPr>
                <w:rFonts w:hint="eastAsia" w:cs="Arial"/>
              </w:rPr>
              <w:t>K:保号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Web用户注册，系统发给用户的短信验证码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rPr>
              <w:t>代理商</w:t>
            </w:r>
            <w:r>
              <w:rPr>
                <w:rFonts w:cs="Arial"/>
              </w:rPr>
              <w:t>ID</w:t>
            </w:r>
            <w:r>
              <w:rPr>
                <w:rFonts w:hint="eastAsia" w:cs="Arial"/>
              </w:rPr>
              <w:t>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Number(2)</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4: BOSS注销</w:t>
            </w:r>
          </w:p>
          <w:p>
            <w:pPr>
              <w:rPr>
                <w:rFonts w:cs="Arial"/>
              </w:rPr>
            </w:pPr>
            <w:r>
              <w:rPr>
                <w:rFonts w:hint="eastAsia" w:cs="Arial"/>
              </w:rPr>
              <w:t>5: 非自主注销</w:t>
            </w:r>
          </w:p>
          <w:p>
            <w:pPr>
              <w:rPr>
                <w:rFonts w:cs="Arial"/>
                <w:lang w:val="en-GB"/>
              </w:rPr>
            </w:pPr>
            <w:r>
              <w:rPr>
                <w:rFonts w:hint="eastAsia" w:cs="Arial"/>
              </w:rPr>
              <w:t>6: 拆机模块注销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用户注销日期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hone_</w:t>
            </w:r>
            <w:r>
              <w:rPr>
                <w:rFonts w:cs="Arial"/>
              </w:rPr>
              <w:t>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为1时</w:t>
            </w:r>
            <w:r>
              <w:rPr>
                <w:kern w:val="0"/>
              </w:rPr>
              <w:t>Validity</w:t>
            </w:r>
            <w:r>
              <w:rPr>
                <w:rFonts w:hint="eastAsia"/>
                <w:kern w:val="0"/>
              </w:rPr>
              <w:t>为</w:t>
            </w:r>
            <w:r>
              <w:rPr>
                <w:rFonts w:hint="eastAsia" w:cs="Arial"/>
              </w:rPr>
              <w:t>业务有效使用的截止日期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1：表示预付费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Type</w:t>
            </w:r>
          </w:p>
        </w:tc>
        <w:tc>
          <w:tcPr>
            <w:tcW w:w="1620" w:type="dxa"/>
            <w:vAlign w:val="center"/>
          </w:tcPr>
          <w:p>
            <w:pPr>
              <w:jc w:val="left"/>
              <w:rPr>
                <w:color w:val="000000"/>
                <w:szCs w:val="18"/>
              </w:rPr>
            </w:pPr>
            <w:r>
              <w:rPr>
                <w:rFonts w:hint="eastAsia"/>
                <w:color w:val="000000"/>
                <w:szCs w:val="18"/>
              </w:rPr>
              <w:t>Number(1)</w:t>
            </w:r>
          </w:p>
          <w:p>
            <w:pPr>
              <w:rPr>
                <w:rFonts w:cs="Arial"/>
              </w:rPr>
            </w:pPr>
          </w:p>
        </w:tc>
        <w:tc>
          <w:tcPr>
            <w:tcW w:w="1080" w:type="dxa"/>
            <w:vAlign w:val="center"/>
          </w:tcPr>
          <w:p>
            <w:pPr>
              <w:jc w:val="center"/>
              <w:rPr>
                <w:rFonts w:cs="Arial"/>
              </w:rPr>
            </w:pPr>
          </w:p>
        </w:tc>
        <w:tc>
          <w:tcPr>
            <w:tcW w:w="3600" w:type="dxa"/>
            <w:vAlign w:val="center"/>
          </w:tcPr>
          <w:p>
            <w:pPr>
              <w:jc w:val="left"/>
              <w:rPr>
                <w:color w:val="000000"/>
                <w:szCs w:val="18"/>
              </w:rPr>
            </w:pPr>
            <w:r>
              <w:rPr>
                <w:rFonts w:hint="eastAsia"/>
                <w:color w:val="000000"/>
                <w:szCs w:val="18"/>
              </w:rPr>
              <w:t>用户类型（客户端注册）：</w:t>
            </w:r>
          </w:p>
          <w:p>
            <w:pPr>
              <w:jc w:val="left"/>
              <w:rPr>
                <w:color w:val="000000"/>
                <w:szCs w:val="18"/>
              </w:rPr>
            </w:pPr>
            <w:r>
              <w:rPr>
                <w:rFonts w:hint="eastAsia"/>
                <w:color w:val="000000"/>
                <w:szCs w:val="18"/>
              </w:rPr>
              <w:t>0：自有用户</w:t>
            </w:r>
          </w:p>
          <w:p>
            <w:pPr>
              <w:jc w:val="left"/>
              <w:rPr>
                <w:color w:val="000000"/>
                <w:szCs w:val="18"/>
              </w:rPr>
            </w:pPr>
            <w:r>
              <w:rPr>
                <w:rFonts w:hint="eastAsia"/>
                <w:color w:val="000000"/>
                <w:szCs w:val="18"/>
              </w:rPr>
              <w:t>1：运营商A类</w:t>
            </w:r>
          </w:p>
          <w:p>
            <w:pPr>
              <w:jc w:val="left"/>
              <w:rPr>
                <w:color w:val="000000"/>
                <w:szCs w:val="18"/>
              </w:rPr>
            </w:pPr>
            <w:r>
              <w:rPr>
                <w:rFonts w:hint="eastAsia"/>
                <w:color w:val="000000"/>
                <w:szCs w:val="18"/>
              </w:rPr>
              <w:t>2：运营商B类</w:t>
            </w:r>
          </w:p>
          <w:p>
            <w:pPr>
              <w:rPr>
                <w:rFonts w:cs="Arial"/>
              </w:rPr>
            </w:pPr>
            <w:r>
              <w:rPr>
                <w:rFonts w:hint="eastAsia"/>
                <w:color w:val="000000"/>
                <w:szCs w:val="18"/>
              </w:rPr>
              <w:t>3：企业个人用户</w:t>
            </w:r>
          </w:p>
        </w:tc>
      </w:tr>
    </w:tbl>
    <w:p>
      <w:pPr>
        <w:rPr>
          <w:b/>
        </w:rPr>
      </w:pPr>
      <w:r>
        <w:rPr>
          <w:rFonts w:hint="eastAsia"/>
          <w:b/>
        </w:rPr>
        <w:t>[主键]</w:t>
      </w:r>
    </w:p>
    <w:p>
      <w:r>
        <w:rPr>
          <w:rFonts w:hint="eastAsia"/>
        </w:rPr>
        <w:t>PK_SSMN_CANCEL_USER(MSISDN,Cancel_Date);</w:t>
      </w:r>
    </w:p>
    <w:p>
      <w:pPr>
        <w:rPr>
          <w:b/>
        </w:rPr>
      </w:pPr>
      <w:r>
        <w:rPr>
          <w:rFonts w:hint="eastAsia"/>
          <w:b/>
        </w:rPr>
        <w:t>[索引]</w:t>
      </w:r>
    </w:p>
    <w:p>
      <w:r>
        <w:t>IDX1_SSMN_CANCEL_USER</w:t>
      </w:r>
      <w:r>
        <w:rPr>
          <w:rFonts w:hint="eastAsia"/>
        </w:rPr>
        <w:t xml:space="preserve"> (</w:t>
      </w:r>
      <w:r>
        <w:t>Sub_Date</w:t>
      </w:r>
      <w:r>
        <w:rPr>
          <w:rFonts w:hint="eastAsia"/>
        </w:rPr>
        <w:t>);</w:t>
      </w:r>
    </w:p>
    <w:p>
      <w:r>
        <w:t>IDX</w:t>
      </w:r>
      <w:r>
        <w:rPr>
          <w:rFonts w:hint="eastAsia"/>
        </w:rPr>
        <w:t>2</w:t>
      </w:r>
      <w:r>
        <w:t>_SSMN_CANCEL_USER</w:t>
      </w:r>
      <w:r>
        <w:rPr>
          <w:rFonts w:hint="eastAsia"/>
        </w:rPr>
        <w:t xml:space="preserve"> (</w:t>
      </w:r>
      <w:r>
        <w:t>Cancel_Date</w:t>
      </w:r>
      <w:r>
        <w:rPr>
          <w:rFonts w:hint="eastAsia"/>
        </w:rPr>
        <w:t>);</w:t>
      </w:r>
    </w:p>
    <w:p>
      <w:r>
        <w:t>IDX3_SSMN_CANCEL_USER</w:t>
      </w:r>
      <w:r>
        <w:rPr>
          <w:rFonts w:hint="eastAsia"/>
        </w:rPr>
        <w:t>（</w:t>
      </w:r>
      <w:r>
        <w:t>MSISDN,SUB_DATE</w:t>
      </w:r>
      <w:r>
        <w:rPr>
          <w:rFonts w:hint="eastAsia"/>
        </w:rPr>
        <w:t>）</w:t>
      </w:r>
    </w:p>
    <w:p/>
    <w:p>
      <w:pPr>
        <w:pStyle w:val="4"/>
      </w:pPr>
      <w:bookmarkStart w:id="126" w:name="_SSMN_NUMBER（虚号码记录表）"/>
      <w:bookmarkEnd w:id="126"/>
      <w:bookmarkStart w:id="127" w:name="_Toc107995722"/>
      <w:bookmarkStart w:id="128" w:name="_Toc111898235"/>
      <w:bookmarkStart w:id="129" w:name="_Toc106534919"/>
      <w:bookmarkStart w:id="130" w:name="_Toc125173538"/>
      <w:bookmarkStart w:id="131" w:name="_Toc124509759"/>
      <w:bookmarkStart w:id="132" w:name="_Toc384193980"/>
      <w:r>
        <w:rPr>
          <w:lang w:val="en-GB"/>
        </w:rPr>
        <w:t>SSMN</w:t>
      </w:r>
      <w:r>
        <w:t>_NUMBER</w:t>
      </w:r>
      <w:r>
        <w:rPr>
          <w:rFonts w:hint="eastAsia"/>
        </w:rPr>
        <w:t>(虚/副号码记录表</w:t>
      </w:r>
      <w:bookmarkEnd w:id="127"/>
      <w:bookmarkEnd w:id="128"/>
      <w:bookmarkEnd w:id="129"/>
      <w:r>
        <w:rPr>
          <w:rFonts w:hint="eastAsia"/>
        </w:rPr>
        <w:t>)</w:t>
      </w:r>
      <w:bookmarkEnd w:id="130"/>
      <w:bookmarkEnd w:id="131"/>
      <w:bookmarkEnd w:id="132"/>
    </w:p>
    <w:p>
      <w:pPr>
        <w:rPr>
          <w:b/>
        </w:rPr>
      </w:pPr>
      <w:r>
        <w:rPr>
          <w:rFonts w:hint="eastAsia"/>
          <w:b/>
        </w:rPr>
        <w:t>[功能]</w:t>
      </w:r>
    </w:p>
    <w:p>
      <w:r>
        <w:rPr>
          <w:rFonts w:hint="eastAsia"/>
        </w:rPr>
        <w:t>该表主要用于存储虚/副号码的分配信息。所有分配给用户以及系统保留和冷冻的号码都将存储在该表中。</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正常使用收费号码</w:t>
            </w:r>
          </w:p>
          <w:p>
            <w:pPr>
              <w:rPr>
                <w:rFonts w:cs="Arial"/>
                <w:lang w:val="en-GB"/>
              </w:rPr>
            </w:pPr>
            <w:r>
              <w:rPr>
                <w:rFonts w:hint="eastAsia" w:cs="Arial"/>
                <w:lang w:val="en-GB"/>
              </w:rPr>
              <w:t>1: 正常使用免费号码</w:t>
            </w:r>
          </w:p>
          <w:p>
            <w:pPr>
              <w:rPr>
                <w:rFonts w:cs="Arial"/>
                <w:lang w:val="en-GB"/>
              </w:rPr>
            </w:pPr>
            <w:r>
              <w:rPr>
                <w:rFonts w:hint="eastAsia" w:cs="Arial"/>
                <w:lang w:val="en-GB"/>
              </w:rPr>
              <w:t>2: 系统保留号码</w:t>
            </w:r>
          </w:p>
          <w:p>
            <w:pPr>
              <w:rPr>
                <w:rFonts w:cs="Arial"/>
                <w:lang w:val="en-GB"/>
              </w:rPr>
            </w:pPr>
            <w:r>
              <w:rPr>
                <w:rFonts w:hint="eastAsia" w:cs="Arial"/>
                <w:lang w:val="en-GB"/>
              </w:rPr>
              <w:t>3: 冷冻号码</w:t>
            </w:r>
          </w:p>
          <w:p>
            <w:pPr>
              <w:rPr>
                <w:rFonts w:cs="Arial"/>
                <w:lang w:val="en-GB"/>
              </w:rPr>
            </w:pPr>
            <w:r>
              <w:rPr>
                <w:rFonts w:hint="eastAsia" w:cs="Arial"/>
                <w:lang w:val="en-GB"/>
              </w:rPr>
              <w:t>4: 预激活状态，给Web注册使用</w:t>
            </w:r>
          </w:p>
          <w:p>
            <w:pPr>
              <w:rPr>
                <w:rFonts w:cs="Arial"/>
                <w:lang w:val="en-GB"/>
              </w:rPr>
            </w:pPr>
            <w:r>
              <w:rPr>
                <w:rFonts w:hint="eastAsia" w:cs="Arial"/>
                <w:lang w:val="en-GB"/>
              </w:rPr>
              <w:t>5: 业务体验号码</w:t>
            </w:r>
          </w:p>
          <w:p>
            <w:pPr>
              <w:rPr>
                <w:rFonts w:cs="Arial"/>
                <w:lang w:val="en-GB"/>
              </w:rPr>
            </w:pPr>
            <w:r>
              <w:rPr>
                <w:rFonts w:hint="eastAsia" w:cs="Arial"/>
                <w:lang w:val="en-GB"/>
              </w:rPr>
              <w:t>6: 业务体验卡卡号</w:t>
            </w:r>
          </w:p>
          <w:p>
            <w:pPr>
              <w:rPr>
                <w:rFonts w:cs="Arial"/>
                <w:lang w:val="en-GB"/>
              </w:rPr>
            </w:pPr>
            <w:r>
              <w:rPr>
                <w:rFonts w:hint="eastAsia" w:cs="Arial"/>
                <w:lang w:val="en-GB"/>
              </w:rPr>
              <w:t>7: 代理商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Called</w:t>
            </w:r>
            <w:r>
              <w:rPr>
                <w:rFonts w:hint="eastAsia" w:cs="Arial"/>
                <w:lang w:val="en-GB"/>
              </w:rPr>
              <w:t>_</w:t>
            </w:r>
            <w:r>
              <w:rPr>
                <w:rFonts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作为被叫时的号码屏蔽方式</w:t>
            </w:r>
          </w:p>
          <w:p>
            <w:pPr>
              <w:rPr>
                <w:rFonts w:cs="Arial"/>
                <w:lang w:val="en-GB"/>
              </w:rPr>
            </w:pPr>
            <w:r>
              <w:rPr>
                <w:rFonts w:hint="eastAsia" w:cs="Arial"/>
                <w:lang w:val="en-GB"/>
              </w:rPr>
              <w:t xml:space="preserve">0: </w:t>
            </w:r>
            <w:r>
              <w:rPr>
                <w:rFonts w:cs="Arial"/>
                <w:lang w:val="en-GB"/>
              </w:rPr>
              <w:t>无屏蔽，根据号码状态</w:t>
            </w:r>
          </w:p>
          <w:p>
            <w:pPr>
              <w:rPr>
                <w:rFonts w:cs="Arial"/>
                <w:lang w:val="en-GB"/>
              </w:rPr>
            </w:pPr>
            <w:r>
              <w:rPr>
                <w:rFonts w:hint="eastAsia" w:cs="Arial"/>
                <w:lang w:val="en-GB"/>
              </w:rPr>
              <w:t xml:space="preserve">1: </w:t>
            </w:r>
            <w:r>
              <w:rPr>
                <w:rFonts w:cs="Arial"/>
                <w:lang w:val="en-GB"/>
              </w:rPr>
              <w:t>根据时间</w:t>
            </w:r>
          </w:p>
          <w:p>
            <w:pPr>
              <w:rPr>
                <w:rFonts w:cs="Arial"/>
                <w:lang w:val="en-GB"/>
              </w:rPr>
            </w:pPr>
            <w:r>
              <w:rPr>
                <w:rFonts w:hint="eastAsia" w:cs="Arial"/>
                <w:lang w:val="en-GB"/>
              </w:rPr>
              <w:t xml:space="preserve">2: </w:t>
            </w:r>
            <w:r>
              <w:rPr>
                <w:rFonts w:cs="Arial"/>
                <w:lang w:val="en-GB"/>
              </w:rPr>
              <w:t>根据主叫号码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Restriction_Type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CalledType为2时有效，设置呼叫屏蔽类型</w:t>
            </w:r>
          </w:p>
          <w:p>
            <w:pPr>
              <w:rPr>
                <w:rFonts w:cs="Arial"/>
                <w:lang w:val="en-GB"/>
              </w:rPr>
            </w:pPr>
            <w:r>
              <w:rPr>
                <w:rFonts w:cs="Arial"/>
                <w:lang w:val="en-GB"/>
              </w:rPr>
              <w:t>‘</w:t>
            </w:r>
            <w:r>
              <w:rPr>
                <w:rFonts w:hint="eastAsia" w:cs="Arial"/>
                <w:lang w:val="en-GB"/>
              </w:rPr>
              <w:t>B</w:t>
            </w:r>
            <w:r>
              <w:rPr>
                <w:rFonts w:cs="Arial"/>
                <w:lang w:val="en-GB"/>
              </w:rPr>
              <w:t>’</w:t>
            </w:r>
            <w:r>
              <w:rPr>
                <w:rFonts w:hint="eastAsia" w:cs="Arial"/>
                <w:lang w:val="en-GB"/>
              </w:rPr>
              <w:t>: 只拒绝黑名单上的主叫呼入</w:t>
            </w:r>
          </w:p>
          <w:p>
            <w:pPr>
              <w:rPr>
                <w:rFonts w:cs="Arial"/>
                <w:lang w:val="en-GB"/>
              </w:rPr>
            </w:pPr>
            <w:r>
              <w:rPr>
                <w:rFonts w:cs="Arial"/>
                <w:lang w:val="en-GB"/>
              </w:rPr>
              <w:t>‘</w:t>
            </w:r>
            <w:r>
              <w:rPr>
                <w:rFonts w:hint="eastAsia" w:cs="Arial"/>
                <w:lang w:val="en-GB"/>
              </w:rPr>
              <w:t>W</w:t>
            </w:r>
            <w:r>
              <w:rPr>
                <w:rFonts w:cs="Arial"/>
                <w:lang w:val="en-GB"/>
              </w:rPr>
              <w:t>’</w:t>
            </w:r>
            <w:r>
              <w:rPr>
                <w:rFonts w:hint="eastAsia" w:cs="Arial"/>
                <w:lang w:val="en-GB"/>
              </w:rPr>
              <w:t>: 只接受白名单上的主叫呼入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Prompt_Type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用户关机时为主叫播放提示音</w:t>
            </w:r>
          </w:p>
          <w:p>
            <w:pPr>
              <w:rPr>
                <w:rFonts w:cs="Arial"/>
                <w:lang w:val="en-GB"/>
              </w:rPr>
            </w:pPr>
            <w:r>
              <w:rPr>
                <w:rFonts w:hint="eastAsia" w:cs="Arial"/>
                <w:lang w:val="en-GB"/>
              </w:rPr>
              <w:t>1: 对不起</w:t>
            </w:r>
            <w:r>
              <w:rPr>
                <w:rFonts w:hint="eastAsia" w:cs="Arial"/>
              </w:rPr>
              <w:t>，</w:t>
            </w:r>
            <w:r>
              <w:rPr>
                <w:rFonts w:hint="eastAsia" w:cs="Arial"/>
                <w:lang w:val="en-GB"/>
              </w:rPr>
              <w:t>您所拨打的用户已关机</w:t>
            </w:r>
          </w:p>
          <w:p>
            <w:pPr>
              <w:rPr>
                <w:rFonts w:cs="Arial"/>
                <w:lang w:val="en-GB"/>
              </w:rPr>
            </w:pPr>
            <w:r>
              <w:rPr>
                <w:rFonts w:hint="eastAsia" w:cs="Arial"/>
                <w:lang w:val="en-GB"/>
              </w:rPr>
              <w:t>2: 对不起，您所拨打的用户目前不在服务区</w:t>
            </w:r>
          </w:p>
          <w:p>
            <w:pPr>
              <w:rPr>
                <w:rFonts w:cs="Arial"/>
                <w:lang w:val="en-GB"/>
              </w:rPr>
            </w:pPr>
            <w:r>
              <w:rPr>
                <w:rFonts w:hint="eastAsia" w:cs="Arial"/>
                <w:lang w:val="en-GB"/>
              </w:rPr>
              <w:t>3: 对不起，您所拨打的用户正在通话中</w:t>
            </w:r>
          </w:p>
          <w:p>
            <w:pPr>
              <w:rPr>
                <w:rFonts w:cs="Arial"/>
                <w:lang w:val="en-GB"/>
              </w:rPr>
            </w:pPr>
            <w:r>
              <w:rPr>
                <w:rFonts w:hint="eastAsia" w:cs="Arial"/>
                <w:lang w:val="en-GB"/>
              </w:rPr>
              <w:t>手机睡眠场景</w:t>
            </w:r>
          </w:p>
          <w:p>
            <w:pPr>
              <w:rPr>
                <w:rFonts w:cs="Arial"/>
                <w:lang w:val="en-GB"/>
              </w:rPr>
            </w:pPr>
            <w:r>
              <w:rPr>
                <w:rFonts w:hint="eastAsia" w:cs="Arial"/>
                <w:lang w:val="en-GB"/>
              </w:rPr>
              <w:t>4．用户正在休息中</w:t>
            </w:r>
          </w:p>
          <w:p>
            <w:pPr>
              <w:rPr>
                <w:rFonts w:cs="Arial"/>
                <w:lang w:val="en-GB"/>
              </w:rPr>
            </w:pPr>
            <w:r>
              <w:rPr>
                <w:rFonts w:hint="eastAsia" w:cs="Arial"/>
                <w:lang w:val="en-GB"/>
              </w:rPr>
              <w:t>5.用户正在开会中</w:t>
            </w:r>
          </w:p>
          <w:p>
            <w:pPr>
              <w:rPr>
                <w:rFonts w:cs="Arial"/>
                <w:lang w:val="en-GB"/>
              </w:rPr>
            </w:pPr>
            <w:r>
              <w:rPr>
                <w:rFonts w:hint="eastAsia" w:cs="Arial"/>
                <w:lang w:val="en-GB"/>
              </w:rPr>
              <w:t>6.用户漫游中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用户申请副号码时间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副号码注册方式</w:t>
            </w:r>
          </w:p>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rPr>
            </w:pPr>
            <w:r>
              <w:rPr>
                <w:rFonts w:hint="eastAsia" w:cs="Arial"/>
              </w:rPr>
              <w:t>7：稽核模块注册</w:t>
            </w:r>
          </w:p>
          <w:p>
            <w:pPr>
              <w:rPr>
                <w:rFonts w:cs="Arial"/>
              </w:rPr>
            </w:pPr>
            <w:r>
              <w:rPr>
                <w:rFonts w:hint="eastAsia" w:cs="Arial"/>
              </w:rPr>
              <w:t>8：客户端注册</w:t>
            </w:r>
          </w:p>
          <w:p>
            <w:pPr>
              <w:rPr>
                <w:rFonts w:cs="Arial"/>
                <w:lang w:val="en-GB"/>
              </w:rPr>
            </w:pPr>
            <w:r>
              <w:rPr>
                <w:rFonts w:hint="eastAsia" w:cs="Arial"/>
              </w:rPr>
              <w:t>9：中央系统注册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5: 非自主注销</w:t>
            </w:r>
          </w:p>
          <w:p>
            <w:pPr>
              <w:rPr>
                <w:rFonts w:cs="Arial"/>
              </w:rPr>
            </w:pPr>
            <w:r>
              <w:rPr>
                <w:rFonts w:hint="eastAsia" w:cs="Arial"/>
              </w:rPr>
              <w:t>6: 拆机模块注销</w:t>
            </w:r>
          </w:p>
          <w:p>
            <w:pPr>
              <w:rPr>
                <w:rFonts w:cs="Arial"/>
                <w:lang w:val="en-GB"/>
              </w:rPr>
            </w:pPr>
            <w:r>
              <w:rPr>
                <w:rFonts w:hint="eastAsia" w:cs="Arial"/>
              </w:rPr>
              <w:t>7：稽核模块注销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OrderID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号码的订购ID，即号码的业务编号，如果系统允许同时注册5个虚号码，3个实号码，则虚号码编号为1~5，实号码为11~13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ServiceStatus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号码业务状态</w:t>
            </w:r>
          </w:p>
          <w:p>
            <w:pPr>
              <w:rPr>
                <w:rFonts w:cs="Arial"/>
              </w:rPr>
            </w:pPr>
            <w:r>
              <w:rPr>
                <w:rFonts w:hint="eastAsia" w:cs="Arial"/>
              </w:rPr>
              <w:t>P: 预注册</w:t>
            </w:r>
          </w:p>
          <w:p>
            <w:pPr>
              <w:rPr>
                <w:rFonts w:cs="Arial"/>
              </w:rPr>
            </w:pPr>
            <w:r>
              <w:rPr>
                <w:rFonts w:hint="eastAsia" w:cs="Arial"/>
              </w:rPr>
              <w:t>N: 正常使用</w:t>
            </w:r>
          </w:p>
          <w:p>
            <w:pPr>
              <w:rPr>
                <w:rFonts w:cs="Arial"/>
              </w:rPr>
            </w:pPr>
            <w:r>
              <w:rPr>
                <w:rFonts w:hint="eastAsia" w:cs="Arial"/>
              </w:rPr>
              <w:t>S: 预注销</w:t>
            </w:r>
          </w:p>
          <w:p>
            <w:pPr>
              <w:rPr>
                <w:rFonts w:cs="Arial"/>
                <w:lang w:val="en-GB"/>
              </w:rPr>
            </w:pPr>
            <w:r>
              <w:rPr>
                <w:rFonts w:hint="eastAsia" w:cs="Arial"/>
              </w:rPr>
              <w:t>K：保号状态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cs="Arial"/>
                <w:color w:val="000000"/>
                <w:kern w:val="0"/>
                <w:sz w:val="23"/>
                <w:szCs w:val="23"/>
              </w:rPr>
              <w:t>CFStatus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ascii="Calibri" w:hAnsi="Calibri"/>
                <w:color w:val="1F497D"/>
                <w:szCs w:val="21"/>
              </w:rPr>
              <w:t>CFStatus</w:t>
            </w:r>
            <w:r>
              <w:rPr>
                <w:rFonts w:hint="eastAsia"/>
                <w:color w:val="1F497D"/>
                <w:szCs w:val="21"/>
              </w:rPr>
              <w:t>，</w:t>
            </w:r>
            <w:r>
              <w:rPr>
                <w:rFonts w:ascii="Calibri" w:hAnsi="Calibri"/>
                <w:color w:val="1F497D"/>
                <w:szCs w:val="21"/>
              </w:rPr>
              <w:t>number_type in (0,1)</w:t>
            </w:r>
            <w:r>
              <w:rPr>
                <w:rFonts w:hint="eastAsia"/>
                <w:color w:val="1F497D"/>
                <w:szCs w:val="21"/>
              </w:rPr>
              <w:t>的号码记录，值需要设置为</w:t>
            </w:r>
            <w:r>
              <w:rPr>
                <w:rFonts w:ascii="Calibri" w:hAnsi="Calibri"/>
                <w:color w:val="1F497D"/>
                <w:szCs w:val="21"/>
              </w:rPr>
              <w:t>1</w:t>
            </w:r>
            <w:r>
              <w:rPr>
                <w:rFonts w:hint="eastAsia"/>
                <w:color w:val="1F497D"/>
                <w:szCs w:val="21"/>
              </w:rPr>
              <w:t>，</w:t>
            </w:r>
            <w:r>
              <w:rPr>
                <w:rFonts w:ascii="Calibri" w:hAnsi="Calibri"/>
                <w:color w:val="1F497D"/>
                <w:szCs w:val="21"/>
              </w:rPr>
              <w:t>number_type=3</w:t>
            </w:r>
            <w:r>
              <w:rPr>
                <w:rFonts w:hint="eastAsia"/>
                <w:color w:val="1F497D"/>
                <w:szCs w:val="21"/>
              </w:rPr>
              <w:t>的设置为</w:t>
            </w:r>
            <w:r>
              <w:rPr>
                <w:rFonts w:ascii="Calibri" w:hAnsi="Calibri"/>
                <w:color w:val="1F497D"/>
                <w:szCs w:val="21"/>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hint="eastAsia" w:cs="Arial"/>
                <w:color w:val="000000"/>
                <w:kern w:val="0"/>
                <w:sz w:val="23"/>
                <w:szCs w:val="23"/>
              </w:rPr>
              <w:t>PackageID</w:t>
            </w:r>
          </w:p>
        </w:tc>
        <w:tc>
          <w:tcPr>
            <w:tcW w:w="1617"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hint="eastAsia"/>
                <w:color w:val="000000"/>
                <w:szCs w:val="18"/>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color w:val="000000"/>
                <w:szCs w:val="18"/>
              </w:rPr>
            </w:pPr>
            <w:r>
              <w:rPr>
                <w:rFonts w:hint="eastAsia"/>
                <w:color w:val="000000"/>
                <w:szCs w:val="18"/>
              </w:rPr>
              <w:t>套餐ID</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olor w:val="000000"/>
                <w:szCs w:val="18"/>
              </w:rPr>
              <w:t>默认值为ssmn_local_package表中type=1d 套餐id值</w:t>
            </w:r>
          </w:p>
          <w:p>
            <w:pPr>
              <w:tabs>
                <w:tab w:val="left" w:pos="720"/>
              </w:tabs>
              <w:autoSpaceDE w:val="0"/>
              <w:autoSpaceDN w:val="0"/>
              <w:spacing w:line="240" w:lineRule="auto"/>
              <w:ind w:left="352" w:right="18"/>
              <w:jc w:val="left"/>
              <w:textAlignment w:val="auto"/>
              <w:rPr>
                <w:rFonts w:cs="Arial"/>
                <w:color w:val="000000"/>
                <w:kern w:val="0"/>
                <w:sz w:val="23"/>
                <w:szCs w:val="23"/>
              </w:rPr>
            </w:pPr>
          </w:p>
        </w:tc>
      </w:tr>
    </w:tbl>
    <w:p>
      <w:pPr>
        <w:rPr>
          <w:b/>
        </w:rPr>
      </w:pPr>
      <w:r>
        <w:rPr>
          <w:rFonts w:hint="eastAsia"/>
          <w:b/>
        </w:rPr>
        <w:t>[主键]</w:t>
      </w:r>
    </w:p>
    <w:p>
      <w:r>
        <w:rPr>
          <w:rFonts w:hint="eastAsia"/>
        </w:rPr>
        <w:t>PK_SSMN_NUMBER(SSMNNumber)</w:t>
      </w:r>
    </w:p>
    <w:p>
      <w:pPr>
        <w:rPr>
          <w:b/>
        </w:rPr>
      </w:pPr>
      <w:r>
        <w:rPr>
          <w:rFonts w:hint="eastAsia"/>
          <w:b/>
        </w:rPr>
        <w:t>[索引]</w:t>
      </w:r>
    </w:p>
    <w:p>
      <w:r>
        <w:rPr>
          <w:rFonts w:hint="eastAsia"/>
        </w:rPr>
        <w:t>IDX1_SSMN_NUMBER(Number_Type);</w:t>
      </w:r>
    </w:p>
    <w:p>
      <w:r>
        <w:rPr>
          <w:rFonts w:hint="eastAsia"/>
        </w:rPr>
        <w:t>IDX2_SSMN_NUMBER(SSMNNumber, Status);</w:t>
      </w:r>
    </w:p>
    <w:p>
      <w:r>
        <w:rPr>
          <w:rFonts w:hint="eastAsia"/>
        </w:rPr>
        <w:t xml:space="preserve">IDX3_SSMN_NUMBER(SSMNNumber, </w:t>
      </w:r>
      <w:r>
        <w:t>Number_Type</w:t>
      </w:r>
      <w:r>
        <w:rPr>
          <w:rFonts w:hint="eastAsia"/>
        </w:rPr>
        <w:t>);</w:t>
      </w:r>
    </w:p>
    <w:p>
      <w:r>
        <w:rPr>
          <w:rFonts w:hint="eastAsia"/>
        </w:rPr>
        <w:t>IDX4_SSMN_NUNBER (MSISDN,Number_Type,Initiate_date);</w:t>
      </w:r>
    </w:p>
    <w:p>
      <w:pPr>
        <w:rPr>
          <w:rFonts w:cs="Arial"/>
        </w:rPr>
      </w:pPr>
      <w:r>
        <w:rPr>
          <w:rFonts w:hint="eastAsia"/>
        </w:rPr>
        <w:t>IDX5_SSMN_NUMBER(</w:t>
      </w:r>
      <w:r>
        <w:t>Cancel_Date</w:t>
      </w:r>
      <w:r>
        <w:rPr>
          <w:rFonts w:hint="eastAsia" w:cs="Arial"/>
        </w:rPr>
        <w:t>);</w:t>
      </w:r>
    </w:p>
    <w:p>
      <w:pPr>
        <w:rPr>
          <w:rFonts w:cs="Arial"/>
        </w:rPr>
      </w:pPr>
      <w:r>
        <w:rPr>
          <w:rFonts w:hint="eastAsia"/>
        </w:rPr>
        <w:t>IDX6_SSMN_NUMBER(</w:t>
      </w:r>
      <w:r>
        <w:t>length(msisdn)</w:t>
      </w:r>
      <w:r>
        <w:rPr>
          <w:rFonts w:hint="eastAsia" w:cs="Arial"/>
        </w:rPr>
        <w:t>);</w:t>
      </w:r>
    </w:p>
    <w:p>
      <w:pPr>
        <w:rPr>
          <w:rFonts w:cs="Arial"/>
        </w:rPr>
      </w:pPr>
      <w:r>
        <w:rPr>
          <w:rFonts w:hint="eastAsia"/>
        </w:rPr>
        <w:t>IDX7_SSMN_NUMBER(</w:t>
      </w:r>
      <w:r>
        <w:t>sub_manner</w:t>
      </w:r>
      <w:r>
        <w:rPr>
          <w:rFonts w:hint="eastAsia" w:cs="Arial"/>
        </w:rPr>
        <w:t>);</w:t>
      </w:r>
    </w:p>
    <w:p/>
    <w:p>
      <w:pPr>
        <w:pStyle w:val="4"/>
      </w:pPr>
      <w:bookmarkStart w:id="133" w:name="_SSMN_CALLING_TIME(去话主叫号码显示分配表-根据时间)"/>
      <w:bookmarkEnd w:id="133"/>
      <w:bookmarkStart w:id="134" w:name="_Toc106534920"/>
      <w:bookmarkStart w:id="135" w:name="_Toc125173539"/>
      <w:bookmarkStart w:id="136" w:name="_Toc111898236"/>
      <w:bookmarkStart w:id="137" w:name="_Toc124509760"/>
      <w:bookmarkStart w:id="138" w:name="_Toc107995723"/>
      <w:bookmarkStart w:id="139" w:name="_Toc384193981"/>
      <w:r>
        <w:rPr>
          <w:lang w:val="en-GB"/>
        </w:rPr>
        <w:t>SSMN</w:t>
      </w:r>
      <w:r>
        <w:t>_CALLING_TIME</w:t>
      </w:r>
      <w:r>
        <w:rPr>
          <w:rFonts w:hint="eastAsia"/>
        </w:rPr>
        <w:t>(去话主叫号码显示分配表-根据时间)</w:t>
      </w:r>
      <w:bookmarkEnd w:id="134"/>
      <w:bookmarkEnd w:id="135"/>
      <w:bookmarkEnd w:id="136"/>
      <w:bookmarkEnd w:id="137"/>
      <w:bookmarkEnd w:id="138"/>
      <w:bookmarkEnd w:id="139"/>
    </w:p>
    <w:p>
      <w:pPr>
        <w:rPr>
          <w:b/>
        </w:rPr>
      </w:pPr>
      <w:r>
        <w:rPr>
          <w:rFonts w:hint="eastAsia"/>
          <w:b/>
        </w:rPr>
        <w:t>[功能]</w:t>
      </w:r>
    </w:p>
    <w:p>
      <w:r>
        <w:rPr>
          <w:rFonts w:hint="eastAsia"/>
        </w:rPr>
        <w:t>用户在使用SSMN业务时可以根据时间或者根据被叫显示不同的副号码，此表主要用于存储用户根据时间段显示不同主叫号码的设置。</w:t>
      </w:r>
    </w:p>
    <w:p>
      <w:pPr>
        <w:rPr>
          <w:b/>
        </w:rPr>
      </w:pPr>
      <w:r>
        <w:rPr>
          <w:rFonts w:hint="eastAsia"/>
          <w:b/>
        </w:rPr>
        <w:t>[表定义]</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rPr>
              <w:t>用户的</w:t>
            </w:r>
            <w:r>
              <w:rPr>
                <w:rFonts w:cs="Arial"/>
                <w:b/>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StartWeekDay</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开始星期1-7表示星期一到星期日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EndWeekDay</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结束星期1-7表示星期一到星期日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StartTime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w:t>
            </w:r>
            <w:r>
              <w:rPr>
                <w:rFonts w:cs="Arial"/>
                <w:b/>
              </w:rPr>
              <w:t>(4)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开始时间</w:t>
            </w:r>
            <w:r>
              <w:rPr>
                <w:rFonts w:cs="Arial"/>
                <w:b/>
              </w:rPr>
              <w:t>，“</w:t>
            </w:r>
            <w:r>
              <w:rPr>
                <w:rFonts w:cs="Arial"/>
                <w:b/>
                <w:lang w:val="en-GB"/>
              </w:rPr>
              <w:t>HH</w:t>
            </w:r>
            <w:r>
              <w:rPr>
                <w:rFonts w:hint="eastAsia" w:cs="Arial"/>
                <w:b/>
                <w:lang w:val="en-GB"/>
              </w:rPr>
              <w:t>MI</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EndTime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w:t>
            </w:r>
            <w:r>
              <w:rPr>
                <w:rFonts w:cs="Arial"/>
                <w:b/>
              </w:rPr>
              <w:t>(4)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rPr>
              <w:t>结束时间，“</w:t>
            </w:r>
            <w:r>
              <w:rPr>
                <w:rFonts w:cs="Arial"/>
                <w:b/>
                <w:lang w:val="en-GB"/>
              </w:rPr>
              <w:t>HH</w:t>
            </w:r>
            <w:r>
              <w:rPr>
                <w:rFonts w:hint="eastAsia" w:cs="Arial"/>
                <w:b/>
                <w:lang w:val="en-GB"/>
              </w:rPr>
              <w:t>MI</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CallingNumber</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显示的号码</w:t>
            </w:r>
          </w:p>
        </w:tc>
      </w:tr>
    </w:tbl>
    <w:p>
      <w:pPr>
        <w:rPr>
          <w:b/>
        </w:rPr>
      </w:pPr>
      <w:r>
        <w:rPr>
          <w:rFonts w:hint="eastAsia"/>
          <w:b/>
        </w:rPr>
        <w:t>[主键]</w:t>
      </w:r>
    </w:p>
    <w:p>
      <w:r>
        <w:rPr>
          <w:rFonts w:hint="eastAsia"/>
        </w:rPr>
        <w:t>PK_SSMN_CALLING_TIME(MSISDN, StartWeekDay, EndWeekDay,StartTime, EndTime)</w:t>
      </w:r>
    </w:p>
    <w:p>
      <w:pPr>
        <w:rPr>
          <w:b/>
        </w:rPr>
      </w:pPr>
      <w:r>
        <w:rPr>
          <w:rFonts w:hint="eastAsia"/>
          <w:b/>
        </w:rPr>
        <w:t>[索引]</w:t>
      </w:r>
    </w:p>
    <w:p>
      <w:r>
        <w:rPr>
          <w:rFonts w:hint="eastAsia"/>
        </w:rPr>
        <w:t>IDX1_SSMN_CALLING_TIME (MSISDN)</w:t>
      </w:r>
    </w:p>
    <w:p/>
    <w:p>
      <w:pPr>
        <w:rPr>
          <w:b/>
          <w:i/>
        </w:rPr>
      </w:pPr>
      <w:r>
        <w:rPr>
          <w:rFonts w:cs="Arial"/>
          <w:b/>
          <w:i/>
        </w:rPr>
        <w:t>说明：表中数据的时间段不能重叠，未覆盖时间段使用默认号码。</w:t>
      </w:r>
    </w:p>
    <w:p>
      <w:pPr>
        <w:pStyle w:val="4"/>
      </w:pPr>
      <w:bookmarkStart w:id="140" w:name="_SSMN_CALLING_NUM_(去话主叫号码显示分配表-根据被叫)"/>
      <w:bookmarkEnd w:id="140"/>
      <w:bookmarkStart w:id="141" w:name="_Toc125173540"/>
      <w:bookmarkStart w:id="142" w:name="_Toc107995724"/>
      <w:bookmarkStart w:id="143" w:name="_Toc106534921"/>
      <w:bookmarkStart w:id="144" w:name="_Toc124509761"/>
      <w:bookmarkStart w:id="145" w:name="_Toc111898237"/>
      <w:bookmarkStart w:id="146" w:name="_Toc384193982"/>
      <w:r>
        <w:rPr>
          <w:lang w:val="en-GB"/>
        </w:rPr>
        <w:t>SSMN</w:t>
      </w:r>
      <w:r>
        <w:t>_CALLING_</w:t>
      </w:r>
      <w:r>
        <w:rPr>
          <w:rFonts w:hint="eastAsia"/>
        </w:rPr>
        <w:t>NUM (去话主叫号码显示分配表-根据被叫)</w:t>
      </w:r>
      <w:bookmarkEnd w:id="141"/>
      <w:bookmarkEnd w:id="142"/>
      <w:bookmarkEnd w:id="143"/>
      <w:bookmarkEnd w:id="144"/>
      <w:bookmarkEnd w:id="145"/>
      <w:bookmarkEnd w:id="146"/>
    </w:p>
    <w:p>
      <w:pPr>
        <w:rPr>
          <w:b/>
        </w:rPr>
      </w:pPr>
      <w:r>
        <w:rPr>
          <w:rFonts w:hint="eastAsia"/>
          <w:b/>
        </w:rPr>
        <w:t>[功能]</w:t>
      </w:r>
    </w:p>
    <w:p>
      <w:r>
        <w:rPr>
          <w:rFonts w:hint="eastAsia"/>
        </w:rPr>
        <w:t>用户在使用SSMN业务时可以根据时间或者根据被叫显示不同的副号码，此表主要用于存储用户根据被叫号码显示不同主叫号码的设置。</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85"/>
        <w:gridCol w:w="1815"/>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85"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15"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85"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815"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rPr>
              <w:t>用户的</w:t>
            </w:r>
            <w:r>
              <w:rPr>
                <w:rFonts w:cs="Arial"/>
                <w:b/>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85"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815"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Varchar2(18)</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被叫号码前缀</w:t>
            </w:r>
            <w:r>
              <w:rPr>
                <w:rFonts w:cs="Arial"/>
                <w:b/>
              </w:rPr>
              <w:t>，</w:t>
            </w:r>
            <w:r>
              <w:rPr>
                <w:rFonts w:cs="Arial"/>
                <w:b/>
                <w:lang w:val="en-GB"/>
              </w:rPr>
              <w:t>最长匹配原则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85"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CallingNumber</w:t>
            </w:r>
          </w:p>
        </w:tc>
        <w:tc>
          <w:tcPr>
            <w:tcW w:w="1815"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显示的号码</w:t>
            </w:r>
          </w:p>
        </w:tc>
      </w:tr>
    </w:tbl>
    <w:p/>
    <w:p>
      <w:pPr>
        <w:rPr>
          <w:b/>
        </w:rPr>
      </w:pPr>
      <w:r>
        <w:rPr>
          <w:rFonts w:hint="eastAsia"/>
          <w:b/>
        </w:rPr>
        <w:t>[主键]</w:t>
      </w:r>
    </w:p>
    <w:p>
      <w:r>
        <w:rPr>
          <w:rFonts w:hint="eastAsia"/>
        </w:rPr>
        <w:t>PK_SSMN_CALLING_NUM (MSISDN, Prefix)</w:t>
      </w:r>
    </w:p>
    <w:p/>
    <w:p>
      <w:pPr>
        <w:rPr>
          <w:b/>
        </w:rPr>
      </w:pPr>
      <w:r>
        <w:rPr>
          <w:rFonts w:hint="eastAsia"/>
          <w:b/>
        </w:rPr>
        <w:t>[索引]</w:t>
      </w:r>
    </w:p>
    <w:p>
      <w:r>
        <w:rPr>
          <w:rFonts w:hint="eastAsia"/>
        </w:rPr>
        <w:t>IDX1_SSMN_CALLING_NUM (MSISDN)</w:t>
      </w:r>
    </w:p>
    <w:p>
      <w:pPr>
        <w:pStyle w:val="4"/>
      </w:pPr>
      <w:bookmarkStart w:id="147" w:name="_SSMN_CALLED_TIME(来话筛选分配表-根据时间）"/>
      <w:bookmarkEnd w:id="147"/>
      <w:bookmarkStart w:id="148" w:name="_Toc111898238"/>
      <w:bookmarkStart w:id="149" w:name="_Toc86549239"/>
      <w:bookmarkStart w:id="150" w:name="_Toc83629903"/>
      <w:bookmarkStart w:id="151" w:name="_Toc106534922"/>
      <w:bookmarkStart w:id="152" w:name="_Toc107995725"/>
      <w:bookmarkStart w:id="153" w:name="_Toc125173541"/>
      <w:bookmarkStart w:id="154" w:name="_Toc124509762"/>
      <w:bookmarkStart w:id="155" w:name="_Toc384193983"/>
      <w:r>
        <w:rPr>
          <w:lang w:val="en-GB"/>
        </w:rPr>
        <w:t>SSMN</w:t>
      </w:r>
      <w:r>
        <w:t>_CALL</w:t>
      </w:r>
      <w:r>
        <w:rPr>
          <w:lang w:val="en-GB"/>
        </w:rPr>
        <w:t>ED</w:t>
      </w:r>
      <w:r>
        <w:t>_TIME</w:t>
      </w:r>
      <w:r>
        <w:rPr>
          <w:rFonts w:hint="eastAsia"/>
        </w:rPr>
        <w:t>(</w:t>
      </w:r>
      <w:r>
        <w:t>来话</w:t>
      </w:r>
      <w:r>
        <w:rPr>
          <w:rFonts w:hint="eastAsia"/>
        </w:rPr>
        <w:t>筛选</w:t>
      </w:r>
      <w:r>
        <w:t>分配表</w:t>
      </w:r>
      <w:r>
        <w:rPr>
          <w:rFonts w:hint="eastAsia"/>
        </w:rPr>
        <w:t>-</w:t>
      </w:r>
      <w:r>
        <w:t>根据时间</w:t>
      </w:r>
      <w:bookmarkEnd w:id="148"/>
      <w:bookmarkEnd w:id="149"/>
      <w:bookmarkEnd w:id="150"/>
      <w:bookmarkEnd w:id="151"/>
      <w:bookmarkEnd w:id="152"/>
      <w:r>
        <w:t>)</w:t>
      </w:r>
      <w:bookmarkEnd w:id="153"/>
      <w:bookmarkEnd w:id="154"/>
      <w:bookmarkEnd w:id="155"/>
    </w:p>
    <w:p>
      <w:pPr>
        <w:rPr>
          <w:b/>
        </w:rPr>
      </w:pPr>
      <w:r>
        <w:rPr>
          <w:rFonts w:hint="eastAsia"/>
          <w:b/>
        </w:rPr>
        <w:t>[功能]</w:t>
      </w:r>
    </w:p>
    <w:p>
      <w:r>
        <w:rPr>
          <w:rFonts w:hint="eastAsia"/>
        </w:rPr>
        <w:t>用户可以选择按照不同的时间段或者不同的主叫对来话进行筛选。该表主要用于存储在根据时间筛选来话的方式下，在不同的时间段不同的副号码的开关状态。</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SSMN</w:t>
            </w:r>
            <w:r>
              <w:rPr>
                <w:rFonts w:hint="eastAsia" w:cs="Arial"/>
                <w:b/>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StartWeekDay</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开始星期1-7表示星期一到星期日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EndWeekDay</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结束星期1-7表示星期一到星期日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StartTime</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w:t>
            </w:r>
            <w:r>
              <w:rPr>
                <w:rFonts w:cs="Arial"/>
                <w:b/>
              </w:rPr>
              <w:t>har(4)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开始时间</w:t>
            </w:r>
            <w:r>
              <w:rPr>
                <w:rFonts w:cs="Arial"/>
                <w:b/>
              </w:rPr>
              <w:t>，“</w:t>
            </w:r>
            <w:r>
              <w:rPr>
                <w:rFonts w:cs="Arial"/>
                <w:b/>
                <w:lang w:val="en-GB"/>
              </w:rPr>
              <w:t>HH</w:t>
            </w:r>
            <w:r>
              <w:rPr>
                <w:rFonts w:hint="eastAsia" w:cs="Arial"/>
                <w:b/>
                <w:lang w:val="en-GB"/>
              </w:rPr>
              <w:t>MI</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EndTime</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w:t>
            </w:r>
            <w:r>
              <w:rPr>
                <w:rFonts w:cs="Arial"/>
                <w:b/>
              </w:rPr>
              <w:t>har(4)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rPr>
              <w:t>结束时间，“</w:t>
            </w:r>
            <w:r>
              <w:rPr>
                <w:rFonts w:cs="Arial"/>
                <w:b/>
                <w:lang w:val="en-GB"/>
              </w:rPr>
              <w:t>HH</w:t>
            </w:r>
            <w:r>
              <w:rPr>
                <w:rFonts w:hint="eastAsia" w:cs="Arial"/>
                <w:b/>
                <w:lang w:val="en-GB"/>
              </w:rPr>
              <w:t>MI</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bl>
    <w:p>
      <w:pPr>
        <w:rPr>
          <w:b/>
        </w:rPr>
      </w:pPr>
      <w:r>
        <w:rPr>
          <w:rFonts w:hint="eastAsia"/>
          <w:b/>
        </w:rPr>
        <w:t>[主键]</w:t>
      </w:r>
    </w:p>
    <w:p>
      <w:pPr>
        <w:rPr>
          <w:rFonts w:cs="Arial"/>
          <w:b/>
          <w:lang w:val="en-GB"/>
        </w:rPr>
      </w:pPr>
      <w:r>
        <w:rPr>
          <w:rFonts w:hint="eastAsia"/>
        </w:rPr>
        <w:t>PK_SSMN_CALLED_TIME (</w:t>
      </w:r>
      <w:r>
        <w:rPr>
          <w:rFonts w:cs="Arial"/>
        </w:rPr>
        <w:t>SSMNNumber</w:t>
      </w:r>
      <w:r>
        <w:rPr>
          <w:rFonts w:hint="eastAsia" w:cs="Arial"/>
        </w:rPr>
        <w:t xml:space="preserve">, </w:t>
      </w:r>
      <w:r>
        <w:rPr>
          <w:rFonts w:hint="eastAsia" w:cs="Arial"/>
          <w:lang w:val="en-GB"/>
        </w:rPr>
        <w:t>StartWeekDay,</w:t>
      </w:r>
      <w:r>
        <w:rPr>
          <w:rFonts w:hint="eastAsia" w:cs="Arial"/>
        </w:rPr>
        <w:t xml:space="preserve"> EndWeekDay,</w:t>
      </w:r>
      <w:r>
        <w:rPr>
          <w:rFonts w:cs="Arial"/>
          <w:lang w:val="en-GB"/>
        </w:rPr>
        <w:t xml:space="preserve"> StartTime</w:t>
      </w:r>
      <w:r>
        <w:rPr>
          <w:rFonts w:hint="eastAsia" w:cs="Arial"/>
          <w:lang w:val="en-GB"/>
        </w:rPr>
        <w:t>,</w:t>
      </w:r>
      <w:r>
        <w:rPr>
          <w:rFonts w:cs="Arial"/>
          <w:lang w:val="en-GB"/>
        </w:rPr>
        <w:t xml:space="preserve"> EndTime</w:t>
      </w:r>
      <w:r>
        <w:rPr>
          <w:rFonts w:hint="eastAsia" w:cs="Arial"/>
          <w:b/>
          <w:lang w:val="en-GB"/>
        </w:rPr>
        <w:t>)</w:t>
      </w:r>
    </w:p>
    <w:p/>
    <w:p>
      <w:pPr>
        <w:rPr>
          <w:b/>
        </w:rPr>
      </w:pPr>
      <w:r>
        <w:rPr>
          <w:rFonts w:hint="eastAsia"/>
          <w:b/>
        </w:rPr>
        <w:t>[索引]</w:t>
      </w:r>
    </w:p>
    <w:p>
      <w:r>
        <w:rPr>
          <w:rFonts w:hint="eastAsia"/>
        </w:rPr>
        <w:t>IDX1_</w:t>
      </w:r>
      <w:r>
        <w:rPr>
          <w:rFonts w:cs="Arial"/>
          <w:lang w:val="en-GB"/>
        </w:rPr>
        <w:t>SSMN</w:t>
      </w:r>
      <w:r>
        <w:rPr>
          <w:rFonts w:cs="Arial"/>
        </w:rPr>
        <w:t>_CALL</w:t>
      </w:r>
      <w:r>
        <w:rPr>
          <w:rFonts w:cs="Arial"/>
          <w:lang w:val="en-GB"/>
        </w:rPr>
        <w:t>ED</w:t>
      </w:r>
      <w:r>
        <w:rPr>
          <w:rFonts w:cs="Arial"/>
        </w:rPr>
        <w:t>_TIME</w:t>
      </w:r>
      <w:r>
        <w:rPr>
          <w:rFonts w:hint="eastAsia" w:cs="Arial"/>
        </w:rPr>
        <w:t xml:space="preserve"> (SSMNNumber)</w:t>
      </w:r>
    </w:p>
    <w:p/>
    <w:p>
      <w:pPr>
        <w:pStyle w:val="4"/>
      </w:pPr>
      <w:bookmarkStart w:id="156" w:name="_SSMN_CALLED_NUM（来话筛选分配表-根据主叫）"/>
      <w:bookmarkEnd w:id="156"/>
      <w:bookmarkStart w:id="157" w:name="_Toc106534923"/>
      <w:bookmarkStart w:id="158" w:name="_Toc107995726"/>
      <w:bookmarkStart w:id="159" w:name="_Toc83629904"/>
      <w:bookmarkStart w:id="160" w:name="_Toc86549240"/>
      <w:bookmarkStart w:id="161" w:name="_Toc111898239"/>
      <w:bookmarkStart w:id="162" w:name="_Toc125173542"/>
      <w:bookmarkStart w:id="163" w:name="_Toc384193984"/>
      <w:bookmarkStart w:id="164" w:name="_Toc124509763"/>
      <w:r>
        <w:rPr>
          <w:lang w:val="en-GB"/>
        </w:rPr>
        <w:t>SSMN</w:t>
      </w:r>
      <w:r>
        <w:t>_CALL</w:t>
      </w:r>
      <w:r>
        <w:rPr>
          <w:lang w:val="en-GB"/>
        </w:rPr>
        <w:t>ED</w:t>
      </w:r>
      <w:r>
        <w:t>_NUM(来话</w:t>
      </w:r>
      <w:r>
        <w:rPr>
          <w:rFonts w:hint="eastAsia"/>
        </w:rPr>
        <w:t>筛选</w:t>
      </w:r>
      <w:r>
        <w:t>分配表</w:t>
      </w:r>
      <w:r>
        <w:rPr>
          <w:rFonts w:hint="eastAsia"/>
        </w:rPr>
        <w:t>-</w:t>
      </w:r>
      <w:r>
        <w:t>根据</w:t>
      </w:r>
      <w:r>
        <w:rPr>
          <w:rFonts w:hint="eastAsia"/>
        </w:rPr>
        <w:t>主叫</w:t>
      </w:r>
      <w:bookmarkEnd w:id="157"/>
      <w:bookmarkEnd w:id="158"/>
      <w:bookmarkEnd w:id="159"/>
      <w:bookmarkEnd w:id="160"/>
      <w:bookmarkEnd w:id="161"/>
      <w:r>
        <w:t>)</w:t>
      </w:r>
      <w:bookmarkEnd w:id="162"/>
      <w:bookmarkEnd w:id="163"/>
      <w:bookmarkEnd w:id="164"/>
    </w:p>
    <w:p>
      <w:pPr>
        <w:rPr>
          <w:b/>
        </w:rPr>
      </w:pPr>
      <w:r>
        <w:rPr>
          <w:rFonts w:hint="eastAsia"/>
          <w:b/>
        </w:rPr>
        <w:t>[功能]</w:t>
      </w:r>
    </w:p>
    <w:p>
      <w:r>
        <w:rPr>
          <w:rFonts w:hint="eastAsia"/>
        </w:rPr>
        <w:t>用户可以选择按照不同的时间段或者不同的主叫对来话进行筛选。该表主要用于存储在根据主叫号码筛选来话的方式下，不同的副号码对主叫号码的开关状态，该表主要用于针对不同主叫的黑白名单设置。</w:t>
      </w:r>
    </w:p>
    <w:p>
      <w:pPr>
        <w:rPr>
          <w:b/>
        </w:rPr>
      </w:pPr>
      <w:r>
        <w:rPr>
          <w:rFonts w:hint="eastAsia"/>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CallingNumber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Varchar2(18)</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bl>
    <w:p>
      <w:pPr>
        <w:rPr>
          <w:b/>
        </w:rPr>
      </w:pPr>
      <w:r>
        <w:rPr>
          <w:rFonts w:hint="eastAsia"/>
          <w:b/>
        </w:rPr>
        <w:t>[主键]</w:t>
      </w:r>
    </w:p>
    <w:p>
      <w:pPr>
        <w:rPr>
          <w:rFonts w:cs="Arial"/>
          <w:b/>
        </w:rPr>
      </w:pPr>
      <w:r>
        <w:rPr>
          <w:rFonts w:hint="eastAsia"/>
        </w:rPr>
        <w:t>PK_</w:t>
      </w:r>
      <w:r>
        <w:rPr>
          <w:lang w:val="en-GB"/>
        </w:rPr>
        <w:t>SSMN</w:t>
      </w:r>
      <w:r>
        <w:t>_CALL</w:t>
      </w:r>
      <w:r>
        <w:rPr>
          <w:lang w:val="en-GB"/>
        </w:rPr>
        <w:t>ED</w:t>
      </w:r>
      <w:r>
        <w:t>_NUM</w:t>
      </w:r>
      <w:r>
        <w:rPr>
          <w:rFonts w:hint="eastAsia"/>
        </w:rPr>
        <w:t xml:space="preserve"> (</w:t>
      </w:r>
      <w:r>
        <w:rPr>
          <w:rFonts w:cs="Arial"/>
        </w:rPr>
        <w:t>SSMNNumber</w:t>
      </w:r>
      <w:r>
        <w:rPr>
          <w:rFonts w:hint="eastAsia" w:cs="Arial"/>
        </w:rPr>
        <w:t>, CallingNumber</w:t>
      </w:r>
      <w:r>
        <w:rPr>
          <w:rFonts w:hint="eastAsia" w:cs="Arial"/>
          <w:b/>
        </w:rPr>
        <w:t>)</w:t>
      </w:r>
    </w:p>
    <w:p>
      <w:pPr>
        <w:rPr>
          <w:rFonts w:cs="Arial"/>
          <w:b/>
        </w:rPr>
      </w:pPr>
      <w:r>
        <w:rPr>
          <w:rFonts w:hint="eastAsia" w:cs="Arial"/>
          <w:b/>
        </w:rPr>
        <w:t>[索引]</w:t>
      </w:r>
    </w:p>
    <w:p>
      <w:pPr>
        <w:rPr>
          <w:rFonts w:cs="Arial"/>
          <w:b/>
        </w:rPr>
      </w:pPr>
      <w:r>
        <w:rPr>
          <w:rFonts w:hint="eastAsia" w:cs="Arial"/>
          <w:b/>
        </w:rPr>
        <w:t>IDX1_</w:t>
      </w:r>
      <w:r>
        <w:rPr>
          <w:lang w:val="en-GB"/>
        </w:rPr>
        <w:t xml:space="preserve"> SSMN</w:t>
      </w:r>
      <w:r>
        <w:t>_CALL</w:t>
      </w:r>
      <w:r>
        <w:rPr>
          <w:lang w:val="en-GB"/>
        </w:rPr>
        <w:t>ED</w:t>
      </w:r>
      <w:r>
        <w:t>_NUM</w:t>
      </w:r>
      <w:r>
        <w:rPr>
          <w:rFonts w:hint="eastAsia"/>
        </w:rPr>
        <w:t xml:space="preserve"> (</w:t>
      </w:r>
      <w:r>
        <w:rPr>
          <w:rFonts w:cs="Arial"/>
          <w:b/>
        </w:rPr>
        <w:t>SSMNNumber</w:t>
      </w:r>
      <w:r>
        <w:rPr>
          <w:rFonts w:hint="eastAsia" w:cs="Arial"/>
          <w:b/>
        </w:rPr>
        <w:t>)</w:t>
      </w:r>
    </w:p>
    <w:p/>
    <w:p>
      <w:pPr>
        <w:pStyle w:val="4"/>
        <w:rPr>
          <w:rFonts w:cs="Arial"/>
        </w:rPr>
      </w:pPr>
      <w:bookmarkStart w:id="165" w:name="_SSMN_Forbidden（去话允许号码表）"/>
      <w:bookmarkEnd w:id="165"/>
      <w:bookmarkStart w:id="166" w:name="_Toc111898240"/>
      <w:bookmarkStart w:id="167" w:name="_Toc107995727"/>
      <w:bookmarkStart w:id="168" w:name="_Toc106534924"/>
      <w:bookmarkStart w:id="169" w:name="_Toc86549241"/>
      <w:bookmarkStart w:id="170" w:name="_Toc124509764"/>
      <w:bookmarkStart w:id="171" w:name="_Toc384193985"/>
      <w:bookmarkStart w:id="172" w:name="_Toc125173543"/>
      <w:r>
        <w:rPr>
          <w:rFonts w:hint="eastAsia"/>
        </w:rPr>
        <w:t>SSMN_Forbidden(</w:t>
      </w:r>
      <w:r>
        <w:rPr>
          <w:rFonts w:hint="eastAsia" w:cs="Arial"/>
        </w:rPr>
        <w:t>去话允许号码表</w:t>
      </w:r>
      <w:bookmarkEnd w:id="166"/>
      <w:bookmarkEnd w:id="167"/>
      <w:bookmarkEnd w:id="168"/>
      <w:bookmarkEnd w:id="169"/>
      <w:r>
        <w:rPr>
          <w:rFonts w:hint="eastAsia" w:cs="Arial"/>
        </w:rPr>
        <w:t>)</w:t>
      </w:r>
      <w:bookmarkEnd w:id="170"/>
      <w:bookmarkEnd w:id="171"/>
      <w:bookmarkEnd w:id="172"/>
    </w:p>
    <w:p>
      <w:pPr>
        <w:rPr>
          <w:rFonts w:cs="Arial"/>
          <w:b/>
        </w:rPr>
      </w:pPr>
      <w:r>
        <w:rPr>
          <w:rFonts w:hint="eastAsia" w:cs="Arial"/>
          <w:b/>
        </w:rPr>
        <w:t>[功能]</w:t>
      </w:r>
    </w:p>
    <w:p>
      <w:pPr>
        <w:rPr>
          <w:rFonts w:cs="Arial"/>
        </w:rPr>
      </w:pPr>
      <w:r>
        <w:rPr>
          <w:rFonts w:hint="eastAsia" w:cs="Arial"/>
        </w:rPr>
        <w:t>该表主要用于设置业务用户允许拨出的号码。</w:t>
      </w:r>
    </w:p>
    <w:p>
      <w:pPr>
        <w:rPr>
          <w:rFonts w:cs="Arial"/>
          <w:b/>
        </w:rPr>
      </w:pPr>
      <w:r>
        <w:rPr>
          <w:rFonts w:hint="eastAsia" w:cs="Arial"/>
          <w:b/>
        </w:rPr>
        <w:t>[表定义]</w:t>
      </w:r>
    </w:p>
    <w:p>
      <w:pPr>
        <w:rPr>
          <w:rFonts w:cs="Arial"/>
          <w:b/>
        </w:rPr>
      </w:pP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Varchar2(18)</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禁拨号码或其前缀，最长匹配原则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Description</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32</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禁拨描述，必须配置，且字母大写</w:t>
            </w:r>
          </w:p>
          <w:p>
            <w:pPr>
              <w:rPr>
                <w:rFonts w:cs="Arial"/>
                <w:lang w:val="en-GB"/>
              </w:rPr>
            </w:pPr>
            <w:r>
              <w:rPr>
                <w:rFonts w:hint="eastAsia" w:cs="Arial"/>
                <w:lang w:val="en-GB"/>
              </w:rPr>
              <w:t>W：表示为白名单允许拨出</w:t>
            </w:r>
          </w:p>
          <w:p>
            <w:pPr>
              <w:rPr>
                <w:rFonts w:cs="Arial"/>
                <w:lang w:val="en-GB"/>
              </w:rPr>
            </w:pPr>
            <w:r>
              <w:rPr>
                <w:rFonts w:hint="eastAsia" w:cs="Arial"/>
                <w:lang w:val="en-GB"/>
              </w:rPr>
              <w:t>B：表示黑名单禁止拨出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0：无限制</w:t>
            </w:r>
          </w:p>
          <w:p>
            <w:pPr>
              <w:rPr>
                <w:rFonts w:cs="Arial"/>
                <w:lang w:val="en-GB"/>
              </w:rPr>
            </w:pPr>
            <w:r>
              <w:rPr>
                <w:rFonts w:hint="eastAsia" w:cs="Arial"/>
                <w:lang w:val="en-GB"/>
              </w:rPr>
              <w:t>1：只能做被叫</w:t>
            </w:r>
          </w:p>
          <w:p>
            <w:pPr>
              <w:rPr>
                <w:rFonts w:cs="Arial"/>
                <w:lang w:val="en-GB"/>
              </w:rPr>
            </w:pPr>
            <w:r>
              <w:rPr>
                <w:rFonts w:hint="eastAsia" w:cs="Arial"/>
                <w:lang w:val="en-GB"/>
              </w:rPr>
              <w:t>2：只能做主叫</w:t>
            </w:r>
          </w:p>
        </w:tc>
      </w:tr>
    </w:tbl>
    <w:p>
      <w:pPr>
        <w:rPr>
          <w:rFonts w:cs="Arial"/>
        </w:rPr>
      </w:pPr>
    </w:p>
    <w:p>
      <w:pPr>
        <w:rPr>
          <w:rFonts w:cs="Arial"/>
          <w:b/>
        </w:rPr>
      </w:pPr>
      <w:r>
        <w:rPr>
          <w:rFonts w:hint="eastAsia" w:cs="Arial"/>
          <w:b/>
        </w:rPr>
        <w:t>[主键]</w:t>
      </w:r>
    </w:p>
    <w:p>
      <w:pPr>
        <w:rPr>
          <w:rFonts w:cs="Arial"/>
        </w:rPr>
      </w:pPr>
      <w:r>
        <w:rPr>
          <w:rFonts w:hint="eastAsia" w:cs="Arial"/>
        </w:rPr>
        <w:t>PK_SSMN_Forbidden (Prefix);</w:t>
      </w:r>
    </w:p>
    <w:p>
      <w:pPr>
        <w:rPr>
          <w:rFonts w:cs="Arial"/>
        </w:rPr>
      </w:pPr>
    </w:p>
    <w:p>
      <w:pPr>
        <w:rPr>
          <w:b/>
        </w:rPr>
      </w:pPr>
      <w:r>
        <w:rPr>
          <w:rFonts w:hint="eastAsia"/>
          <w:b/>
        </w:rPr>
        <w:t>[索引]</w:t>
      </w:r>
    </w:p>
    <w:p>
      <w:r>
        <w:rPr>
          <w:rFonts w:hint="eastAsia"/>
        </w:rPr>
        <w:t>无。</w:t>
      </w:r>
    </w:p>
    <w:p/>
    <w:p>
      <w:pPr>
        <w:pStyle w:val="4"/>
      </w:pPr>
      <w:bookmarkStart w:id="173" w:name="_SSMN_CDR（话单表）"/>
      <w:bookmarkEnd w:id="173"/>
      <w:bookmarkStart w:id="174" w:name="_Toc111898241"/>
      <w:bookmarkStart w:id="175" w:name="_Toc86549242"/>
      <w:bookmarkStart w:id="176" w:name="_Toc106534925"/>
      <w:bookmarkStart w:id="177" w:name="_Toc107995728"/>
      <w:bookmarkStart w:id="178" w:name="_Toc384193986"/>
      <w:bookmarkStart w:id="179" w:name="_Toc125173544"/>
      <w:bookmarkStart w:id="180" w:name="_Toc124509765"/>
      <w:r>
        <w:rPr>
          <w:rFonts w:hint="eastAsia"/>
        </w:rPr>
        <w:t>SSMN_CDR(话单表</w:t>
      </w:r>
      <w:bookmarkEnd w:id="174"/>
      <w:bookmarkEnd w:id="175"/>
      <w:bookmarkEnd w:id="176"/>
      <w:bookmarkEnd w:id="177"/>
      <w:r>
        <w:rPr>
          <w:rFonts w:hint="eastAsia"/>
        </w:rPr>
        <w:t>)</w:t>
      </w:r>
      <w:bookmarkEnd w:id="178"/>
      <w:bookmarkEnd w:id="179"/>
      <w:bookmarkEnd w:id="180"/>
    </w:p>
    <w:p>
      <w:pPr>
        <w:rPr>
          <w:b/>
        </w:rPr>
      </w:pPr>
      <w:r>
        <w:rPr>
          <w:rFonts w:hint="eastAsia"/>
          <w:b/>
        </w:rPr>
        <w:t>[功能]</w:t>
      </w:r>
    </w:p>
    <w:p>
      <w:r>
        <w:rPr>
          <w:rFonts w:hint="eastAsia"/>
        </w:rPr>
        <w:t>该表主要用于存储SSMN业务的话单表。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CallingAddress</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CalledAddress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呼叫触发时IAM携带的被叫号码，二次呼叫此域填写用户在二次呼叫时输入的号码。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OriginalCalled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w:t>
            </w:r>
            <w:r>
              <w:rPr>
                <w:rFonts w:cs="Arial"/>
                <w:color w:val="800080"/>
                <w:lang w:val="en-GB"/>
              </w:rPr>
              <w:t>Original Called Party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RedirectPartyID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w:t>
            </w:r>
            <w:r>
              <w:rPr>
                <w:rFonts w:cs="Arial"/>
                <w:color w:val="800080"/>
                <w:lang w:val="en-GB"/>
              </w:rPr>
              <w:t>Redirect Party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本次呼叫中MSISDN使用的副号码</w:t>
            </w:r>
            <w:r>
              <w:rPr>
                <w:rFonts w:hint="eastAsia" w:cs="Arial"/>
              </w:rPr>
              <w:t>。若没有使用</w:t>
            </w:r>
            <w:r>
              <w:rPr>
                <w:rFonts w:hint="eastAsia" w:cs="Arial"/>
                <w:lang w:val="en-GB"/>
              </w:rPr>
              <w:t>业务</w:t>
            </w:r>
            <w:r>
              <w:rPr>
                <w:rFonts w:hint="eastAsia" w:cs="Arial"/>
              </w:rPr>
              <w:t>，则为空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r>
              <w:rPr>
                <w:rFonts w:hint="eastAsia" w:ascii="宋体" w:hAnsi="Times New Roman" w:cs="宋体"/>
                <w:kern w:val="0"/>
                <w:sz w:val="18"/>
                <w:szCs w:val="18"/>
                <w:lang w:val="zh-CN"/>
              </w:rPr>
              <w:t>业务体验外呼也属于管理）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rPr>
                <w:rFonts w:hint="eastAsia" w:cs="Arial"/>
                <w:lang w:val="en-GB"/>
              </w:rPr>
              <w:t>6：隐藏号码业务呼叫</w:t>
            </w:r>
          </w:p>
          <w:p>
            <w:pPr>
              <w:rPr>
                <w:rFonts w:cs="Arial"/>
                <w:lang w:val="en-GB"/>
              </w:rPr>
            </w:pPr>
            <w:r>
              <w:rPr>
                <w:rFonts w:hint="eastAsia" w:cs="Arial"/>
                <w:lang w:val="en-GB"/>
              </w:rPr>
              <w:t>7：灵动双号来话</w:t>
            </w:r>
          </w:p>
          <w:p>
            <w:pPr>
              <w:rPr>
                <w:rFonts w:cs="Arial"/>
                <w:lang w:val="en-GB"/>
              </w:rPr>
            </w:pPr>
            <w:r>
              <w:rPr>
                <w:rFonts w:hint="eastAsia" w:cs="Arial"/>
                <w:lang w:val="en-GB"/>
              </w:rPr>
              <w:t>8：灵动双号去话</w:t>
            </w:r>
          </w:p>
          <w:p>
            <w:pPr>
              <w:rPr>
                <w:rFonts w:cs="Arial"/>
                <w:lang w:val="en-GB"/>
              </w:rPr>
            </w:pPr>
            <w:r>
              <w:rPr>
                <w:rFonts w:hint="eastAsia" w:cs="Arial"/>
                <w:lang w:val="en-GB"/>
              </w:rPr>
              <w:t>9：非业务用户通过客户端体验去话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呼叫开始时间, </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ChargeClass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呼叫所使用费率类型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Call_Cost</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呼叫产生话费，以分为单位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w:t>
            </w:r>
            <w:r>
              <w:rPr>
                <w:rFonts w:cs="Arial"/>
                <w:lang w:val="en-GB"/>
              </w:rPr>
              <w:t>h</w:t>
            </w:r>
            <w:r>
              <w:rPr>
                <w:rFonts w:hint="eastAsia" w:cs="Arial"/>
                <w:lang w:val="en-GB"/>
              </w:rPr>
              <w:t>ange_Pin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用户进行了密码修改操作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用户没用进行密码修改操作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Apply_Number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用户申请了新的副号码</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用户没用申请新的副号码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Set_CLI</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用户修改了默认显示主叫号码</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Cancel_Number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用户进行注销副号码操作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Apply_Service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用户进行注册业务操作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Cancel_Service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用户进行注销业务操作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CallDuration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通话时长（秒）,未接时为响铃时长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ascii="宋体" w:hAnsi="宋体" w:cs="Arial"/>
                <w:lang w:val="en-GB"/>
              </w:rPr>
              <w:t>ReadStatus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ascii="宋体" w:hAnsi="宋体"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默认值为0；</w:t>
            </w:r>
          </w:p>
          <w:p>
            <w:pPr>
              <w:rPr>
                <w:rFonts w:cs="Arial"/>
                <w:lang w:val="en-GB"/>
              </w:rPr>
            </w:pPr>
            <w:r>
              <w:rPr>
                <w:rFonts w:hint="eastAsia" w:ascii="宋体" w:hAnsi="宋体" w:cs="Arial"/>
                <w:lang w:val="en-GB"/>
              </w:rPr>
              <w:t>客户端请求获取话单后置为1;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EndReason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呼叫结束原因：</w:t>
            </w:r>
          </w:p>
          <w:p>
            <w:pPr>
              <w:rPr>
                <w:rFonts w:ascii="宋体" w:hAnsi="宋体" w:cs="Arial"/>
                <w:lang w:val="en-GB"/>
              </w:rPr>
            </w:pPr>
            <w:r>
              <w:rPr>
                <w:rFonts w:hint="eastAsia" w:ascii="宋体" w:hAnsi="宋体" w:cs="Arial"/>
                <w:lang w:val="en-GB"/>
              </w:rPr>
              <w:t>1-来话应答接通</w:t>
            </w:r>
          </w:p>
          <w:p>
            <w:pPr>
              <w:rPr>
                <w:rFonts w:ascii="宋体" w:hAnsi="宋体" w:cs="Arial"/>
                <w:lang w:val="en-GB"/>
              </w:rPr>
            </w:pPr>
            <w:r>
              <w:rPr>
                <w:rFonts w:hint="eastAsia" w:ascii="宋体" w:hAnsi="宋体" w:cs="Arial"/>
                <w:lang w:val="en-GB"/>
              </w:rPr>
              <w:t>2-来话未应答</w:t>
            </w:r>
          </w:p>
          <w:p>
            <w:pPr>
              <w:rPr>
                <w:rFonts w:ascii="宋体" w:hAnsi="宋体" w:cs="Arial"/>
                <w:lang w:val="en-GB"/>
              </w:rPr>
            </w:pPr>
            <w:r>
              <w:rPr>
                <w:rFonts w:hint="eastAsia" w:ascii="宋体" w:hAnsi="宋体" w:cs="Arial"/>
                <w:lang w:val="en-GB"/>
              </w:rPr>
              <w:t>3-去话应答接通</w:t>
            </w:r>
          </w:p>
          <w:p>
            <w:pPr>
              <w:rPr>
                <w:rFonts w:ascii="宋体" w:hAnsi="宋体" w:cs="Arial"/>
                <w:lang w:val="en-GB"/>
              </w:rPr>
            </w:pPr>
            <w:r>
              <w:rPr>
                <w:rFonts w:hint="eastAsia" w:ascii="宋体" w:hAnsi="宋体" w:cs="Arial"/>
                <w:lang w:val="en-GB"/>
              </w:rPr>
              <w:t>4-去话未应答</w:t>
            </w:r>
          </w:p>
          <w:p>
            <w:pPr>
              <w:rPr>
                <w:rFonts w:ascii="宋体" w:hAnsi="宋体" w:cs="Arial"/>
                <w:lang w:val="en-GB"/>
              </w:rPr>
            </w:pPr>
            <w:r>
              <w:rPr>
                <w:rFonts w:hint="eastAsia" w:ascii="宋体" w:hAnsi="宋体" w:cs="Arial"/>
                <w:lang w:val="en-GB"/>
              </w:rPr>
              <w:t>5-输入错误次数达到阀值，BK业务逻辑结束时记录3</w:t>
            </w:r>
          </w:p>
          <w:p>
            <w:pPr>
              <w:rPr>
                <w:rFonts w:ascii="宋体" w:hAnsi="宋体" w:cs="Arial"/>
                <w:lang w:val="en-GB"/>
              </w:rPr>
            </w:pPr>
            <w:r>
              <w:rPr>
                <w:rFonts w:hint="eastAsia" w:ascii="宋体" w:hAnsi="宋体" w:cs="Arial"/>
                <w:lang w:val="en-GB"/>
              </w:rPr>
              <w:t>6-输入超时，TO业务逻辑结束时记录</w:t>
            </w:r>
          </w:p>
          <w:p>
            <w:pPr>
              <w:rPr>
                <w:rFonts w:ascii="宋体" w:hAnsi="宋体" w:cs="Arial"/>
                <w:lang w:val="en-GB"/>
              </w:rPr>
            </w:pPr>
            <w:r>
              <w:rPr>
                <w:rFonts w:hint="eastAsia" w:ascii="宋体" w:hAnsi="宋体" w:cs="Arial"/>
                <w:lang w:val="en-GB"/>
              </w:rPr>
              <w:t>0-系统错误</w:t>
            </w:r>
          </w:p>
          <w:p>
            <w:pPr>
              <w:rPr>
                <w:rFonts w:ascii="宋体" w:hAnsi="宋体" w:cs="Arial"/>
                <w:lang w:val="en-GB"/>
              </w:rPr>
            </w:pPr>
            <w:r>
              <w:rPr>
                <w:rFonts w:hint="eastAsia" w:ascii="宋体" w:hAnsi="宋体" w:cs="Arial"/>
                <w:lang w:val="en-GB"/>
              </w:rPr>
              <w:t>可扩充到99种原因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来话主显号码（旧版本slp用）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Incoming_CIN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保存用于客户端副号码来话主显号码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utgoing_CPN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保存用于客户端副号码去话时被叫号码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53" w:author="qinnan" w:date="2016-03-10T14:12:00Z"/>
        </w:trPr>
        <w:tc>
          <w:tcPr>
            <w:tcW w:w="1799" w:type="dxa"/>
            <w:tcBorders>
              <w:top w:val="double" w:color="auto" w:sz="6" w:space="0"/>
              <w:left w:val="double" w:color="auto" w:sz="6" w:space="0"/>
              <w:bottom w:val="double" w:color="auto" w:sz="6" w:space="0"/>
              <w:right w:val="single" w:color="auto" w:sz="6" w:space="0"/>
            </w:tcBorders>
          </w:tcPr>
          <w:p>
            <w:pPr>
              <w:rPr>
                <w:ins w:id="354" w:author="qinnan" w:date="2016-03-10T14:12:00Z"/>
              </w:rPr>
            </w:pPr>
            <w:ins w:id="355" w:author="qinnan" w:date="2016-03-10T14:12:00Z">
              <w:r>
                <w:rPr/>
                <w:t>M</w:t>
              </w:r>
            </w:ins>
            <w:ins w:id="356" w:author="qinnan" w:date="2016-03-10T14:12:00Z">
              <w:r>
                <w:rPr>
                  <w:rFonts w:hint="eastAsia"/>
                </w:rPr>
                <w:t>anner</w:t>
              </w:r>
            </w:ins>
          </w:p>
        </w:tc>
        <w:tc>
          <w:tcPr>
            <w:tcW w:w="1799" w:type="dxa"/>
            <w:tcBorders>
              <w:top w:val="double" w:color="auto" w:sz="6" w:space="0"/>
              <w:left w:val="single" w:color="auto" w:sz="6" w:space="0"/>
              <w:bottom w:val="double" w:color="auto" w:sz="6" w:space="0"/>
              <w:right w:val="single" w:color="auto" w:sz="6" w:space="0"/>
            </w:tcBorders>
          </w:tcPr>
          <w:p>
            <w:pPr>
              <w:rPr>
                <w:ins w:id="357" w:author="qinnan" w:date="2016-03-10T14:12:00Z"/>
                <w:rFonts w:cs="Arial"/>
                <w:lang w:val="en-GB"/>
              </w:rPr>
            </w:pPr>
            <w:ins w:id="358" w:author="qinnan" w:date="2016-03-10T14:1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both"/>
              <w:rPr>
                <w:ins w:id="360" w:author="qinnan" w:date="2016-03-10T14:12:00Z"/>
                <w:rFonts w:cs="Arial"/>
                <w:lang w:val="en-GB"/>
              </w:rPr>
              <w:pPrChange w:id="359" w:author="qinnan" w:date="2016-03-10T14:12:00Z">
                <w:pPr>
                  <w:jc w:val="center"/>
                </w:pPr>
              </w:pPrChange>
            </w:pPr>
          </w:p>
        </w:tc>
        <w:tc>
          <w:tcPr>
            <w:tcW w:w="3779" w:type="dxa"/>
            <w:tcBorders>
              <w:top w:val="double" w:color="auto" w:sz="6" w:space="0"/>
              <w:left w:val="single" w:color="auto" w:sz="6" w:space="0"/>
              <w:bottom w:val="double" w:color="auto" w:sz="6" w:space="0"/>
              <w:right w:val="double" w:color="auto" w:sz="6" w:space="0"/>
            </w:tcBorders>
          </w:tcPr>
          <w:p>
            <w:pPr>
              <w:rPr>
                <w:ins w:id="361" w:author="qinnan" w:date="2016-03-10T14:12:00Z"/>
              </w:rPr>
            </w:pPr>
            <w:ins w:id="362" w:author="qinnan" w:date="2016-03-10T14:12:00Z">
              <w:r>
                <w:rPr>
                  <w:rFonts w:hint="eastAsia"/>
                </w:rPr>
                <w:t>呼叫</w:t>
              </w:r>
            </w:ins>
            <w:ins w:id="363" w:author="qinnan" w:date="2016-03-10T14:19:00Z">
              <w:r>
                <w:rPr>
                  <w:rFonts w:hint="eastAsia"/>
                </w:rPr>
                <w:t>方式</w:t>
              </w:r>
            </w:ins>
            <w:ins w:id="364" w:author="qinnan" w:date="2016-03-10T14:12:00Z">
              <w:r>
                <w:rPr>
                  <w:rFonts w:hint="eastAsia"/>
                </w:rPr>
                <w:t>：</w:t>
              </w:r>
            </w:ins>
          </w:p>
          <w:p>
            <w:pPr>
              <w:rPr>
                <w:ins w:id="365" w:author="qinnan" w:date="2016-03-10T14:12:00Z"/>
              </w:rPr>
            </w:pPr>
            <w:ins w:id="366" w:author="qinnan" w:date="2016-03-10T14:12:00Z">
              <w:r>
                <w:rPr>
                  <w:rFonts w:hint="eastAsia"/>
                </w:rPr>
                <w:t>0：直接拨打</w:t>
              </w:r>
            </w:ins>
          </w:p>
          <w:p>
            <w:pPr>
              <w:rPr>
                <w:ins w:id="367" w:author="qinnan" w:date="2016-03-10T14:12:00Z"/>
              </w:rPr>
            </w:pPr>
            <w:ins w:id="368" w:author="qinnan" w:date="2016-03-10T14:12:00Z">
              <w:r>
                <w:rPr>
                  <w:rFonts w:hint="eastAsia"/>
                </w:rPr>
                <w:t>1：客户端APP</w:t>
              </w:r>
            </w:ins>
          </w:p>
          <w:p>
            <w:pPr>
              <w:rPr>
                <w:ins w:id="369" w:author="qinnan" w:date="2016-03-10T14:12:00Z"/>
              </w:rPr>
            </w:pPr>
            <w:ins w:id="370" w:author="qinnan" w:date="2016-03-10T14:12:00Z">
              <w:r>
                <w:rPr>
                  <w:rFonts w:hint="eastAsia"/>
                </w:rPr>
                <w:t>2：PC双呼模式</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71" w:author="qinnan" w:date="2016-03-10T14:12:00Z"/>
        </w:trPr>
        <w:tc>
          <w:tcPr>
            <w:tcW w:w="1799" w:type="dxa"/>
            <w:tcBorders>
              <w:top w:val="double" w:color="auto" w:sz="6" w:space="0"/>
              <w:left w:val="double" w:color="auto" w:sz="6" w:space="0"/>
              <w:bottom w:val="double" w:color="auto" w:sz="6" w:space="0"/>
              <w:right w:val="single" w:color="auto" w:sz="6" w:space="0"/>
            </w:tcBorders>
          </w:tcPr>
          <w:p>
            <w:pPr>
              <w:rPr>
                <w:ins w:id="372" w:author="qinnan" w:date="2016-03-10T14:12:00Z"/>
                <w:rFonts w:ascii="宋体" w:hAnsi="宋体" w:cs="Arial"/>
                <w:lang w:val="en-GB"/>
              </w:rPr>
            </w:pPr>
            <w:ins w:id="373" w:author="qinnan" w:date="2016-03-10T14:12:00Z">
              <w:r>
                <w:rPr>
                  <w:rFonts w:ascii="宋体" w:hAnsi="宋体" w:cs="Arial"/>
                  <w:lang w:val="en-GB"/>
                </w:rPr>
                <w:t>U</w:t>
              </w:r>
            </w:ins>
            <w:ins w:id="374" w:author="qinnan" w:date="2016-03-10T14:12:00Z">
              <w:r>
                <w:rPr>
                  <w:rFonts w:hint="eastAsia" w:ascii="宋体" w:hAnsi="宋体" w:cs="Arial"/>
                  <w:lang w:val="en-GB"/>
                </w:rPr>
                <w:t>sertype</w:t>
              </w:r>
            </w:ins>
          </w:p>
        </w:tc>
        <w:tc>
          <w:tcPr>
            <w:tcW w:w="1799" w:type="dxa"/>
            <w:tcBorders>
              <w:top w:val="double" w:color="auto" w:sz="6" w:space="0"/>
              <w:left w:val="single" w:color="auto" w:sz="6" w:space="0"/>
              <w:bottom w:val="double" w:color="auto" w:sz="6" w:space="0"/>
              <w:right w:val="single" w:color="auto" w:sz="6" w:space="0"/>
            </w:tcBorders>
          </w:tcPr>
          <w:p>
            <w:pPr>
              <w:rPr>
                <w:ins w:id="375" w:author="qinnan" w:date="2016-03-10T14:12:00Z"/>
                <w:rFonts w:cs="Arial"/>
                <w:lang w:val="en-GB"/>
              </w:rPr>
            </w:pPr>
            <w:ins w:id="376" w:author="qinnan" w:date="2016-03-10T14:13: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77" w:author="qinnan" w:date="2016-03-10T14:1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378" w:author="qinnan" w:date="2016-03-10T14:13:00Z"/>
              </w:rPr>
            </w:pPr>
            <w:ins w:id="379" w:author="qinnan" w:date="2016-03-10T14:14:00Z">
              <w:r>
                <w:rPr>
                  <w:rFonts w:hint="eastAsia"/>
                </w:rPr>
                <w:t>产生话单的用户类型</w:t>
              </w:r>
            </w:ins>
            <w:ins w:id="380" w:author="qinnan" w:date="2016-03-10T14:13:00Z">
              <w:r>
                <w:rPr>
                  <w:rFonts w:hint="eastAsia"/>
                </w:rPr>
                <w:t>：</w:t>
              </w:r>
            </w:ins>
          </w:p>
          <w:p>
            <w:pPr>
              <w:rPr>
                <w:ins w:id="381" w:author="qinnan" w:date="2016-03-10T14:13:00Z"/>
              </w:rPr>
            </w:pPr>
            <w:ins w:id="382" w:author="qinnan" w:date="2016-03-10T14:13:00Z">
              <w:r>
                <w:rPr>
                  <w:rFonts w:hint="eastAsia"/>
                </w:rPr>
                <w:t>1：</w:t>
              </w:r>
            </w:ins>
            <w:ins w:id="383" w:author="qinnan" w:date="2016-03-10T14:14:00Z">
              <w:r>
                <w:rPr>
                  <w:rFonts w:hint="eastAsia"/>
                </w:rPr>
                <w:t>个人用户</w:t>
              </w:r>
            </w:ins>
          </w:p>
          <w:p>
            <w:pPr>
              <w:rPr>
                <w:ins w:id="384" w:author="qinnan" w:date="2016-03-10T14:12:00Z"/>
                <w:rFonts w:ascii="宋体" w:hAnsi="宋体" w:cs="Arial"/>
                <w:lang w:val="en-GB"/>
              </w:rPr>
            </w:pPr>
            <w:ins w:id="385" w:author="qinnan" w:date="2016-03-10T14:15:00Z">
              <w:r>
                <w:rPr>
                  <w:rFonts w:hint="eastAsia"/>
                </w:rPr>
                <w:t>2</w:t>
              </w:r>
            </w:ins>
            <w:ins w:id="386" w:author="qinnan" w:date="2016-03-10T14:13:00Z">
              <w:r>
                <w:rPr>
                  <w:rFonts w:hint="eastAsia"/>
                </w:rPr>
                <w:t>：</w:t>
              </w:r>
            </w:ins>
            <w:ins w:id="387" w:author="qinnan" w:date="2016-03-10T14:15:00Z">
              <w:r>
                <w:rPr>
                  <w:rFonts w:hint="eastAsia"/>
                </w:rPr>
                <w:t>地产用户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88" w:author="qinnan" w:date="2016-03-10T14:18:00Z"/>
        </w:trPr>
        <w:tc>
          <w:tcPr>
            <w:tcW w:w="1799" w:type="dxa"/>
            <w:tcBorders>
              <w:top w:val="double" w:color="auto" w:sz="6" w:space="0"/>
              <w:left w:val="double" w:color="auto" w:sz="6" w:space="0"/>
              <w:bottom w:val="double" w:color="auto" w:sz="6" w:space="0"/>
              <w:right w:val="single" w:color="auto" w:sz="6" w:space="0"/>
            </w:tcBorders>
          </w:tcPr>
          <w:p>
            <w:pPr>
              <w:rPr>
                <w:ins w:id="389" w:author="qinnan" w:date="2016-03-10T14:18:00Z"/>
                <w:rFonts w:ascii="宋体" w:hAnsi="宋体" w:cs="Arial"/>
                <w:lang w:val="en-GB"/>
              </w:rPr>
            </w:pPr>
            <w:ins w:id="390" w:author="qinnan" w:date="2016-03-10T14:18:00Z">
              <w:r>
                <w:rPr>
                  <w:rFonts w:ascii="宋体" w:hAnsi="宋体" w:cs="Arial"/>
                  <w:lang w:val="en-GB"/>
                </w:rPr>
                <w:t>A</w:t>
              </w:r>
            </w:ins>
            <w:ins w:id="391" w:author="qinnan" w:date="2016-03-10T14:18:00Z">
              <w:r>
                <w:rPr>
                  <w:rFonts w:hint="eastAsia" w:ascii="宋体" w:hAnsi="宋体" w:cs="Arial"/>
                  <w:lang w:val="en-GB"/>
                </w:rPr>
                <w:t>gentid</w:t>
              </w:r>
            </w:ins>
          </w:p>
        </w:tc>
        <w:tc>
          <w:tcPr>
            <w:tcW w:w="1799" w:type="dxa"/>
            <w:tcBorders>
              <w:top w:val="double" w:color="auto" w:sz="6" w:space="0"/>
              <w:left w:val="single" w:color="auto" w:sz="6" w:space="0"/>
              <w:bottom w:val="double" w:color="auto" w:sz="6" w:space="0"/>
              <w:right w:val="single" w:color="auto" w:sz="6" w:space="0"/>
            </w:tcBorders>
          </w:tcPr>
          <w:p>
            <w:pPr>
              <w:rPr>
                <w:ins w:id="392" w:author="qinnan" w:date="2016-03-10T14:18:00Z"/>
                <w:rFonts w:cs="Arial"/>
                <w:lang w:val="en-GB"/>
              </w:rPr>
            </w:pPr>
            <w:ins w:id="393" w:author="qinnan" w:date="2016-03-10T14:18:00Z">
              <w:r>
                <w:rPr>
                  <w:rFonts w:ascii="宋体" w:hAnsi="宋体" w:cs="Arial"/>
                  <w:lang w:val="en-G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94" w:author="qinnan" w:date="2016-03-10T14:18: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395" w:author="qinnan" w:date="2016-03-10T14:18:00Z"/>
              </w:rPr>
            </w:pPr>
            <w:ins w:id="396" w:author="qinnan" w:date="2016-03-10T14:18:00Z">
              <w:r>
                <w:rPr>
                  <w:rFonts w:hint="eastAsia" w:ascii="宋体" w:hAnsi="宋体" w:cs="Arial"/>
                  <w:lang w:val="en-GB"/>
                </w:rPr>
                <w:t>关联ssmn_dc_agent表id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97" w:author="qinnan" w:date="2016-03-10T14:18:00Z"/>
        </w:trPr>
        <w:tc>
          <w:tcPr>
            <w:tcW w:w="1799" w:type="dxa"/>
            <w:tcBorders>
              <w:top w:val="double" w:color="auto" w:sz="6" w:space="0"/>
              <w:left w:val="double" w:color="auto" w:sz="6" w:space="0"/>
              <w:bottom w:val="double" w:color="auto" w:sz="6" w:space="0"/>
              <w:right w:val="single" w:color="auto" w:sz="6" w:space="0"/>
            </w:tcBorders>
          </w:tcPr>
          <w:p>
            <w:pPr>
              <w:rPr>
                <w:ins w:id="398" w:author="qinnan" w:date="2016-03-10T14:18:00Z"/>
                <w:rFonts w:ascii="宋体" w:hAnsi="宋体" w:cs="Arial"/>
                <w:lang w:val="en-GB"/>
              </w:rPr>
            </w:pPr>
            <w:ins w:id="399" w:author="qinnan" w:date="2016-03-10T14:18:00Z">
              <w:r>
                <w:rPr>
                  <w:rFonts w:ascii="宋体" w:hAnsi="宋体" w:cs="Arial"/>
                  <w:lang w:val="en-GB"/>
                </w:rPr>
                <w:t>O</w:t>
              </w:r>
            </w:ins>
            <w:ins w:id="400" w:author="qinnan" w:date="2016-03-10T14:18:00Z">
              <w:r>
                <w:rPr>
                  <w:rFonts w:hint="eastAsia" w:ascii="宋体" w:hAnsi="宋体" w:cs="Arial"/>
                  <w:lang w:val="en-GB"/>
                </w:rPr>
                <w:t>wnerd</w:t>
              </w:r>
            </w:ins>
          </w:p>
        </w:tc>
        <w:tc>
          <w:tcPr>
            <w:tcW w:w="1799" w:type="dxa"/>
            <w:tcBorders>
              <w:top w:val="double" w:color="auto" w:sz="6" w:space="0"/>
              <w:left w:val="single" w:color="auto" w:sz="6" w:space="0"/>
              <w:bottom w:val="double" w:color="auto" w:sz="6" w:space="0"/>
              <w:right w:val="single" w:color="auto" w:sz="6" w:space="0"/>
            </w:tcBorders>
          </w:tcPr>
          <w:p>
            <w:pPr>
              <w:rPr>
                <w:ins w:id="401" w:author="qinnan" w:date="2016-03-10T14:18:00Z"/>
                <w:rFonts w:cs="Arial"/>
                <w:lang w:val="en-GB"/>
              </w:rPr>
            </w:pPr>
            <w:ins w:id="402" w:author="qinnan" w:date="2016-03-10T14:18:00Z">
              <w:r>
                <w:rPr>
                  <w:rFonts w:ascii="宋体" w:hAnsi="宋体" w:cs="Arial"/>
                  <w:lang w:val="en-G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03" w:author="qinnan" w:date="2016-03-10T14:18: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404" w:author="qinnan" w:date="2016-03-10T14:18:00Z"/>
              </w:rPr>
            </w:pPr>
            <w:ins w:id="405" w:author="qinnan" w:date="2016-03-10T14:18:00Z">
              <w:r>
                <w:rPr>
                  <w:rFonts w:hint="eastAsia" w:ascii="宋体" w:hAnsi="宋体" w:cs="Arial"/>
                  <w:lang w:val="en-GB"/>
                </w:rPr>
                <w:t>关联ssmn_dc_owner表id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406" w:author="qinnan" w:date="2016-03-10T14:18:00Z"/>
        </w:trPr>
        <w:tc>
          <w:tcPr>
            <w:tcW w:w="1799" w:type="dxa"/>
            <w:tcBorders>
              <w:top w:val="double" w:color="auto" w:sz="6" w:space="0"/>
              <w:left w:val="double" w:color="auto" w:sz="6" w:space="0"/>
              <w:bottom w:val="double" w:color="auto" w:sz="6" w:space="0"/>
              <w:right w:val="single" w:color="auto" w:sz="6" w:space="0"/>
            </w:tcBorders>
          </w:tcPr>
          <w:p>
            <w:pPr>
              <w:rPr>
                <w:ins w:id="407" w:author="qinnan" w:date="2016-03-10T14:18:00Z"/>
                <w:rFonts w:ascii="宋体" w:hAnsi="宋体" w:cs="Arial"/>
                <w:lang w:val="en-GB"/>
              </w:rPr>
            </w:pPr>
            <w:ins w:id="408" w:author="qinnan" w:date="2016-03-10T14:18:00Z">
              <w:r>
                <w:rPr>
                  <w:rFonts w:hint="eastAsia" w:ascii="宋体" w:hAnsi="宋体" w:cs="Arial"/>
                  <w:lang w:val="en-GB"/>
                </w:rPr>
                <w:t>DC_calltype</w:t>
              </w:r>
            </w:ins>
          </w:p>
        </w:tc>
        <w:tc>
          <w:tcPr>
            <w:tcW w:w="1799" w:type="dxa"/>
            <w:tcBorders>
              <w:top w:val="double" w:color="auto" w:sz="6" w:space="0"/>
              <w:left w:val="single" w:color="auto" w:sz="6" w:space="0"/>
              <w:bottom w:val="double" w:color="auto" w:sz="6" w:space="0"/>
              <w:right w:val="single" w:color="auto" w:sz="6" w:space="0"/>
            </w:tcBorders>
          </w:tcPr>
          <w:p>
            <w:pPr>
              <w:rPr>
                <w:ins w:id="409" w:author="qinnan" w:date="2016-03-10T14:18:00Z"/>
                <w:rFonts w:ascii="宋体" w:hAnsi="宋体" w:cs="Arial"/>
                <w:lang w:val="en-GB"/>
              </w:rPr>
            </w:pPr>
            <w:ins w:id="410" w:author="qinnan" w:date="2016-03-10T14:18: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11" w:author="qinnan" w:date="2016-03-10T14:18: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412" w:author="qinnan" w:date="2016-03-10T14:18:00Z"/>
                <w:rFonts w:cs="Arial"/>
                <w:lang w:val="en-GB"/>
              </w:rPr>
            </w:pPr>
            <w:ins w:id="413" w:author="qinnan" w:date="2016-03-10T14:18:00Z">
              <w:r>
                <w:rPr>
                  <w:rFonts w:hint="eastAsia" w:cs="Arial"/>
                  <w:lang w:val="en-GB"/>
                </w:rPr>
                <w:t>0: 错误，由于各种原因，未进行接续的呼叫</w:t>
              </w:r>
            </w:ins>
          </w:p>
          <w:p>
            <w:pPr>
              <w:rPr>
                <w:ins w:id="414" w:author="qinnan" w:date="2016-03-10T14:18:00Z"/>
                <w:rFonts w:cs="Arial"/>
                <w:lang w:val="en-GB"/>
              </w:rPr>
            </w:pPr>
            <w:ins w:id="415" w:author="qinnan" w:date="2016-03-10T14:18:00Z">
              <w:r>
                <w:rPr>
                  <w:rFonts w:hint="eastAsia" w:cs="Arial"/>
                  <w:lang w:val="en-GB"/>
                </w:rPr>
                <w:t>1: 来话</w:t>
              </w:r>
            </w:ins>
            <w:ins w:id="416" w:author="qinnan" w:date="2016-03-10T14:20:00Z">
              <w:r>
                <w:rPr>
                  <w:rFonts w:hint="eastAsia" w:cs="Arial"/>
                  <w:lang w:val="en-GB"/>
                </w:rPr>
                <w:t>-</w:t>
              </w:r>
            </w:ins>
            <w:ins w:id="417" w:author="qinnan" w:date="2016-03-10T17:13:00Z">
              <w:r>
                <w:rPr>
                  <w:rFonts w:hint="eastAsia" w:cs="Arial"/>
                  <w:lang w:val="en-GB"/>
                </w:rPr>
                <w:t>业主</w:t>
              </w:r>
            </w:ins>
            <w:ins w:id="418" w:author="qinnan" w:date="2016-03-10T14:20:00Z">
              <w:r>
                <w:rPr>
                  <w:rFonts w:hint="eastAsia" w:cs="Arial"/>
                  <w:lang w:val="en-GB"/>
                </w:rPr>
                <w:t>拨打经纪人副号码</w:t>
              </w:r>
            </w:ins>
          </w:p>
          <w:p>
            <w:pPr>
              <w:rPr>
                <w:ins w:id="419" w:author="qinnan" w:date="2016-03-10T14:18:00Z"/>
                <w:rFonts w:cs="Arial"/>
                <w:lang w:val="en-GB"/>
              </w:rPr>
            </w:pPr>
            <w:ins w:id="420" w:author="qinnan" w:date="2016-03-10T14:18:00Z">
              <w:r>
                <w:rPr>
                  <w:rFonts w:hint="eastAsia" w:cs="Arial"/>
                  <w:lang w:val="en-GB"/>
                </w:rPr>
                <w:t xml:space="preserve">2: </w:t>
              </w:r>
            </w:ins>
            <w:ins w:id="421" w:author="qinnan" w:date="2016-03-10T14:20:00Z">
              <w:r>
                <w:rPr>
                  <w:rFonts w:hint="eastAsia" w:cs="Arial"/>
                  <w:lang w:val="en-GB"/>
                </w:rPr>
                <w:t>来话-其他拨打经纪人副号码</w:t>
              </w:r>
            </w:ins>
          </w:p>
          <w:p>
            <w:pPr>
              <w:rPr>
                <w:ins w:id="422" w:author="qinnan" w:date="2016-03-10T14:18:00Z"/>
                <w:rFonts w:cs="Arial"/>
                <w:lang w:val="en-GB"/>
              </w:rPr>
            </w:pPr>
            <w:ins w:id="423" w:author="qinnan" w:date="2016-03-10T14:18:00Z">
              <w:r>
                <w:rPr>
                  <w:rFonts w:hint="eastAsia" w:cs="Arial"/>
                  <w:lang w:val="en-GB"/>
                </w:rPr>
                <w:t xml:space="preserve">3: </w:t>
              </w:r>
            </w:ins>
            <w:ins w:id="424" w:author="qinnan" w:date="2016-03-10T14:20:00Z">
              <w:r>
                <w:rPr>
                  <w:rFonts w:hint="eastAsia" w:cs="Arial"/>
                  <w:lang w:val="en-GB"/>
                </w:rPr>
                <w:t>去话-经纪人使用副号码</w:t>
              </w:r>
            </w:ins>
            <w:ins w:id="425" w:author="qinnan" w:date="2016-03-10T14:21:00Z">
              <w:r>
                <w:rPr>
                  <w:rFonts w:hint="eastAsia" w:cs="Arial"/>
                  <w:lang w:val="en-GB"/>
                </w:rPr>
                <w:t>外呼</w:t>
              </w:r>
            </w:ins>
            <w:ins w:id="426" w:author="qinnan" w:date="2016-03-10T14:20:00Z">
              <w:r>
                <w:rPr>
                  <w:rFonts w:hint="eastAsia" w:cs="Arial"/>
                  <w:lang w:val="en-GB"/>
                </w:rPr>
                <w:t>PC方式</w:t>
              </w:r>
            </w:ins>
          </w:p>
          <w:p>
            <w:pPr>
              <w:rPr>
                <w:ins w:id="427" w:author="qinnan" w:date="2016-03-10T14:18:00Z"/>
                <w:rFonts w:cs="Arial"/>
              </w:rPr>
            </w:pPr>
            <w:ins w:id="428" w:author="qinnan" w:date="2016-03-10T14:18:00Z">
              <w:r>
                <w:rPr>
                  <w:rFonts w:hint="eastAsia" w:cs="Arial"/>
                  <w:lang w:val="en-GB"/>
                </w:rPr>
                <w:t>4</w:t>
              </w:r>
            </w:ins>
            <w:ins w:id="429" w:author="qinnan" w:date="2016-03-10T14:18:00Z">
              <w:r>
                <w:rPr>
                  <w:rFonts w:hint="eastAsia" w:cs="Arial"/>
                </w:rPr>
                <w:t xml:space="preserve">: </w:t>
              </w:r>
            </w:ins>
            <w:ins w:id="430" w:author="qinnan" w:date="2016-03-10T14:20:00Z">
              <w:r>
                <w:rPr>
                  <w:rFonts w:hint="eastAsia" w:cs="Arial"/>
                </w:rPr>
                <w:t>去话-</w:t>
              </w:r>
            </w:ins>
            <w:ins w:id="431" w:author="qinnan" w:date="2016-03-10T14:21:00Z">
              <w:r>
                <w:rPr>
                  <w:rFonts w:hint="eastAsia" w:cs="Arial"/>
                </w:rPr>
                <w:t>经纪人使用副号码外呼app方式</w:t>
              </w:r>
            </w:ins>
          </w:p>
          <w:p>
            <w:pPr>
              <w:rPr>
                <w:ins w:id="432" w:author="qinnan" w:date="2016-03-10T14:18:00Z"/>
                <w:rFonts w:ascii="Arial" w:hAnsi="Arial" w:cs="Arial"/>
                <w:lang w:val="en-US"/>
                <w:rPrChange w:id="433" w:author="qinnan" w:date="2016-03-10T14:22:00Z">
                  <w:rPr>
                    <w:ins w:id="434" w:author="qinnan" w:date="2016-03-10T14:18:00Z"/>
                    <w:rFonts w:ascii="宋体" w:hAnsi="宋体" w:cs="Arial"/>
                    <w:lang w:val="en-GB"/>
                  </w:rPr>
                </w:rPrChange>
              </w:rPr>
            </w:pPr>
            <w:ins w:id="435" w:author="qinnan" w:date="2016-03-10T14:18:00Z">
              <w:r>
                <w:rPr>
                  <w:rFonts w:hint="eastAsia" w:cs="Arial"/>
                  <w:lang w:val="en-GB"/>
                </w:rPr>
                <w:t xml:space="preserve">5: </w:t>
              </w:r>
            </w:ins>
            <w:ins w:id="436" w:author="qinnan" w:date="2016-03-10T14:21:00Z">
              <w:r>
                <w:rPr>
                  <w:rFonts w:hint="eastAsia" w:cs="Arial"/>
                  <w:lang w:val="en-GB"/>
                </w:rPr>
                <w:t>去话-</w:t>
              </w:r>
            </w:ins>
            <w:ins w:id="437" w:author="qinnan" w:date="2016-03-10T14:21:00Z">
              <w:r>
                <w:rPr>
                  <w:rFonts w:hint="eastAsia" w:cs="Arial"/>
                </w:rPr>
                <w:t>经纪人</w:t>
              </w:r>
            </w:ins>
            <w:ins w:id="438" w:author="qinnan" w:date="2016-03-10T14:22:00Z">
              <w:r>
                <w:rPr>
                  <w:rFonts w:hint="eastAsia" w:cs="Arial"/>
                </w:rPr>
                <w:t>直接</w:t>
              </w:r>
            </w:ins>
            <w:ins w:id="439" w:author="qinnan" w:date="2016-03-10T14:21:00Z">
              <w:r>
                <w:rPr>
                  <w:rFonts w:hint="eastAsia" w:cs="Arial"/>
                </w:rPr>
                <w:t>呼叫业</w:t>
              </w:r>
            </w:ins>
            <w:ins w:id="440" w:author="qinnan" w:date="2016-03-10T17:19:00Z">
              <w:r>
                <w:rPr>
                  <w:rFonts w:hint="eastAsia" w:cs="Arial"/>
                </w:rPr>
                <w:t>主</w:t>
              </w:r>
            </w:ins>
            <w:ins w:id="441" w:author="qinnan" w:date="2016-03-10T14:21:00Z">
              <w:r>
                <w:rPr>
                  <w:rFonts w:hint="eastAsia" w:cs="Arial"/>
                </w:rPr>
                <w:t>副号码</w:t>
              </w:r>
            </w:ins>
          </w:p>
        </w:tc>
      </w:tr>
    </w:tbl>
    <w:p/>
    <w:p>
      <w:pPr>
        <w:rPr>
          <w:b/>
        </w:rPr>
      </w:pPr>
      <w:r>
        <w:rPr>
          <w:rFonts w:hint="eastAsia"/>
          <w:b/>
        </w:rPr>
        <w:t>[主键]</w:t>
      </w:r>
    </w:p>
    <w:p>
      <w:pPr>
        <w:rPr>
          <w:b/>
        </w:rPr>
      </w:pPr>
      <w:r>
        <w:rPr>
          <w:rFonts w:hint="eastAsia"/>
        </w:rPr>
        <w:t>PK_ SSMN_CDR (</w:t>
      </w:r>
      <w:r>
        <w:rPr>
          <w:rFonts w:hint="eastAsia"/>
          <w:b/>
        </w:rPr>
        <w:t>Streamnumber)</w:t>
      </w:r>
    </w:p>
    <w:p>
      <w:pPr>
        <w:rPr>
          <w:b/>
        </w:rPr>
      </w:pPr>
      <w:r>
        <w:rPr>
          <w:rFonts w:hint="eastAsia"/>
          <w:b/>
        </w:rPr>
        <w:t>[索引]</w:t>
      </w:r>
    </w:p>
    <w:p>
      <w:pPr>
        <w:rPr>
          <w:rFonts w:cs="Arial"/>
          <w:lang w:val="en-GB"/>
        </w:rPr>
      </w:pPr>
      <w:r>
        <w:rPr>
          <w:rFonts w:hint="eastAsia"/>
          <w:b/>
        </w:rPr>
        <w:t>IDX1_</w:t>
      </w:r>
      <w:r>
        <w:rPr>
          <w:rFonts w:hint="eastAsia"/>
        </w:rPr>
        <w:t xml:space="preserve"> SSMN_CDR (</w:t>
      </w:r>
      <w:r>
        <w:rPr>
          <w:rFonts w:hint="eastAsia" w:cs="Arial"/>
          <w:lang w:val="en-GB"/>
        </w:rPr>
        <w:t>MSISDN, CallStartTime, Apply_Service)</w:t>
      </w:r>
    </w:p>
    <w:p>
      <w:pPr>
        <w:rPr>
          <w:rFonts w:cs="Arial"/>
          <w:lang w:val="en-GB"/>
        </w:rPr>
      </w:pPr>
      <w:r>
        <w:rPr>
          <w:rFonts w:hint="eastAsia" w:cs="Arial"/>
          <w:lang w:val="en-GB"/>
        </w:rPr>
        <w:t>IDX2_SSMN_CDR(MSISDN, CallStartTime, Cancel_Service)</w:t>
      </w:r>
    </w:p>
    <w:p>
      <w:pPr>
        <w:rPr>
          <w:rFonts w:cs="Arial"/>
        </w:rPr>
      </w:pPr>
      <w:r>
        <w:rPr>
          <w:rFonts w:hint="eastAsia" w:cs="Arial"/>
          <w:lang w:val="en-GB"/>
        </w:rPr>
        <w:t>IDX3_SSMN_CDR</w:t>
      </w:r>
      <w:r>
        <w:rPr>
          <w:rFonts w:hint="eastAsia" w:cs="Arial"/>
        </w:rPr>
        <w:t xml:space="preserve"> (CallingAddress)</w:t>
      </w:r>
    </w:p>
    <w:p>
      <w:pPr>
        <w:rPr>
          <w:rFonts w:cs="Arial"/>
        </w:rPr>
      </w:pPr>
      <w:r>
        <w:rPr>
          <w:rFonts w:hint="eastAsia" w:cs="Arial"/>
          <w:lang w:val="en-GB"/>
        </w:rPr>
        <w:t>IDX4_SSMN_CDR</w:t>
      </w:r>
      <w:r>
        <w:rPr>
          <w:rFonts w:hint="eastAsia" w:cs="Arial"/>
        </w:rPr>
        <w:t xml:space="preserve"> (</w:t>
      </w:r>
      <w:r>
        <w:rPr>
          <w:rFonts w:hint="eastAsia" w:cs="Arial"/>
          <w:lang w:val="en-GB"/>
        </w:rPr>
        <w:t>CalledAddress</w:t>
      </w:r>
      <w:r>
        <w:rPr>
          <w:rFonts w:hint="eastAsia" w:cs="Arial"/>
        </w:rPr>
        <w:t>)</w:t>
      </w:r>
    </w:p>
    <w:p>
      <w:pPr>
        <w:rPr>
          <w:rFonts w:cs="Arial"/>
          <w:lang w:val="en-GB"/>
        </w:rPr>
      </w:pPr>
      <w:r>
        <w:rPr>
          <w:rFonts w:hint="eastAsia" w:cs="Arial"/>
          <w:lang w:val="en-GB"/>
        </w:rPr>
        <w:t>IDX5_SSMN_CDR (CallType，CallStopTime)</w:t>
      </w:r>
    </w:p>
    <w:p>
      <w:pPr>
        <w:rPr>
          <w:rFonts w:cs="Arial"/>
        </w:rPr>
      </w:pPr>
      <w:r>
        <w:rPr>
          <w:rFonts w:cs="Arial"/>
        </w:rPr>
        <w:t xml:space="preserve">IDX6_SSMN_CDR (CallType,CallStopTime,calledaddress,callingaddress) </w:t>
      </w:r>
    </w:p>
    <w:p>
      <w:pPr>
        <w:rPr>
          <w:rFonts w:cs="Arial"/>
        </w:rPr>
      </w:pPr>
      <w:r>
        <w:rPr>
          <w:rFonts w:cs="Arial"/>
        </w:rPr>
        <w:t>IDX7_SSMN_CDR (MSISDN, CallType)</w:t>
      </w:r>
    </w:p>
    <w:p>
      <w:pPr>
        <w:rPr>
          <w:rFonts w:cs="Arial"/>
        </w:rPr>
      </w:pPr>
      <w:r>
        <w:rPr>
          <w:rFonts w:cs="Arial"/>
        </w:rPr>
        <w:t>IDX</w:t>
      </w:r>
      <w:r>
        <w:rPr>
          <w:rFonts w:hint="eastAsia" w:cs="Arial"/>
        </w:rPr>
        <w:t>8</w:t>
      </w:r>
      <w:r>
        <w:rPr>
          <w:rFonts w:cs="Arial"/>
        </w:rPr>
        <w:t>_SSMN_CDR (callstoptime)</w:t>
      </w:r>
    </w:p>
    <w:p>
      <w:pPr>
        <w:rPr>
          <w:rFonts w:cs="Arial"/>
        </w:rPr>
      </w:pPr>
    </w:p>
    <w:p>
      <w:pPr>
        <w:pStyle w:val="4"/>
      </w:pPr>
      <w:bookmarkStart w:id="181" w:name="_SSMN_CANCEL_NUM(注销号码列表)"/>
      <w:bookmarkEnd w:id="181"/>
      <w:bookmarkStart w:id="182" w:name="_Toc124509766"/>
      <w:bookmarkStart w:id="183" w:name="_Toc125173545"/>
      <w:bookmarkStart w:id="184" w:name="_Toc106534926"/>
      <w:bookmarkStart w:id="185" w:name="_Toc107995729"/>
      <w:bookmarkStart w:id="186" w:name="_Toc111898242"/>
      <w:bookmarkStart w:id="187" w:name="_Toc384193987"/>
      <w:r>
        <w:rPr>
          <w:rFonts w:hint="eastAsia"/>
        </w:rPr>
        <w:t>SSMN_CANCEL_NUM</w:t>
      </w:r>
      <w:bookmarkStart w:id="188" w:name="_Toc86549243"/>
      <w:r>
        <w:rPr>
          <w:rFonts w:hint="eastAsia"/>
        </w:rPr>
        <w:t>(注销号码列表</w:t>
      </w:r>
      <w:bookmarkEnd w:id="188"/>
      <w:r>
        <w:rPr>
          <w:rFonts w:hint="eastAsia"/>
        </w:rPr>
        <w:t>)</w:t>
      </w:r>
      <w:bookmarkEnd w:id="182"/>
      <w:bookmarkEnd w:id="183"/>
      <w:bookmarkEnd w:id="184"/>
      <w:bookmarkEnd w:id="185"/>
      <w:bookmarkEnd w:id="186"/>
      <w:bookmarkEnd w:id="187"/>
    </w:p>
    <w:p>
      <w:pPr>
        <w:rPr>
          <w:b/>
        </w:rPr>
      </w:pPr>
      <w:r>
        <w:rPr>
          <w:rFonts w:hint="eastAsia"/>
          <w:b/>
        </w:rPr>
        <w:t>[功能]</w:t>
      </w:r>
    </w:p>
    <w:p>
      <w:r>
        <w:rPr>
          <w:rFonts w:hint="eastAsia"/>
        </w:rPr>
        <w:t>该表主要用于存储用户注销的副号码，通过该表，可以查询到历史的副号码分配情况。</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SSMNNumber</w:t>
            </w:r>
          </w:p>
        </w:tc>
        <w:tc>
          <w:tcPr>
            <w:tcW w:w="1619"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MSISDN</w:t>
            </w:r>
          </w:p>
        </w:tc>
        <w:tc>
          <w:tcPr>
            <w:tcW w:w="161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所属MSISDN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Initiate_Date</w:t>
            </w:r>
          </w:p>
        </w:tc>
        <w:tc>
          <w:tcPr>
            <w:tcW w:w="1619" w:type="dxa"/>
            <w:tcBorders>
              <w:top w:val="double" w:color="auto" w:sz="6" w:space="0"/>
              <w:left w:val="single" w:color="auto" w:sz="6" w:space="0"/>
              <w:bottom w:val="double" w:color="auto" w:sz="6" w:space="0"/>
              <w:right w:val="single" w:color="auto" w:sz="6" w:space="0"/>
            </w:tcBorders>
          </w:tcPr>
          <w:p>
            <w:pPr>
              <w:rPr>
                <w:rFonts w:cs="Arial"/>
                <w:b/>
                <w:lang w:val="en-GB"/>
              </w:rPr>
            </w:pPr>
            <w:r>
              <w:rPr>
                <w:rFonts w:hint="eastAsia" w:cs="Arial"/>
                <w:b/>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用户申请副号码时间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Number_Type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副号码的类型，标识是收费还是免费。</w:t>
            </w:r>
          </w:p>
          <w:p>
            <w:pPr>
              <w:rPr>
                <w:rFonts w:cs="Arial"/>
                <w:lang w:val="en-GB"/>
              </w:rPr>
            </w:pPr>
            <w:r>
              <w:rPr>
                <w:rFonts w:hint="eastAsia" w:cs="Arial"/>
                <w:lang w:val="en-GB"/>
              </w:rPr>
              <w:t>0: 正常使用收费号码</w:t>
            </w:r>
          </w:p>
          <w:p>
            <w:pPr>
              <w:rPr>
                <w:rFonts w:cs="Arial"/>
                <w:lang w:val="en-GB"/>
              </w:rPr>
            </w:pPr>
            <w:r>
              <w:rPr>
                <w:rFonts w:hint="eastAsia" w:cs="Arial"/>
                <w:lang w:val="en-GB"/>
              </w:rPr>
              <w:t>1: 正常使用免费号码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副号码注册方式</w:t>
            </w:r>
          </w:p>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lang w:val="en-GB"/>
              </w:rPr>
            </w:pPr>
            <w:r>
              <w:rPr>
                <w:rFonts w:hint="eastAsia" w:cs="Arial"/>
              </w:rPr>
              <w:t>8：客户端注册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Cancel_Manner</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4: BOSS注销</w:t>
            </w:r>
          </w:p>
          <w:p>
            <w:pPr>
              <w:rPr>
                <w:rFonts w:cs="Arial"/>
              </w:rPr>
            </w:pPr>
            <w:r>
              <w:rPr>
                <w:rFonts w:hint="eastAsia" w:cs="Arial"/>
              </w:rPr>
              <w:t>5: 非自主注销</w:t>
            </w:r>
          </w:p>
          <w:p>
            <w:pPr>
              <w:rPr>
                <w:rFonts w:cs="Arial"/>
              </w:rPr>
            </w:pPr>
            <w:r>
              <w:rPr>
                <w:rFonts w:hint="eastAsia" w:cs="Arial"/>
              </w:rPr>
              <w:t>6: 拆机模块注销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OrderID</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号码的订购ID，即号码的业务编号，如果系统允许同时注册5个虚号码，3个实号码，则虚号码编号为1~5，实号码为11~13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ServiceStatus</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号码业务状态</w:t>
            </w:r>
          </w:p>
          <w:p>
            <w:pPr>
              <w:rPr>
                <w:rFonts w:cs="Arial"/>
                <w:lang w:val="en-GB"/>
              </w:rPr>
            </w:pPr>
            <w:r>
              <w:rPr>
                <w:rFonts w:hint="eastAsia" w:cs="Arial"/>
                <w:lang w:val="en-GB"/>
              </w:rPr>
              <w:t>P: 预注册</w:t>
            </w:r>
          </w:p>
          <w:p>
            <w:pPr>
              <w:rPr>
                <w:rFonts w:cs="Arial"/>
                <w:lang w:val="en-GB"/>
              </w:rPr>
            </w:pPr>
            <w:r>
              <w:rPr>
                <w:rFonts w:hint="eastAsia" w:cs="Arial"/>
                <w:lang w:val="en-GB"/>
              </w:rPr>
              <w:t>N: 正常使用</w:t>
            </w:r>
          </w:p>
          <w:p>
            <w:pPr>
              <w:rPr>
                <w:rFonts w:cs="Arial"/>
                <w:lang w:val="en-GB"/>
              </w:rPr>
            </w:pPr>
            <w:r>
              <w:rPr>
                <w:rFonts w:hint="eastAsia" w:cs="Arial"/>
                <w:lang w:val="en-GB"/>
              </w:rPr>
              <w:t>S: 预注销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cs="Arial"/>
                <w:color w:val="000000"/>
                <w:kern w:val="0"/>
                <w:sz w:val="23"/>
                <w:szCs w:val="23"/>
              </w:rPr>
              <w:t>CFStatus</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hint="eastAsia" w:cs="Arial"/>
                <w:color w:val="000000"/>
                <w:kern w:val="0"/>
                <w:sz w:val="23"/>
                <w:szCs w:val="23"/>
              </w:rPr>
              <w:t>PackageID</w:t>
            </w:r>
          </w:p>
        </w:tc>
        <w:tc>
          <w:tcPr>
            <w:tcW w:w="1619"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hint="eastAsia"/>
                <w:color w:val="000000"/>
                <w:szCs w:val="18"/>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套餐ID</w:t>
            </w:r>
          </w:p>
        </w:tc>
      </w:tr>
    </w:tbl>
    <w:p>
      <w:pPr>
        <w:rPr>
          <w:b/>
        </w:rPr>
      </w:pPr>
      <w:r>
        <w:rPr>
          <w:rFonts w:hint="eastAsia"/>
          <w:b/>
        </w:rPr>
        <w:t xml:space="preserve"> [主键]</w:t>
      </w:r>
    </w:p>
    <w:p>
      <w:pPr>
        <w:rPr>
          <w:rFonts w:cs="Arial"/>
          <w:b/>
        </w:rPr>
      </w:pPr>
      <w:r>
        <w:rPr>
          <w:rFonts w:hint="eastAsia"/>
        </w:rPr>
        <w:t>PK_SSMN_CANCEL_NUM (</w:t>
      </w:r>
      <w:r>
        <w:rPr>
          <w:rFonts w:hint="eastAsia" w:cs="Arial"/>
          <w:b/>
        </w:rPr>
        <w:t>SSMNNumber, MSISDN, Initiate_Date)</w:t>
      </w:r>
    </w:p>
    <w:p>
      <w:pPr>
        <w:rPr>
          <w:rFonts w:cs="Arial"/>
          <w:b/>
        </w:rPr>
      </w:pPr>
    </w:p>
    <w:p>
      <w:pPr>
        <w:rPr>
          <w:b/>
        </w:rPr>
      </w:pPr>
      <w:r>
        <w:rPr>
          <w:rFonts w:hint="eastAsia"/>
          <w:b/>
        </w:rPr>
        <w:t>[索引]</w:t>
      </w:r>
    </w:p>
    <w:p>
      <w:r>
        <w:rPr>
          <w:rFonts w:hint="eastAsia"/>
        </w:rPr>
        <w:t>IDX1_SSMN_CANCEL_NUM (Cancel_Date)；</w:t>
      </w:r>
    </w:p>
    <w:p>
      <w:r>
        <w:rPr>
          <w:rFonts w:hint="eastAsia"/>
        </w:rPr>
        <w:t>IDX2_SSMN_CANCEL_NUM(</w:t>
      </w:r>
      <w:r>
        <w:t>Initiate_Date,Cancel_Date,Number_Type,MSISDN</w:t>
      </w:r>
      <w:r>
        <w:rPr>
          <w:rFonts w:hint="eastAsia"/>
        </w:rPr>
        <w:t>)</w:t>
      </w:r>
    </w:p>
    <w:p>
      <w:pPr>
        <w:pStyle w:val="4"/>
      </w:pPr>
      <w:bookmarkStart w:id="189" w:name="_SSMN_Charge(SSMN费率表)"/>
      <w:bookmarkEnd w:id="189"/>
      <w:bookmarkStart w:id="190" w:name="_Toc107995730"/>
      <w:bookmarkStart w:id="191" w:name="_Toc124509767"/>
      <w:bookmarkStart w:id="192" w:name="_Toc125173546"/>
      <w:bookmarkStart w:id="193" w:name="_Toc111898243"/>
      <w:bookmarkStart w:id="194" w:name="_Toc384193988"/>
      <w:bookmarkStart w:id="195" w:name="_Toc106534927"/>
      <w:r>
        <w:rPr>
          <w:rFonts w:hint="eastAsia"/>
        </w:rPr>
        <w:t>SSMN_Charge(SSMN费率表)</w:t>
      </w:r>
      <w:bookmarkEnd w:id="190"/>
      <w:bookmarkEnd w:id="191"/>
      <w:bookmarkEnd w:id="192"/>
      <w:bookmarkEnd w:id="193"/>
      <w:bookmarkEnd w:id="194"/>
      <w:bookmarkEnd w:id="195"/>
    </w:p>
    <w:p>
      <w:pPr>
        <w:rPr>
          <w:b/>
        </w:rPr>
      </w:pPr>
      <w:r>
        <w:rPr>
          <w:rFonts w:hint="eastAsia"/>
          <w:b/>
        </w:rPr>
        <w:t>[功能]</w:t>
      </w:r>
    </w:p>
    <w:p>
      <w:r>
        <w:rPr>
          <w:rFonts w:hint="eastAsia"/>
        </w:rPr>
        <w:t>该表主要用于存储SSMN业务的费率信息，包括计费周期等。</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Charge_Period</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计费周期，天为单位</w:t>
            </w:r>
          </w:p>
          <w:p>
            <w:pPr>
              <w:rPr>
                <w:rFonts w:cs="Arial"/>
              </w:rPr>
            </w:pPr>
            <w:r>
              <w:rPr>
                <w:rFonts w:hint="eastAsia" w:cs="Arial"/>
              </w:rPr>
              <w:t>30 表示按月计</w:t>
            </w:r>
          </w:p>
          <w:p>
            <w:pPr>
              <w:rPr>
                <w:rFonts w:cs="Arial"/>
              </w:rPr>
            </w:pPr>
            <w:r>
              <w:rPr>
                <w:rFonts w:hint="eastAsia" w:cs="Arial"/>
              </w:rPr>
              <w:t>15 表示按半月计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Charge1</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1个副号码收取的费用，元为单位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Charge2</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2个副号码收取的费用，元为单位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Charge3</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3个副号码收取的费用，元为单位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Charge4</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4个副号码收取的费用，元为单位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Charge5</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5个副号码收取的费用，元为单位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Discount_Rate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默认100，即不打折</w:t>
            </w:r>
          </w:p>
        </w:tc>
      </w:tr>
    </w:tbl>
    <w:p>
      <w:pPr>
        <w:rPr>
          <w:b/>
        </w:rPr>
      </w:pPr>
      <w:r>
        <w:rPr>
          <w:rFonts w:hint="eastAsia"/>
          <w:b/>
        </w:rPr>
        <w:t>[主键]</w:t>
      </w:r>
    </w:p>
    <w:p>
      <w:r>
        <w:rPr>
          <w:rFonts w:hint="eastAsia"/>
        </w:rPr>
        <w:t>PK_SSMN_CHARGE (</w:t>
      </w:r>
      <w:r>
        <w:t>CHARGE_PERIOD</w:t>
      </w:r>
      <w:r>
        <w:rPr>
          <w:rFonts w:hint="eastAsia"/>
        </w:rPr>
        <w:t>)</w:t>
      </w:r>
    </w:p>
    <w:p>
      <w:pPr>
        <w:rPr>
          <w:b/>
        </w:rPr>
      </w:pPr>
      <w:r>
        <w:rPr>
          <w:rFonts w:hint="eastAsia"/>
          <w:b/>
        </w:rPr>
        <w:t>[索引]</w:t>
      </w:r>
    </w:p>
    <w:p>
      <w:pPr>
        <w:rPr>
          <w:b/>
        </w:rPr>
      </w:pPr>
      <w:r>
        <w:rPr>
          <w:rFonts w:hint="eastAsia"/>
          <w:b/>
        </w:rPr>
        <w:t>无。</w:t>
      </w:r>
    </w:p>
    <w:p/>
    <w:p>
      <w:pPr>
        <w:rPr>
          <w:b/>
        </w:rPr>
      </w:pPr>
    </w:p>
    <w:p>
      <w:pPr>
        <w:pStyle w:val="4"/>
      </w:pPr>
      <w:bookmarkStart w:id="196" w:name="_SSMN_ChargeClass（一机多号通话费率表）"/>
      <w:bookmarkEnd w:id="196"/>
      <w:bookmarkStart w:id="197" w:name="_Toc101264448"/>
      <w:bookmarkStart w:id="198" w:name="_Toc100045247"/>
      <w:bookmarkStart w:id="199" w:name="_Toc384193989"/>
      <w:bookmarkStart w:id="200" w:name="_Toc124509768"/>
      <w:bookmarkStart w:id="201" w:name="_Toc125173547"/>
      <w:r>
        <w:rPr>
          <w:rFonts w:hint="eastAsia"/>
        </w:rPr>
        <w:t>SSMN_ChargeClass(一机多号通话费率表</w:t>
      </w:r>
      <w:bookmarkEnd w:id="197"/>
      <w:bookmarkEnd w:id="198"/>
      <w:r>
        <w:rPr>
          <w:rFonts w:hint="eastAsia"/>
        </w:rPr>
        <w:t>)</w:t>
      </w:r>
      <w:bookmarkEnd w:id="199"/>
      <w:bookmarkEnd w:id="200"/>
      <w:bookmarkEnd w:id="201"/>
    </w:p>
    <w:p>
      <w:r>
        <w:rPr>
          <w:rFonts w:hint="eastAsia"/>
        </w:rPr>
        <w:t>SSMN_ChargeClass</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Charge_Type</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Y　</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1：去话</w:t>
            </w:r>
          </w:p>
          <w:p>
            <w:pPr>
              <w:rPr>
                <w:rFonts w:cs="Arial"/>
              </w:rPr>
            </w:pPr>
            <w:r>
              <w:rPr>
                <w:rFonts w:hint="eastAsia" w:cs="Arial"/>
              </w:rPr>
              <w:t>2：来话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Calling_Prefix</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Y</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主叫地区码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Called_Prefix</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Y</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被叫地区码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Charge_Class</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Y</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所用费率号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Description</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N</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描述</w:t>
            </w:r>
          </w:p>
        </w:tc>
      </w:tr>
    </w:tbl>
    <w:p>
      <w:pPr>
        <w:rPr>
          <w:b/>
        </w:rPr>
      </w:pPr>
      <w:r>
        <w:rPr>
          <w:rFonts w:hint="eastAsia"/>
          <w:b/>
        </w:rPr>
        <w:t>[主键]</w:t>
      </w:r>
    </w:p>
    <w:p>
      <w:pPr>
        <w:rPr>
          <w:b/>
        </w:rPr>
      </w:pPr>
      <w:r>
        <w:rPr>
          <w:rFonts w:hint="eastAsia"/>
        </w:rPr>
        <w:t>PK_</w:t>
      </w:r>
      <w:r>
        <w:rPr>
          <w:rFonts w:hint="eastAsia" w:cs="Arial"/>
        </w:rPr>
        <w:t>SSMN_ChargeClass</w:t>
      </w:r>
      <w:r>
        <w:rPr>
          <w:rFonts w:hint="eastAsia"/>
        </w:rPr>
        <w:t xml:space="preserve"> (</w:t>
      </w:r>
      <w:r>
        <w:t>charge_type,calling_prefix,called_prefix</w:t>
      </w:r>
      <w:r>
        <w:rPr>
          <w:rFonts w:hint="eastAsia"/>
          <w:b/>
        </w:rPr>
        <w:t>)</w:t>
      </w:r>
    </w:p>
    <w:p>
      <w:r>
        <w:rPr>
          <w:rFonts w:hint="eastAsia"/>
          <w:b/>
        </w:rPr>
        <w:t>[索引]</w:t>
      </w:r>
    </w:p>
    <w:p>
      <w:pPr>
        <w:rPr>
          <w:b/>
        </w:rPr>
      </w:pPr>
    </w:p>
    <w:p>
      <w:pPr>
        <w:pStyle w:val="4"/>
      </w:pPr>
      <w:bookmarkStart w:id="202" w:name="_SMS_OPERATOR(业务操作员用户表)"/>
      <w:bookmarkEnd w:id="202"/>
      <w:bookmarkStart w:id="203" w:name="_Toc125173548"/>
      <w:bookmarkStart w:id="204" w:name="_Toc124509769"/>
      <w:bookmarkStart w:id="205" w:name="_Toc107995731"/>
      <w:bookmarkStart w:id="206" w:name="_Toc106534928"/>
      <w:bookmarkStart w:id="207" w:name="_Toc111898245"/>
      <w:bookmarkStart w:id="208" w:name="_Toc384193990"/>
      <w:r>
        <w:rPr>
          <w:rFonts w:hint="eastAsia"/>
        </w:rPr>
        <w:t>SMS_OPERATOR(业务操作员用户表)</w:t>
      </w:r>
      <w:bookmarkEnd w:id="203"/>
      <w:bookmarkEnd w:id="204"/>
      <w:bookmarkEnd w:id="205"/>
      <w:bookmarkEnd w:id="206"/>
      <w:bookmarkEnd w:id="207"/>
      <w:bookmarkEnd w:id="208"/>
    </w:p>
    <w:p>
      <w:pPr>
        <w:rPr>
          <w:b/>
        </w:rPr>
      </w:pPr>
      <w:r>
        <w:rPr>
          <w:rFonts w:hint="eastAsia"/>
          <w:b/>
        </w:rPr>
        <w:t>[功能]</w:t>
      </w:r>
    </w:p>
    <w:p>
      <w:r>
        <w:rPr>
          <w:rFonts w:hint="eastAsia"/>
        </w:rPr>
        <w:t>该表主要用于存储SSMN业务管理系统的操作员信息。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OPENO</w:t>
            </w:r>
          </w:p>
        </w:tc>
        <w:tc>
          <w:tcPr>
            <w:tcW w:w="1801"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操作员账号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OPEPWD</w:t>
            </w:r>
          </w:p>
        </w:tc>
        <w:tc>
          <w:tcPr>
            <w:tcW w:w="1801"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VARCHAR2(32)</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GROUPNAME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VARCHAR2(30)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操作员所属的组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SERVICEKEY</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VARCHAR2(20)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业务键</w:t>
            </w:r>
            <w:r>
              <w:rPr>
                <w:rFonts w:hint="eastAsia" w:cs="Arial"/>
              </w:rPr>
              <w:t>，</w:t>
            </w:r>
            <w:r>
              <w:rPr>
                <w:rFonts w:hint="eastAsia" w:cs="Arial"/>
                <w:lang w:val="en-GB"/>
              </w:rPr>
              <w:t>本业务的业务键为</w:t>
            </w:r>
            <w:r>
              <w:rPr>
                <w:rFonts w:hint="eastAsia" w:cs="Arial"/>
              </w:rPr>
              <w:t>“</w:t>
            </w:r>
            <w:r>
              <w:rPr>
                <w:rFonts w:hint="eastAsia" w:cs="Arial"/>
                <w:lang w:val="en-GB"/>
              </w:rPr>
              <w:t>SSMN</w:t>
            </w:r>
            <w:r>
              <w:rPr>
                <w:rFonts w:hint="eastAsia" w:cs="Arial"/>
              </w:rPr>
              <w:t>”</w:t>
            </w:r>
            <w:r>
              <w:rPr>
                <w:rFonts w:hint="eastAsia"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OPEPWDDATE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密码有效截至日期</w:t>
            </w:r>
            <w:r>
              <w:rPr>
                <w:rFonts w:hint="eastAsia" w:cs="Arial"/>
              </w:rPr>
              <w:t>，</w:t>
            </w:r>
            <w:r>
              <w:rPr>
                <w:rFonts w:hint="eastAsia" w:cs="Arial"/>
                <w:lang w:val="en-GB"/>
              </w:rPr>
              <w:t>本业务中将不使用。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STARTTIME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CHAR(6)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每天的密码有效开始时间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ENDTIME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每天的密码有效截止时间。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ISLOGIN</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用于标识用户是否已经登录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LAST_UPD_USER</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创建该用户的操作员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LAST_UPD_DATE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创建该用户的时间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OPENAME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操作员别名</w:t>
            </w:r>
          </w:p>
        </w:tc>
      </w:tr>
    </w:tbl>
    <w:p/>
    <w:p>
      <w:pPr>
        <w:rPr>
          <w:b/>
        </w:rPr>
      </w:pPr>
      <w:r>
        <w:rPr>
          <w:rFonts w:hint="eastAsia"/>
          <w:b/>
        </w:rPr>
        <w:t>[主键]</w:t>
      </w:r>
    </w:p>
    <w:p>
      <w:r>
        <w:rPr>
          <w:rFonts w:hint="eastAsia"/>
        </w:rPr>
        <w:t>PK_ SMS_OPERATOR (OPENO)</w:t>
      </w:r>
    </w:p>
    <w:p>
      <w:pPr>
        <w:rPr>
          <w:b/>
        </w:rPr>
      </w:pPr>
      <w:r>
        <w:rPr>
          <w:rFonts w:hint="eastAsia"/>
          <w:b/>
        </w:rPr>
        <w:t>[索引]</w:t>
      </w:r>
    </w:p>
    <w:p>
      <w:r>
        <w:rPr>
          <w:rFonts w:hint="eastAsia"/>
        </w:rPr>
        <w:t>无。</w:t>
      </w:r>
    </w:p>
    <w:p/>
    <w:p>
      <w:pPr>
        <w:pStyle w:val="4"/>
      </w:pPr>
      <w:bookmarkStart w:id="209" w:name="_SSMN_GROUP_(操作员组表)"/>
      <w:bookmarkEnd w:id="209"/>
      <w:bookmarkStart w:id="210" w:name="_Toc111898246"/>
      <w:bookmarkStart w:id="211" w:name="_Toc107995732"/>
      <w:bookmarkStart w:id="212" w:name="_Toc106534929"/>
      <w:bookmarkStart w:id="213" w:name="_Toc125173549"/>
      <w:bookmarkStart w:id="214" w:name="_Toc384193991"/>
      <w:bookmarkStart w:id="215" w:name="_Toc124509770"/>
      <w:r>
        <w:rPr>
          <w:rFonts w:hint="eastAsia"/>
        </w:rPr>
        <w:t>SSMN_GROUP (操作员组表)</w:t>
      </w:r>
      <w:bookmarkEnd w:id="210"/>
      <w:bookmarkEnd w:id="211"/>
      <w:bookmarkEnd w:id="212"/>
      <w:bookmarkEnd w:id="213"/>
      <w:bookmarkEnd w:id="214"/>
      <w:bookmarkEnd w:id="215"/>
    </w:p>
    <w:p>
      <w:pPr>
        <w:rPr>
          <w:b/>
        </w:rPr>
      </w:pPr>
      <w:r>
        <w:rPr>
          <w:rFonts w:hint="eastAsia"/>
          <w:b/>
        </w:rPr>
        <w:t>[功能]</w:t>
      </w:r>
    </w:p>
    <w:p>
      <w:r>
        <w:rPr>
          <w:rFonts w:hint="eastAsia"/>
        </w:rPr>
        <w:t>该表主要用于存储业务管理系统的操作员组信息。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GROUPNAME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3</w:t>
            </w:r>
            <w:r>
              <w:rPr>
                <w:rFonts w:cs="Arial"/>
                <w:b/>
              </w:rPr>
              <w:t>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组名。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GROUPDESC</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Varchar2(60)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组描述。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LAST_UPD_USER</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创建该组的操作员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LAST_UPD_DATE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创建该组的时间</w:t>
            </w:r>
          </w:p>
        </w:tc>
      </w:tr>
    </w:tbl>
    <w:p>
      <w:pPr>
        <w:rPr>
          <w:b/>
        </w:rPr>
      </w:pPr>
      <w:r>
        <w:rPr>
          <w:rFonts w:hint="eastAsia"/>
          <w:b/>
        </w:rPr>
        <w:t>[主键]</w:t>
      </w:r>
    </w:p>
    <w:p>
      <w:r>
        <w:rPr>
          <w:rFonts w:hint="eastAsia"/>
        </w:rPr>
        <w:t>PK_SSMN_GROUP (GROUPNAME)</w:t>
      </w:r>
    </w:p>
    <w:p>
      <w:pPr>
        <w:rPr>
          <w:rFonts w:cs="Arial"/>
          <w:b/>
        </w:rPr>
      </w:pPr>
      <w:r>
        <w:rPr>
          <w:rFonts w:hint="eastAsia" w:cs="Arial"/>
          <w:b/>
        </w:rPr>
        <w:t>[索引]</w:t>
      </w:r>
    </w:p>
    <w:p>
      <w:pPr>
        <w:rPr>
          <w:rFonts w:cs="Arial"/>
        </w:rPr>
      </w:pPr>
      <w:r>
        <w:rPr>
          <w:rFonts w:hint="eastAsia" w:cs="Arial"/>
        </w:rPr>
        <w:t>无。</w:t>
      </w:r>
    </w:p>
    <w:p/>
    <w:p>
      <w:pPr>
        <w:pStyle w:val="4"/>
      </w:pPr>
      <w:bookmarkStart w:id="216" w:name="_SSMN_RIGHT_(系统权限表)"/>
      <w:bookmarkEnd w:id="216"/>
      <w:bookmarkStart w:id="217" w:name="_Toc111898247"/>
      <w:bookmarkStart w:id="218" w:name="_Toc106534930"/>
      <w:bookmarkStart w:id="219" w:name="_Toc124509771"/>
      <w:bookmarkStart w:id="220" w:name="_Toc384193992"/>
      <w:bookmarkStart w:id="221" w:name="_Toc125173550"/>
      <w:bookmarkStart w:id="222" w:name="_Toc107995733"/>
      <w:r>
        <w:rPr>
          <w:rFonts w:hint="eastAsia"/>
        </w:rPr>
        <w:t>SSMN_RIGHT (系统权限表)</w:t>
      </w:r>
      <w:bookmarkEnd w:id="217"/>
      <w:bookmarkEnd w:id="218"/>
      <w:bookmarkEnd w:id="219"/>
      <w:bookmarkEnd w:id="220"/>
      <w:bookmarkEnd w:id="221"/>
      <w:bookmarkEnd w:id="222"/>
    </w:p>
    <w:p>
      <w:pPr>
        <w:rPr>
          <w:b/>
        </w:rPr>
      </w:pPr>
      <w:r>
        <w:rPr>
          <w:rFonts w:hint="eastAsia"/>
          <w:b/>
        </w:rPr>
        <w:t>[功能]</w:t>
      </w:r>
    </w:p>
    <w:p>
      <w:r>
        <w:rPr>
          <w:rFonts w:hint="eastAsia"/>
        </w:rPr>
        <w:t>该表主要用于定义业务管理系统的所有权限。</w:t>
      </w:r>
    </w:p>
    <w:p>
      <w:pPr>
        <w:rPr>
          <w:b/>
        </w:rPr>
      </w:pPr>
      <w:r>
        <w:rPr>
          <w:rFonts w:hint="eastAsia"/>
          <w:b/>
        </w:rPr>
        <w:t>[表定义]</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RIGHT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权限代号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RIGHTDESC</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Varchar2(50)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权限描述。</w:t>
            </w:r>
          </w:p>
        </w:tc>
      </w:tr>
    </w:tbl>
    <w:p>
      <w:pPr>
        <w:rPr>
          <w:b/>
        </w:rPr>
      </w:pPr>
      <w:r>
        <w:rPr>
          <w:rFonts w:hint="eastAsia"/>
          <w:b/>
        </w:rPr>
        <w:t>[主键]</w:t>
      </w:r>
    </w:p>
    <w:p>
      <w:r>
        <w:rPr>
          <w:rFonts w:hint="eastAsia"/>
        </w:rPr>
        <w:t>PK_SSMN_RIGHT (RIGHT)</w:t>
      </w:r>
    </w:p>
    <w:p>
      <w:pPr>
        <w:rPr>
          <w:b/>
        </w:rPr>
      </w:pPr>
      <w:r>
        <w:rPr>
          <w:rFonts w:hint="eastAsia"/>
          <w:b/>
        </w:rPr>
        <w:t>[索引]</w:t>
      </w:r>
    </w:p>
    <w:p>
      <w:r>
        <w:rPr>
          <w:rFonts w:hint="eastAsia"/>
        </w:rPr>
        <w:t>无。</w:t>
      </w:r>
    </w:p>
    <w:p>
      <w:pPr>
        <w:pStyle w:val="4"/>
      </w:pPr>
      <w:bookmarkStart w:id="223" w:name="_SSMN_GROUP_RIGHT_(组权限定义表)"/>
      <w:bookmarkEnd w:id="223"/>
      <w:bookmarkStart w:id="224" w:name="_Toc111898248"/>
      <w:bookmarkStart w:id="225" w:name="_Toc106534931"/>
      <w:bookmarkStart w:id="226" w:name="_Toc107995734"/>
      <w:bookmarkStart w:id="227" w:name="_Toc124509772"/>
      <w:bookmarkStart w:id="228" w:name="_Toc384193993"/>
      <w:bookmarkStart w:id="229" w:name="_Toc125173551"/>
      <w:r>
        <w:rPr>
          <w:rFonts w:hint="eastAsia"/>
        </w:rPr>
        <w:t>SSMN_GROUP_RIGHT (组权限定义表)</w:t>
      </w:r>
      <w:bookmarkEnd w:id="224"/>
      <w:bookmarkEnd w:id="225"/>
      <w:bookmarkEnd w:id="226"/>
      <w:bookmarkEnd w:id="227"/>
      <w:bookmarkEnd w:id="228"/>
      <w:bookmarkEnd w:id="229"/>
    </w:p>
    <w:p>
      <w:pPr>
        <w:rPr>
          <w:b/>
        </w:rPr>
      </w:pPr>
      <w:r>
        <w:rPr>
          <w:rFonts w:hint="eastAsia"/>
          <w:b/>
        </w:rPr>
        <w:t>[功能]</w:t>
      </w:r>
    </w:p>
    <w:p>
      <w:r>
        <w:rPr>
          <w:rFonts w:hint="eastAsia"/>
        </w:rPr>
        <w:t>该表主要用于定义不同操作员组的权限。</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GROUPNAME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Varchar2(30)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组名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RIGHT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权限代号</w:t>
            </w:r>
            <w:r>
              <w:rPr>
                <w:rFonts w:hint="eastAsia" w:cs="Arial"/>
              </w:rPr>
              <w:t>，</w:t>
            </w:r>
            <w:r>
              <w:rPr>
                <w:rFonts w:hint="eastAsia" w:cs="Arial"/>
                <w:lang w:val="en-GB"/>
              </w:rPr>
              <w:t xml:space="preserve">对应于 </w:t>
            </w:r>
            <w:r>
              <w:rPr>
                <w:rFonts w:hint="eastAsia"/>
              </w:rPr>
              <w:t xml:space="preserve">SSMN_RIGHT 表的 </w:t>
            </w:r>
            <w:r>
              <w:t>“</w:t>
            </w:r>
            <w:r>
              <w:rPr>
                <w:rFonts w:hint="eastAsia"/>
              </w:rPr>
              <w:t>RIGHT</w:t>
            </w:r>
            <w:r>
              <w:t>”</w:t>
            </w:r>
            <w:r>
              <w:rPr>
                <w:rFonts w:hint="eastAsia"/>
              </w:rPr>
              <w:t xml:space="preserve"> 字段</w:t>
            </w:r>
            <w:r>
              <w:rPr>
                <w:rFonts w:hint="eastAsia" w:cs="Arial"/>
                <w:lang w:val="en-GB"/>
              </w:rPr>
              <w:t xml:space="preserve"> 。</w:t>
            </w:r>
          </w:p>
        </w:tc>
      </w:tr>
    </w:tbl>
    <w:p/>
    <w:p>
      <w:pPr>
        <w:rPr>
          <w:b/>
        </w:rPr>
      </w:pPr>
      <w:r>
        <w:rPr>
          <w:rFonts w:hint="eastAsia"/>
          <w:b/>
        </w:rPr>
        <w:t>[主键]</w:t>
      </w:r>
    </w:p>
    <w:p>
      <w:r>
        <w:rPr>
          <w:rFonts w:hint="eastAsia"/>
        </w:rPr>
        <w:t>PK_ SSMN_GROUP_RIGHT (GROUPNAME, RIGHT)</w:t>
      </w:r>
    </w:p>
    <w:p>
      <w:pPr>
        <w:rPr>
          <w:rFonts w:cs="Arial"/>
          <w:b/>
        </w:rPr>
      </w:pPr>
      <w:r>
        <w:rPr>
          <w:rFonts w:hint="eastAsia" w:cs="Arial"/>
          <w:b/>
        </w:rPr>
        <w:t>[索引]</w:t>
      </w:r>
    </w:p>
    <w:p>
      <w:pPr>
        <w:rPr>
          <w:rFonts w:cs="Arial"/>
          <w:b/>
        </w:rPr>
      </w:pPr>
      <w:r>
        <w:rPr>
          <w:rFonts w:hint="eastAsia" w:cs="Arial"/>
          <w:b/>
        </w:rPr>
        <w:t>无。</w:t>
      </w:r>
    </w:p>
    <w:p>
      <w:pPr>
        <w:rPr>
          <w:rFonts w:cs="Arial"/>
          <w:b/>
        </w:rPr>
      </w:pPr>
    </w:p>
    <w:p>
      <w:pPr>
        <w:pStyle w:val="4"/>
      </w:pPr>
      <w:bookmarkStart w:id="230" w:name="_MsgSubmitResp_（短信回复表）"/>
      <w:bookmarkEnd w:id="230"/>
      <w:bookmarkStart w:id="231" w:name="_MsgOriginate_(短消息接收表)"/>
      <w:bookmarkEnd w:id="231"/>
      <w:bookmarkStart w:id="232" w:name="_MsgReport（短消息状态报告表）"/>
      <w:bookmarkEnd w:id="232"/>
      <w:bookmarkStart w:id="233" w:name="_MsgSend_(短消息发送表)"/>
      <w:bookmarkEnd w:id="233"/>
      <w:bookmarkStart w:id="234" w:name="_MsgTerminated（短消息发送状态表）"/>
      <w:bookmarkEnd w:id="234"/>
      <w:bookmarkStart w:id="235" w:name="_SMS_OPERATOR_LOG（操作员操作日志表）"/>
      <w:bookmarkEnd w:id="235"/>
      <w:bookmarkStart w:id="236" w:name="_Toc107995740"/>
      <w:bookmarkStart w:id="237" w:name="_Toc111898254"/>
      <w:bookmarkStart w:id="238" w:name="_Toc106534937"/>
      <w:bookmarkStart w:id="239" w:name="_Toc125173558"/>
      <w:bookmarkStart w:id="240" w:name="_Toc124509779"/>
      <w:bookmarkStart w:id="241" w:name="_Toc384193994"/>
      <w:r>
        <w:rPr>
          <w:rFonts w:hint="eastAsia"/>
        </w:rPr>
        <w:t>SMS_OPERATOR_LOG(操作员操作日志表</w:t>
      </w:r>
      <w:bookmarkEnd w:id="236"/>
      <w:bookmarkEnd w:id="237"/>
      <w:bookmarkEnd w:id="238"/>
      <w:r>
        <w:rPr>
          <w:rFonts w:hint="eastAsia"/>
        </w:rPr>
        <w:t>)</w:t>
      </w:r>
      <w:bookmarkEnd w:id="239"/>
      <w:bookmarkEnd w:id="240"/>
      <w:bookmarkEnd w:id="241"/>
    </w:p>
    <w:p>
      <w:pPr>
        <w:rPr>
          <w:b/>
        </w:rPr>
      </w:pPr>
      <w:r>
        <w:rPr>
          <w:rFonts w:hint="eastAsia"/>
          <w:b/>
        </w:rPr>
        <w:t>[功能]</w:t>
      </w:r>
    </w:p>
    <w:p>
      <w:r>
        <w:rPr>
          <w:rFonts w:hint="eastAsia"/>
        </w:rPr>
        <w:t>该表主要用于记录操作员的管理操作日志。</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OPENO</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操作员账号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COMMANDID</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VARCHAR2(200)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COMMANDTIME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SERVICEKEY</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VARCHAR2(20)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RESULTID</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NUMBER(3)</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操作结果</w:t>
            </w:r>
          </w:p>
        </w:tc>
      </w:tr>
    </w:tbl>
    <w:p>
      <w:pPr>
        <w:rPr>
          <w:b/>
        </w:rPr>
      </w:pPr>
      <w:r>
        <w:rPr>
          <w:rFonts w:hint="eastAsia"/>
          <w:b/>
        </w:rPr>
        <w:t>[主键]</w:t>
      </w:r>
    </w:p>
    <w:p>
      <w:r>
        <w:rPr>
          <w:rFonts w:hint="eastAsia"/>
        </w:rPr>
        <w:t>PK_ SMS_OPERATOR_LOG(</w:t>
      </w:r>
      <w:r>
        <w:t>OPENO,COMMANDTIME</w:t>
      </w:r>
      <w:r>
        <w:rPr>
          <w:rFonts w:hint="eastAsia"/>
        </w:rPr>
        <w:t>)</w:t>
      </w:r>
    </w:p>
    <w:p>
      <w:pPr>
        <w:rPr>
          <w:b/>
        </w:rPr>
      </w:pPr>
      <w:r>
        <w:rPr>
          <w:rFonts w:hint="eastAsia"/>
          <w:b/>
        </w:rPr>
        <w:t>[索引]</w:t>
      </w:r>
    </w:p>
    <w:p>
      <w:r>
        <w:rPr>
          <w:rFonts w:hint="eastAsia"/>
        </w:rPr>
        <w:t>无。</w:t>
      </w:r>
    </w:p>
    <w:p/>
    <w:p>
      <w:pPr>
        <w:pStyle w:val="4"/>
      </w:pPr>
      <w:bookmarkStart w:id="242" w:name="_SSMN_UNREG_FAIL（拆机失败号码存放表）"/>
      <w:bookmarkEnd w:id="242"/>
      <w:bookmarkStart w:id="243" w:name="_Toc106534938"/>
      <w:bookmarkStart w:id="244" w:name="_Toc111898255"/>
      <w:bookmarkStart w:id="245" w:name="_Toc107995743"/>
      <w:bookmarkStart w:id="246" w:name="_Toc124509780"/>
      <w:bookmarkStart w:id="247" w:name="_Toc384193995"/>
      <w:bookmarkStart w:id="248" w:name="_Toc125173559"/>
      <w:r>
        <w:rPr>
          <w:rFonts w:hint="eastAsia"/>
        </w:rPr>
        <w:t>SSMN_UNREG_FAIL(拆机失败号码存放表</w:t>
      </w:r>
      <w:bookmarkEnd w:id="243"/>
      <w:bookmarkEnd w:id="244"/>
      <w:bookmarkEnd w:id="245"/>
      <w:r>
        <w:rPr>
          <w:rFonts w:hint="eastAsia"/>
        </w:rPr>
        <w:t>)</w:t>
      </w:r>
      <w:bookmarkEnd w:id="246"/>
      <w:bookmarkEnd w:id="247"/>
      <w:bookmarkEnd w:id="248"/>
    </w:p>
    <w:p>
      <w:pPr>
        <w:rPr>
          <w:b/>
        </w:rPr>
      </w:pPr>
      <w:r>
        <w:rPr>
          <w:rFonts w:hint="eastAsia"/>
          <w:b/>
        </w:rPr>
        <w:t>[功能]</w:t>
      </w:r>
    </w:p>
    <w:p>
      <w:r>
        <w:rPr>
          <w:rFonts w:hint="eastAsia"/>
        </w:rPr>
        <w:t>该表用于存放拆机处理失败的号码，以便这些号码能够被再次处理。</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MSISDN</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具有唯一性(UNIQUE)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FAIL_DATE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第一次处理失败的时间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SUCC_DATE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被成功拆除的时间。</w:t>
            </w:r>
          </w:p>
        </w:tc>
      </w:tr>
    </w:tbl>
    <w:p>
      <w:pPr>
        <w:rPr>
          <w:b/>
        </w:rPr>
      </w:pPr>
      <w:r>
        <w:rPr>
          <w:rFonts w:hint="eastAsia"/>
          <w:b/>
        </w:rPr>
        <w:t>[主键]</w:t>
      </w:r>
    </w:p>
    <w:p>
      <w:r>
        <w:t>PK_ssmn_unreg_fail (MSISDN)</w:t>
      </w:r>
    </w:p>
    <w:p>
      <w:pPr>
        <w:rPr>
          <w:b/>
        </w:rPr>
      </w:pPr>
      <w:r>
        <w:rPr>
          <w:rFonts w:hint="eastAsia"/>
          <w:b/>
        </w:rPr>
        <w:t>[索引]</w:t>
      </w:r>
    </w:p>
    <w:p>
      <w:r>
        <w:rPr>
          <w:rFonts w:hint="eastAsia"/>
        </w:rPr>
        <w:t>无。</w:t>
      </w:r>
    </w:p>
    <w:p>
      <w:pPr>
        <w:pStyle w:val="4"/>
      </w:pPr>
      <w:bookmarkStart w:id="249" w:name="_SSMN_TTNumber（靓号资源表）"/>
      <w:bookmarkEnd w:id="249"/>
      <w:bookmarkStart w:id="250" w:name="_Toc111898256"/>
      <w:bookmarkStart w:id="251" w:name="_Toc106534939"/>
      <w:bookmarkStart w:id="252" w:name="_Toc107995744"/>
      <w:bookmarkStart w:id="253" w:name="_Toc124509781"/>
      <w:bookmarkStart w:id="254" w:name="_Toc125173560"/>
      <w:bookmarkStart w:id="255" w:name="_Toc384193996"/>
      <w:r>
        <w:t>SSMN_TTNumber</w:t>
      </w:r>
      <w:r>
        <w:rPr>
          <w:rFonts w:hint="eastAsia"/>
        </w:rPr>
        <w:t>(靓号资源表</w:t>
      </w:r>
      <w:bookmarkEnd w:id="250"/>
      <w:bookmarkEnd w:id="251"/>
      <w:bookmarkEnd w:id="252"/>
      <w:r>
        <w:rPr>
          <w:rFonts w:hint="eastAsia"/>
        </w:rPr>
        <w:t>)</w:t>
      </w:r>
      <w:bookmarkEnd w:id="253"/>
      <w:bookmarkEnd w:id="254"/>
      <w:bookmarkEnd w:id="255"/>
    </w:p>
    <w:p>
      <w:pPr>
        <w:rPr>
          <w:b/>
        </w:rPr>
      </w:pPr>
      <w:r>
        <w:rPr>
          <w:rFonts w:hint="eastAsia"/>
          <w:b/>
        </w:rPr>
        <w:t>[功能]</w:t>
      </w:r>
    </w:p>
    <w:p>
      <w:r>
        <w:rPr>
          <w:rFonts w:hint="eastAsia"/>
        </w:rPr>
        <w:t>该表中存放的号码为靓号。</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SSMNTTNumber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靓号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TT_Type</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靓号级别</w:t>
            </w:r>
          </w:p>
          <w:p>
            <w:pPr>
              <w:rPr>
                <w:rFonts w:cs="Arial"/>
                <w:bCs/>
                <w:lang w:val="en-GB"/>
              </w:rPr>
            </w:pPr>
            <w:r>
              <w:rPr>
                <w:rFonts w:hint="eastAsia" w:cs="Arial"/>
                <w:bCs/>
                <w:lang w:val="en-GB"/>
              </w:rPr>
              <w:t>0:最高级别靓号</w:t>
            </w:r>
          </w:p>
          <w:p>
            <w:pPr>
              <w:rPr>
                <w:rFonts w:cs="Arial"/>
                <w:bCs/>
                <w:lang w:val="en-GB"/>
              </w:rPr>
            </w:pPr>
            <w:r>
              <w:rPr>
                <w:rFonts w:hint="eastAsia" w:cs="Arial"/>
                <w:bCs/>
                <w:lang w:val="en-GB"/>
              </w:rPr>
              <w:t>1:中级靓号</w:t>
            </w:r>
          </w:p>
          <w:p>
            <w:pPr>
              <w:rPr>
                <w:rFonts w:cs="Arial"/>
                <w:bCs/>
                <w:lang w:val="en-GB"/>
              </w:rPr>
            </w:pPr>
            <w:r>
              <w:rPr>
                <w:rFonts w:hint="eastAsia" w:cs="Arial"/>
                <w:bCs/>
                <w:lang w:val="en-GB"/>
              </w:rPr>
              <w:t>2:普通靓号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Comments</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Varchar2(20)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靓号说明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lang w:val="en-GB"/>
              </w:rPr>
              <w:t>Type</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lang w:val="en-GB"/>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bCs/>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Reserve</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lang w:val="en-GB"/>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PK_SSMN_TTNumber (SSMNTTNumber)</w:t>
      </w:r>
    </w:p>
    <w:p>
      <w:pPr>
        <w:rPr>
          <w:b/>
        </w:rPr>
      </w:pPr>
      <w:r>
        <w:rPr>
          <w:rFonts w:hint="eastAsia"/>
          <w:b/>
        </w:rPr>
        <w:t>[索引]</w:t>
      </w:r>
    </w:p>
    <w:p>
      <w:r>
        <w:t>IDX1_SSMN_TTNumber</w:t>
      </w:r>
      <w:r>
        <w:rPr>
          <w:rFonts w:hint="eastAsia"/>
        </w:rPr>
        <w:t xml:space="preserve"> (</w:t>
      </w:r>
      <w:r>
        <w:t>TT_Type</w:t>
      </w:r>
      <w:r>
        <w:rPr>
          <w:rFonts w:hint="eastAsia"/>
        </w:rPr>
        <w:t>)</w:t>
      </w:r>
    </w:p>
    <w:p/>
    <w:p>
      <w:pPr>
        <w:pStyle w:val="4"/>
      </w:pPr>
      <w:bookmarkStart w:id="256" w:name="_SSMN_STAT_HOUR（每小时统计表）"/>
      <w:bookmarkEnd w:id="256"/>
      <w:bookmarkStart w:id="257" w:name="_Toc108952413"/>
      <w:bookmarkStart w:id="258" w:name="_Toc110919692"/>
      <w:bookmarkStart w:id="259" w:name="_Toc125173561"/>
      <w:bookmarkStart w:id="260" w:name="_Toc384193997"/>
      <w:bookmarkStart w:id="261" w:name="_Toc124509782"/>
      <w:bookmarkStart w:id="262" w:name="_Toc111898259"/>
      <w:bookmarkStart w:id="263" w:name="_Toc107995745"/>
      <w:bookmarkStart w:id="264" w:name="_Toc106534940"/>
      <w:r>
        <w:t>SSMN_STAT_</w:t>
      </w:r>
      <w:r>
        <w:rPr>
          <w:rFonts w:hint="eastAsia"/>
        </w:rPr>
        <w:t>HOUR</w:t>
      </w:r>
      <w:r>
        <w:rPr>
          <w:rFonts w:hint="eastAsia"/>
          <w:lang w:val="en-GB"/>
        </w:rPr>
        <w:t>(</w:t>
      </w:r>
      <w:r>
        <w:rPr>
          <w:rFonts w:hint="eastAsia"/>
        </w:rPr>
        <w:t>每小时统计表</w:t>
      </w:r>
      <w:bookmarkEnd w:id="257"/>
      <w:bookmarkEnd w:id="258"/>
      <w:r>
        <w:rPr>
          <w:rFonts w:hint="eastAsia"/>
          <w:lang w:val="en-GB"/>
        </w:rPr>
        <w:t>)</w:t>
      </w:r>
      <w:bookmarkEnd w:id="259"/>
      <w:bookmarkEnd w:id="260"/>
      <w:bookmarkEnd w:id="261"/>
    </w:p>
    <w:p>
      <w:pPr>
        <w:rPr>
          <w:b/>
        </w:rPr>
      </w:pPr>
      <w:r>
        <w:rPr>
          <w:rFonts w:hint="eastAsia"/>
          <w:b/>
        </w:rPr>
        <w:t>[功能]</w:t>
      </w:r>
    </w:p>
    <w:p>
      <w:r>
        <w:rPr>
          <w:rFonts w:hint="eastAsia"/>
        </w:rPr>
        <w:t>该表中存放每小时的统计信息。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CALLIN_NUM_LOCAL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CALLIN_TIME_LOCAL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CALLIN_NUM_FOREIGN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CALLIN_TIME_FOREIGN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CALLOUT_NUM_LOCAL</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本日本网呼出数量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CALLOUT_TIME_LOCAL</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本日本网呼出时长(秒)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CALLOUT_NUM_FOREIGN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本日异网呼出数量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CALLOUT_TIME_FOREIGN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本日异网呼出时长(秒)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本日IVR呼叫数量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IVR_TIME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本日IVR呼叫时长(秒)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CALLIN_F_NUM</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呼入失败接续数量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CALLOUT_F_NUM</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呼出失败接续数量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O</w:t>
            </w:r>
            <w:r>
              <w:rPr>
                <w:rFonts w:cs="Arial"/>
                <w:bCs/>
              </w:rPr>
              <w:t>CALLIN_NUM_LOCAL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外省本网呼入数量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O</w:t>
            </w:r>
            <w:r>
              <w:rPr>
                <w:rFonts w:cs="Arial"/>
                <w:bCs/>
              </w:rPr>
              <w:t>CALLIN_TIME_LOCAL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CALLIN_NUM_FOREIGN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外省异网呼入数量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CALLIN_TIME_FOREIGN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CALLOUT_NUM_LOCAL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外省本网呼出数量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CALLOUT_TIME_LOCAL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外省本网呼出时长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CALLOUT_NUM_FOREIGN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外省异网呼出数量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CALLOUT_TIME_FOREIGN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外省异网呼出时长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PK_SSMN_STAT_HOUR (STAT_TIME)</w:t>
      </w:r>
    </w:p>
    <w:p>
      <w:pPr>
        <w:rPr>
          <w:b/>
        </w:rPr>
      </w:pPr>
      <w:r>
        <w:rPr>
          <w:rFonts w:hint="eastAsia"/>
          <w:b/>
        </w:rPr>
        <w:t>[索引]</w:t>
      </w:r>
    </w:p>
    <w:p>
      <w:r>
        <w:rPr>
          <w:rFonts w:hint="eastAsia"/>
        </w:rPr>
        <w:t>无。</w:t>
      </w:r>
    </w:p>
    <w:p/>
    <w:p>
      <w:pPr>
        <w:pStyle w:val="4"/>
      </w:pPr>
      <w:bookmarkStart w:id="265" w:name="_SSMN_STAT_DAY（每日统计表）"/>
      <w:bookmarkEnd w:id="265"/>
      <w:bookmarkStart w:id="266" w:name="_Toc384193998"/>
      <w:bookmarkStart w:id="267" w:name="_Toc151200351"/>
      <w:bookmarkStart w:id="268" w:name="_Toc110919693"/>
      <w:bookmarkStart w:id="269" w:name="_Toc124509783"/>
      <w:bookmarkStart w:id="270" w:name="_Toc125173562"/>
      <w:r>
        <w:t>SSMN_STAT_</w:t>
      </w:r>
      <w:r>
        <w:rPr>
          <w:rFonts w:hint="eastAsia"/>
        </w:rPr>
        <w:t>HOURCALL</w:t>
      </w:r>
      <w:r>
        <w:rPr>
          <w:rFonts w:hint="eastAsia"/>
          <w:lang w:val="en-GB"/>
        </w:rPr>
        <w:t>(每</w:t>
      </w:r>
      <w:r>
        <w:rPr>
          <w:rFonts w:hint="eastAsia"/>
        </w:rPr>
        <w:t>小时呼叫统计表</w:t>
      </w:r>
      <w:r>
        <w:rPr>
          <w:rFonts w:hint="eastAsia"/>
          <w:lang w:val="en-GB"/>
        </w:rPr>
        <w:t>)</w:t>
      </w:r>
      <w:bookmarkEnd w:id="266"/>
      <w:bookmarkEnd w:id="267"/>
    </w:p>
    <w:p>
      <w:pPr>
        <w:rPr>
          <w:b/>
        </w:rPr>
      </w:pPr>
      <w:r>
        <w:rPr>
          <w:rFonts w:hint="eastAsia"/>
          <w:b/>
        </w:rPr>
        <w:t>[功能]</w:t>
      </w:r>
    </w:p>
    <w:p>
      <w:r>
        <w:rPr>
          <w:rFonts w:hint="eastAsia"/>
        </w:rPr>
        <w:t>该表中存放每小时的统计信息。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w:t>
            </w:r>
            <w:bookmarkStart w:id="271" w:name="OLE_LINK13"/>
            <w:r>
              <w:rPr>
                <w:rFonts w:hint="eastAsia" w:cs="Arial"/>
                <w:bCs/>
              </w:rPr>
              <w:t>SUCCESS</w:t>
            </w:r>
            <w:bookmarkEnd w:id="271"/>
            <w:r>
              <w:rPr>
                <w:rFonts w:cs="Arial"/>
                <w:bCs/>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w:t>
            </w:r>
            <w:r>
              <w:rPr>
                <w:rFonts w:hint="eastAsia" w:cs="Arial"/>
                <w:bCs/>
              </w:rPr>
              <w:t>SUCCESS</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CALLALL_N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呼叫总次数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CALLALL_T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呼叫总时长(秒)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T_</w:t>
            </w: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固话呼入次数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T_</w:t>
            </w: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固话呼入时长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w:t>
            </w: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联通呼入次数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w:t>
            </w: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联通呼入时长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M_</w:t>
            </w: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移动呼入次数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M_</w:t>
            </w: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移动呼入时长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呼出本省固话次数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呼出本省固话时长(秒)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呼出本省联通次数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呼出本省联通时长(秒)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呼出本省移动次数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呼出本省移动时长(秒)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呼出外省固话次数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呼出外省固话时长(秒)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呼出外省联通次数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呼出外省联通时长(秒)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w:t>
            </w:r>
            <w:bookmarkStart w:id="272" w:name="OLE_LINK1"/>
            <w:r>
              <w:rPr>
                <w:rFonts w:hint="eastAsia" w:cs="Arial"/>
                <w:bCs/>
                <w:lang w:val="en-GB"/>
              </w:rPr>
              <w:t>移动</w:t>
            </w:r>
            <w:bookmarkEnd w:id="272"/>
            <w:r>
              <w:rPr>
                <w:rFonts w:hint="eastAsia" w:cs="Arial"/>
                <w:bCs/>
                <w:lang w:val="en-GB"/>
              </w:rPr>
              <w:t>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呼出外省移动时长(秒)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号码隐藏呼出本省固话次数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号码隐藏呼出本省固话时长(秒)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号码隐藏呼出本省联通次数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号码隐藏呼出本省联通时长(秒)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号码隐藏呼出本省移动次数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号码隐藏呼出本省移动时长(秒)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号码隐藏呼出外省固话次数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号码隐藏呼出外省固话时长(秒)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号码隐藏呼出外省联通次数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号码隐藏呼出外省联通时长(秒)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号码隐藏呼出外省移动次数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号码隐藏呼出外省移动时长(秒)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w:t>
            </w:r>
            <w:r>
              <w:rPr>
                <w:rFonts w:hint="eastAsia" w:cs="Arial"/>
                <w:bCs/>
              </w:rPr>
              <w:t>SUC</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号码隐藏成功呼出次数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r>
              <w:rPr>
                <w:rFonts w:hint="eastAsia" w:cs="Arial"/>
                <w:bCs/>
                <w:lang w:val="en-GB"/>
              </w:rPr>
              <w:t>1</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r>
              <w:rPr>
                <w:rFonts w:hint="eastAsia" w:cs="Arial"/>
                <w:bCs/>
                <w:lang w:val="en-GB"/>
              </w:rPr>
              <w:t>2</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PK_SSMN_STAT_HOUR</w:t>
      </w:r>
      <w:r>
        <w:rPr>
          <w:rFonts w:hint="eastAsia"/>
        </w:rPr>
        <w:t>CALL</w:t>
      </w:r>
      <w:r>
        <w:t xml:space="preserve"> (STAT_TIME)</w:t>
      </w:r>
    </w:p>
    <w:p>
      <w:pPr>
        <w:rPr>
          <w:b/>
        </w:rPr>
      </w:pPr>
      <w:r>
        <w:rPr>
          <w:rFonts w:hint="eastAsia"/>
          <w:b/>
        </w:rPr>
        <w:t>[索引]</w:t>
      </w:r>
    </w:p>
    <w:p>
      <w:r>
        <w:rPr>
          <w:rFonts w:hint="eastAsia"/>
        </w:rPr>
        <w:t>无。</w:t>
      </w:r>
    </w:p>
    <w:p/>
    <w:p>
      <w:pPr>
        <w:pStyle w:val="4"/>
      </w:pPr>
      <w:bookmarkStart w:id="273" w:name="_Toc384193999"/>
      <w:r>
        <w:t>SSMN_STAT_DAY</w:t>
      </w:r>
      <w:r>
        <w:rPr>
          <w:rFonts w:hint="eastAsia"/>
        </w:rPr>
        <w:t>(每日统计表</w:t>
      </w:r>
      <w:bookmarkEnd w:id="268"/>
      <w:r>
        <w:rPr>
          <w:rFonts w:hint="eastAsia"/>
        </w:rPr>
        <w:t>)</w:t>
      </w:r>
      <w:bookmarkEnd w:id="269"/>
      <w:bookmarkEnd w:id="270"/>
      <w:bookmarkEnd w:id="273"/>
    </w:p>
    <w:p>
      <w:pPr>
        <w:rPr>
          <w:b/>
        </w:rPr>
      </w:pPr>
      <w:r>
        <w:rPr>
          <w:rFonts w:hint="eastAsia"/>
          <w:b/>
        </w:rPr>
        <w:t>[功能]</w:t>
      </w:r>
    </w:p>
    <w:p>
      <w:r>
        <w:rPr>
          <w:rFonts w:hint="eastAsia"/>
        </w:rPr>
        <w:t>该表中存放每天的统计信息。</w:t>
      </w:r>
    </w:p>
    <w:p>
      <w:pPr>
        <w:rPr>
          <w:b/>
        </w:rPr>
      </w:pPr>
      <w:r>
        <w:rPr>
          <w:rFonts w:hint="eastAsia"/>
          <w:b/>
        </w:rPr>
        <w:t>[表定义]</w:t>
      </w:r>
    </w:p>
    <w:tbl>
      <w:tblPr>
        <w:tblStyle w:val="36"/>
        <w:tblW w:w="86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30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00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00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3004"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00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CUR_USER_NUM1</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本日拥有1个副号码的用户数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CUR_USER_NUM2</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本日拥有2个副号码的用户数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本日拥有3个副号码的用户数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4</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本日拥有4个副号码的用户数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5</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本日拥有5个副号码的用户数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Total_user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本日总用户数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CUR_NUMBER_NUM1</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本日属于拥有1个副号码的用户的副号码数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2</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本日属于拥有2个副号码的用户的副号码数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本日属于拥有3个虚号码的用户的副号码数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4</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本日属于拥有4个虚号码的用户的副号码数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5</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本日属于拥有5个虚号码的用户的副号码数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CUR_FREEZE_NUM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本日冷冻号码数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CUR_KEEP_NUM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本日保留号码数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CXL_USER_NUM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CXL_NUMBER_NUM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本日注销号码数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APP_NUMBER_NUM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本日申请号码数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APP_USER_NUM_WEB</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本日通过WEB注册用户数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APP_USER_NUM_IVR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本日通过IVR注册用户数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APP_USER_NUM_SMS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本日通过短信注册用户数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APP_USER_NUM_1001</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本日通过1001注册用户数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本日其它方式注册用户数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APP_USER_NUM_CANCEL</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本日注册又注销的用户数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平均一日内至少一次呼入呼出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w:t>
            </w:r>
            <w:r>
              <w:rPr>
                <w:rFonts w:hint="eastAsia" w:cs="Arial"/>
                <w:bCs/>
              </w:rPr>
              <w:t>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注册后至少进行过一次呼入呼出的但不足平均三个月内一次呼入呼出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lang w:val="en-GB"/>
              </w:rPr>
              <w:t>APP_NUMBER_</w:t>
            </w:r>
            <w:r>
              <w:rPr>
                <w:rFonts w:hint="eastAsia" w:cs="Arial"/>
                <w:bCs/>
                <w:lang w:val="en-GB"/>
              </w:rPr>
              <w:t>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本日申请免费副号码数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lang w:val="en-GB"/>
              </w:rPr>
              <w:t>CXL_NUMBER_</w:t>
            </w:r>
            <w:r>
              <w:rPr>
                <w:rFonts w:hint="eastAsia" w:cs="Arial"/>
                <w:bCs/>
                <w:lang w:val="en-GB"/>
              </w:rPr>
              <w:t>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本日注销免费副号码数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lang w:val="en-GB"/>
              </w:rPr>
              <w:t>CUR_NUMBER</w:t>
            </w:r>
            <w:r>
              <w:rPr>
                <w:rFonts w:hint="eastAsia" w:cs="Arial"/>
                <w:bCs/>
                <w:lang w:val="en-GB"/>
              </w:rPr>
              <w:t>_U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本日系统免费副号码数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w:t>
            </w:r>
            <w:r>
              <w:rPr>
                <w:rFonts w:hint="eastAsia" w:cs="Arial"/>
                <w:bCs/>
                <w:lang w:val="en-GB"/>
              </w:rPr>
              <w:t>OP</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本日通过运营商热线注册用户数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_USER_NUM_WEB</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本日通过WEB注销用户数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_USER_NUM_IVR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本日通过IVR注销用户数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_USER_NUM_SMS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本日通过短信注销用户数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本日非自主注销用户数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w:t>
            </w:r>
            <w:r>
              <w:rPr>
                <w:rFonts w:hint="eastAsia" w:cs="Arial"/>
                <w:bCs/>
                <w:lang w:val="en-GB"/>
              </w:rPr>
              <w:t>CAN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w:t>
            </w:r>
            <w:r>
              <w:rPr>
                <w:rFonts w:hint="eastAsia" w:cs="Arial"/>
              </w:rPr>
              <w:t>拆机模块</w:t>
            </w:r>
            <w:r>
              <w:rPr>
                <w:rFonts w:hint="eastAsia" w:cs="Arial"/>
                <w:bCs/>
                <w:lang w:val="en-GB"/>
              </w:rPr>
              <w:t>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平均一日内至少一次呼入呼出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w:t>
            </w:r>
            <w:r>
              <w:rPr>
                <w:rFonts w:hint="eastAsia" w:cs="Arial"/>
                <w:bCs/>
              </w:rPr>
              <w:t>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PK_SSMN_STAT_DAY (STAT_TIME</w:t>
      </w:r>
      <w:r>
        <w:rPr>
          <w:rFonts w:hint="eastAsia"/>
        </w:rPr>
        <w:t>, Type</w:t>
      </w:r>
      <w:r>
        <w:t>)</w:t>
      </w:r>
    </w:p>
    <w:p>
      <w:pPr>
        <w:rPr>
          <w:b/>
        </w:rPr>
      </w:pPr>
      <w:r>
        <w:rPr>
          <w:rFonts w:hint="eastAsia"/>
          <w:b/>
        </w:rPr>
        <w:t>[索引]</w:t>
      </w:r>
    </w:p>
    <w:p>
      <w:r>
        <w:rPr>
          <w:rFonts w:hint="eastAsia"/>
        </w:rPr>
        <w:t>无。</w:t>
      </w:r>
    </w:p>
    <w:p/>
    <w:p>
      <w:pPr>
        <w:pStyle w:val="4"/>
      </w:pPr>
      <w:bookmarkStart w:id="274" w:name="_SSMN_STAT_MONTH（每月统计表）"/>
      <w:bookmarkEnd w:id="274"/>
      <w:bookmarkStart w:id="275" w:name="_Toc110919694"/>
      <w:bookmarkStart w:id="276" w:name="_Toc124509784"/>
      <w:bookmarkStart w:id="277" w:name="_Toc125173563"/>
      <w:bookmarkStart w:id="278" w:name="_Toc384194000"/>
      <w:r>
        <w:t>SSMN_STAT_</w:t>
      </w:r>
      <w:r>
        <w:rPr>
          <w:rFonts w:hint="eastAsia"/>
        </w:rPr>
        <w:t>MONTH(每月统计表</w:t>
      </w:r>
      <w:bookmarkEnd w:id="275"/>
      <w:r>
        <w:rPr>
          <w:rFonts w:hint="eastAsia"/>
        </w:rPr>
        <w:t>)</w:t>
      </w:r>
      <w:bookmarkEnd w:id="276"/>
      <w:bookmarkEnd w:id="277"/>
      <w:bookmarkEnd w:id="278"/>
    </w:p>
    <w:p>
      <w:pPr>
        <w:rPr>
          <w:b/>
        </w:rPr>
      </w:pPr>
      <w:r>
        <w:rPr>
          <w:rFonts w:hint="eastAsia"/>
          <w:b/>
        </w:rPr>
        <w:t>[功能]</w:t>
      </w:r>
    </w:p>
    <w:p>
      <w:r>
        <w:rPr>
          <w:rFonts w:hint="eastAsia"/>
        </w:rPr>
        <w:t>该表中存放每月的统计信息。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MIN_TIME_U</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4</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最小业务定制时长</w:t>
            </w:r>
            <w:r>
              <w:rPr>
                <w:rFonts w:hint="eastAsia" w:cs="Arial"/>
                <w:bCs/>
              </w:rPr>
              <w:t>(</w:t>
            </w:r>
            <w:r>
              <w:rPr>
                <w:rFonts w:hint="eastAsia" w:cs="Arial"/>
                <w:bCs/>
                <w:lang w:val="en-GB"/>
              </w:rPr>
              <w:t>月</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MAX_TIME_U</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4</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最大业务定制时长</w:t>
            </w:r>
            <w:r>
              <w:rPr>
                <w:rFonts w:hint="eastAsia" w:cs="Arial"/>
                <w:bCs/>
              </w:rPr>
              <w:t>(</w:t>
            </w:r>
            <w:r>
              <w:rPr>
                <w:rFonts w:hint="eastAsia" w:cs="Arial"/>
                <w:bCs/>
                <w:lang w:val="en-GB"/>
              </w:rPr>
              <w:t>月</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AVG_TIME_U</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w:t>
            </w:r>
            <w:r>
              <w:rPr>
                <w:rFonts w:hint="eastAsia" w:cs="Arial"/>
                <w:bCs/>
                <w:lang w:val="en-GB"/>
              </w:rPr>
              <w:t>10</w:t>
            </w:r>
            <w:r>
              <w:rPr>
                <w:rFonts w:cs="Arial"/>
                <w:bCs/>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平均业务定制时长</w:t>
            </w:r>
            <w:r>
              <w:rPr>
                <w:rFonts w:hint="eastAsia" w:cs="Arial"/>
                <w:bCs/>
              </w:rPr>
              <w:t>(</w:t>
            </w:r>
            <w:r>
              <w:rPr>
                <w:rFonts w:hint="eastAsia" w:cs="Arial"/>
                <w:bCs/>
                <w:lang w:val="en-GB"/>
              </w:rPr>
              <w:t>月</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MIN_TIME_N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4</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最小虚号码使用时长(月)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MAX_TIME_N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4</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最大虚号码使用时长(月)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AVG_TIME_N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平均虚号码使用时长(月)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本月收取月租的用户数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本月收取月租的虚号码数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本月收取的月租(分)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本月收取的信息费(元)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SMS</w:t>
            </w: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本月收取的短信费(元)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SERVICEREVENUE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业务按次使用费(分)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w:t>
      </w:r>
      <w:r>
        <w:rPr>
          <w:rFonts w:hint="eastAsia"/>
        </w:rPr>
        <w:t>MONTH</w:t>
      </w:r>
      <w:r>
        <w:t xml:space="preserve"> (STAT_TIME</w:t>
      </w:r>
      <w:r>
        <w:rPr>
          <w:rFonts w:hint="eastAsia"/>
        </w:rPr>
        <w:t>, Type</w:t>
      </w:r>
      <w:r>
        <w:t>)</w:t>
      </w:r>
    </w:p>
    <w:p>
      <w:pPr>
        <w:rPr>
          <w:b/>
        </w:rPr>
      </w:pPr>
      <w:r>
        <w:rPr>
          <w:rFonts w:hint="eastAsia"/>
          <w:b/>
        </w:rPr>
        <w:t>[索引]</w:t>
      </w:r>
    </w:p>
    <w:p>
      <w:r>
        <w:rPr>
          <w:rFonts w:hint="eastAsia"/>
        </w:rPr>
        <w:t>无。</w:t>
      </w:r>
    </w:p>
    <w:p/>
    <w:p>
      <w:pPr>
        <w:pStyle w:val="4"/>
      </w:pPr>
      <w:bookmarkStart w:id="279" w:name="_SSMN_STAT_AGENT（代理商统计表）"/>
      <w:bookmarkEnd w:id="279"/>
      <w:bookmarkStart w:id="280" w:name="_Toc384194001"/>
      <w:bookmarkStart w:id="281" w:name="_Toc124509785"/>
      <w:bookmarkStart w:id="282" w:name="_Toc125173564"/>
      <w:r>
        <w:rPr>
          <w:rFonts w:hint="eastAsia"/>
        </w:rPr>
        <w:t>SSMN_STAT_TMP</w:t>
      </w:r>
      <w:r>
        <w:rPr>
          <w:rFonts w:hint="eastAsia"/>
        </w:rPr>
        <w:tab/>
      </w:r>
      <w:r>
        <w:rPr>
          <w:rFonts w:hint="eastAsia"/>
        </w:rPr>
        <w:t>(临时表)</w:t>
      </w:r>
      <w:bookmarkEnd w:id="280"/>
    </w:p>
    <w:p>
      <w:pPr>
        <w:rPr>
          <w:b/>
        </w:rPr>
      </w:pPr>
      <w:r>
        <w:rPr>
          <w:rFonts w:hint="eastAsia"/>
          <w:b/>
        </w:rPr>
        <w:t>[功能]</w:t>
      </w:r>
    </w:p>
    <w:p>
      <w:r>
        <w:rPr>
          <w:rFonts w:hint="eastAsia"/>
        </w:rPr>
        <w:t>该表是临时存储用户主叫号码或者手机号码和和统计中用到的数据的对应关系。目前有2个用途：</w:t>
      </w:r>
    </w:p>
    <w:p>
      <w:pPr>
        <w:rPr>
          <w:rFonts w:cs="Arial"/>
        </w:rPr>
      </w:pPr>
      <w:r>
        <w:rPr>
          <w:rFonts w:hint="eastAsia"/>
        </w:rPr>
        <w:t>1：计算用户活跃程度：</w:t>
      </w:r>
      <w:r>
        <w:rPr>
          <w:rFonts w:cs="Arial"/>
        </w:rPr>
        <w:t>msisdn</w:t>
      </w:r>
      <w:r>
        <w:rPr>
          <w:rFonts w:hint="eastAsia" w:cs="Arial"/>
        </w:rPr>
        <w:t>：来自SSMN_CDR表的主叫号码；number：平均每个用户一天的呼叫次数。</w:t>
      </w:r>
    </w:p>
    <w:p>
      <w:pPr>
        <w:rPr>
          <w:rFonts w:cs="Arial"/>
        </w:rPr>
      </w:pPr>
      <w:r>
        <w:rPr>
          <w:rFonts w:hint="eastAsia" w:cs="Arial"/>
        </w:rPr>
        <w:t>2：计算拥有n个虚号码的用户的虚号码数：来自SSMN_MUNBER表的用户的手机号码；number：该用户拥有几个虚号码。</w:t>
      </w:r>
    </w:p>
    <w:p>
      <w:pPr>
        <w:rPr>
          <w:rFonts w:ascii="Tahoma" w:hAnsi="Tahoma"/>
          <w:b/>
          <w:szCs w:val="21"/>
        </w:rPr>
      </w:pP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主叫号码、手机号码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numbers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对应的数量（见功能描述）</w:t>
            </w:r>
          </w:p>
        </w:tc>
      </w:tr>
    </w:tbl>
    <w:p>
      <w:pPr>
        <w:rPr>
          <w:rFonts w:ascii="Tahoma" w:hAnsi="Tahoma"/>
          <w:b/>
          <w:szCs w:val="21"/>
        </w:rPr>
      </w:pPr>
    </w:p>
    <w:p>
      <w:pPr>
        <w:pStyle w:val="4"/>
      </w:pPr>
      <w:bookmarkStart w:id="283" w:name="_Toc384194002"/>
      <w:r>
        <w:t>SSMN_STAT_</w:t>
      </w:r>
      <w:r>
        <w:rPr>
          <w:rFonts w:hint="eastAsia"/>
        </w:rPr>
        <w:t>AGENT</w:t>
      </w:r>
      <w:r>
        <w:rPr>
          <w:rFonts w:hint="eastAsia"/>
          <w:lang w:val="en-GB"/>
        </w:rPr>
        <w:t>(</w:t>
      </w:r>
      <w:r>
        <w:rPr>
          <w:rFonts w:hint="eastAsia"/>
        </w:rPr>
        <w:t>代理商统计表</w:t>
      </w:r>
      <w:r>
        <w:rPr>
          <w:rFonts w:hint="eastAsia"/>
          <w:lang w:val="en-GB"/>
        </w:rPr>
        <w:t>)</w:t>
      </w:r>
      <w:bookmarkEnd w:id="281"/>
      <w:bookmarkEnd w:id="282"/>
      <w:bookmarkEnd w:id="283"/>
    </w:p>
    <w:p>
      <w:pPr>
        <w:rPr>
          <w:b/>
        </w:rPr>
      </w:pPr>
      <w:r>
        <w:rPr>
          <w:rFonts w:hint="eastAsia"/>
          <w:b/>
        </w:rPr>
        <w:t>[功能]</w:t>
      </w:r>
    </w:p>
    <w:p>
      <w:r>
        <w:rPr>
          <w:rFonts w:hint="eastAsia"/>
        </w:rPr>
        <w:t>该表中存放代理商用户拓展情况的统计信息。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AGENT_ID</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w:t>
            </w:r>
            <w:r>
              <w:rPr>
                <w:rFonts w:hint="eastAsia" w:cs="Arial"/>
                <w:bCs/>
              </w:rPr>
              <w:t>archar2</w:t>
            </w:r>
            <w:r>
              <w:rPr>
                <w:rFonts w:cs="Arial"/>
                <w:bCs/>
              </w:rPr>
              <w:t>(16)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代理商ID号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6</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代理商当前所属用户数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w:t>
            </w:r>
            <w:r>
              <w:rPr>
                <w:rFonts w:hint="eastAsia" w:cs="Arial"/>
                <w:bCs/>
                <w:lang w:val="en-GB"/>
              </w:rPr>
              <w:t>10</w:t>
            </w:r>
            <w:r>
              <w:rPr>
                <w:rFonts w:cs="Arial"/>
                <w:bCs/>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本周期代理商所属注册用户数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CXL_USER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本周期代理商所属注销用户数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w:t>
      </w:r>
      <w:r>
        <w:rPr>
          <w:rFonts w:hint="eastAsia"/>
        </w:rPr>
        <w:t>AGENT</w:t>
      </w:r>
      <w:r>
        <w:t xml:space="preserve"> (STAT_TIME,AGENT_ID</w:t>
      </w:r>
      <w:r>
        <w:rPr>
          <w:rFonts w:hint="eastAsia"/>
        </w:rPr>
        <w:t>, Type</w:t>
      </w:r>
      <w:r>
        <w:t>)</w:t>
      </w:r>
    </w:p>
    <w:p>
      <w:pPr>
        <w:rPr>
          <w:b/>
        </w:rPr>
      </w:pPr>
      <w:r>
        <w:rPr>
          <w:rFonts w:hint="eastAsia"/>
          <w:b/>
        </w:rPr>
        <w:t>[索引]</w:t>
      </w:r>
    </w:p>
    <w:p>
      <w:r>
        <w:rPr>
          <w:rFonts w:hint="eastAsia"/>
        </w:rPr>
        <w:t>无。</w:t>
      </w:r>
    </w:p>
    <w:p/>
    <w:p>
      <w:pPr>
        <w:pStyle w:val="4"/>
      </w:pPr>
      <w:bookmarkStart w:id="284" w:name="_Local_prefix（本网号段表）"/>
      <w:bookmarkEnd w:id="284"/>
      <w:bookmarkStart w:id="285" w:name="_Toc187574213"/>
      <w:bookmarkStart w:id="286" w:name="_Toc384194003"/>
      <w:bookmarkStart w:id="287" w:name="_Toc125173565"/>
      <w:bookmarkStart w:id="288" w:name="_Toc124509786"/>
      <w:r>
        <w:rPr>
          <w:rFonts w:hint="eastAsia"/>
        </w:rPr>
        <w:t>SSMN_STAT_H_CALL</w:t>
      </w:r>
      <w:bookmarkEnd w:id="285"/>
      <w:bookmarkEnd w:id="286"/>
    </w:p>
    <w:p>
      <w:pPr>
        <w:rPr>
          <w:b/>
        </w:rPr>
      </w:pPr>
      <w:r>
        <w:rPr>
          <w:rFonts w:hint="eastAsia"/>
          <w:b/>
        </w:rPr>
        <w:t>[功能]</w:t>
      </w:r>
    </w:p>
    <w:p>
      <w:r>
        <w:rPr>
          <w:rFonts w:hint="eastAsia"/>
        </w:rPr>
        <w:t>该表中存放每小时的虚、实号码呼叫统计（呼入、呼出、IVR）。</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716"/>
        <w:gridCol w:w="10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716"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716"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统计日期（精确到小时）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2824" w:type="dxa"/>
            <w:gridSpan w:val="2"/>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716"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w:t>
            </w:r>
            <w:r>
              <w:rPr>
                <w:rFonts w:hint="eastAsia" w:cs="Arial"/>
                <w:bCs/>
              </w:rPr>
              <w:t>SUCCESS</w:t>
            </w:r>
            <w:r>
              <w:rPr>
                <w:rFonts w:cs="Arial"/>
                <w:bCs/>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w:t>
            </w:r>
            <w:r>
              <w:rPr>
                <w:rFonts w:hint="eastAsia" w:cs="Arial"/>
                <w:bCs/>
              </w:rPr>
              <w:t>SUCCESS</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呼叫管理热线时长(秒)</w:t>
            </w:r>
          </w:p>
        </w:tc>
      </w:tr>
    </w:tbl>
    <w:p>
      <w:pPr>
        <w:rPr>
          <w:b/>
        </w:rPr>
      </w:pPr>
      <w:r>
        <w:rPr>
          <w:rFonts w:hint="eastAsia"/>
          <w:b/>
        </w:rPr>
        <w:t>[主键]</w:t>
      </w:r>
    </w:p>
    <w:p>
      <w:r>
        <w:t>PK_SSMN_STAT_</w:t>
      </w:r>
      <w:r>
        <w:rPr>
          <w:rFonts w:hint="eastAsia"/>
        </w:rPr>
        <w:t>H_CALL</w:t>
      </w:r>
      <w:r>
        <w:t xml:space="preserve"> (STAT_TIME</w:t>
      </w:r>
      <w:r>
        <w:rPr>
          <w:rFonts w:hint="eastAsia"/>
        </w:rPr>
        <w:t>,Type</w:t>
      </w:r>
      <w:r>
        <w:t>)</w:t>
      </w:r>
    </w:p>
    <w:p>
      <w:pPr>
        <w:rPr>
          <w:b/>
        </w:rPr>
      </w:pPr>
      <w:r>
        <w:rPr>
          <w:rFonts w:hint="eastAsia"/>
          <w:b/>
        </w:rPr>
        <w:t>[索引]</w:t>
      </w:r>
    </w:p>
    <w:p>
      <w:r>
        <w:rPr>
          <w:rFonts w:hint="eastAsia"/>
        </w:rPr>
        <w:t>无。</w:t>
      </w:r>
    </w:p>
    <w:p>
      <w:pPr>
        <w:pStyle w:val="4"/>
      </w:pPr>
      <w:bookmarkStart w:id="289" w:name="_Toc187574214"/>
      <w:bookmarkStart w:id="290" w:name="_Toc384194004"/>
      <w:r>
        <w:rPr>
          <w:rFonts w:hint="eastAsia"/>
        </w:rPr>
        <w:t>SSMN_STAT_D_VRNUM</w:t>
      </w:r>
      <w:bookmarkEnd w:id="289"/>
      <w:bookmarkEnd w:id="290"/>
    </w:p>
    <w:p>
      <w:pPr>
        <w:rPr>
          <w:b/>
        </w:rPr>
      </w:pPr>
      <w:r>
        <w:rPr>
          <w:rFonts w:hint="eastAsia"/>
          <w:b/>
        </w:rPr>
        <w:t>[功能]</w:t>
      </w:r>
    </w:p>
    <w:p>
      <w:r>
        <w:rPr>
          <w:rFonts w:hint="eastAsia"/>
        </w:rPr>
        <w:t>该表中存放每天虚、实号码的用户、号码、业务使用统计。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统计类型</w:t>
            </w:r>
          </w:p>
          <w:p>
            <w:pPr>
              <w:rPr>
                <w:rFonts w:cs="Arial"/>
              </w:rPr>
            </w:pPr>
            <w:r>
              <w:rPr>
                <w:rFonts w:hint="eastAsia" w:cs="Arial"/>
              </w:rPr>
              <w:t xml:space="preserve">0 </w:t>
            </w:r>
            <w:r>
              <w:rPr>
                <w:rFonts w:cs="Arial"/>
              </w:rPr>
              <w:t>–</w:t>
            </w:r>
            <w:r>
              <w:rPr>
                <w:rFonts w:hint="eastAsia" w:cs="Arial"/>
              </w:rPr>
              <w:t xml:space="preserve"> 虚号码</w:t>
            </w:r>
          </w:p>
          <w:p>
            <w:pPr>
              <w:rPr>
                <w:rFonts w:cs="Arial"/>
              </w:rPr>
            </w:pPr>
            <w:r>
              <w:rPr>
                <w:rFonts w:hint="eastAsia" w:cs="Arial"/>
              </w:rPr>
              <w:t xml:space="preserve">1 </w:t>
            </w:r>
            <w:r>
              <w:rPr>
                <w:rFonts w:cs="Arial"/>
              </w:rPr>
              <w:t>–</w:t>
            </w:r>
            <w:r>
              <w:rPr>
                <w:rFonts w:hint="eastAsia" w:cs="Arial"/>
              </w:rPr>
              <w:t xml:space="preserve"> 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CUR_USER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de-DE"/>
              </w:rPr>
            </w:pPr>
            <w:r>
              <w:rPr>
                <w:rFonts w:hint="eastAsia" w:cs="Arial"/>
                <w:bCs/>
                <w:lang w:val="de-DE"/>
              </w:rPr>
              <w:t>SMS_CH_NUM_USER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使用短信换号的用户数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de-DE"/>
              </w:rPr>
            </w:pPr>
            <w:r>
              <w:rPr>
                <w:rFonts w:hint="eastAsia" w:cs="Arial"/>
                <w:bCs/>
                <w:lang w:val="de-DE"/>
              </w:rPr>
              <w:t>PREREGIST_USER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本日预注册的用户数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de-DE"/>
              </w:rPr>
            </w:pPr>
            <w:r>
              <w:rPr>
                <w:rFonts w:hint="eastAsia" w:cs="Arial"/>
                <w:bCs/>
                <w:lang w:val="de-DE"/>
              </w:rPr>
              <w:t>U_APP_CXL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本日注册又注销的用户数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U_APP_WEB</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6</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本日通过WEB注册的用户数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U_APP_IVR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本日通过IVR注册的用户数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U_APP_SMS</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本日通过SMS注册的用户数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U_APP_BOSS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ascii="宋体" w:hAnsi="宋体" w:cs="宋体"/>
                <w:bCs/>
                <w:lang w:val="en-GB"/>
              </w:rPr>
              <w:t>本日</w:t>
            </w:r>
            <w:r>
              <w:rPr>
                <w:rFonts w:hint="eastAsia" w:cs="Arial"/>
                <w:bCs/>
                <w:lang w:val="en-GB"/>
              </w:rPr>
              <w:t>通过运营商热线注册的用户数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U_APP_BY_OTHER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本日非自主注册的用户数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U_APP_OTHER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本日其它方式注册的用户数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U_CXL_WEB</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6</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本日通过WEB注销的用户数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U_CXL_IVR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本日通过IVR注销的用户数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U_CXL_SMS</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本日通过SMS注销的用户数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U_CXL_BOSS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ascii="宋体" w:hAnsi="宋体" w:cs="宋体"/>
                <w:bCs/>
                <w:lang w:val="en-GB"/>
              </w:rPr>
              <w:t>本日</w:t>
            </w:r>
            <w:r>
              <w:rPr>
                <w:rFonts w:hint="eastAsia" w:cs="Arial"/>
                <w:bCs/>
                <w:lang w:val="en-GB"/>
              </w:rPr>
              <w:t>通过运营商热线注销的用户数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U_CXL_BY_OTHER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本日非自主注销的用户数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U_CXL_OTHER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本日其它方式注销的用户数（拆机模块）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CUR_USER_NUM1</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本日拥有1个虚号码的用户数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CUR_USER_NUM2</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本日拥有2个虚号码的用户数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本日拥有3个虚号码的用户数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4</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本日拥有4个虚号码的用户数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5</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本日拥有5个虚号码的用户数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CUR_NUM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CUR_FREE_NUM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当前免费虚/实号码数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CUR_FREEZE_NUM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本日冷冻号码数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CUR_KEEP_NUM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本日保留号码数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APP_NUM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APP_FREE_NUM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本日注册免费虚/实号码数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本日注销虚/实号码数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CXL_FREE_NUM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本日注销免费虚/实号码数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BH_BEGIN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本日第一个忙时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BH_END</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本日最后一个忙时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本日最忙时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BH_CALL_N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忙时呼叫数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BH_CALL_SUCCESS_N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忙时成功呼叫数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BH_CALL_T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忙时呼叫时长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MBH_CALL_N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最忙时呼叫数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MBH_CALL_SUCCESS_N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最忙时成功呼叫数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MBH_CALL_T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最忙时呼叫时长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本日固话呼入数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本日固话成功呼入数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本日固话呼入时长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本日联通呼入数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本日联通成功呼入数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本日联通呼入时长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本日移动呼入数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本日移动呼入数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本日移动呼入时长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rPr>
              <w:t>平均一日内至少一次呼入呼出的用户数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注册后至少进行过一次呼入呼出的但不足平均三个月内一次呼入呼出的用户数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ACTIVE_NONE</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rPr>
              <w:t>注册后从来没有进行过呼入呼出的用户数。</w:t>
            </w:r>
          </w:p>
        </w:tc>
      </w:tr>
    </w:tbl>
    <w:p>
      <w:pPr>
        <w:rPr>
          <w:b/>
        </w:rPr>
      </w:pPr>
      <w:r>
        <w:rPr>
          <w:rFonts w:hint="eastAsia"/>
          <w:b/>
        </w:rPr>
        <w:t>[主键]</w:t>
      </w:r>
    </w:p>
    <w:p>
      <w:r>
        <w:t>PK_SSMN_STAT_</w:t>
      </w:r>
      <w:r>
        <w:rPr>
          <w:rFonts w:hint="eastAsia"/>
        </w:rPr>
        <w:t>D_VRNUM</w:t>
      </w:r>
      <w:r>
        <w:t xml:space="preserve"> (STAT_TIME</w:t>
      </w:r>
      <w:r>
        <w:rPr>
          <w:rFonts w:hint="eastAsia"/>
        </w:rPr>
        <w:t>, TYPE</w:t>
      </w:r>
      <w:r>
        <w:t>)</w:t>
      </w:r>
    </w:p>
    <w:p>
      <w:pPr>
        <w:rPr>
          <w:b/>
        </w:rPr>
      </w:pPr>
      <w:r>
        <w:rPr>
          <w:rFonts w:hint="eastAsia"/>
          <w:b/>
        </w:rPr>
        <w:t>[索引]</w:t>
      </w:r>
    </w:p>
    <w:p>
      <w:r>
        <w:rPr>
          <w:rFonts w:hint="eastAsia"/>
        </w:rPr>
        <w:t>无。</w:t>
      </w:r>
    </w:p>
    <w:p>
      <w:pPr>
        <w:pStyle w:val="4"/>
      </w:pPr>
      <w:bookmarkStart w:id="291" w:name="_Toc187574215"/>
      <w:bookmarkStart w:id="292" w:name="_Toc384194005"/>
      <w:r>
        <w:rPr>
          <w:rFonts w:hint="eastAsia"/>
        </w:rPr>
        <w:t>SSMN_STAT_D_MV</w:t>
      </w:r>
      <w:bookmarkEnd w:id="291"/>
      <w:bookmarkEnd w:id="292"/>
    </w:p>
    <w:p>
      <w:pPr>
        <w:rPr>
          <w:b/>
        </w:rPr>
      </w:pPr>
      <w:r>
        <w:rPr>
          <w:rFonts w:hint="eastAsia"/>
          <w:b/>
        </w:rPr>
        <w:t>[功能]</w:t>
      </w:r>
    </w:p>
    <w:p>
      <w:r>
        <w:rPr>
          <w:rFonts w:hint="eastAsia"/>
        </w:rPr>
        <w:t>该表中存放每天魔话的用户、号码、业务使用统计。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CUR_USER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CUR_NUM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当前魔话号码数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CALLIN_LN_N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CALLIN_LN_SUCCESS_N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本日本网成功呼入数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CALLIN_LN_T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CALLIN_FN_N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CALLIN_FN_SUCCESS_N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本日异网成功呼入数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CALLIN_FN_T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CALLOUT_L_LN_N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本日本省本网呼出数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CALLOUT_L_LN_SUCCESS_N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本日本省本网成功呼出数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CALLOUT_L_LN_T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本日本省本网呼出时长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CALLOUT_L_FN_N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本日本省异网呼出数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CALLOUT_L_FN_SUCCESS_N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本日本省异网成功呼出数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CALLOUT_L_FN_T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本日本省异网呼出时长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CALLOUT_F_LN_N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本日外省本网呼出数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CALLOUT_F_LN_SUCCESS_N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本日外省本网成功呼出数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CALLOUT_F_LN_T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本日外省本网呼出时长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CALLOUT_F_FN_N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本日外省异网呼出数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CALLOUT_F_FN_SUCCESS_N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本日外省异网成功呼出数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CALLOUT_F_FN_T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本日外省异网呼出时长</w:t>
            </w:r>
          </w:p>
        </w:tc>
      </w:tr>
    </w:tbl>
    <w:p>
      <w:pPr>
        <w:rPr>
          <w:b/>
        </w:rPr>
      </w:pPr>
      <w:r>
        <w:rPr>
          <w:rFonts w:hint="eastAsia"/>
          <w:b/>
        </w:rPr>
        <w:t>[主键]</w:t>
      </w:r>
    </w:p>
    <w:p>
      <w:r>
        <w:t>PK_SSMN_STAT_</w:t>
      </w:r>
      <w:r>
        <w:rPr>
          <w:rFonts w:hint="eastAsia"/>
        </w:rPr>
        <w:t>D_MV</w:t>
      </w:r>
      <w:r>
        <w:t xml:space="preserve"> (STAT_TIME)</w:t>
      </w:r>
    </w:p>
    <w:p>
      <w:pPr>
        <w:rPr>
          <w:b/>
        </w:rPr>
      </w:pPr>
      <w:r>
        <w:rPr>
          <w:rFonts w:hint="eastAsia"/>
          <w:b/>
        </w:rPr>
        <w:t>[索引]</w:t>
      </w:r>
    </w:p>
    <w:p>
      <w:r>
        <w:rPr>
          <w:rFonts w:hint="eastAsia"/>
        </w:rPr>
        <w:t>无。</w:t>
      </w:r>
    </w:p>
    <w:p>
      <w:pPr>
        <w:pStyle w:val="4"/>
      </w:pPr>
      <w:bookmarkStart w:id="293" w:name="_Toc187574216"/>
      <w:bookmarkStart w:id="294" w:name="_Toc384194006"/>
      <w:r>
        <w:rPr>
          <w:rFonts w:hint="eastAsia"/>
        </w:rPr>
        <w:t>SSMN_STAT_D_HIDE_NUM_CALL</w:t>
      </w:r>
      <w:bookmarkEnd w:id="293"/>
      <w:bookmarkEnd w:id="294"/>
    </w:p>
    <w:p>
      <w:pPr>
        <w:rPr>
          <w:b/>
        </w:rPr>
      </w:pPr>
      <w:r>
        <w:rPr>
          <w:rFonts w:hint="eastAsia"/>
          <w:b/>
        </w:rPr>
        <w:t>[功能]</w:t>
      </w:r>
    </w:p>
    <w:p>
      <w:r>
        <w:rPr>
          <w:rFonts w:hint="eastAsia"/>
        </w:rPr>
        <w:t>该表中存放每天隐藏号码业务使用统计。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rPr>
              <w:t>平均一日内至少一次呼入呼出的用户数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至少进行过一次呼入呼出的但不足平均三个月内一次呼入呼出的用户数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bookmarkStart w:id="295" w:name="OLE_LINK7"/>
            <w:r>
              <w:rPr>
                <w:rFonts w:hint="eastAsia" w:cs="Arial"/>
                <w:bCs/>
              </w:rPr>
              <w:t>HIDENUM_USER</w:t>
            </w:r>
            <w:bookmarkEnd w:id="295"/>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rPr>
              <w:t>隐藏号码用户总数</w:t>
            </w:r>
          </w:p>
        </w:tc>
      </w:tr>
    </w:tbl>
    <w:p>
      <w:pPr>
        <w:rPr>
          <w:b/>
        </w:rPr>
      </w:pPr>
      <w:r>
        <w:rPr>
          <w:rFonts w:hint="eastAsia"/>
          <w:b/>
        </w:rPr>
        <w:t>[主键]</w:t>
      </w:r>
    </w:p>
    <w:p>
      <w:r>
        <w:t>PK_SSMN_STAT_</w:t>
      </w:r>
      <w:r>
        <w:rPr>
          <w:rFonts w:hint="eastAsia"/>
        </w:rPr>
        <w:t>D_HIDE_NUM_CALL</w:t>
      </w:r>
      <w:r>
        <w:t xml:space="preserve"> (STAT_TIME)</w:t>
      </w:r>
    </w:p>
    <w:p>
      <w:pPr>
        <w:rPr>
          <w:b/>
        </w:rPr>
      </w:pPr>
      <w:r>
        <w:rPr>
          <w:rFonts w:hint="eastAsia"/>
          <w:b/>
        </w:rPr>
        <w:t>[索引]</w:t>
      </w:r>
    </w:p>
    <w:p>
      <w:r>
        <w:rPr>
          <w:rFonts w:hint="eastAsia"/>
        </w:rPr>
        <w:t>无。</w:t>
      </w:r>
    </w:p>
    <w:p>
      <w:pPr>
        <w:pStyle w:val="4"/>
      </w:pPr>
      <w:bookmarkStart w:id="296" w:name="_Toc384194007"/>
      <w:bookmarkStart w:id="297" w:name="_Toc187574217"/>
      <w:r>
        <w:rPr>
          <w:rFonts w:hint="eastAsia"/>
        </w:rPr>
        <w:t>SSMN_STAT_D_SMS</w:t>
      </w:r>
      <w:bookmarkEnd w:id="296"/>
      <w:bookmarkEnd w:id="297"/>
    </w:p>
    <w:p>
      <w:pPr>
        <w:rPr>
          <w:b/>
        </w:rPr>
      </w:pPr>
      <w:r>
        <w:rPr>
          <w:rFonts w:hint="eastAsia"/>
          <w:b/>
        </w:rPr>
        <w:t>[功能]</w:t>
      </w:r>
    </w:p>
    <w:p>
      <w:r>
        <w:rPr>
          <w:rFonts w:hint="eastAsia"/>
        </w:rPr>
        <w:t>该表中存放每天短信的业务使用统计。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RECV</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本日接收短信数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SEND</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本日发送短信数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本日发送短信失败数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SEND_FAIL_NUM_FORBIDDEN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本日因禁拨号码失败数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SEND_FAIL_NUM_INVALID</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本日因号码无效失败数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SEND_FAIL_NUM_OFF</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本日因号码关机失败数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SEND_FAIL_BLACK_LIST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本日因限制名单失败数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SEND_FAIL_NON_USER</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本日因非业务用户失败数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本日因其它原因失败数</w:t>
            </w:r>
          </w:p>
        </w:tc>
      </w:tr>
    </w:tbl>
    <w:p>
      <w:pPr>
        <w:rPr>
          <w:b/>
        </w:rPr>
      </w:pPr>
      <w:r>
        <w:rPr>
          <w:rFonts w:hint="eastAsia"/>
          <w:b/>
        </w:rPr>
        <w:t>[主键]</w:t>
      </w:r>
    </w:p>
    <w:p>
      <w:r>
        <w:t>PK_SSMN_STAT_</w:t>
      </w:r>
      <w:r>
        <w:rPr>
          <w:rFonts w:hint="eastAsia"/>
        </w:rPr>
        <w:t>D_SMS</w:t>
      </w:r>
      <w:r>
        <w:t>(STAT_TIME)</w:t>
      </w:r>
    </w:p>
    <w:p>
      <w:pPr>
        <w:rPr>
          <w:b/>
        </w:rPr>
      </w:pPr>
      <w:r>
        <w:rPr>
          <w:rFonts w:hint="eastAsia"/>
          <w:b/>
        </w:rPr>
        <w:t>[索引]</w:t>
      </w:r>
    </w:p>
    <w:p>
      <w:r>
        <w:rPr>
          <w:rFonts w:hint="eastAsia"/>
        </w:rPr>
        <w:t>无。</w:t>
      </w:r>
    </w:p>
    <w:p>
      <w:pPr>
        <w:pStyle w:val="4"/>
      </w:pPr>
      <w:bookmarkStart w:id="298" w:name="_Toc384194008"/>
      <w:r>
        <w:t>SSMN_STAT_M_REVENUE</w:t>
      </w:r>
      <w:bookmarkEnd w:id="298"/>
    </w:p>
    <w:p>
      <w:pPr>
        <w:rPr>
          <w:b/>
        </w:rPr>
      </w:pPr>
      <w:r>
        <w:rPr>
          <w:rFonts w:hint="eastAsia"/>
          <w:b/>
        </w:rPr>
        <w:t>[功能]</w:t>
      </w:r>
    </w:p>
    <w:p>
      <w:r>
        <w:rPr>
          <w:rFonts w:hint="eastAsia"/>
        </w:rPr>
        <w:t>该表中存放每月的统计信息。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本月收取月租的用户数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本月收取月租的虚号码数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本月收取的月租(分)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本月收取的信息费(元)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SMS</w:t>
            </w: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本月收取的短信费(元)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SERVICEREVENUE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业务按次使用费(分)</w:t>
            </w:r>
          </w:p>
        </w:tc>
      </w:tr>
    </w:tbl>
    <w:p>
      <w:pPr>
        <w:rPr>
          <w:b/>
        </w:rPr>
      </w:pPr>
      <w:r>
        <w:rPr>
          <w:rFonts w:hint="eastAsia"/>
          <w:b/>
        </w:rPr>
        <w:t>[主键]</w:t>
      </w:r>
    </w:p>
    <w:p>
      <w:r>
        <w:t>PK_SSMN_STAT_</w:t>
      </w:r>
      <w:r>
        <w:rPr>
          <w:rFonts w:hint="eastAsia"/>
        </w:rPr>
        <w:t>M_REVENUE</w:t>
      </w:r>
      <w:r>
        <w:t xml:space="preserve"> (STAT_TIME)</w:t>
      </w:r>
    </w:p>
    <w:p>
      <w:pPr>
        <w:rPr>
          <w:b/>
        </w:rPr>
      </w:pPr>
      <w:r>
        <w:rPr>
          <w:rFonts w:hint="eastAsia"/>
          <w:b/>
        </w:rPr>
        <w:t>[索引]</w:t>
      </w:r>
    </w:p>
    <w:p>
      <w:r>
        <w:rPr>
          <w:rFonts w:hint="eastAsia"/>
        </w:rPr>
        <w:t>无。</w:t>
      </w:r>
    </w:p>
    <w:p/>
    <w:p>
      <w:pPr>
        <w:pStyle w:val="4"/>
      </w:pPr>
      <w:bookmarkStart w:id="299" w:name="_Toc384194009"/>
      <w:r>
        <w:rPr>
          <w:rFonts w:hint="eastAsia"/>
        </w:rPr>
        <w:t>Local_prefix(本网号段表)</w:t>
      </w:r>
      <w:bookmarkEnd w:id="287"/>
      <w:bookmarkEnd w:id="288"/>
      <w:bookmarkEnd w:id="299"/>
    </w:p>
    <w:p>
      <w:pPr>
        <w:rPr>
          <w:b/>
        </w:rPr>
      </w:pPr>
      <w:r>
        <w:rPr>
          <w:rFonts w:hint="eastAsia"/>
          <w:b/>
        </w:rPr>
        <w:t>[功能]</w:t>
      </w:r>
    </w:p>
    <w:p>
      <w:r>
        <w:rPr>
          <w:rFonts w:hint="eastAsia"/>
        </w:rPr>
        <w:t>该表中存放本网号段，包括业务接入码。</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本网号段，包括业务接入码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Description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(32)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描述</w:t>
            </w:r>
          </w:p>
        </w:tc>
      </w:tr>
    </w:tbl>
    <w:p>
      <w:pPr>
        <w:rPr>
          <w:b/>
        </w:rPr>
      </w:pPr>
      <w:r>
        <w:rPr>
          <w:rFonts w:hint="eastAsia"/>
          <w:b/>
        </w:rPr>
        <w:t>[主键]</w:t>
      </w:r>
    </w:p>
    <w:p>
      <w:r>
        <w:t>PK_LOCAL_PREFIX (Prefix)</w:t>
      </w:r>
    </w:p>
    <w:p>
      <w:pPr>
        <w:rPr>
          <w:b/>
        </w:rPr>
      </w:pPr>
      <w:r>
        <w:rPr>
          <w:rFonts w:hint="eastAsia"/>
          <w:b/>
        </w:rPr>
        <w:t>[索引]</w:t>
      </w:r>
    </w:p>
    <w:p>
      <w:r>
        <w:rPr>
          <w:rFonts w:hint="eastAsia"/>
        </w:rPr>
        <w:t>无。</w:t>
      </w:r>
    </w:p>
    <w:p/>
    <w:p>
      <w:pPr>
        <w:pStyle w:val="4"/>
      </w:pPr>
      <w:bookmarkStart w:id="300" w:name="_SSMN_Rest_Number（禁止注册SSMN业务号码前缀）"/>
      <w:bookmarkEnd w:id="300"/>
      <w:bookmarkStart w:id="301" w:name="_Toc124509787"/>
      <w:bookmarkStart w:id="302" w:name="_Toc125173566"/>
      <w:bookmarkStart w:id="303" w:name="_Toc384194010"/>
      <w:r>
        <w:t>SSMN_</w:t>
      </w:r>
      <w:r>
        <w:rPr>
          <w:rFonts w:hint="eastAsia"/>
        </w:rPr>
        <w:t>Rest_Number(允许注册SSMN副号码前缀</w:t>
      </w:r>
      <w:bookmarkEnd w:id="262"/>
      <w:r>
        <w:rPr>
          <w:rFonts w:hint="eastAsia"/>
        </w:rPr>
        <w:t>)</w:t>
      </w:r>
      <w:bookmarkEnd w:id="301"/>
      <w:bookmarkEnd w:id="302"/>
      <w:bookmarkEnd w:id="303"/>
    </w:p>
    <w:p>
      <w:pPr>
        <w:rPr>
          <w:b/>
        </w:rPr>
      </w:pPr>
      <w:r>
        <w:rPr>
          <w:rFonts w:hint="eastAsia"/>
          <w:b/>
        </w:rPr>
        <w:t>[功能]</w:t>
      </w:r>
    </w:p>
    <w:p>
      <w:r>
        <w:rPr>
          <w:rFonts w:hint="eastAsia"/>
        </w:rPr>
        <w:t>该表中存放禁止注册SSMN副号码的前缀。</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Rest_</w:t>
            </w:r>
            <w:r>
              <w:rPr>
                <w:rFonts w:cs="Arial"/>
                <w:b/>
              </w:rPr>
              <w:t>Number</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号码前缀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Char(1)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Y:允许注册SSMN业务</w:t>
            </w:r>
          </w:p>
          <w:p>
            <w:pPr>
              <w:rPr>
                <w:rFonts w:cs="Arial"/>
              </w:rPr>
            </w:pPr>
            <w:r>
              <w:rPr>
                <w:rFonts w:hint="eastAsia" w:cs="Arial"/>
              </w:rPr>
              <w:t>N:不允许注册SSMN业务</w:t>
            </w:r>
          </w:p>
        </w:tc>
      </w:tr>
    </w:tbl>
    <w:p>
      <w:pPr>
        <w:rPr>
          <w:b/>
        </w:rPr>
      </w:pPr>
      <w:r>
        <w:rPr>
          <w:rFonts w:hint="eastAsia"/>
          <w:b/>
        </w:rPr>
        <w:t>[主键]</w:t>
      </w:r>
    </w:p>
    <w:p>
      <w:pPr>
        <w:rPr>
          <w:b/>
        </w:rPr>
      </w:pPr>
      <w:r>
        <w:rPr>
          <w:rFonts w:hint="eastAsia"/>
        </w:rPr>
        <w:t>PK_SSMN_Rest_Number (Rest_Number)</w:t>
      </w:r>
    </w:p>
    <w:p>
      <w:pPr>
        <w:rPr>
          <w:b/>
        </w:rPr>
      </w:pPr>
      <w:r>
        <w:rPr>
          <w:rFonts w:hint="eastAsia"/>
          <w:b/>
        </w:rPr>
        <w:t xml:space="preserve"> [索引]</w:t>
      </w:r>
    </w:p>
    <w:p>
      <w:r>
        <w:rPr>
          <w:rFonts w:hint="eastAsia"/>
        </w:rPr>
        <w:t>无。</w:t>
      </w:r>
    </w:p>
    <w:p>
      <w:pPr>
        <w:pStyle w:val="4"/>
      </w:pPr>
      <w:bookmarkStart w:id="304" w:name="_SSMN_Spread（推广用户表）"/>
      <w:bookmarkEnd w:id="304"/>
      <w:bookmarkStart w:id="305" w:name="_Toc110919696"/>
      <w:bookmarkStart w:id="306" w:name="_Toc111898260"/>
      <w:bookmarkStart w:id="307" w:name="_Toc111897659"/>
      <w:bookmarkStart w:id="308" w:name="_Toc125173567"/>
      <w:bookmarkStart w:id="309" w:name="_Toc124509788"/>
      <w:bookmarkStart w:id="310" w:name="_Toc384194011"/>
      <w:r>
        <w:t>SSMN_</w:t>
      </w:r>
      <w:r>
        <w:rPr>
          <w:rFonts w:hint="eastAsia"/>
        </w:rPr>
        <w:t>Spread(推广用户表</w:t>
      </w:r>
      <w:bookmarkEnd w:id="305"/>
      <w:bookmarkEnd w:id="306"/>
      <w:bookmarkEnd w:id="307"/>
      <w:r>
        <w:rPr>
          <w:rFonts w:hint="eastAsia"/>
        </w:rPr>
        <w:t>)</w:t>
      </w:r>
      <w:bookmarkEnd w:id="308"/>
      <w:bookmarkEnd w:id="309"/>
      <w:bookmarkEnd w:id="310"/>
    </w:p>
    <w:p>
      <w:pPr>
        <w:rPr>
          <w:b/>
        </w:rPr>
      </w:pPr>
      <w:r>
        <w:rPr>
          <w:rFonts w:hint="eastAsia"/>
          <w:b/>
        </w:rPr>
        <w:t>[功能]</w:t>
      </w:r>
    </w:p>
    <w:p>
      <w:r>
        <w:rPr>
          <w:rFonts w:hint="eastAsia"/>
        </w:rPr>
        <w:t>该表中存放已经发送过关联短信的手机号码。</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MSISDN</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用户手机号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rPr>
              <w:t>Spread_Times</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(5)</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发送关联短信次数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rPr>
              <w:t>Last_Upd_time</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上次发送关联短信时间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856"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PK_SSMN_SPREAD (MSISDN)</w:t>
      </w:r>
    </w:p>
    <w:p>
      <w:pPr>
        <w:rPr>
          <w:b/>
        </w:rPr>
      </w:pPr>
      <w:r>
        <w:rPr>
          <w:rFonts w:hint="eastAsia"/>
          <w:b/>
        </w:rPr>
        <w:t>[索引]</w:t>
      </w:r>
    </w:p>
    <w:p>
      <w:r>
        <w:rPr>
          <w:rFonts w:hint="eastAsia"/>
        </w:rPr>
        <w:t>无。</w:t>
      </w:r>
    </w:p>
    <w:p/>
    <w:p>
      <w:pPr>
        <w:pStyle w:val="4"/>
      </w:pPr>
      <w:bookmarkStart w:id="311" w:name="_SSMN_EnableNumber（可用虚号码表）"/>
      <w:bookmarkEnd w:id="311"/>
      <w:bookmarkStart w:id="312" w:name="_Toc125173568"/>
      <w:bookmarkStart w:id="313" w:name="_Toc124509789"/>
      <w:bookmarkStart w:id="314" w:name="_Toc384194012"/>
      <w:r>
        <w:t>SSMN_</w:t>
      </w:r>
      <w:r>
        <w:rPr>
          <w:rFonts w:hint="eastAsia"/>
        </w:rPr>
        <w:t>EnableNumber(号码资源表)</w:t>
      </w:r>
      <w:bookmarkEnd w:id="312"/>
      <w:bookmarkEnd w:id="313"/>
      <w:bookmarkEnd w:id="314"/>
    </w:p>
    <w:p>
      <w:pPr>
        <w:rPr>
          <w:b/>
        </w:rPr>
      </w:pPr>
      <w:r>
        <w:rPr>
          <w:rFonts w:hint="eastAsia"/>
          <w:b/>
        </w:rPr>
        <w:t>[功能]</w:t>
      </w:r>
    </w:p>
    <w:p>
      <w:r>
        <w:rPr>
          <w:rFonts w:hint="eastAsia"/>
        </w:rPr>
        <w:t>该表中存放系统中可用的虚号码表。</w:t>
      </w:r>
    </w:p>
    <w:p>
      <w:pPr>
        <w:rPr>
          <w:b/>
        </w:rPr>
      </w:pPr>
      <w:r>
        <w:rPr>
          <w:rFonts w:hint="eastAsia"/>
          <w:b/>
        </w:rPr>
        <w:t>[表定义]</w:t>
      </w:r>
    </w:p>
    <w:tbl>
      <w:tblPr>
        <w:tblStyle w:val="36"/>
        <w:tblW w:w="850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6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6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6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-1;企业用户保号状态（一卡多号中央系统同步时使用）</w:t>
            </w:r>
          </w:p>
          <w:p>
            <w:pPr>
              <w:rPr>
                <w:rFonts w:cs="Arial"/>
              </w:rPr>
            </w:pPr>
            <w:r>
              <w:rPr>
                <w:rFonts w:hint="eastAsia" w:cs="Arial"/>
              </w:rPr>
              <w:t>0为可用</w:t>
            </w:r>
          </w:p>
          <w:p>
            <w:pPr>
              <w:rPr>
                <w:rFonts w:cs="Arial"/>
              </w:rPr>
            </w:pPr>
            <w:r>
              <w:rPr>
                <w:rFonts w:hint="eastAsia" w:cs="Arial"/>
              </w:rPr>
              <w:t>1为已经分配</w:t>
            </w:r>
          </w:p>
          <w:p>
            <w:pPr>
              <w:rPr>
                <w:rFonts w:cs="Arial"/>
              </w:rPr>
            </w:pPr>
            <w:r>
              <w:rPr>
                <w:rFonts w:hint="eastAsia" w:cs="Arial"/>
              </w:rPr>
              <w:t>2为封号状态</w:t>
            </w:r>
          </w:p>
          <w:p>
            <w:pPr>
              <w:rPr>
                <w:rFonts w:cs="Arial"/>
              </w:rPr>
            </w:pPr>
            <w:r>
              <w:rPr>
                <w:rFonts w:hint="eastAsia" w:cs="Arial"/>
              </w:rPr>
              <w:t>3 未向HLR注册的实号码</w:t>
            </w:r>
          </w:p>
          <w:p>
            <w:pPr>
              <w:rPr>
                <w:rFonts w:cs="Arial"/>
              </w:rPr>
            </w:pPr>
            <w:r>
              <w:rPr>
                <w:rFonts w:hint="eastAsia" w:cs="Arial"/>
              </w:rPr>
              <w:t>4.已销户（灵动双号）</w:t>
            </w:r>
          </w:p>
          <w:p>
            <w:pPr>
              <w:rPr>
                <w:rFonts w:cs="Arial"/>
              </w:rPr>
            </w:pPr>
            <w:r>
              <w:rPr>
                <w:rFonts w:hint="eastAsia" w:cs="Arial"/>
              </w:rPr>
              <w:t>5.未销户（灵动双号）</w:t>
            </w:r>
          </w:p>
          <w:p>
            <w:pPr>
              <w:rPr>
                <w:rFonts w:cs="Arial"/>
              </w:rPr>
            </w:pPr>
            <w:r>
              <w:rPr>
                <w:rFonts w:hint="eastAsia" w:cs="Arial"/>
              </w:rPr>
              <w:t>6. 客户端选号占用状态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cs="Arial"/>
              </w:rPr>
              <w:tab/>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Type</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lang w:val="en-GB"/>
              </w:rPr>
              <w:t>是</w:t>
            </w:r>
          </w:p>
        </w:tc>
        <w:tc>
          <w:tcPr>
            <w:tcW w:w="286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p>
            <w:pPr>
              <w:rPr>
                <w:rFonts w:cs="Arial"/>
                <w:lang w:val="en-GB"/>
              </w:rPr>
            </w:pPr>
            <w:r>
              <w:rPr>
                <w:rFonts w:hint="eastAsia" w:cs="Arial"/>
                <w:lang w:val="en-GB"/>
              </w:rPr>
              <w:t>2：实号码是小灵通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Area_Id</w:t>
            </w:r>
          </w:p>
        </w:tc>
        <w:tc>
          <w:tcPr>
            <w:tcW w:w="1856"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p>
            <w:pPr>
              <w:rPr>
                <w:rFonts w:cs="Arial"/>
                <w:lang w:val="en-GB"/>
              </w:rPr>
            </w:pPr>
            <w:r>
              <w:rPr>
                <w:rFonts w:hint="eastAsia" w:cs="Arial"/>
              </w:rPr>
              <w:t>如果在prefix表中没有对应区号，则设置为空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MIN</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ascii="Verdana" w:hAnsi="Verdana"/>
                <w:sz w:val="20"/>
                <w:szCs w:val="20"/>
              </w:rPr>
              <w:t>Varchar2(18)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ascii="Verdana" w:hAnsi="Verdana"/>
                <w:sz w:val="20"/>
                <w:szCs w:val="20"/>
              </w:rPr>
              <w:t>移动识别码</w:t>
            </w:r>
            <w:r>
              <w:rPr>
                <w:rFonts w:hint="eastAsia" w:ascii="Verdana" w:hAnsi="Verdana"/>
                <w:sz w:val="20"/>
                <w:szCs w:val="20"/>
              </w:rPr>
              <w:t>（实号码用）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ascii="Verdana" w:hAnsi="Verdana"/>
                <w:sz w:val="20"/>
                <w:szCs w:val="20"/>
              </w:rPr>
              <w:t>ESN</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ascii="Verdana" w:hAnsi="Verdana"/>
                <w:sz w:val="20"/>
                <w:szCs w:val="20"/>
              </w:rPr>
              <w:t>Varchar2(18)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ascii="Verdana" w:hAnsi="Verdana"/>
                <w:sz w:val="20"/>
                <w:szCs w:val="20"/>
              </w:rPr>
              <w:t>电子串号</w:t>
            </w:r>
            <w:r>
              <w:rPr>
                <w:rFonts w:hint="eastAsia" w:ascii="Verdana" w:hAnsi="Verdana"/>
                <w:sz w:val="20"/>
                <w:szCs w:val="20"/>
              </w:rPr>
              <w:t>（实号码用）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ascii="Verdana" w:hAnsi="Verdana"/>
                <w:sz w:val="20"/>
                <w:szCs w:val="20"/>
              </w:rPr>
            </w:pPr>
            <w:r>
              <w:rPr>
                <w:rFonts w:hint="eastAsia" w:ascii="Verdana" w:hAnsi="Verdana"/>
                <w:sz w:val="20"/>
                <w:szCs w:val="20"/>
              </w:rPr>
              <w:t>HLR_GT</w:t>
            </w:r>
          </w:p>
        </w:tc>
        <w:tc>
          <w:tcPr>
            <w:tcW w:w="1856" w:type="dxa"/>
            <w:tcBorders>
              <w:top w:val="double" w:color="auto" w:sz="6" w:space="0"/>
              <w:left w:val="single" w:color="auto" w:sz="6" w:space="0"/>
              <w:bottom w:val="double" w:color="auto" w:sz="6" w:space="0"/>
              <w:right w:val="single" w:color="auto" w:sz="6" w:space="0"/>
            </w:tcBorders>
          </w:tcPr>
          <w:p>
            <w:pPr>
              <w:rPr>
                <w:rFonts w:ascii="Verdana" w:hAnsi="Verdana"/>
                <w:sz w:val="20"/>
                <w:szCs w:val="20"/>
              </w:rPr>
            </w:pPr>
            <w:r>
              <w:rPr>
                <w:rFonts w:ascii="Verdana" w:hAnsi="Verdana"/>
                <w:sz w:val="20"/>
                <w:szCs w:val="20"/>
              </w:rPr>
              <w:t>Varchar2(</w:t>
            </w:r>
            <w:r>
              <w:rPr>
                <w:rFonts w:hint="eastAsia" w:ascii="Verdana" w:hAnsi="Verdana"/>
                <w:sz w:val="20"/>
                <w:szCs w:val="20"/>
              </w:rPr>
              <w:t>32</w:t>
            </w:r>
            <w:r>
              <w:rPr>
                <w:rFonts w:ascii="Verdana" w:hAnsi="Verdana"/>
                <w:sz w:val="20"/>
                <w:szCs w:val="20"/>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ascii="Verdana" w:hAnsi="Verdana"/>
                <w:sz w:val="20"/>
                <w:szCs w:val="20"/>
              </w:rPr>
            </w:pPr>
            <w:r>
              <w:rPr>
                <w:rFonts w:hint="eastAsia" w:ascii="Verdana" w:hAnsi="Verdana"/>
                <w:sz w:val="20"/>
                <w:szCs w:val="20"/>
              </w:rPr>
              <w:t>HLR的GT号码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ascii="Verdana" w:hAnsi="Verdana"/>
                <w:sz w:val="20"/>
                <w:szCs w:val="20"/>
              </w:rPr>
            </w:pPr>
            <w:r>
              <w:rPr>
                <w:rFonts w:hint="eastAsia" w:ascii="Verdana" w:hAnsi="Verdana"/>
                <w:sz w:val="20"/>
                <w:szCs w:val="20"/>
              </w:rPr>
              <w:t>HLR_SSN</w:t>
            </w:r>
          </w:p>
        </w:tc>
        <w:tc>
          <w:tcPr>
            <w:tcW w:w="1856" w:type="dxa"/>
            <w:tcBorders>
              <w:top w:val="double" w:color="auto" w:sz="6" w:space="0"/>
              <w:left w:val="single" w:color="auto" w:sz="6" w:space="0"/>
              <w:bottom w:val="double" w:color="auto" w:sz="6" w:space="0"/>
              <w:right w:val="single" w:color="auto" w:sz="6" w:space="0"/>
            </w:tcBorders>
          </w:tcPr>
          <w:p>
            <w:pPr>
              <w:rPr>
                <w:rFonts w:ascii="Verdana" w:hAnsi="Verdana"/>
                <w:sz w:val="20"/>
                <w:szCs w:val="20"/>
              </w:rPr>
            </w:pPr>
            <w:r>
              <w:rPr>
                <w:rFonts w:ascii="Verdana" w:hAnsi="Verdana"/>
                <w:sz w:val="20"/>
                <w:szCs w:val="20"/>
              </w:rPr>
              <w:t>Varchar2(</w:t>
            </w:r>
            <w:r>
              <w:rPr>
                <w:rFonts w:hint="eastAsia" w:ascii="Verdana" w:hAnsi="Verdana"/>
                <w:sz w:val="20"/>
                <w:szCs w:val="20"/>
              </w:rPr>
              <w:t>32</w:t>
            </w:r>
            <w:r>
              <w:rPr>
                <w:rFonts w:ascii="Verdana" w:hAnsi="Verdana"/>
                <w:sz w:val="20"/>
                <w:szCs w:val="20"/>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ascii="Verdana" w:hAnsi="Verdana"/>
                <w:sz w:val="20"/>
                <w:szCs w:val="20"/>
              </w:rPr>
            </w:pPr>
            <w:r>
              <w:rPr>
                <w:rFonts w:hint="eastAsia" w:ascii="Verdana" w:hAnsi="Verdana"/>
                <w:sz w:val="20"/>
                <w:szCs w:val="20"/>
              </w:rPr>
              <w:t>HLR的SSN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ascii="Verdana" w:hAnsi="Verdana"/>
                <w:sz w:val="20"/>
                <w:szCs w:val="20"/>
              </w:rPr>
            </w:pPr>
            <w:r>
              <w:rPr>
                <w:rFonts w:cs="Arial"/>
              </w:rPr>
              <w:t>Grade</w:t>
            </w:r>
          </w:p>
        </w:tc>
        <w:tc>
          <w:tcPr>
            <w:tcW w:w="1856" w:type="dxa"/>
            <w:tcBorders>
              <w:top w:val="double" w:color="auto" w:sz="6" w:space="0"/>
              <w:left w:val="single" w:color="auto" w:sz="6" w:space="0"/>
              <w:bottom w:val="double" w:color="auto" w:sz="6" w:space="0"/>
              <w:right w:val="single" w:color="auto" w:sz="6" w:space="0"/>
            </w:tcBorders>
          </w:tcPr>
          <w:p>
            <w:pPr>
              <w:rPr>
                <w:rFonts w:ascii="Verdana" w:hAnsi="Verdana"/>
                <w:sz w:val="20"/>
                <w:szCs w:val="20"/>
              </w:rPr>
            </w:pPr>
            <w:r>
              <w:rPr>
                <w:rFonts w:cs="Arial"/>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与卡级别对应：（数值越大级别越高）</w:t>
            </w:r>
          </w:p>
          <w:p>
            <w:pPr>
              <w:rPr>
                <w:rFonts w:cs="Arial"/>
              </w:rPr>
            </w:pPr>
            <w:r>
              <w:rPr>
                <w:rFonts w:hint="eastAsia" w:cs="Arial"/>
              </w:rPr>
              <w:t>1：代表普通号（默认值）</w:t>
            </w:r>
          </w:p>
          <w:p>
            <w:pPr>
              <w:rPr>
                <w:rFonts w:cs="Arial"/>
              </w:rPr>
            </w:pPr>
            <w:r>
              <w:rPr>
                <w:rFonts w:hint="eastAsia" w:cs="Arial"/>
              </w:rPr>
              <w:t>2：代表高级靓号</w:t>
            </w:r>
          </w:p>
          <w:p>
            <w:pPr>
              <w:rPr>
                <w:rFonts w:cs="Arial"/>
              </w:rPr>
            </w:pPr>
            <w:r>
              <w:rPr>
                <w:rFonts w:hint="eastAsia" w:cs="Arial"/>
              </w:rPr>
              <w:t>3：代表顶级靓号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b/>
                <w:lang w:val="en-GB"/>
              </w:rPr>
              <w:t>MSISDN</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cs="Arial"/>
                <w:b/>
              </w:rPr>
              <w:t>Varchar2(</w:t>
            </w:r>
            <w:r>
              <w:rPr>
                <w:rFonts w:hint="eastAsia" w:cs="Arial"/>
                <w:b/>
              </w:rPr>
              <w:t>20</w:t>
            </w:r>
            <w:r>
              <w:rPr>
                <w:rFonts w:cs="Arial"/>
                <w: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cs="Arial"/>
                <w:b/>
                <w:lang w:val="en-GB"/>
              </w:rPr>
              <w:t>用户的MSISDN号码</w:t>
            </w:r>
            <w:r>
              <w:rPr>
                <w:rFonts w:cs="Arial"/>
                <w:b/>
              </w:rPr>
              <w:t>。</w:t>
            </w:r>
          </w:p>
        </w:tc>
      </w:tr>
    </w:tbl>
    <w:p>
      <w:pPr>
        <w:rPr>
          <w:b/>
        </w:rPr>
      </w:pPr>
      <w:r>
        <w:rPr>
          <w:rFonts w:hint="eastAsia"/>
          <w:b/>
        </w:rPr>
        <w:t>[主键]</w:t>
      </w:r>
    </w:p>
    <w:p>
      <w:r>
        <w:t>PK_SSMN_EnableNumber (</w:t>
      </w:r>
      <w:r>
        <w:rPr>
          <w:rFonts w:hint="eastAsia"/>
        </w:rPr>
        <w:t>EnableNumber</w:t>
      </w:r>
      <w:r>
        <w:t>)</w:t>
      </w:r>
    </w:p>
    <w:p>
      <w:pPr>
        <w:rPr>
          <w:b/>
        </w:rPr>
      </w:pPr>
      <w:r>
        <w:rPr>
          <w:rFonts w:hint="eastAsia"/>
          <w:b/>
        </w:rPr>
        <w:t>[索引]</w:t>
      </w:r>
    </w:p>
    <w:p>
      <w:r>
        <w:t>IDX1_SSMN_EnableNumber</w:t>
      </w:r>
      <w:r>
        <w:rPr>
          <w:rFonts w:hint="eastAsia"/>
        </w:rPr>
        <w:t>(Status)</w:t>
      </w:r>
    </w:p>
    <w:p>
      <w:r>
        <w:t>IDX</w:t>
      </w:r>
      <w:r>
        <w:rPr>
          <w:rFonts w:hint="eastAsia"/>
        </w:rPr>
        <w:t>2</w:t>
      </w:r>
      <w:r>
        <w:t>_SSMN_EnableNumber</w:t>
      </w:r>
      <w:r>
        <w:rPr>
          <w:rFonts w:hint="eastAsia"/>
        </w:rPr>
        <w:t>(Type)</w:t>
      </w:r>
    </w:p>
    <w:p/>
    <w:p>
      <w:pPr>
        <w:pStyle w:val="4"/>
        <w:rPr>
          <w:lang w:val="en-GB"/>
        </w:rPr>
      </w:pPr>
      <w:bookmarkStart w:id="315" w:name="_MsgList表"/>
      <w:bookmarkEnd w:id="315"/>
      <w:bookmarkStart w:id="316" w:name="_MsgSendApp表"/>
      <w:bookmarkEnd w:id="316"/>
      <w:bookmarkStart w:id="317" w:name="_SSMN_Freetry（业务体验用户列表）"/>
      <w:bookmarkEnd w:id="317"/>
      <w:bookmarkStart w:id="318" w:name="_Toc384194013"/>
      <w:bookmarkStart w:id="319" w:name="_Toc125173571"/>
      <w:bookmarkStart w:id="320" w:name="_Toc124509792"/>
      <w:r>
        <w:rPr>
          <w:rFonts w:hint="eastAsia"/>
        </w:rPr>
        <w:t>SSMN_Freetry(业务体验用户列表)</w:t>
      </w:r>
      <w:bookmarkEnd w:id="318"/>
      <w:bookmarkEnd w:id="319"/>
      <w:bookmarkEnd w:id="320"/>
    </w:p>
    <w:p>
      <w:pPr>
        <w:ind w:firstLine="420"/>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hint="eastAsia" w:cs="Arial"/>
                <w:b/>
                <w:lang w:val="en-GB"/>
              </w:rPr>
              <w:t>MSISDN</w:t>
            </w:r>
          </w:p>
        </w:tc>
        <w:tc>
          <w:tcPr>
            <w:tcW w:w="1620" w:type="dxa"/>
          </w:tcPr>
          <w:p>
            <w:pPr>
              <w:rPr>
                <w:rFonts w:cs="Arial"/>
                <w:b/>
              </w:rPr>
            </w:pPr>
            <w:r>
              <w:rPr>
                <w:rFonts w:hint="eastAsia" w:cs="Arial"/>
                <w:b/>
              </w:rPr>
              <w:t>Varchar(20)</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hint="eastAsia" w:cs="Arial"/>
                <w:b/>
              </w:rPr>
              <w:t>用户手机号码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Tried_Num</w:t>
            </w:r>
          </w:p>
        </w:tc>
        <w:tc>
          <w:tcPr>
            <w:tcW w:w="1620" w:type="dxa"/>
          </w:tcPr>
          <w:p>
            <w:pPr>
              <w:rPr>
                <w:rFonts w:cs="Arial"/>
              </w:rPr>
            </w:pPr>
            <w:r>
              <w:rPr>
                <w:rFonts w:hint="eastAsia" w:cs="Arial"/>
              </w:rPr>
              <w:t>Number(2)</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用户已经体验的次数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Reserve</w:t>
            </w:r>
          </w:p>
        </w:tc>
        <w:tc>
          <w:tcPr>
            <w:tcW w:w="1620" w:type="dxa"/>
          </w:tcPr>
          <w:p>
            <w:pPr>
              <w:rPr>
                <w:rFonts w:cs="Arial"/>
              </w:rPr>
            </w:pPr>
            <w:r>
              <w:rPr>
                <w:rFonts w:hint="eastAsia" w:cs="Arial"/>
              </w:rPr>
              <w:t>Varchar(11)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魔话体验次数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v_tried_num</w:t>
            </w:r>
          </w:p>
        </w:tc>
        <w:tc>
          <w:tcPr>
            <w:tcW w:w="1620" w:type="dxa"/>
          </w:tcPr>
          <w:p>
            <w:pPr>
              <w:rPr>
                <w:rFonts w:cs="Arial"/>
              </w:rPr>
            </w:pPr>
            <w:r>
              <w:rPr>
                <w:rFonts w:cs="Arial"/>
              </w:rPr>
              <w:t>Number(2)</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标示虚号码的已体验次数</w:t>
            </w:r>
          </w:p>
        </w:tc>
      </w:tr>
    </w:tbl>
    <w:p>
      <w:pPr>
        <w:rPr>
          <w:b/>
        </w:rPr>
      </w:pPr>
      <w:r>
        <w:rPr>
          <w:rFonts w:hint="eastAsia"/>
          <w:b/>
        </w:rPr>
        <w:t>[主键]</w:t>
      </w:r>
    </w:p>
    <w:p>
      <w:r>
        <w:t>PK_ SSMN_Freetry (</w:t>
      </w:r>
      <w:r>
        <w:rPr>
          <w:rFonts w:hint="eastAsia"/>
        </w:rPr>
        <w:t>MSISDN</w:t>
      </w:r>
      <w:r>
        <w:t>)</w:t>
      </w:r>
    </w:p>
    <w:p>
      <w:r>
        <w:rPr>
          <w:rFonts w:hint="eastAsia"/>
          <w:b/>
        </w:rPr>
        <w:t>[索引]</w:t>
      </w:r>
    </w:p>
    <w:p/>
    <w:p/>
    <w:p>
      <w:pPr>
        <w:pStyle w:val="4"/>
      </w:pPr>
      <w:bookmarkStart w:id="321" w:name="_SSMN_SPECIALNUM（抢注号码表）"/>
      <w:bookmarkEnd w:id="321"/>
      <w:bookmarkStart w:id="322" w:name="_Toc124509793"/>
      <w:bookmarkStart w:id="323" w:name="_Toc384194014"/>
      <w:bookmarkStart w:id="324" w:name="_Toc125173572"/>
      <w:r>
        <w:rPr>
          <w:rFonts w:hint="eastAsia"/>
        </w:rPr>
        <w:t>SSMN_SPECIALNUM(抢注号码表)</w:t>
      </w:r>
      <w:bookmarkEnd w:id="322"/>
      <w:bookmarkEnd w:id="323"/>
      <w:bookmarkEnd w:id="324"/>
    </w:p>
    <w:p>
      <w:pPr>
        <w:rPr>
          <w:b/>
        </w:rPr>
      </w:pPr>
      <w:r>
        <w:rPr>
          <w:rFonts w:hint="eastAsia"/>
          <w:b/>
        </w:rPr>
        <w:t>[功能]</w:t>
      </w:r>
    </w:p>
    <w:p>
      <w:r>
        <w:rPr>
          <w:rFonts w:hint="eastAsia"/>
        </w:rPr>
        <w:t>该表用于存储抢注的虚号码其中20个靓号，80个普通号码，需要每周更新。</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18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靓号</w:t>
            </w:r>
          </w:p>
          <w:p>
            <w:pPr>
              <w:rPr>
                <w:rFonts w:cs="Arial"/>
                <w:lang w:val="en-GB"/>
              </w:rPr>
            </w:pPr>
            <w:r>
              <w:rPr>
                <w:rFonts w:hint="eastAsia" w:cs="Arial"/>
                <w:lang w:val="en-GB"/>
              </w:rPr>
              <w:t>1: 普通号码</w:t>
            </w:r>
          </w:p>
          <w:p>
            <w:pPr>
              <w:rPr>
                <w:rFonts w:cs="Arial"/>
                <w:lang w:val="en-GB"/>
              </w:rPr>
            </w:pPr>
            <w:r>
              <w:rPr>
                <w:rFonts w:hint="eastAsia" w:cs="Arial"/>
                <w:lang w:val="en-GB"/>
              </w:rPr>
              <w:t>2: Admin Web抢注号码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[主键]</w:t>
      </w:r>
    </w:p>
    <w:p>
      <w:r>
        <w:rPr>
          <w:rFonts w:hint="eastAsia"/>
        </w:rPr>
        <w:t>PK_SSMN_ SPECIALNUM (SSMNNumber)</w:t>
      </w:r>
    </w:p>
    <w:p>
      <w:pPr>
        <w:rPr>
          <w:b/>
        </w:rPr>
      </w:pPr>
      <w:r>
        <w:rPr>
          <w:rFonts w:hint="eastAsia"/>
          <w:b/>
        </w:rPr>
        <w:t>[索引]</w:t>
      </w:r>
    </w:p>
    <w:p>
      <w:r>
        <w:rPr>
          <w:rFonts w:hint="eastAsia"/>
        </w:rPr>
        <w:t>IDX1_SSMN_ SPECIALNUM (SSMNNumber, Number_Type);</w:t>
      </w:r>
    </w:p>
    <w:p/>
    <w:p>
      <w:pPr>
        <w:pStyle w:val="4"/>
      </w:pPr>
      <w:bookmarkStart w:id="325" w:name="_SSMN_MobileType（合法用户类型表）"/>
      <w:bookmarkEnd w:id="325"/>
      <w:bookmarkStart w:id="326" w:name="_Toc107995741"/>
      <w:bookmarkStart w:id="327" w:name="_Toc111897652"/>
      <w:bookmarkStart w:id="328" w:name="_Toc125173573"/>
      <w:bookmarkStart w:id="329" w:name="_Toc384194015"/>
      <w:bookmarkStart w:id="330" w:name="_Toc124509794"/>
      <w:r>
        <w:rPr>
          <w:rFonts w:hint="eastAsia"/>
        </w:rPr>
        <w:t>SSMN_MobileType(合法用户类型表</w:t>
      </w:r>
      <w:bookmarkEnd w:id="326"/>
      <w:bookmarkEnd w:id="327"/>
      <w:r>
        <w:rPr>
          <w:rFonts w:hint="eastAsia"/>
        </w:rPr>
        <w:t>)</w:t>
      </w:r>
      <w:bookmarkEnd w:id="328"/>
      <w:bookmarkEnd w:id="329"/>
      <w:bookmarkEnd w:id="330"/>
    </w:p>
    <w:p>
      <w:pPr>
        <w:rPr>
          <w:b/>
        </w:rPr>
      </w:pPr>
      <w:r>
        <w:rPr>
          <w:rFonts w:hint="eastAsia"/>
          <w:b/>
        </w:rPr>
        <w:t>[功能]</w:t>
      </w:r>
    </w:p>
    <w:p>
      <w:r>
        <w:rPr>
          <w:rFonts w:hint="eastAsia"/>
        </w:rPr>
        <w:t>该表主要用于存储合法的用户类型，用户注册时系统根据从营帐系统获取的用户类型来确定用户是否可以注册。</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i/>
              </w:rPr>
            </w:pPr>
            <w:r>
              <w:rPr>
                <w:rFonts w:hint="eastAsia"/>
                <w:b/>
                <w:i/>
              </w:rPr>
              <w:t>Type</w:t>
            </w:r>
          </w:p>
        </w:tc>
        <w:tc>
          <w:tcPr>
            <w:tcW w:w="1801" w:type="dxa"/>
            <w:tcBorders>
              <w:top w:val="double" w:color="auto" w:sz="6" w:space="0"/>
              <w:left w:val="single" w:color="auto" w:sz="6" w:space="0"/>
              <w:bottom w:val="double" w:color="auto" w:sz="6" w:space="0"/>
              <w:right w:val="single" w:color="auto" w:sz="6" w:space="0"/>
            </w:tcBorders>
          </w:tcPr>
          <w:p>
            <w:pPr>
              <w:rPr>
                <w:rFonts w:cs="Arial"/>
                <w:b/>
                <w:i/>
              </w:rPr>
            </w:pPr>
            <w:r>
              <w:rPr>
                <w:rFonts w:hint="eastAsia"/>
                <w:b/>
                <w:i/>
              </w:rPr>
              <w:t>Number(2)</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i/>
              </w:rPr>
            </w:pPr>
            <w:r>
              <w:rPr>
                <w:rFonts w:hint="eastAsia" w:cs="Arial"/>
                <w:b/>
                <w:i/>
                <w:lang w:val="en-GB"/>
              </w:rPr>
              <w:t>是</w:t>
            </w:r>
          </w:p>
        </w:tc>
        <w:tc>
          <w:tcPr>
            <w:tcW w:w="3599" w:type="dxa"/>
            <w:tcBorders>
              <w:top w:val="double" w:color="auto" w:sz="6" w:space="0"/>
              <w:left w:val="single" w:color="auto" w:sz="6" w:space="0"/>
              <w:bottom w:val="double" w:color="auto" w:sz="6" w:space="0"/>
              <w:right w:val="double" w:color="auto" w:sz="6" w:space="0"/>
            </w:tcBorders>
          </w:tcPr>
          <w:p>
            <w:pPr>
              <w:ind w:left="780"/>
              <w:rPr>
                <w:rFonts w:cs="Arial"/>
                <w:b/>
                <w:i/>
              </w:rPr>
            </w:pPr>
            <w:r>
              <w:rPr>
                <w:rFonts w:hint="eastAsia" w:cs="Arial"/>
                <w:b/>
                <w:i/>
              </w:rPr>
              <w:t>用户状态定义：</w:t>
            </w:r>
          </w:p>
          <w:p>
            <w:pPr>
              <w:ind w:left="780"/>
            </w:pPr>
            <w:r>
              <w:rPr>
                <w:rFonts w:hint="eastAsia"/>
              </w:rPr>
              <w:t>01普通用户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Descript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64</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类型描述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Reserve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保留字段</w:t>
            </w:r>
          </w:p>
        </w:tc>
      </w:tr>
    </w:tbl>
    <w:p>
      <w:pPr>
        <w:rPr>
          <w:b/>
        </w:rPr>
      </w:pPr>
      <w:r>
        <w:rPr>
          <w:rFonts w:hint="eastAsia"/>
          <w:b/>
        </w:rPr>
        <w:t>[主键]</w:t>
      </w:r>
    </w:p>
    <w:p>
      <w:r>
        <w:rPr>
          <w:rFonts w:hint="eastAsia"/>
        </w:rPr>
        <w:t>PK_ SSMN_MobileType(Type);</w:t>
      </w:r>
    </w:p>
    <w:p>
      <w:pPr>
        <w:rPr>
          <w:b/>
        </w:rPr>
      </w:pPr>
      <w:r>
        <w:rPr>
          <w:rFonts w:hint="eastAsia"/>
          <w:b/>
        </w:rPr>
        <w:t>[索引]</w:t>
      </w:r>
    </w:p>
    <w:p>
      <w:r>
        <w:rPr>
          <w:rFonts w:hint="eastAsia"/>
        </w:rPr>
        <w:t>无。</w:t>
      </w:r>
    </w:p>
    <w:p>
      <w:pPr>
        <w:pStyle w:val="4"/>
      </w:pPr>
      <w:bookmarkStart w:id="331" w:name="_SSMN_MobileStatus（合法用户状态表）"/>
      <w:bookmarkEnd w:id="331"/>
      <w:bookmarkStart w:id="332" w:name="_Toc107995742"/>
      <w:bookmarkStart w:id="333" w:name="_Toc111897653"/>
      <w:bookmarkStart w:id="334" w:name="_Toc384194016"/>
      <w:bookmarkStart w:id="335" w:name="_Toc125173574"/>
      <w:bookmarkStart w:id="336" w:name="_Toc124509795"/>
      <w:r>
        <w:rPr>
          <w:rFonts w:hint="eastAsia"/>
        </w:rPr>
        <w:t>SSMN_MobileStatus(合法用户状态表</w:t>
      </w:r>
      <w:bookmarkEnd w:id="332"/>
      <w:bookmarkEnd w:id="333"/>
      <w:r>
        <w:rPr>
          <w:rFonts w:hint="eastAsia"/>
        </w:rPr>
        <w:t>)</w:t>
      </w:r>
      <w:bookmarkEnd w:id="334"/>
      <w:bookmarkEnd w:id="335"/>
      <w:bookmarkEnd w:id="336"/>
    </w:p>
    <w:p>
      <w:pPr>
        <w:rPr>
          <w:b/>
        </w:rPr>
      </w:pPr>
      <w:r>
        <w:rPr>
          <w:rFonts w:hint="eastAsia"/>
          <w:b/>
        </w:rPr>
        <w:t>[功能]</w:t>
      </w:r>
    </w:p>
    <w:p>
      <w:r>
        <w:rPr>
          <w:rFonts w:hint="eastAsia"/>
        </w:rPr>
        <w:t>该表主要用于存储合法的用户状态，当用户注册时，系统可以根据从营帐系统获取的用户状态来判断该用户是否可以注册一机多号业务。</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i/>
              </w:rPr>
            </w:pPr>
            <w:r>
              <w:rPr>
                <w:rFonts w:hint="eastAsia"/>
                <w:b/>
                <w:i/>
              </w:rPr>
              <w:t>Status</w:t>
            </w:r>
          </w:p>
        </w:tc>
        <w:tc>
          <w:tcPr>
            <w:tcW w:w="1801" w:type="dxa"/>
            <w:tcBorders>
              <w:top w:val="double" w:color="auto" w:sz="6" w:space="0"/>
              <w:left w:val="single" w:color="auto" w:sz="6" w:space="0"/>
              <w:bottom w:val="double" w:color="auto" w:sz="6" w:space="0"/>
              <w:right w:val="single" w:color="auto" w:sz="6" w:space="0"/>
            </w:tcBorders>
          </w:tcPr>
          <w:p>
            <w:pPr>
              <w:rPr>
                <w:rFonts w:cs="Arial"/>
                <w:b/>
                <w:i/>
              </w:rPr>
            </w:pPr>
            <w:r>
              <w:rPr>
                <w:rFonts w:hint="eastAsia"/>
                <w:b/>
                <w:i/>
              </w:rPr>
              <w:t>Number(3)</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i/>
              </w:rPr>
            </w:pPr>
            <w:r>
              <w:rPr>
                <w:rFonts w:hint="eastAsia" w:cs="Arial"/>
                <w:b/>
                <w:i/>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i/>
              </w:rPr>
            </w:pPr>
            <w:r>
              <w:rPr>
                <w:rFonts w:hint="eastAsia" w:cs="Arial"/>
                <w:b/>
                <w:i/>
              </w:rPr>
              <w:t>用户状态定义</w:t>
            </w:r>
          </w:p>
          <w:p>
            <w:pPr>
              <w:ind w:left="780"/>
              <w:rPr>
                <w:rFonts w:ascii="宋体"/>
                <w:color w:val="0000FF"/>
              </w:rPr>
            </w:pPr>
            <w:r>
              <w:rPr>
                <w:rFonts w:ascii="宋体"/>
                <w:color w:val="0000FF"/>
              </w:rPr>
              <w:t>101</w:t>
            </w:r>
            <w:r>
              <w:rPr>
                <w:rFonts w:hint="eastAsia" w:ascii="宋体"/>
                <w:color w:val="0000FF"/>
              </w:rPr>
              <w:t>正常在用</w:t>
            </w:r>
          </w:p>
          <w:p>
            <w:pPr>
              <w:numPr>
                <w:ilvl w:val="1"/>
                <w:numId w:val="26"/>
              </w:numPr>
              <w:adjustRightInd/>
              <w:spacing w:line="240" w:lineRule="auto"/>
              <w:textAlignment w:val="auto"/>
              <w:rPr>
                <w:color w:val="0000FF"/>
              </w:rPr>
            </w:pPr>
            <w:r>
              <w:rPr>
                <w:rFonts w:hint="eastAsia"/>
                <w:color w:val="0000FF"/>
              </w:rPr>
              <w:t>限制呼出</w:t>
            </w:r>
          </w:p>
          <w:p>
            <w:pPr>
              <w:numPr>
                <w:ilvl w:val="1"/>
                <w:numId w:val="26"/>
              </w:numPr>
              <w:adjustRightInd/>
              <w:spacing w:line="240" w:lineRule="auto"/>
              <w:textAlignment w:val="auto"/>
            </w:pPr>
            <w:r>
              <w:rPr>
                <w:rFonts w:hint="eastAsia"/>
                <w:color w:val="0000FF"/>
              </w:rPr>
              <w:t>停机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Descript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64</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状态描述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Reserve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保留字段</w:t>
            </w:r>
          </w:p>
        </w:tc>
      </w:tr>
    </w:tbl>
    <w:p>
      <w:pPr>
        <w:rPr>
          <w:b/>
        </w:rPr>
      </w:pPr>
      <w:r>
        <w:rPr>
          <w:rFonts w:hint="eastAsia"/>
          <w:b/>
        </w:rPr>
        <w:t>[主键]</w:t>
      </w:r>
    </w:p>
    <w:p>
      <w:r>
        <w:rPr>
          <w:rFonts w:hint="eastAsia"/>
        </w:rPr>
        <w:t>PK_ SSMN_MobileStatus(status)</w:t>
      </w:r>
    </w:p>
    <w:p>
      <w:pPr>
        <w:rPr>
          <w:b/>
        </w:rPr>
      </w:pPr>
      <w:r>
        <w:rPr>
          <w:rFonts w:hint="eastAsia"/>
          <w:b/>
        </w:rPr>
        <w:t>[索引]</w:t>
      </w:r>
    </w:p>
    <w:p>
      <w:r>
        <w:rPr>
          <w:rFonts w:hint="eastAsia"/>
        </w:rPr>
        <w:t>无。</w:t>
      </w:r>
    </w:p>
    <w:p/>
    <w:p>
      <w:pPr>
        <w:pStyle w:val="4"/>
      </w:pPr>
      <w:bookmarkStart w:id="337" w:name="_SSMN_BlackList（禁止注册一机多号业务号码前缀）"/>
      <w:bookmarkEnd w:id="337"/>
      <w:bookmarkStart w:id="338" w:name="_Toc111897658"/>
      <w:bookmarkStart w:id="339" w:name="_Toc124509796"/>
      <w:bookmarkStart w:id="340" w:name="_Toc125173575"/>
      <w:bookmarkStart w:id="341" w:name="_Toc384194017"/>
      <w:r>
        <w:t>SSMN_BlackList</w:t>
      </w:r>
      <w:r>
        <w:rPr>
          <w:rFonts w:hint="eastAsia"/>
        </w:rPr>
        <w:t>(禁止注册一机多号副号码前缀</w:t>
      </w:r>
      <w:bookmarkEnd w:id="338"/>
      <w:r>
        <w:rPr>
          <w:rFonts w:hint="eastAsia"/>
        </w:rPr>
        <w:t>)</w:t>
      </w:r>
      <w:bookmarkEnd w:id="339"/>
      <w:bookmarkEnd w:id="340"/>
      <w:bookmarkEnd w:id="341"/>
    </w:p>
    <w:p>
      <w:pPr>
        <w:rPr>
          <w:b/>
        </w:rPr>
      </w:pPr>
      <w:r>
        <w:rPr>
          <w:rFonts w:hint="eastAsia"/>
          <w:b/>
        </w:rPr>
        <w:t>[功能]</w:t>
      </w:r>
    </w:p>
    <w:p>
      <w:r>
        <w:rPr>
          <w:rFonts w:hint="eastAsia"/>
        </w:rPr>
        <w:t>该表中存放禁止注册一机多号副号码的前缀。</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BlackNumber</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禁止注册一机多号副号码前缀</w:t>
            </w:r>
          </w:p>
        </w:tc>
      </w:tr>
    </w:tbl>
    <w:p>
      <w:pPr>
        <w:rPr>
          <w:b/>
        </w:rPr>
      </w:pPr>
      <w:r>
        <w:rPr>
          <w:rFonts w:hint="eastAsia"/>
          <w:b/>
        </w:rPr>
        <w:t>[主键]</w:t>
      </w:r>
    </w:p>
    <w:p>
      <w:pPr>
        <w:rPr>
          <w:bCs/>
        </w:rPr>
      </w:pPr>
      <w:r>
        <w:rPr>
          <w:rFonts w:cs="Arial"/>
          <w:bCs/>
        </w:rPr>
        <w:t>PK_SSMN_BlackList</w:t>
      </w:r>
      <w:r>
        <w:rPr>
          <w:rFonts w:hint="eastAsia" w:cs="Arial"/>
          <w:bCs/>
        </w:rPr>
        <w:t>(</w:t>
      </w:r>
      <w:r>
        <w:rPr>
          <w:rFonts w:cs="Arial"/>
          <w:bCs/>
        </w:rPr>
        <w:t>BlackNumber</w:t>
      </w:r>
      <w:r>
        <w:rPr>
          <w:rFonts w:hint="eastAsia" w:cs="Arial"/>
          <w:bCs/>
        </w:rPr>
        <w:t>)</w:t>
      </w:r>
    </w:p>
    <w:p>
      <w:pPr>
        <w:rPr>
          <w:b/>
        </w:rPr>
      </w:pPr>
      <w:r>
        <w:rPr>
          <w:rFonts w:hint="eastAsia"/>
          <w:b/>
        </w:rPr>
        <w:t>[索引]</w:t>
      </w:r>
    </w:p>
    <w:p>
      <w:r>
        <w:rPr>
          <w:rFonts w:hint="eastAsia"/>
        </w:rPr>
        <w:t>无。</w:t>
      </w:r>
    </w:p>
    <w:p>
      <w:pPr>
        <w:rPr>
          <w:b/>
        </w:rPr>
      </w:pPr>
    </w:p>
    <w:p>
      <w:pPr>
        <w:pStyle w:val="4"/>
        <w:rPr>
          <w:lang w:val="en-GB"/>
        </w:rPr>
      </w:pPr>
      <w:bookmarkStart w:id="342" w:name="_SSMN_CHARGE_HIS表"/>
      <w:bookmarkEnd w:id="342"/>
      <w:bookmarkStart w:id="343" w:name="_Toc125173576"/>
      <w:bookmarkStart w:id="344" w:name="_Toc384194018"/>
      <w:bookmarkStart w:id="345" w:name="_Toc124509797"/>
      <w:r>
        <w:t>SSMN_CHARGE_HIS</w:t>
      </w:r>
      <w:r>
        <w:rPr>
          <w:rFonts w:hint="eastAsia"/>
        </w:rPr>
        <w:t>(收费记录</w:t>
      </w:r>
      <w:r>
        <w:rPr>
          <w:rFonts w:hint="eastAsia"/>
          <w:lang w:val="en-GB"/>
        </w:rPr>
        <w:t>表)</w:t>
      </w:r>
      <w:bookmarkEnd w:id="343"/>
      <w:bookmarkEnd w:id="344"/>
      <w:bookmarkEnd w:id="345"/>
    </w:p>
    <w:p>
      <w:pPr>
        <w:ind w:firstLine="420"/>
      </w:pPr>
      <w:r>
        <w:rPr>
          <w:rFonts w:hint="eastAsia"/>
          <w:lang w:val="en-GB"/>
        </w:rPr>
        <w:t>此表用于存储用户的历史收费记录。</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c>
          <w:tcPr>
            <w:tcW w:w="1980" w:type="dxa"/>
          </w:tcPr>
          <w:p>
            <w:pPr>
              <w:rPr>
                <w:rFonts w:cs="Arial"/>
                <w:b/>
                <w:lang w:val="en-GB"/>
              </w:rPr>
            </w:pPr>
            <w:r>
              <w:rPr>
                <w:rFonts w:hint="eastAsia" w:cs="Arial"/>
                <w:b/>
                <w:lang w:val="en-GB"/>
              </w:rPr>
              <w:t>MSISDN</w:t>
            </w:r>
          </w:p>
        </w:tc>
        <w:tc>
          <w:tcPr>
            <w:tcW w:w="1620" w:type="dxa"/>
          </w:tcPr>
          <w:p>
            <w:pPr>
              <w:rPr>
                <w:rFonts w:cs="Arial"/>
                <w:b/>
              </w:rPr>
            </w:pPr>
            <w:r>
              <w:rPr>
                <w:rFonts w:hint="eastAsia" w:cs="Arial"/>
                <w:b/>
              </w:rPr>
              <w:t>Varchar(20)</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hint="eastAsia" w:cs="Arial"/>
                <w:b/>
              </w:rPr>
              <w:t>用户电话号码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LiveNumber</w:t>
            </w:r>
          </w:p>
        </w:tc>
        <w:tc>
          <w:tcPr>
            <w:tcW w:w="1620" w:type="dxa"/>
          </w:tcPr>
          <w:p>
            <w:pPr>
              <w:rPr>
                <w:rFonts w:cs="Arial"/>
              </w:rPr>
            </w:pPr>
            <w:r>
              <w:rPr>
                <w:rFonts w:cs="Arial"/>
              </w:rPr>
              <w:t>Number(5)</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需要收费的仍在使用的虚号码数</w:t>
            </w:r>
          </w:p>
          <w:p>
            <w:pPr>
              <w:rPr>
                <w:rFonts w:cs="Arial"/>
              </w:rPr>
            </w:pPr>
            <w:r>
              <w:rPr>
                <w:rFonts w:hint="eastAsia" w:cs="Arial"/>
              </w:rPr>
              <w:t>天津联通：用户业务序号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CxlNumber</w:t>
            </w:r>
          </w:p>
        </w:tc>
        <w:tc>
          <w:tcPr>
            <w:tcW w:w="1620" w:type="dxa"/>
          </w:tcPr>
          <w:p>
            <w:pPr>
              <w:rPr>
                <w:rFonts w:cs="Arial"/>
              </w:rPr>
            </w:pPr>
            <w:r>
              <w:rPr>
                <w:rFonts w:cs="Arial"/>
              </w:rPr>
              <w:t>Number(5)</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需要收费的已经注销的虚号码数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Charge</w:t>
            </w:r>
          </w:p>
        </w:tc>
        <w:tc>
          <w:tcPr>
            <w:tcW w:w="1620" w:type="dxa"/>
          </w:tcPr>
          <w:p>
            <w:pPr>
              <w:rPr>
                <w:rFonts w:cs="Arial"/>
              </w:rPr>
            </w:pPr>
            <w:r>
              <w:rPr>
                <w:rFonts w:cs="Arial"/>
              </w:rPr>
              <w:t>Number(6)</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费率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Discount_Rate</w:t>
            </w:r>
          </w:p>
        </w:tc>
        <w:tc>
          <w:tcPr>
            <w:tcW w:w="1620" w:type="dxa"/>
          </w:tcPr>
          <w:p>
            <w:pPr>
              <w:rPr>
                <w:rFonts w:cs="Arial"/>
              </w:rPr>
            </w:pPr>
            <w:r>
              <w:rPr>
                <w:rFonts w:cs="Arial"/>
              </w:rPr>
              <w:t>Number(3)</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折扣</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c>
          <w:tcPr>
            <w:tcW w:w="1980" w:type="dxa"/>
          </w:tcPr>
          <w:p>
            <w:pPr>
              <w:rPr>
                <w:rFonts w:cs="Arial"/>
              </w:rPr>
            </w:pPr>
            <w:r>
              <w:rPr>
                <w:rFonts w:cs="Arial"/>
              </w:rPr>
              <w:t>FeeType</w:t>
            </w:r>
          </w:p>
        </w:tc>
        <w:tc>
          <w:tcPr>
            <w:tcW w:w="1620" w:type="dxa"/>
          </w:tcPr>
          <w:p>
            <w:pPr>
              <w:rPr>
                <w:rFonts w:cs="Arial"/>
              </w:rPr>
            </w:pPr>
            <w:r>
              <w:rPr>
                <w:rFonts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费用类型</w:t>
            </w:r>
          </w:p>
          <w:p>
            <w:pPr>
              <w:rPr>
                <w:rFonts w:cs="Arial"/>
              </w:rPr>
            </w:pPr>
            <w:r>
              <w:rPr>
                <w:rFonts w:hint="eastAsia" w:cs="Arial"/>
              </w:rPr>
              <w:t>0：月租费</w:t>
            </w:r>
          </w:p>
          <w:p>
            <w:pPr>
              <w:rPr>
                <w:rFonts w:cs="Arial"/>
              </w:rPr>
            </w:pPr>
            <w:r>
              <w:rPr>
                <w:rFonts w:hint="eastAsia" w:cs="Arial"/>
              </w:rPr>
              <w:t>1：换号费</w:t>
            </w:r>
          </w:p>
          <w:p>
            <w:pPr>
              <w:rPr>
                <w:rFonts w:cs="Arial"/>
              </w:rPr>
            </w:pPr>
            <w:r>
              <w:rPr>
                <w:rFonts w:hint="eastAsia" w:cs="Arial"/>
              </w:rPr>
              <w:t>2：信息费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FeeTime</w:t>
            </w:r>
          </w:p>
        </w:tc>
        <w:tc>
          <w:tcPr>
            <w:tcW w:w="1620" w:type="dxa"/>
          </w:tcPr>
          <w:p>
            <w:pPr>
              <w:rPr>
                <w:rFonts w:cs="Arial"/>
              </w:rPr>
            </w:pPr>
            <w:r>
              <w:rPr>
                <w:rFonts w:cs="Arial"/>
              </w:rPr>
              <w:t>Date</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收取费用的时间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Fee</w:t>
            </w:r>
          </w:p>
        </w:tc>
        <w:tc>
          <w:tcPr>
            <w:tcW w:w="1620" w:type="dxa"/>
          </w:tcPr>
          <w:p>
            <w:pPr>
              <w:rPr>
                <w:rFonts w:cs="Arial"/>
              </w:rPr>
            </w:pPr>
            <w:r>
              <w:rPr>
                <w:rFonts w:cs="Arial"/>
              </w:rPr>
              <w:t>Number(8)</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费用，单位：分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Succ</w:t>
            </w:r>
          </w:p>
        </w:tc>
        <w:tc>
          <w:tcPr>
            <w:tcW w:w="1620" w:type="dxa"/>
          </w:tcPr>
          <w:p>
            <w:pPr>
              <w:rPr>
                <w:rFonts w:cs="Arial"/>
              </w:rPr>
            </w:pPr>
            <w:r>
              <w:rPr>
                <w:rFonts w:cs="Arial"/>
              </w:rPr>
              <w:t>Number(1)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计费是否成功，当前未启用</w:t>
            </w:r>
          </w:p>
        </w:tc>
      </w:tr>
    </w:tbl>
    <w:p>
      <w:pPr>
        <w:rPr>
          <w:b/>
        </w:rPr>
      </w:pPr>
      <w:r>
        <w:rPr>
          <w:rFonts w:hint="eastAsia"/>
          <w:b/>
        </w:rPr>
        <w:t>[主键]</w:t>
      </w:r>
    </w:p>
    <w:p>
      <w:r>
        <w:t>PK_SSMN_CHARGE_HIS (MSISDN,FeeType,FeeTime</w:t>
      </w:r>
      <w:r>
        <w:rPr>
          <w:rFonts w:hint="eastAsia"/>
        </w:rPr>
        <w:t>,</w:t>
      </w:r>
      <w:r>
        <w:rPr>
          <w:rFonts w:hint="eastAsia" w:cs="Arial"/>
        </w:rPr>
        <w:t>Cxl</w:t>
      </w:r>
      <w:r>
        <w:rPr>
          <w:rFonts w:cs="Arial"/>
        </w:rPr>
        <w:t>Number</w:t>
      </w:r>
      <w:r>
        <w:t>)</w:t>
      </w:r>
    </w:p>
    <w:p>
      <w:r>
        <w:rPr>
          <w:rFonts w:hint="eastAsia"/>
          <w:b/>
        </w:rPr>
        <w:t>[索引]</w:t>
      </w:r>
    </w:p>
    <w:p/>
    <w:p>
      <w:pPr>
        <w:pStyle w:val="4"/>
      </w:pPr>
      <w:bookmarkStart w:id="346" w:name="_SSMN_CHANGE_NUM（换号记录表）"/>
      <w:bookmarkEnd w:id="346"/>
      <w:bookmarkStart w:id="347" w:name="_Toc115839020"/>
      <w:bookmarkStart w:id="348" w:name="_Toc115512913"/>
      <w:bookmarkStart w:id="349" w:name="_Toc125173577"/>
      <w:bookmarkStart w:id="350" w:name="_Toc384194019"/>
      <w:bookmarkStart w:id="351" w:name="_Toc124509798"/>
      <w:r>
        <w:t>SSMN_CHANGE_NUM</w:t>
      </w:r>
      <w:r>
        <w:rPr>
          <w:rFonts w:hint="eastAsia"/>
        </w:rPr>
        <w:t>(换号记录表</w:t>
      </w:r>
      <w:bookmarkEnd w:id="347"/>
      <w:bookmarkEnd w:id="348"/>
      <w:r>
        <w:rPr>
          <w:rFonts w:hint="eastAsia"/>
        </w:rPr>
        <w:t>)</w:t>
      </w:r>
      <w:bookmarkEnd w:id="349"/>
      <w:bookmarkEnd w:id="350"/>
      <w:bookmarkEnd w:id="351"/>
    </w:p>
    <w:p>
      <w:r>
        <w:rPr>
          <w:rFonts w:hint="eastAsia"/>
        </w:rPr>
        <w:t>SSMN_CHANGE_NUM</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MSISDN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cs="Arial"/>
                <w:bCs/>
              </w:rPr>
              <w:t>用户的</w:t>
            </w:r>
            <w:r>
              <w:rPr>
                <w:rFonts w:cs="Arial"/>
                <w:bCs/>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FromNumber</w:t>
            </w:r>
          </w:p>
        </w:tc>
        <w:tc>
          <w:tcPr>
            <w:tcW w:w="1620" w:type="dxa"/>
            <w:tcBorders>
              <w:top w:val="double" w:color="auto" w:sz="6" w:space="0"/>
              <w:left w:val="single" w:color="auto" w:sz="6" w:space="0"/>
              <w:bottom w:val="double" w:color="auto" w:sz="6" w:space="0"/>
              <w:right w:val="single" w:color="auto" w:sz="6" w:space="0"/>
            </w:tcBorders>
          </w:tcPr>
          <w:p>
            <w:pPr>
              <w:pStyle w:val="25"/>
            </w:pPr>
            <w:r>
              <w:t>Varchar2(1</w:t>
            </w:r>
            <w:r>
              <w:rPr>
                <w:rFonts w:hint="eastAsia"/>
              </w:rPr>
              <w:t>8</w:t>
            </w:r>
            <w: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用户的旧号码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ToNumber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用户的新号码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ChangeTime</w:t>
            </w:r>
          </w:p>
        </w:tc>
        <w:tc>
          <w:tcPr>
            <w:tcW w:w="1620" w:type="dxa"/>
            <w:tcBorders>
              <w:top w:val="double" w:color="auto" w:sz="6" w:space="0"/>
              <w:left w:val="single" w:color="auto" w:sz="6" w:space="0"/>
              <w:bottom w:val="double" w:color="auto" w:sz="6" w:space="0"/>
              <w:right w:val="single" w:color="auto" w:sz="6" w:space="0"/>
            </w:tcBorders>
          </w:tcPr>
          <w:p>
            <w:pPr>
              <w:pStyle w:val="25"/>
            </w:pPr>
            <w:r>
              <w:rPr>
                <w:rFonts w:hint="eastAsia"/>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用户更换时间</w:t>
            </w:r>
          </w:p>
        </w:tc>
      </w:tr>
    </w:tbl>
    <w:p>
      <w:pPr>
        <w:rPr>
          <w:b/>
        </w:rPr>
      </w:pPr>
      <w:r>
        <w:rPr>
          <w:rFonts w:hint="eastAsia"/>
          <w:b/>
        </w:rPr>
        <w:t>[主键]</w:t>
      </w:r>
    </w:p>
    <w:p>
      <w:r>
        <w:rPr>
          <w:rFonts w:hint="eastAsia"/>
        </w:rPr>
        <w:t>PK_</w:t>
      </w:r>
      <w:r>
        <w:t xml:space="preserve"> SSMN_CHANGE_NUM(FromNumber,ChangeTime)</w:t>
      </w:r>
    </w:p>
    <w:p>
      <w:pPr>
        <w:rPr>
          <w:b/>
        </w:rPr>
      </w:pPr>
      <w:r>
        <w:rPr>
          <w:rFonts w:hint="eastAsia"/>
          <w:b/>
        </w:rPr>
        <w:t>[索引]</w:t>
      </w:r>
    </w:p>
    <w:p>
      <w:r>
        <w:rPr>
          <w:rFonts w:hint="eastAsia"/>
        </w:rPr>
        <w:t>IDX1_</w:t>
      </w:r>
      <w:r>
        <w:t xml:space="preserve"> SSMN_CHANGE_NUM</w:t>
      </w:r>
      <w:r>
        <w:rPr>
          <w:rFonts w:hint="eastAsia"/>
        </w:rPr>
        <w:t xml:space="preserve"> (</w:t>
      </w:r>
      <w:r>
        <w:t>to_char(ChangeTime,'yyyymm')</w:t>
      </w:r>
      <w:r>
        <w:rPr>
          <w:rFonts w:hint="eastAsia"/>
        </w:rPr>
        <w:t>)</w:t>
      </w:r>
    </w:p>
    <w:p/>
    <w:p>
      <w:pPr>
        <w:pStyle w:val="4"/>
      </w:pPr>
      <w:bookmarkStart w:id="352" w:name="_SSMN_KeepNumber（保号记录表）"/>
      <w:bookmarkEnd w:id="352"/>
      <w:bookmarkStart w:id="353" w:name="_Toc125173578"/>
      <w:bookmarkStart w:id="354" w:name="_Toc384194020"/>
      <w:bookmarkStart w:id="355" w:name="_Toc124509799"/>
      <w:r>
        <w:t>SSMN_KeepNumber</w:t>
      </w:r>
      <w:r>
        <w:rPr>
          <w:rFonts w:hint="eastAsia"/>
        </w:rPr>
        <w:t>(保号记录表)</w:t>
      </w:r>
      <w:bookmarkEnd w:id="353"/>
      <w:bookmarkEnd w:id="354"/>
      <w:bookmarkEnd w:id="355"/>
    </w:p>
    <w:p>
      <w:r>
        <w:rPr>
          <w:rFonts w:hint="eastAsia"/>
        </w:rPr>
        <w:t>SSMN_CHANGE_NUM</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t>MSISDN</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cs="Arial"/>
                <w:bCs/>
              </w:rPr>
              <w:t>用户的</w:t>
            </w:r>
            <w:r>
              <w:rPr>
                <w:rFonts w:cs="Arial"/>
                <w:bCs/>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NewMSISDN</w:t>
            </w:r>
          </w:p>
        </w:tc>
        <w:tc>
          <w:tcPr>
            <w:tcW w:w="1800" w:type="dxa"/>
            <w:tcBorders>
              <w:top w:val="double" w:color="auto" w:sz="6" w:space="0"/>
              <w:left w:val="single" w:color="auto" w:sz="6" w:space="0"/>
              <w:bottom w:val="double" w:color="auto" w:sz="6" w:space="0"/>
              <w:right w:val="single" w:color="auto" w:sz="6" w:space="0"/>
            </w:tcBorders>
          </w:tcPr>
          <w:p>
            <w:pPr>
              <w:pStyle w:val="25"/>
            </w:pPr>
            <w: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用户的新号码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StartTime</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保号开始时间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endTime</w:t>
            </w:r>
          </w:p>
        </w:tc>
        <w:tc>
          <w:tcPr>
            <w:tcW w:w="1800" w:type="dxa"/>
            <w:tcBorders>
              <w:top w:val="double" w:color="auto" w:sz="6" w:space="0"/>
              <w:left w:val="single" w:color="auto" w:sz="6" w:space="0"/>
              <w:bottom w:val="double" w:color="auto" w:sz="6" w:space="0"/>
              <w:right w:val="single" w:color="auto" w:sz="6" w:space="0"/>
            </w:tcBorders>
          </w:tcPr>
          <w:p>
            <w:pPr>
              <w:pStyle w:val="25"/>
            </w:pPr>
            <w:r>
              <w:rPr>
                <w:rFonts w:hint="eastAsia"/>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保号结束时间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status</w:t>
            </w:r>
          </w:p>
        </w:tc>
        <w:tc>
          <w:tcPr>
            <w:tcW w:w="1800" w:type="dxa"/>
            <w:tcBorders>
              <w:top w:val="double" w:color="auto" w:sz="6" w:space="0"/>
              <w:left w:val="single" w:color="auto" w:sz="6" w:space="0"/>
              <w:bottom w:val="double" w:color="auto" w:sz="6" w:space="0"/>
              <w:right w:val="single" w:color="auto" w:sz="6" w:space="0"/>
            </w:tcBorders>
          </w:tcPr>
          <w:p>
            <w:pPr>
              <w:pStyle w:val="25"/>
            </w:pPr>
            <w:r>
              <w:rPr>
                <w:rFonts w:hint="eastAsia"/>
              </w:rPr>
              <w:t>char(1)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用户保号状态</w:t>
            </w:r>
          </w:p>
          <w:p>
            <w:pPr>
              <w:rPr>
                <w:bCs/>
              </w:rPr>
            </w:pPr>
            <w:r>
              <w:rPr>
                <w:rFonts w:hint="eastAsia"/>
                <w:bCs/>
              </w:rPr>
              <w:t>'T' = 处于保号期</w:t>
            </w:r>
          </w:p>
          <w:p>
            <w:pPr>
              <w:rPr>
                <w:bCs/>
              </w:rPr>
            </w:pPr>
            <w:r>
              <w:rPr>
                <w:rFonts w:hint="eastAsia"/>
                <w:bCs/>
              </w:rPr>
              <w:t>'C' = 保号结束</w:t>
            </w:r>
          </w:p>
        </w:tc>
      </w:tr>
    </w:tbl>
    <w:p>
      <w:pPr>
        <w:rPr>
          <w:b/>
        </w:rPr>
      </w:pPr>
      <w:r>
        <w:rPr>
          <w:rFonts w:hint="eastAsia"/>
          <w:b/>
        </w:rPr>
        <w:t>[主键]</w:t>
      </w:r>
    </w:p>
    <w:p>
      <w:r>
        <w:t>PK_SSMN_KeepNumber (MSISDN,StartTime)</w:t>
      </w:r>
    </w:p>
    <w:p>
      <w:r>
        <w:rPr>
          <w:rFonts w:hint="eastAsia"/>
          <w:b/>
        </w:rPr>
        <w:t>[索引]</w:t>
      </w:r>
    </w:p>
    <w:p/>
    <w:p>
      <w:pPr>
        <w:pStyle w:val="4"/>
      </w:pPr>
      <w:bookmarkStart w:id="356" w:name="_SSMN_1258NUM（1258号码表）"/>
      <w:bookmarkEnd w:id="356"/>
      <w:bookmarkStart w:id="357" w:name="_Toc384194021"/>
      <w:bookmarkStart w:id="358" w:name="_Toc125173579"/>
      <w:bookmarkStart w:id="359" w:name="_Toc124509800"/>
      <w:r>
        <w:rPr>
          <w:rFonts w:hint="eastAsia"/>
        </w:rPr>
        <w:t>SSMN_1258NUM(1258号码表)</w:t>
      </w:r>
      <w:bookmarkEnd w:id="357"/>
      <w:bookmarkEnd w:id="358"/>
      <w:bookmarkEnd w:id="359"/>
    </w:p>
    <w:p>
      <w:pPr>
        <w:rPr>
          <w:b/>
        </w:rPr>
      </w:pPr>
      <w:r>
        <w:rPr>
          <w:rFonts w:hint="eastAsia"/>
          <w:b/>
        </w:rPr>
        <w:t>[功能]</w:t>
      </w:r>
    </w:p>
    <w:p>
      <w:r>
        <w:rPr>
          <w:rFonts w:hint="eastAsia"/>
        </w:rPr>
        <w:t>该表用于存储1258用到的所有虚号码，包括注册的和没有注册的。</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18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未注册</w:t>
            </w:r>
          </w:p>
          <w:p>
            <w:pPr>
              <w:rPr>
                <w:rFonts w:cs="Arial"/>
                <w:lang w:val="en-GB"/>
              </w:rPr>
            </w:pPr>
            <w:r>
              <w:rPr>
                <w:rFonts w:hint="eastAsia" w:cs="Arial"/>
                <w:lang w:val="en-GB"/>
              </w:rPr>
              <w:t>1: 已注册</w:t>
            </w:r>
          </w:p>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[主键]</w:t>
      </w:r>
    </w:p>
    <w:p>
      <w:r>
        <w:rPr>
          <w:rFonts w:hint="eastAsia"/>
        </w:rPr>
        <w:t>PK_SSMN_1258NUM (SSMNNumber)</w:t>
      </w:r>
    </w:p>
    <w:p>
      <w:r>
        <w:rPr>
          <w:rFonts w:hint="eastAsia"/>
          <w:b/>
        </w:rPr>
        <w:t>[索引]</w:t>
      </w:r>
    </w:p>
    <w:p>
      <w:pPr>
        <w:rPr>
          <w:b/>
        </w:rPr>
      </w:pPr>
      <w:r>
        <w:rPr>
          <w:rFonts w:hint="eastAsia"/>
        </w:rPr>
        <w:t>IDX1_SSMN_1258NUM (SSMNNumber, Number_Type);</w:t>
      </w:r>
    </w:p>
    <w:p/>
    <w:p>
      <w:pPr>
        <w:pStyle w:val="4"/>
      </w:pPr>
      <w:bookmarkStart w:id="360" w:name="_SSMN_1258USER（1258用户表）"/>
      <w:bookmarkEnd w:id="360"/>
      <w:bookmarkStart w:id="361" w:name="_Toc125173580"/>
      <w:bookmarkStart w:id="362" w:name="_Toc124509801"/>
      <w:bookmarkStart w:id="363" w:name="_Toc384194022"/>
      <w:r>
        <w:t>SSMN_</w:t>
      </w:r>
      <w:r>
        <w:rPr>
          <w:rFonts w:hint="eastAsia"/>
        </w:rPr>
        <w:t>1258</w:t>
      </w:r>
      <w:r>
        <w:t>USER</w:t>
      </w:r>
      <w:r>
        <w:rPr>
          <w:rFonts w:hint="eastAsia"/>
        </w:rPr>
        <w:t>(1258用户表)</w:t>
      </w:r>
      <w:bookmarkEnd w:id="361"/>
      <w:bookmarkEnd w:id="362"/>
      <w:bookmarkEnd w:id="363"/>
    </w:p>
    <w:p>
      <w:pPr>
        <w:rPr>
          <w:b/>
        </w:rPr>
      </w:pPr>
      <w:r>
        <w:rPr>
          <w:rFonts w:hint="eastAsia"/>
          <w:b/>
        </w:rPr>
        <w:t>[功能]</w:t>
      </w:r>
    </w:p>
    <w:p>
      <w:r>
        <w:rPr>
          <w:rFonts w:hint="eastAsia"/>
        </w:rPr>
        <w:t>该表主要用于存储1258业务注册的用户的基本信息。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注册时的虚</w:t>
            </w:r>
            <w:r>
              <w:rPr>
                <w:rFonts w:cs="Arial"/>
                <w:lang w:val="en-GB"/>
              </w:rPr>
              <w:t>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Reserve</w:t>
            </w:r>
          </w:p>
        </w:tc>
        <w:tc>
          <w:tcPr>
            <w:tcW w:w="1620" w:type="dxa"/>
          </w:tcPr>
          <w:p>
            <w:pPr>
              <w:rPr>
                <w:rFonts w:cs="Arial"/>
              </w:rPr>
            </w:pPr>
            <w:r>
              <w:rPr>
                <w:rFonts w:cs="Arial"/>
              </w:rPr>
              <w:t>Varchar2(</w:t>
            </w:r>
            <w:r>
              <w:rPr>
                <w:rFonts w:hint="eastAsia" w:cs="Arial"/>
              </w:rPr>
              <w:t>20</w:t>
            </w:r>
            <w:r>
              <w:rPr>
                <w:rFonts w:cs="Arial"/>
              </w:rPr>
              <w:t>)</w:t>
            </w:r>
          </w:p>
        </w:tc>
        <w:tc>
          <w:tcPr>
            <w:tcW w:w="1080" w:type="dxa"/>
          </w:tcPr>
          <w:p>
            <w:pPr>
              <w:jc w:val="center"/>
              <w:rPr>
                <w:rFonts w:cs="Arial"/>
              </w:rPr>
            </w:pPr>
          </w:p>
        </w:tc>
        <w:tc>
          <w:tcPr>
            <w:tcW w:w="3600" w:type="dxa"/>
          </w:tcPr>
          <w:p>
            <w:pPr>
              <w:rPr>
                <w:rFonts w:cs="Arial"/>
              </w:rPr>
            </w:pPr>
            <w:r>
              <w:rPr>
                <w:rFonts w:hint="eastAsia" w:cs="Arial"/>
              </w:rPr>
              <w:t>预留字段</w:t>
            </w:r>
          </w:p>
        </w:tc>
      </w:tr>
    </w:tbl>
    <w:p>
      <w:pPr>
        <w:rPr>
          <w:b/>
        </w:rPr>
      </w:pPr>
      <w:r>
        <w:rPr>
          <w:rFonts w:hint="eastAsia"/>
          <w:b/>
        </w:rPr>
        <w:t>[主键]</w:t>
      </w:r>
    </w:p>
    <w:p>
      <w:r>
        <w:rPr>
          <w:rFonts w:hint="eastAsia"/>
        </w:rPr>
        <w:t>PK_SSMN_1258USER(MSISDN);</w:t>
      </w:r>
    </w:p>
    <w:p>
      <w:pPr>
        <w:rPr>
          <w:b/>
        </w:rPr>
      </w:pPr>
      <w:r>
        <w:rPr>
          <w:rFonts w:hint="eastAsia"/>
          <w:b/>
        </w:rPr>
        <w:t>[索引]</w:t>
      </w:r>
    </w:p>
    <w:p>
      <w:r>
        <w:rPr>
          <w:rFonts w:hint="eastAsia"/>
        </w:rPr>
        <w:t>IDX1_SSMN_1258USER</w:t>
      </w:r>
      <w:r>
        <w:rPr>
          <w:rFonts w:hint="eastAsia"/>
          <w:lang w:val="en-GB"/>
        </w:rPr>
        <w:t>(</w:t>
      </w:r>
      <w:r>
        <w:rPr>
          <w:rFonts w:hint="eastAsia"/>
        </w:rPr>
        <w:t xml:space="preserve">MSISDN, </w:t>
      </w:r>
      <w:r>
        <w:rPr>
          <w:rFonts w:cs="Arial"/>
          <w:lang w:val="en-GB"/>
        </w:rPr>
        <w:t>CallingNumber</w:t>
      </w:r>
      <w:r>
        <w:rPr>
          <w:rFonts w:hint="eastAsia"/>
          <w:lang w:val="en-GB"/>
        </w:rPr>
        <w:t>)</w:t>
      </w:r>
    </w:p>
    <w:p/>
    <w:p>
      <w:pPr>
        <w:pStyle w:val="4"/>
      </w:pPr>
      <w:bookmarkStart w:id="364" w:name="_Discount_Card_（体验卡表）"/>
      <w:bookmarkEnd w:id="364"/>
      <w:bookmarkStart w:id="365" w:name="_Toc111898244"/>
      <w:bookmarkStart w:id="366" w:name="_Toc384194023"/>
      <w:bookmarkStart w:id="367" w:name="_Toc124509802"/>
      <w:bookmarkStart w:id="368" w:name="_Toc125173581"/>
      <w:r>
        <w:rPr>
          <w:rFonts w:hint="eastAsia"/>
        </w:rPr>
        <w:t>Discount_Card (体验卡表</w:t>
      </w:r>
      <w:bookmarkEnd w:id="365"/>
      <w:r>
        <w:rPr>
          <w:rFonts w:hint="eastAsia"/>
        </w:rPr>
        <w:t>(号码卡))</w:t>
      </w:r>
      <w:bookmarkEnd w:id="366"/>
      <w:bookmarkEnd w:id="367"/>
      <w:bookmarkEnd w:id="368"/>
    </w:p>
    <w:p>
      <w:pPr>
        <w:rPr>
          <w:b/>
        </w:rPr>
      </w:pPr>
      <w:r>
        <w:rPr>
          <w:rFonts w:hint="eastAsia"/>
          <w:b/>
        </w:rPr>
        <w:t>[功能]</w:t>
      </w:r>
    </w:p>
    <w:p>
      <w:r>
        <w:rPr>
          <w:rFonts w:hint="eastAsia"/>
        </w:rPr>
        <w:t>该表主要用于存储SSMN业务体验卡号码，持体验卡注册的用户可享受一段时间的免费使用权。</w:t>
      </w:r>
    </w:p>
    <w:p>
      <w:pPr>
        <w:rPr>
          <w:b/>
        </w:rPr>
      </w:pPr>
      <w:r>
        <w:rPr>
          <w:rFonts w:hint="eastAsia"/>
          <w:b/>
        </w:rPr>
        <w:t>[表定义]</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c>
          <w:tcPr>
            <w:tcW w:w="1980" w:type="dxa"/>
          </w:tcPr>
          <w:p>
            <w:pPr>
              <w:rPr>
                <w:rFonts w:cs="Arial"/>
                <w:b/>
                <w:lang w:val="en-GB"/>
              </w:rPr>
            </w:pPr>
            <w:r>
              <w:rPr>
                <w:rFonts w:hint="eastAsia" w:cs="Arial"/>
                <w:b/>
                <w:lang w:val="en-GB"/>
              </w:rPr>
              <w:t>Card_Number</w:t>
            </w:r>
          </w:p>
        </w:tc>
        <w:tc>
          <w:tcPr>
            <w:tcW w:w="1620" w:type="dxa"/>
          </w:tcPr>
          <w:p>
            <w:pPr>
              <w:rPr>
                <w:rFonts w:cs="Arial"/>
                <w:b/>
              </w:rPr>
            </w:pPr>
            <w:r>
              <w:rPr>
                <w:rFonts w:hint="eastAsia" w:cs="Arial"/>
                <w:b/>
              </w:rPr>
              <w:t>VarChar2(18)</w:t>
            </w:r>
          </w:p>
        </w:tc>
        <w:tc>
          <w:tcPr>
            <w:tcW w:w="1080" w:type="dxa"/>
          </w:tcPr>
          <w:p>
            <w:pPr>
              <w:jc w:val="center"/>
              <w:rPr>
                <w:rFonts w:cs="Arial"/>
                <w:b/>
                <w:lang w:val="en-GB"/>
              </w:rPr>
            </w:pPr>
            <w:r>
              <w:rPr>
                <w:rFonts w:hint="eastAsia" w:cs="Arial"/>
                <w:b/>
                <w:lang w:val="en-GB"/>
              </w:rPr>
              <w:t>Y</w:t>
            </w:r>
          </w:p>
        </w:tc>
        <w:tc>
          <w:tcPr>
            <w:tcW w:w="3600" w:type="dxa"/>
          </w:tcPr>
          <w:p>
            <w:pPr>
              <w:rPr>
                <w:rFonts w:cs="Arial"/>
                <w:b/>
              </w:rPr>
            </w:pPr>
            <w:r>
              <w:rPr>
                <w:rFonts w:hint="eastAsia" w:cs="Arial"/>
                <w:b/>
              </w:rPr>
              <w:t>体验卡卡号（客户端称号码卡）</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c>
          <w:tcPr>
            <w:tcW w:w="1980" w:type="dxa"/>
          </w:tcPr>
          <w:p>
            <w:pPr>
              <w:rPr>
                <w:rFonts w:cs="Arial"/>
              </w:rPr>
            </w:pPr>
            <w:r>
              <w:rPr>
                <w:rFonts w:hint="eastAsia" w:cs="Arial"/>
              </w:rPr>
              <w:t>Card_Status</w:t>
            </w:r>
          </w:p>
        </w:tc>
        <w:tc>
          <w:tcPr>
            <w:tcW w:w="1620" w:type="dxa"/>
          </w:tcPr>
          <w:p>
            <w:pPr>
              <w:rPr>
                <w:rFonts w:cs="Arial"/>
              </w:rPr>
            </w:pPr>
            <w:r>
              <w:rPr>
                <w:rFonts w:hint="eastAsia" w:cs="Arial"/>
              </w:rPr>
              <w:t>Number(1)</w:t>
            </w:r>
          </w:p>
        </w:tc>
        <w:tc>
          <w:tcPr>
            <w:tcW w:w="1080" w:type="dxa"/>
          </w:tcPr>
          <w:p>
            <w:pPr>
              <w:jc w:val="center"/>
            </w:pPr>
            <w:r>
              <w:rPr>
                <w:rFonts w:hint="eastAsia" w:cs="Arial"/>
                <w:lang w:val="en-GB"/>
              </w:rPr>
              <w:t>是</w:t>
            </w:r>
          </w:p>
        </w:tc>
        <w:tc>
          <w:tcPr>
            <w:tcW w:w="3600" w:type="dxa"/>
          </w:tcPr>
          <w:p>
            <w:pPr>
              <w:rPr>
                <w:rFonts w:ascii="Times New Roman" w:hAnsi="Times New Roman"/>
                <w:szCs w:val="21"/>
              </w:rPr>
            </w:pPr>
            <w:r>
              <w:t xml:space="preserve">0: </w:t>
            </w:r>
            <w:r>
              <w:rPr>
                <w:rFonts w:hint="eastAsia" w:ascii="宋体" w:hAnsi="宋体"/>
              </w:rPr>
              <w:t>未使用</w:t>
            </w:r>
          </w:p>
          <w:p>
            <w:pPr>
              <w:rPr>
                <w:rFonts w:cs="Arial"/>
              </w:rPr>
            </w:pPr>
            <w:r>
              <w:t xml:space="preserve">1: </w:t>
            </w:r>
            <w:r>
              <w:rPr>
                <w:rFonts w:hint="eastAsia" w:ascii="宋体" w:hAnsi="宋体"/>
              </w:rPr>
              <w:t>正在使用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c>
          <w:tcPr>
            <w:tcW w:w="1980" w:type="dxa"/>
          </w:tcPr>
          <w:p>
            <w:pPr>
              <w:rPr>
                <w:rFonts w:cs="Arial"/>
              </w:rPr>
            </w:pPr>
            <w:r>
              <w:rPr>
                <w:rFonts w:cs="Arial"/>
              </w:rPr>
              <w:t>Card_PIN</w:t>
            </w:r>
          </w:p>
        </w:tc>
        <w:tc>
          <w:tcPr>
            <w:tcW w:w="1620" w:type="dxa"/>
          </w:tcPr>
          <w:p>
            <w:pPr>
              <w:rPr>
                <w:rFonts w:cs="Arial"/>
              </w:rPr>
            </w:pPr>
            <w:r>
              <w:rPr>
                <w:rFonts w:hint="eastAsia" w:cs="Arial"/>
              </w:rPr>
              <w:t>Varchar2(20)</w:t>
            </w:r>
          </w:p>
        </w:tc>
        <w:tc>
          <w:tcPr>
            <w:tcW w:w="1080" w:type="dxa"/>
          </w:tcPr>
          <w:p>
            <w:pPr>
              <w:jc w:val="center"/>
              <w:rPr>
                <w:rFonts w:cs="Arial"/>
                <w:lang w:val="en-GB"/>
              </w:rPr>
            </w:pPr>
            <w:r>
              <w:rPr>
                <w:rFonts w:hint="eastAsia" w:cs="Arial"/>
                <w:lang w:val="en-GB"/>
              </w:rPr>
              <w:t>是</w:t>
            </w:r>
          </w:p>
        </w:tc>
        <w:tc>
          <w:tcPr>
            <w:tcW w:w="3600" w:type="dxa"/>
          </w:tcPr>
          <w:p>
            <w:pPr>
              <w:rPr>
                <w:rFonts w:cs="Arial"/>
              </w:rPr>
            </w:pPr>
            <w:r>
              <w:rPr>
                <w:rFonts w:hint="eastAsia" w:ascii="宋体" w:hAnsi="宋体"/>
              </w:rPr>
              <w:t>注册 (激活码)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sz w:val="20"/>
                <w:szCs w:val="20"/>
              </w:rPr>
              <w:t>Create_Date</w:t>
            </w:r>
          </w:p>
        </w:tc>
        <w:tc>
          <w:tcPr>
            <w:tcW w:w="1620" w:type="dxa"/>
          </w:tcPr>
          <w:p>
            <w:pPr>
              <w:rPr>
                <w:rFonts w:cs="Arial"/>
              </w:rPr>
            </w:pPr>
            <w:r>
              <w:rPr>
                <w:rFonts w:hint="eastAsia" w:cs="Arial"/>
              </w:rPr>
              <w:t>Date</w:t>
            </w:r>
          </w:p>
        </w:tc>
        <w:tc>
          <w:tcPr>
            <w:tcW w:w="1080" w:type="dxa"/>
          </w:tcPr>
          <w:p>
            <w:pPr>
              <w:jc w:val="center"/>
              <w:rPr>
                <w:rFonts w:cs="Arial"/>
              </w:rPr>
            </w:pPr>
            <w:r>
              <w:rPr>
                <w:rFonts w:hint="eastAsia" w:cs="Arial"/>
              </w:rPr>
              <w:t>是</w:t>
            </w:r>
          </w:p>
        </w:tc>
        <w:tc>
          <w:tcPr>
            <w:tcW w:w="3600" w:type="dxa"/>
          </w:tcPr>
          <w:p>
            <w:pPr>
              <w:rPr>
                <w:rFonts w:ascii="宋体" w:hAnsi="宋体"/>
              </w:rPr>
            </w:pPr>
            <w:r>
              <w:rPr>
                <w:rFonts w:hint="eastAsia" w:ascii="宋体" w:hAnsi="宋体"/>
              </w:rPr>
              <w:t>体验卡（号码卡）生成时间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Expire_Date</w:t>
            </w:r>
          </w:p>
        </w:tc>
        <w:tc>
          <w:tcPr>
            <w:tcW w:w="1620" w:type="dxa"/>
          </w:tcPr>
          <w:p>
            <w:pPr>
              <w:rPr>
                <w:rFonts w:cs="Arial"/>
              </w:rPr>
            </w:pPr>
            <w:r>
              <w:rPr>
                <w:rFonts w:hint="eastAsia" w:cs="Arial"/>
              </w:rPr>
              <w:t>Date</w:t>
            </w:r>
          </w:p>
        </w:tc>
        <w:tc>
          <w:tcPr>
            <w:tcW w:w="1080" w:type="dxa"/>
          </w:tcPr>
          <w:p>
            <w:pPr>
              <w:jc w:val="center"/>
            </w:pPr>
          </w:p>
        </w:tc>
        <w:tc>
          <w:tcPr>
            <w:tcW w:w="3600" w:type="dxa"/>
          </w:tcPr>
          <w:p>
            <w:pPr>
              <w:rPr>
                <w:rFonts w:cs="Arial"/>
              </w:rPr>
            </w:pPr>
            <w:r>
              <w:rPr>
                <w:rFonts w:hint="eastAsia" w:ascii="宋体" w:hAnsi="宋体"/>
              </w:rPr>
              <w:t>体验卡（号码卡）有效时间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Registe_Date</w:t>
            </w:r>
          </w:p>
        </w:tc>
        <w:tc>
          <w:tcPr>
            <w:tcW w:w="1620" w:type="dxa"/>
          </w:tcPr>
          <w:p>
            <w:pPr>
              <w:rPr>
                <w:rFonts w:cs="Arial"/>
                <w:lang w:val="en-GB"/>
              </w:rPr>
            </w:pPr>
            <w:r>
              <w:rPr>
                <w:rFonts w:hint="eastAsia" w:cs="Arial"/>
                <w:lang w:val="en-GB"/>
              </w:rPr>
              <w:t>Date</w:t>
            </w:r>
          </w:p>
        </w:tc>
        <w:tc>
          <w:tcPr>
            <w:tcW w:w="1080" w:type="dxa"/>
          </w:tcPr>
          <w:p>
            <w:pPr>
              <w:jc w:val="center"/>
            </w:pPr>
          </w:p>
        </w:tc>
        <w:tc>
          <w:tcPr>
            <w:tcW w:w="3600" w:type="dxa"/>
          </w:tcPr>
          <w:p>
            <w:pPr>
              <w:rPr>
                <w:rFonts w:cs="Arial"/>
              </w:rPr>
            </w:pPr>
            <w:r>
              <w:rPr>
                <w:rFonts w:hint="eastAsia" w:ascii="宋体" w:hAnsi="宋体"/>
              </w:rPr>
              <w:t>体验卡（号码卡）注册时间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hint="eastAsia" w:cs="Arial"/>
              </w:rPr>
              <w:t>MSISDN</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所注册的用户号码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MonthFee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ascii="宋体" w:hAnsi="宋体"/>
              </w:rPr>
              <w:t>体验卡月租费(单位分)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InfoFee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ascii="宋体" w:hAnsi="宋体"/>
              </w:rPr>
              <w:t>体验卡信息费(单位分)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Reserve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保留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Grade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rPr>
              <w:t>number(1)</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激活码级别：（数值越大级别越高）</w:t>
            </w:r>
          </w:p>
          <w:p>
            <w:pPr>
              <w:rPr>
                <w:rFonts w:cs="Arial"/>
              </w:rPr>
            </w:pPr>
            <w:r>
              <w:rPr>
                <w:rFonts w:hint="eastAsia" w:cs="Arial"/>
              </w:rPr>
              <w:t>1：代表普通号激活码（默认值）</w:t>
            </w:r>
          </w:p>
          <w:p>
            <w:pPr>
              <w:rPr>
                <w:rFonts w:cs="Arial"/>
              </w:rPr>
            </w:pPr>
            <w:r>
              <w:rPr>
                <w:rFonts w:hint="eastAsia" w:cs="Arial"/>
              </w:rPr>
              <w:t>2：代表高级靓号激活码</w:t>
            </w:r>
          </w:p>
          <w:p>
            <w:pPr>
              <w:rPr>
                <w:rFonts w:cs="Arial"/>
              </w:rPr>
            </w:pPr>
            <w:r>
              <w:rPr>
                <w:rFonts w:hint="eastAsia" w:cs="Arial"/>
              </w:rPr>
              <w:t>3：代表顶级靓号激活码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hint="eastAsia" w:cs="Arial"/>
              </w:rPr>
              <w:t>Pin</w:t>
            </w:r>
            <w:r>
              <w:rPr>
                <w:rFonts w:cs="Arial"/>
              </w:rPr>
              <w:t>Expire_Date</w:t>
            </w:r>
          </w:p>
        </w:tc>
        <w:tc>
          <w:tcPr>
            <w:tcW w:w="1620"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Date</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ascii="宋体" w:hAnsi="宋体"/>
              </w:rPr>
              <w:t>激活码使用有效时间</w:t>
            </w:r>
          </w:p>
        </w:tc>
      </w:tr>
    </w:tbl>
    <w:p>
      <w:pPr>
        <w:rPr>
          <w:b/>
        </w:rPr>
      </w:pPr>
      <w:r>
        <w:rPr>
          <w:rFonts w:hint="eastAsia"/>
          <w:b/>
        </w:rPr>
        <w:t>[主键]</w:t>
      </w:r>
    </w:p>
    <w:p>
      <w:pPr>
        <w:rPr>
          <w:b/>
        </w:rPr>
      </w:pPr>
      <w:r>
        <w:rPr>
          <w:rFonts w:hint="eastAsia"/>
        </w:rPr>
        <w:t>PK_Discount_Card (Card_Number)</w:t>
      </w:r>
    </w:p>
    <w:p>
      <w:pPr>
        <w:rPr>
          <w:b/>
        </w:rPr>
      </w:pPr>
      <w:r>
        <w:rPr>
          <w:rFonts w:hint="eastAsia"/>
          <w:b/>
        </w:rPr>
        <w:t>[索引]</w:t>
      </w:r>
    </w:p>
    <w:p>
      <w:r>
        <w:rPr>
          <w:rFonts w:hint="eastAsia"/>
        </w:rPr>
        <w:t>IDX1_Discount_Card(Card_Number, Card_Status)</w:t>
      </w:r>
    </w:p>
    <w:p>
      <w:r>
        <w:rPr>
          <w:rFonts w:hint="eastAsia"/>
        </w:rPr>
        <w:t>IDX2_Discount_Card</w:t>
      </w:r>
      <w:r>
        <w:rPr>
          <w:rFonts w:hint="eastAsia"/>
          <w:lang w:val="en-GB"/>
        </w:rPr>
        <w:t>(</w:t>
      </w:r>
      <w:r>
        <w:rPr>
          <w:rFonts w:hint="eastAsia"/>
        </w:rPr>
        <w:t>MSISDN</w:t>
      </w:r>
      <w:r>
        <w:rPr>
          <w:rFonts w:hint="eastAsia"/>
          <w:lang w:val="en-GB"/>
        </w:rPr>
        <w:t>)</w:t>
      </w:r>
    </w:p>
    <w:p>
      <w:r>
        <w:t>IDX3_DISCOUNT_CARD</w:t>
      </w:r>
      <w:r>
        <w:rPr>
          <w:rFonts w:hint="eastAsia"/>
        </w:rPr>
        <w:t>(</w:t>
      </w:r>
      <w:r>
        <w:t>registe_date</w:t>
      </w:r>
      <w:r>
        <w:rPr>
          <w:rFonts w:hint="eastAsia"/>
        </w:rPr>
        <w:t>)</w:t>
      </w:r>
    </w:p>
    <w:p>
      <w:r>
        <w:t>IDX4_DISCOUNT_CARD (MSISDN,REGISTE_DATE)</w:t>
      </w:r>
    </w:p>
    <w:p/>
    <w:p>
      <w:pPr>
        <w:pStyle w:val="4"/>
      </w:pPr>
      <w:bookmarkStart w:id="369" w:name="_Toc86140483"/>
      <w:bookmarkStart w:id="370" w:name="_Toc120437687"/>
      <w:bookmarkStart w:id="371" w:name="_Toc86231734"/>
      <w:bookmarkStart w:id="372" w:name="_Toc88278608"/>
      <w:bookmarkStart w:id="373" w:name="_Toc384194024"/>
      <w:bookmarkStart w:id="374" w:name="_Toc124509803"/>
      <w:bookmarkStart w:id="375" w:name="_Toc125173582"/>
      <w:bookmarkStart w:id="376" w:name="_Toc85351010"/>
      <w:bookmarkStart w:id="377" w:name="_Toc83629900"/>
      <w:bookmarkStart w:id="378" w:name="_Toc85516684"/>
      <w:bookmarkStart w:id="379" w:name="_Toc86118131"/>
      <w:bookmarkStart w:id="380" w:name="_Toc85536688"/>
      <w:bookmarkStart w:id="381" w:name="_Toc86050408"/>
      <w:r>
        <w:t>SSMN_OUTUSER_REGISTER</w:t>
      </w:r>
      <w:r>
        <w:rPr>
          <w:rFonts w:hint="eastAsia"/>
        </w:rPr>
        <w:t>(外呼用户</w:t>
      </w:r>
      <w:r>
        <w:t>记录表</w:t>
      </w:r>
      <w:bookmarkEnd w:id="369"/>
      <w:bookmarkEnd w:id="370"/>
      <w:bookmarkEnd w:id="371"/>
      <w:bookmarkEnd w:id="372"/>
      <w:r>
        <w:rPr>
          <w:rFonts w:hint="eastAsia"/>
        </w:rPr>
        <w:t>)</w:t>
      </w:r>
      <w:bookmarkEnd w:id="373"/>
      <w:bookmarkEnd w:id="374"/>
      <w:bookmarkEnd w:id="375"/>
    </w:p>
    <w:p>
      <w:r>
        <w:t>SSMN_</w:t>
      </w:r>
      <w:r>
        <w:rPr>
          <w:rFonts w:hint="eastAsia"/>
        </w:rPr>
        <w:t>OUTUSER_REGISTER</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bookmarkStart w:id="382" w:name="_Toc86140484"/>
            <w:bookmarkStart w:id="383" w:name="_Toc86231735"/>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19" w:type="dxa"/>
          </w:tcPr>
          <w:p>
            <w:pPr>
              <w:rPr>
                <w:rFonts w:cs="Arial"/>
                <w:b/>
              </w:rPr>
            </w:pPr>
            <w:r>
              <w:rPr>
                <w:rFonts w:cs="Arial"/>
                <w:b/>
              </w:rPr>
              <w:t>V</w:t>
            </w:r>
            <w:r>
              <w:rPr>
                <w:rFonts w:hint="eastAsia" w:cs="Arial"/>
                <w:b/>
              </w:rPr>
              <w:t>archar2(32)</w:t>
            </w:r>
          </w:p>
        </w:tc>
        <w:tc>
          <w:tcPr>
            <w:tcW w:w="1083" w:type="dxa"/>
          </w:tcPr>
          <w:p>
            <w:pPr>
              <w:jc w:val="center"/>
              <w:rPr>
                <w:rFonts w:cs="Arial"/>
                <w:b/>
                <w:lang w:val="en-GB"/>
              </w:rPr>
            </w:pPr>
            <w:r>
              <w:rPr>
                <w:rFonts w:hint="eastAsia" w:cs="Arial"/>
                <w:b/>
                <w:lang w:val="en-GB"/>
              </w:rPr>
              <w:t>是</w:t>
            </w:r>
          </w:p>
        </w:tc>
        <w:tc>
          <w:tcPr>
            <w:tcW w:w="3599" w:type="dxa"/>
          </w:tcPr>
          <w:p>
            <w:pPr>
              <w:rPr>
                <w:rFonts w:cs="Arial"/>
                <w:b/>
              </w:rPr>
            </w:pPr>
            <w:r>
              <w:rPr>
                <w:rFonts w:hint="eastAsia" w:cs="Arial"/>
                <w:b/>
                <w:lang w:val="en-GB"/>
              </w:rPr>
              <w:t>主键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Regsiter_Date</w:t>
            </w:r>
          </w:p>
        </w:tc>
        <w:tc>
          <w:tcPr>
            <w:tcW w:w="1619" w:type="dxa"/>
          </w:tcPr>
          <w:p>
            <w:pPr>
              <w:rPr>
                <w:rFonts w:cs="Arial"/>
              </w:rPr>
            </w:pPr>
            <w:r>
              <w:rPr>
                <w:rFonts w:hint="eastAsia" w:cs="Arial"/>
              </w:rPr>
              <w:t>Timestamp(4)</w:t>
            </w:r>
          </w:p>
        </w:tc>
        <w:tc>
          <w:tcPr>
            <w:tcW w:w="1083"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lang w:val="en-GB"/>
              </w:rPr>
              <w:t>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Group_Name</w:t>
            </w:r>
          </w:p>
        </w:tc>
        <w:tc>
          <w:tcPr>
            <w:tcW w:w="1619" w:type="dxa"/>
          </w:tcPr>
          <w:p>
            <w:pPr>
              <w:rPr>
                <w:rFonts w:cs="Arial"/>
              </w:rPr>
            </w:pPr>
            <w:r>
              <w:rPr>
                <w:rFonts w:cs="Arial"/>
              </w:rPr>
              <w:t>Varchar2 (</w:t>
            </w:r>
            <w:r>
              <w:rPr>
                <w:rFonts w:hint="eastAsia" w:cs="Arial"/>
              </w:rPr>
              <w:t>30</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注册操作员所在组名称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Register_By</w:t>
            </w:r>
          </w:p>
        </w:tc>
        <w:tc>
          <w:tcPr>
            <w:tcW w:w="1619" w:type="dxa"/>
          </w:tcPr>
          <w:p>
            <w:pPr>
              <w:rPr>
                <w:rFonts w:cs="Arial"/>
              </w:rPr>
            </w:pPr>
            <w:r>
              <w:rPr>
                <w:rFonts w:cs="Arial"/>
              </w:rPr>
              <w:t>Varchar2 (</w:t>
            </w:r>
            <w:r>
              <w:rPr>
                <w:rFonts w:hint="eastAsia" w:cs="Arial"/>
              </w:rPr>
              <w:t>16</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M</w:t>
            </w:r>
            <w:r>
              <w:rPr>
                <w:rFonts w:hint="eastAsia" w:cs="Arial"/>
              </w:rPr>
              <w:t>sisdn</w:t>
            </w:r>
          </w:p>
        </w:tc>
        <w:tc>
          <w:tcPr>
            <w:tcW w:w="1619" w:type="dxa"/>
          </w:tcPr>
          <w:p>
            <w:pPr>
              <w:rPr>
                <w:rFonts w:cs="Arial"/>
              </w:rPr>
            </w:pPr>
            <w:r>
              <w:rPr>
                <w:rFonts w:cs="Arial"/>
              </w:rPr>
              <w:t>Varchar2 (</w:t>
            </w:r>
            <w:r>
              <w:rPr>
                <w:rFonts w:hint="eastAsia" w:cs="Arial"/>
              </w:rPr>
              <w:t>20</w:t>
            </w:r>
            <w:r>
              <w:rPr>
                <w:rFonts w:cs="Arial"/>
              </w:rPr>
              <w:t>)</w:t>
            </w:r>
          </w:p>
        </w:tc>
        <w:tc>
          <w:tcPr>
            <w:tcW w:w="1083" w:type="dxa"/>
          </w:tcPr>
          <w:p>
            <w:pPr>
              <w:jc w:val="center"/>
              <w:rPr>
                <w:rFonts w:cs="Arial"/>
              </w:rPr>
            </w:pPr>
            <w:r>
              <w:rPr>
                <w:rFonts w:hint="eastAsia" w:cs="Arial"/>
              </w:rPr>
              <w:t>是</w:t>
            </w:r>
          </w:p>
        </w:tc>
        <w:tc>
          <w:tcPr>
            <w:tcW w:w="3599" w:type="dxa"/>
          </w:tcPr>
          <w:p>
            <w:pPr>
              <w:rPr>
                <w:rFonts w:cs="Arial"/>
              </w:rPr>
            </w:pPr>
            <w:r>
              <w:rPr>
                <w:rFonts w:hint="eastAsia" w:cs="Arial"/>
              </w:rPr>
              <w:t>用户电话号码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Number_Count</w:t>
            </w:r>
          </w:p>
        </w:tc>
        <w:tc>
          <w:tcPr>
            <w:tcW w:w="1619" w:type="dxa"/>
          </w:tcPr>
          <w:p>
            <w:pPr>
              <w:rPr>
                <w:rFonts w:cs="Arial"/>
              </w:rPr>
            </w:pPr>
            <w:r>
              <w:rPr>
                <w:rFonts w:hint="eastAsia" w:cs="Arial"/>
              </w:rPr>
              <w:t>Number(2)</w:t>
            </w:r>
          </w:p>
        </w:tc>
        <w:tc>
          <w:tcPr>
            <w:tcW w:w="1083" w:type="dxa"/>
          </w:tcPr>
          <w:p>
            <w:pPr>
              <w:jc w:val="center"/>
              <w:rPr>
                <w:rFonts w:cs="Arial"/>
              </w:rPr>
            </w:pPr>
            <w:r>
              <w:rPr>
                <w:rFonts w:hint="eastAsia" w:cs="Arial"/>
              </w:rPr>
              <w:t>是</w:t>
            </w:r>
          </w:p>
        </w:tc>
        <w:tc>
          <w:tcPr>
            <w:tcW w:w="3599" w:type="dxa"/>
          </w:tcPr>
          <w:p>
            <w:pPr>
              <w:rPr>
                <w:rFonts w:cs="Arial"/>
              </w:rPr>
            </w:pPr>
            <w:r>
              <w:rPr>
                <w:rFonts w:hint="eastAsia" w:cs="Arial"/>
              </w:rPr>
              <w:t>本次注册的虚号码个数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rPr>
              <w:t>reserve</w:t>
            </w:r>
          </w:p>
        </w:tc>
        <w:tc>
          <w:tcPr>
            <w:tcW w:w="1619" w:type="dxa"/>
          </w:tcPr>
          <w:p>
            <w:pPr>
              <w:rPr>
                <w:rFonts w:cs="Arial"/>
              </w:rPr>
            </w:pPr>
            <w:r>
              <w:rPr>
                <w:rFonts w:cs="Arial"/>
              </w:rPr>
              <w:t>V</w:t>
            </w:r>
            <w:r>
              <w:rPr>
                <w:rFonts w:hint="eastAsia" w:cs="Arial"/>
              </w:rPr>
              <w:t>archar2(20)</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bookmarkEnd w:id="376"/>
      <w:bookmarkEnd w:id="377"/>
      <w:bookmarkEnd w:id="378"/>
      <w:bookmarkEnd w:id="379"/>
      <w:bookmarkEnd w:id="380"/>
      <w:bookmarkEnd w:id="381"/>
      <w:bookmarkEnd w:id="382"/>
      <w:bookmarkEnd w:id="383"/>
    </w:tbl>
    <w:p>
      <w:pPr>
        <w:rPr>
          <w:b/>
        </w:rPr>
      </w:pPr>
      <w:bookmarkStart w:id="384" w:name="_Toc88278609"/>
      <w:r>
        <w:rPr>
          <w:rFonts w:hint="eastAsia"/>
          <w:b/>
        </w:rPr>
        <w:t>[主键]</w:t>
      </w:r>
    </w:p>
    <w:p>
      <w:r>
        <w:rPr>
          <w:rFonts w:hint="eastAsia"/>
        </w:rPr>
        <w:t>PK_</w:t>
      </w:r>
      <w:r>
        <w:t xml:space="preserve"> SSMN_</w:t>
      </w:r>
      <w:r>
        <w:rPr>
          <w:rFonts w:hint="eastAsia"/>
        </w:rPr>
        <w:t>OUTUSER_REGISTER (ID);</w:t>
      </w:r>
    </w:p>
    <w:bookmarkEnd w:id="384"/>
    <w:p>
      <w:pPr>
        <w:rPr>
          <w:b/>
        </w:rPr>
      </w:pPr>
      <w:r>
        <w:rPr>
          <w:rFonts w:hint="eastAsia"/>
          <w:b/>
        </w:rPr>
        <w:t>[索引]</w:t>
      </w:r>
    </w:p>
    <w:p>
      <w:r>
        <w:rPr>
          <w:rFonts w:hint="eastAsia"/>
        </w:rPr>
        <w:t>IDX1_</w:t>
      </w:r>
      <w:r>
        <w:t xml:space="preserve"> SSMN_</w:t>
      </w:r>
      <w:r>
        <w:rPr>
          <w:rFonts w:hint="eastAsia"/>
        </w:rPr>
        <w:t>OUTUSER_REGISTER (</w:t>
      </w:r>
      <w:r>
        <w:rPr>
          <w:rFonts w:hint="eastAsia" w:cs="Arial"/>
          <w:lang w:val="en-GB"/>
        </w:rPr>
        <w:t>R</w:t>
      </w:r>
      <w:r>
        <w:rPr>
          <w:rFonts w:hint="eastAsia" w:cs="Arial"/>
        </w:rPr>
        <w:t>egsiter_Date</w:t>
      </w:r>
      <w:r>
        <w:rPr>
          <w:rFonts w:hint="eastAsia" w:cs="Arial"/>
          <w:b/>
          <w:lang w:val="en-GB"/>
        </w:rPr>
        <w:t>,</w:t>
      </w:r>
      <w:r>
        <w:rPr>
          <w:rFonts w:hint="eastAsia" w:cs="Arial"/>
        </w:rPr>
        <w:t xml:space="preserve"> Register_By</w:t>
      </w:r>
      <w:r>
        <w:rPr>
          <w:rFonts w:hint="eastAsia"/>
        </w:rPr>
        <w:t>)</w:t>
      </w:r>
    </w:p>
    <w:p>
      <w:r>
        <w:rPr>
          <w:rFonts w:hint="eastAsia"/>
        </w:rPr>
        <w:t>IDX2_</w:t>
      </w:r>
      <w:r>
        <w:t xml:space="preserve"> SSMN_</w:t>
      </w:r>
      <w:r>
        <w:rPr>
          <w:rFonts w:hint="eastAsia"/>
        </w:rPr>
        <w:t>OUTUSER_REGISTER (</w:t>
      </w:r>
      <w:r>
        <w:rPr>
          <w:rFonts w:cs="Arial"/>
          <w:lang w:val="en-GB"/>
        </w:rPr>
        <w:t>Regsiter_Date, Msisdn, reserve</w:t>
      </w:r>
      <w:r>
        <w:rPr>
          <w:rFonts w:hint="eastAsia"/>
        </w:rPr>
        <w:t>)</w:t>
      </w:r>
    </w:p>
    <w:p/>
    <w:p>
      <w:pPr>
        <w:pStyle w:val="4"/>
      </w:pPr>
      <w:bookmarkStart w:id="385" w:name="_Toc384194025"/>
      <w:bookmarkStart w:id="386" w:name="_Toc125173583"/>
      <w:bookmarkStart w:id="387" w:name="_Toc124509804"/>
      <w:r>
        <w:rPr>
          <w:rFonts w:hint="eastAsia"/>
        </w:rPr>
        <w:t>SSMN_MV(魔话功能表)</w:t>
      </w:r>
      <w:bookmarkEnd w:id="385"/>
      <w:bookmarkEnd w:id="386"/>
      <w:bookmarkEnd w:id="387"/>
    </w:p>
    <w:p>
      <w:pPr>
        <w:rPr>
          <w:b/>
        </w:rPr>
      </w:pPr>
      <w:r>
        <w:rPr>
          <w:rFonts w:hint="eastAsia"/>
          <w:b/>
        </w:rPr>
        <w:t>[功能]</w:t>
      </w:r>
    </w:p>
    <w:p>
      <w:r>
        <w:rPr>
          <w:rFonts w:hint="eastAsia"/>
        </w:rPr>
        <w:t>该表主要用于存储用户虚号码是否有魔话功能。通过该表，可以设置不同的魔话级别</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ID</w:t>
            </w:r>
          </w:p>
        </w:tc>
        <w:tc>
          <w:tcPr>
            <w:tcW w:w="1619" w:type="dxa"/>
          </w:tcPr>
          <w:p>
            <w:r>
              <w:rPr>
                <w:rFonts w:hint="eastAsia"/>
              </w:rPr>
              <w:t>Number(10)</w:t>
            </w:r>
          </w:p>
        </w:tc>
        <w:tc>
          <w:tcPr>
            <w:tcW w:w="1083" w:type="dxa"/>
          </w:tcPr>
          <w:p>
            <w:r>
              <w:rPr>
                <w:rFonts w:hint="eastAsia"/>
              </w:rPr>
              <w:t>是</w:t>
            </w:r>
          </w:p>
        </w:tc>
        <w:tc>
          <w:tcPr>
            <w:tcW w:w="3599" w:type="dxa"/>
          </w:tcPr>
          <w:p>
            <w:r>
              <w:rPr>
                <w:rFonts w:hint="eastAsia"/>
              </w:rPr>
              <w:t>序列号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b/>
              </w:rPr>
            </w:pPr>
            <w:r>
              <w:rPr>
                <w:rFonts w:hint="eastAsia"/>
                <w:b/>
              </w:rPr>
              <w:t>SSMNNumber</w:t>
            </w:r>
          </w:p>
        </w:tc>
        <w:tc>
          <w:tcPr>
            <w:tcW w:w="1619" w:type="dxa"/>
          </w:tcPr>
          <w:p>
            <w:pPr>
              <w:rPr>
                <w:b/>
              </w:rPr>
            </w:pPr>
            <w:r>
              <w:rPr>
                <w:b/>
              </w:rPr>
              <w:t>Varchar2(1</w:t>
            </w:r>
            <w:r>
              <w:rPr>
                <w:rFonts w:hint="eastAsia"/>
                <w:b/>
              </w:rPr>
              <w:t>8</w:t>
            </w:r>
            <w:r>
              <w:rPr>
                <w:b/>
              </w:rPr>
              <w:t>)</w:t>
            </w:r>
          </w:p>
        </w:tc>
        <w:tc>
          <w:tcPr>
            <w:tcW w:w="1083" w:type="dxa"/>
          </w:tcPr>
          <w:p>
            <w:pPr>
              <w:rPr>
                <w:b/>
              </w:rPr>
            </w:pPr>
            <w:r>
              <w:rPr>
                <w:rFonts w:hint="eastAsia"/>
                <w:b/>
              </w:rPr>
              <w:t>是</w:t>
            </w:r>
          </w:p>
        </w:tc>
        <w:tc>
          <w:tcPr>
            <w:tcW w:w="3599" w:type="dxa"/>
          </w:tcPr>
          <w:p>
            <w:pPr>
              <w:rPr>
                <w:b/>
              </w:rPr>
            </w:pPr>
            <w:r>
              <w:rPr>
                <w:rFonts w:hint="eastAsia"/>
                <w:b/>
              </w:rPr>
              <w:t>虚号码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MSISDN</w:t>
            </w:r>
          </w:p>
        </w:tc>
        <w:tc>
          <w:tcPr>
            <w:tcW w:w="1619" w:type="dxa"/>
          </w:tcPr>
          <w:p>
            <w:r>
              <w:rPr>
                <w:rFonts w:hint="eastAsia"/>
              </w:rPr>
              <w:t>Varchar2(20)</w:t>
            </w:r>
          </w:p>
        </w:tc>
        <w:tc>
          <w:tcPr>
            <w:tcW w:w="1083" w:type="dxa"/>
          </w:tcPr>
          <w:p>
            <w:r>
              <w:rPr>
                <w:rFonts w:hint="eastAsia"/>
              </w:rPr>
              <w:t>是</w:t>
            </w:r>
          </w:p>
        </w:tc>
        <w:tc>
          <w:tcPr>
            <w:tcW w:w="3599" w:type="dxa"/>
          </w:tcPr>
          <w:p>
            <w:r>
              <w:rPr>
                <w:rFonts w:hint="eastAsia"/>
              </w:rPr>
              <w:t>所属MSISDN</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MSLEVEL</w:t>
            </w:r>
          </w:p>
        </w:tc>
        <w:tc>
          <w:tcPr>
            <w:tcW w:w="1619" w:type="dxa"/>
          </w:tcPr>
          <w:p>
            <w:r>
              <w:rPr>
                <w:rFonts w:hint="eastAsia"/>
              </w:rPr>
              <w:t>Number(2)</w:t>
            </w:r>
          </w:p>
        </w:tc>
        <w:tc>
          <w:tcPr>
            <w:tcW w:w="1083" w:type="dxa"/>
          </w:tcPr>
          <w:p>
            <w:r>
              <w:rPr>
                <w:rFonts w:hint="eastAsia"/>
              </w:rPr>
              <w:t>是</w:t>
            </w:r>
          </w:p>
        </w:tc>
        <w:tc>
          <w:tcPr>
            <w:tcW w:w="3599" w:type="dxa"/>
          </w:tcPr>
          <w:p>
            <w:r>
              <w:rPr>
                <w:rFonts w:hint="eastAsia"/>
              </w:rPr>
              <w:t>魔话变音级别</w:t>
            </w:r>
          </w:p>
          <w:p>
            <w:r>
              <w:t>1</w:t>
            </w:r>
            <w:r>
              <w:rPr>
                <w:rFonts w:hint="eastAsia"/>
              </w:rPr>
              <w:t>男低音</w:t>
            </w:r>
          </w:p>
          <w:p>
            <w:r>
              <w:t>2</w:t>
            </w:r>
            <w:r>
              <w:rPr>
                <w:rFonts w:hint="eastAsia"/>
              </w:rPr>
              <w:t>男中音</w:t>
            </w:r>
          </w:p>
          <w:p>
            <w:r>
              <w:t>3</w:t>
            </w:r>
            <w:r>
              <w:rPr>
                <w:rFonts w:hint="eastAsia"/>
              </w:rPr>
              <w:t>男高音</w:t>
            </w:r>
          </w:p>
          <w:p>
            <w:r>
              <w:t>4</w:t>
            </w:r>
            <w:r>
              <w:rPr>
                <w:rFonts w:hint="eastAsia"/>
              </w:rPr>
              <w:t>声音不变</w:t>
            </w:r>
          </w:p>
          <w:p>
            <w:r>
              <w:rPr>
                <w:rFonts w:hint="eastAsia"/>
              </w:rPr>
              <w:t>6女低音</w:t>
            </w:r>
          </w:p>
          <w:p>
            <w:r>
              <w:rPr>
                <w:rFonts w:hint="eastAsia"/>
              </w:rPr>
              <w:t>7女中音</w:t>
            </w:r>
          </w:p>
          <w:p>
            <w:r>
              <w:rPr>
                <w:rFonts w:hint="eastAsia"/>
              </w:rPr>
              <w:t>8女高音</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 xml:space="preserve">Sub_Date </w:t>
            </w:r>
          </w:p>
        </w:tc>
        <w:tc>
          <w:tcPr>
            <w:tcW w:w="1619" w:type="dxa"/>
          </w:tcPr>
          <w:p>
            <w:r>
              <w:rPr>
                <w:rFonts w:hint="eastAsia"/>
              </w:rPr>
              <w:t>Date</w:t>
            </w:r>
          </w:p>
        </w:tc>
        <w:tc>
          <w:tcPr>
            <w:tcW w:w="1083" w:type="dxa"/>
          </w:tcPr>
          <w:p>
            <w:r>
              <w:rPr>
                <w:rFonts w:hint="eastAsia"/>
              </w:rPr>
              <w:t>是</w:t>
            </w:r>
          </w:p>
        </w:tc>
        <w:tc>
          <w:tcPr>
            <w:tcW w:w="3599" w:type="dxa"/>
          </w:tcPr>
          <w:p>
            <w:r>
              <w:rPr>
                <w:rFonts w:hint="eastAsia"/>
              </w:rPr>
              <w:t>用户注册魔话时间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R</w:t>
            </w:r>
            <w:r>
              <w:rPr>
                <w:rFonts w:hint="eastAsia"/>
              </w:rPr>
              <w:t>eserve1</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R</w:t>
            </w:r>
            <w:r>
              <w:rPr>
                <w:rFonts w:hint="eastAsia"/>
              </w:rPr>
              <w:t>eserve2</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保留字段2</w:t>
            </w:r>
          </w:p>
        </w:tc>
      </w:tr>
    </w:tbl>
    <w:p>
      <w:pPr>
        <w:rPr>
          <w:b/>
        </w:rPr>
      </w:pPr>
      <w:r>
        <w:rPr>
          <w:rFonts w:hint="eastAsia"/>
          <w:b/>
        </w:rPr>
        <w:t>[主键]</w:t>
      </w:r>
    </w:p>
    <w:p>
      <w:pPr>
        <w:rPr>
          <w:b/>
        </w:rPr>
      </w:pPr>
      <w:r>
        <w:rPr>
          <w:rFonts w:hint="eastAsia"/>
        </w:rPr>
        <w:t>PK_SSMN_MV(SSMNNumber);</w:t>
      </w:r>
    </w:p>
    <w:p>
      <w:pPr>
        <w:rPr>
          <w:b/>
        </w:rPr>
      </w:pPr>
      <w:r>
        <w:rPr>
          <w:rFonts w:hint="eastAsia"/>
          <w:b/>
        </w:rPr>
        <w:t>[索引]</w:t>
      </w:r>
    </w:p>
    <w:p>
      <w:r>
        <w:rPr>
          <w:rFonts w:hint="eastAsia"/>
        </w:rPr>
        <w:t>IDX1_SSMN_MV (SSMNNumber, MSLEVEL)</w:t>
      </w:r>
    </w:p>
    <w:p>
      <w:r>
        <w:rPr>
          <w:rFonts w:hint="eastAsia"/>
        </w:rPr>
        <w:t>IDX2_SSMN_MV (MSISDN)</w:t>
      </w:r>
    </w:p>
    <w:p/>
    <w:p>
      <w:pPr>
        <w:pStyle w:val="4"/>
      </w:pPr>
      <w:bookmarkStart w:id="388" w:name="_Toc384194026"/>
      <w:bookmarkStart w:id="389" w:name="_Toc125173584"/>
      <w:bookmarkStart w:id="390" w:name="_Toc124509805"/>
      <w:r>
        <w:rPr>
          <w:rFonts w:hint="eastAsia"/>
        </w:rPr>
        <w:t>SSMN_Cancel_MV(魔话功能备份表)</w:t>
      </w:r>
      <w:bookmarkEnd w:id="388"/>
      <w:bookmarkEnd w:id="389"/>
      <w:bookmarkEnd w:id="390"/>
    </w:p>
    <w:p>
      <w:pPr>
        <w:rPr>
          <w:b/>
        </w:rPr>
      </w:pPr>
      <w:r>
        <w:rPr>
          <w:rFonts w:hint="eastAsia"/>
          <w:b/>
        </w:rPr>
        <w:t>[功能]</w:t>
      </w:r>
    </w:p>
    <w:p>
      <w:r>
        <w:rPr>
          <w:rFonts w:hint="eastAsia"/>
        </w:rPr>
        <w:t>该表主要用于存储用户魔话注销信息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ID</w:t>
            </w:r>
          </w:p>
        </w:tc>
        <w:tc>
          <w:tcPr>
            <w:tcW w:w="1619" w:type="dxa"/>
          </w:tcPr>
          <w:p>
            <w:r>
              <w:rPr>
                <w:rFonts w:hint="eastAsia"/>
              </w:rPr>
              <w:t>Number(10)</w:t>
            </w:r>
          </w:p>
        </w:tc>
        <w:tc>
          <w:tcPr>
            <w:tcW w:w="1083" w:type="dxa"/>
          </w:tcPr>
          <w:p>
            <w:r>
              <w:rPr>
                <w:rFonts w:hint="eastAsia"/>
              </w:rPr>
              <w:t>是</w:t>
            </w:r>
          </w:p>
        </w:tc>
        <w:tc>
          <w:tcPr>
            <w:tcW w:w="3599" w:type="dxa"/>
          </w:tcPr>
          <w:p>
            <w:r>
              <w:rPr>
                <w:rFonts w:hint="eastAsia"/>
              </w:rPr>
              <w:t>序列号，来自SSMN_MV表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b/>
              </w:rPr>
            </w:pPr>
            <w:r>
              <w:rPr>
                <w:rFonts w:hint="eastAsia"/>
                <w:b/>
              </w:rPr>
              <w:t>SSMNNumber</w:t>
            </w:r>
          </w:p>
        </w:tc>
        <w:tc>
          <w:tcPr>
            <w:tcW w:w="1619" w:type="dxa"/>
          </w:tcPr>
          <w:p>
            <w:pPr>
              <w:rPr>
                <w:b/>
              </w:rPr>
            </w:pPr>
            <w:r>
              <w:rPr>
                <w:b/>
              </w:rPr>
              <w:t>Varchar2(1</w:t>
            </w:r>
            <w:r>
              <w:rPr>
                <w:rFonts w:hint="eastAsia"/>
                <w:b/>
              </w:rPr>
              <w:t>8</w:t>
            </w:r>
            <w:r>
              <w:rPr>
                <w:b/>
              </w:rPr>
              <w:t>)</w:t>
            </w:r>
          </w:p>
        </w:tc>
        <w:tc>
          <w:tcPr>
            <w:tcW w:w="1083" w:type="dxa"/>
          </w:tcPr>
          <w:p>
            <w:pPr>
              <w:rPr>
                <w:b/>
              </w:rPr>
            </w:pPr>
            <w:r>
              <w:rPr>
                <w:rFonts w:hint="eastAsia"/>
                <w:b/>
              </w:rPr>
              <w:t>是</w:t>
            </w:r>
          </w:p>
        </w:tc>
        <w:tc>
          <w:tcPr>
            <w:tcW w:w="3599" w:type="dxa"/>
          </w:tcPr>
          <w:p>
            <w:pPr>
              <w:rPr>
                <w:b/>
              </w:rPr>
            </w:pPr>
            <w:r>
              <w:rPr>
                <w:rFonts w:hint="eastAsia"/>
                <w:b/>
              </w:rPr>
              <w:t>虚号码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MSISDN</w:t>
            </w:r>
          </w:p>
        </w:tc>
        <w:tc>
          <w:tcPr>
            <w:tcW w:w="1619" w:type="dxa"/>
          </w:tcPr>
          <w:p>
            <w:r>
              <w:rPr>
                <w:rFonts w:hint="eastAsia"/>
              </w:rPr>
              <w:t>Varchar2(20)</w:t>
            </w:r>
          </w:p>
        </w:tc>
        <w:tc>
          <w:tcPr>
            <w:tcW w:w="1083" w:type="dxa"/>
          </w:tcPr>
          <w:p>
            <w:r>
              <w:rPr>
                <w:rFonts w:hint="eastAsia"/>
              </w:rPr>
              <w:t>是</w:t>
            </w:r>
          </w:p>
        </w:tc>
        <w:tc>
          <w:tcPr>
            <w:tcW w:w="3599" w:type="dxa"/>
          </w:tcPr>
          <w:p>
            <w:r>
              <w:rPr>
                <w:rFonts w:hint="eastAsia"/>
              </w:rPr>
              <w:t>所属MSISDN</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MSLEVEL</w:t>
            </w:r>
          </w:p>
        </w:tc>
        <w:tc>
          <w:tcPr>
            <w:tcW w:w="1619" w:type="dxa"/>
          </w:tcPr>
          <w:p>
            <w:r>
              <w:rPr>
                <w:rFonts w:hint="eastAsia"/>
              </w:rPr>
              <w:t>Number(2)</w:t>
            </w:r>
          </w:p>
        </w:tc>
        <w:tc>
          <w:tcPr>
            <w:tcW w:w="1083" w:type="dxa"/>
          </w:tcPr>
          <w:p>
            <w:r>
              <w:rPr>
                <w:rFonts w:hint="eastAsia"/>
              </w:rPr>
              <w:t>是</w:t>
            </w:r>
          </w:p>
        </w:tc>
        <w:tc>
          <w:tcPr>
            <w:tcW w:w="3599" w:type="dxa"/>
          </w:tcPr>
          <w:p>
            <w:r>
              <w:rPr>
                <w:rFonts w:hint="eastAsia"/>
              </w:rPr>
              <w:t>魔话变音级别</w:t>
            </w:r>
          </w:p>
          <w:p>
            <w:r>
              <w:t>1</w:t>
            </w:r>
            <w:r>
              <w:rPr>
                <w:rFonts w:hint="eastAsia"/>
              </w:rPr>
              <w:t>男低音</w:t>
            </w:r>
          </w:p>
          <w:p>
            <w:r>
              <w:t>2</w:t>
            </w:r>
            <w:r>
              <w:rPr>
                <w:rFonts w:hint="eastAsia"/>
              </w:rPr>
              <w:t>男中音</w:t>
            </w:r>
          </w:p>
          <w:p>
            <w:r>
              <w:t>3</w:t>
            </w:r>
            <w:r>
              <w:rPr>
                <w:rFonts w:hint="eastAsia"/>
              </w:rPr>
              <w:t>男高音</w:t>
            </w:r>
          </w:p>
          <w:p>
            <w:r>
              <w:t>4</w:t>
            </w:r>
            <w:r>
              <w:rPr>
                <w:rFonts w:hint="eastAsia"/>
              </w:rPr>
              <w:t>声音不变</w:t>
            </w:r>
          </w:p>
          <w:p>
            <w:r>
              <w:rPr>
                <w:rFonts w:hint="eastAsia"/>
              </w:rPr>
              <w:t>6女低音</w:t>
            </w:r>
          </w:p>
          <w:p>
            <w:r>
              <w:rPr>
                <w:rFonts w:hint="eastAsia"/>
              </w:rPr>
              <w:t>7女中音</w:t>
            </w:r>
          </w:p>
          <w:p>
            <w:r>
              <w:rPr>
                <w:rFonts w:hint="eastAsia"/>
              </w:rPr>
              <w:t>8女高音</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 xml:space="preserve">Sub_Date </w:t>
            </w:r>
          </w:p>
        </w:tc>
        <w:tc>
          <w:tcPr>
            <w:tcW w:w="1619" w:type="dxa"/>
          </w:tcPr>
          <w:p>
            <w:r>
              <w:rPr>
                <w:rFonts w:hint="eastAsia"/>
              </w:rPr>
              <w:t>Date</w:t>
            </w:r>
          </w:p>
        </w:tc>
        <w:tc>
          <w:tcPr>
            <w:tcW w:w="1083" w:type="dxa"/>
          </w:tcPr>
          <w:p>
            <w:r>
              <w:rPr>
                <w:rFonts w:hint="eastAsia"/>
              </w:rPr>
              <w:t>是</w:t>
            </w:r>
          </w:p>
        </w:tc>
        <w:tc>
          <w:tcPr>
            <w:tcW w:w="3599" w:type="dxa"/>
          </w:tcPr>
          <w:p>
            <w:r>
              <w:rPr>
                <w:rFonts w:hint="eastAsia"/>
              </w:rPr>
              <w:t>用户注册魔话时间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Cancel_Date</w:t>
            </w:r>
          </w:p>
        </w:tc>
        <w:tc>
          <w:tcPr>
            <w:tcW w:w="1619" w:type="dxa"/>
          </w:tcPr>
          <w:p>
            <w:r>
              <w:rPr>
                <w:rFonts w:hint="eastAsia"/>
              </w:rPr>
              <w:t>Date</w:t>
            </w:r>
          </w:p>
        </w:tc>
        <w:tc>
          <w:tcPr>
            <w:tcW w:w="1083" w:type="dxa"/>
          </w:tcPr>
          <w:p>
            <w:r>
              <w:rPr>
                <w:rFonts w:hint="eastAsia"/>
              </w:rPr>
              <w:t>是</w:t>
            </w:r>
          </w:p>
        </w:tc>
        <w:tc>
          <w:tcPr>
            <w:tcW w:w="3599" w:type="dxa"/>
          </w:tcPr>
          <w:p>
            <w:r>
              <w:rPr>
                <w:rFonts w:hint="eastAsia"/>
              </w:rPr>
              <w:t>用户注销时间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R</w:t>
            </w:r>
            <w:r>
              <w:rPr>
                <w:rFonts w:hint="eastAsia"/>
              </w:rPr>
              <w:t>eserve1</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R</w:t>
            </w:r>
            <w:r>
              <w:rPr>
                <w:rFonts w:hint="eastAsia"/>
              </w:rPr>
              <w:t>eserve2</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保留字段2</w:t>
            </w:r>
          </w:p>
        </w:tc>
      </w:tr>
    </w:tbl>
    <w:p>
      <w:pPr>
        <w:rPr>
          <w:b/>
        </w:rPr>
      </w:pPr>
      <w:r>
        <w:rPr>
          <w:rFonts w:hint="eastAsia"/>
          <w:b/>
        </w:rPr>
        <w:t>[主键]</w:t>
      </w:r>
    </w:p>
    <w:p>
      <w:r>
        <w:rPr>
          <w:rFonts w:hint="eastAsia"/>
        </w:rPr>
        <w:t>PK_SSMN_MV(SSMNNumber，Cancel_Date);</w:t>
      </w:r>
    </w:p>
    <w:p/>
    <w:p>
      <w:pPr>
        <w:pStyle w:val="4"/>
      </w:pPr>
      <w:bookmarkStart w:id="391" w:name="_Toc125173585"/>
      <w:bookmarkStart w:id="392" w:name="_Toc384194027"/>
      <w:r>
        <w:rPr>
          <w:rFonts w:hint="eastAsia"/>
        </w:rPr>
        <w:t>SSMN_VPNSUB (捆绑注册表)</w:t>
      </w:r>
      <w:bookmarkEnd w:id="391"/>
      <w:bookmarkEnd w:id="392"/>
    </w:p>
    <w:p>
      <w:pPr>
        <w:rPr>
          <w:b/>
        </w:rPr>
      </w:pPr>
      <w:r>
        <w:rPr>
          <w:rFonts w:hint="eastAsia"/>
          <w:b/>
        </w:rPr>
        <w:t>[功能]</w:t>
      </w:r>
    </w:p>
    <w:p>
      <w:r>
        <w:rPr>
          <w:rFonts w:hint="eastAsia"/>
        </w:rPr>
        <w:t>该表主要用于存储用户魔话注销信息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cs="Arial"/>
                <w:b/>
                <w:lang w:val="en-GB"/>
              </w:rPr>
              <w:t>MSISDN</w:t>
            </w:r>
          </w:p>
        </w:tc>
        <w:tc>
          <w:tcPr>
            <w:tcW w:w="1619" w:type="dxa"/>
          </w:tcPr>
          <w:p>
            <w:pPr>
              <w:rPr>
                <w:rFonts w:cs="Arial"/>
                <w:b/>
              </w:rPr>
            </w:pPr>
            <w:r>
              <w:rPr>
                <w:rFonts w:cs="Arial"/>
                <w:b/>
              </w:rPr>
              <w:t>Varchar2(</w:t>
            </w:r>
            <w:r>
              <w:rPr>
                <w:rFonts w:hint="eastAsia" w:cs="Arial"/>
                <w:b/>
              </w:rPr>
              <w:t>20</w:t>
            </w:r>
            <w:r>
              <w:rPr>
                <w:rFonts w:cs="Arial"/>
                <w:b/>
              </w:rPr>
              <w:t>)</w:t>
            </w:r>
          </w:p>
        </w:tc>
        <w:tc>
          <w:tcPr>
            <w:tcW w:w="1083" w:type="dxa"/>
          </w:tcPr>
          <w:p>
            <w:pPr>
              <w:rPr>
                <w:rFonts w:cs="Arial"/>
                <w:b/>
                <w:lang w:val="en-GB"/>
              </w:rPr>
            </w:pPr>
            <w:r>
              <w:rPr>
                <w:rFonts w:hint="eastAsia" w:cs="Arial"/>
                <w:b/>
                <w:lang w:val="en-GB"/>
              </w:rPr>
              <w:t>是</w:t>
            </w:r>
          </w:p>
        </w:tc>
        <w:tc>
          <w:tcPr>
            <w:tcW w:w="3599"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b/>
              </w:rPr>
            </w:pPr>
            <w:r>
              <w:rPr>
                <w:rFonts w:hint="eastAsia"/>
                <w:b/>
              </w:rPr>
              <w:t xml:space="preserve">Sub_Date </w:t>
            </w:r>
          </w:p>
        </w:tc>
        <w:tc>
          <w:tcPr>
            <w:tcW w:w="1619" w:type="dxa"/>
          </w:tcPr>
          <w:p>
            <w:pPr>
              <w:rPr>
                <w:b/>
              </w:rPr>
            </w:pPr>
            <w:r>
              <w:rPr>
                <w:rFonts w:hint="eastAsia"/>
                <w:b/>
              </w:rPr>
              <w:t>Date</w:t>
            </w:r>
          </w:p>
        </w:tc>
        <w:tc>
          <w:tcPr>
            <w:tcW w:w="1083" w:type="dxa"/>
          </w:tcPr>
          <w:p>
            <w:pPr>
              <w:rPr>
                <w:b/>
              </w:rPr>
            </w:pPr>
            <w:r>
              <w:rPr>
                <w:rFonts w:hint="eastAsia"/>
                <w:b/>
              </w:rPr>
              <w:t>是</w:t>
            </w:r>
          </w:p>
        </w:tc>
        <w:tc>
          <w:tcPr>
            <w:tcW w:w="3599" w:type="dxa"/>
          </w:tcPr>
          <w:p>
            <w:pPr>
              <w:rPr>
                <w:b/>
              </w:rPr>
            </w:pPr>
            <w:r>
              <w:rPr>
                <w:rFonts w:hint="eastAsia"/>
                <w:b/>
              </w:rPr>
              <w:t>用户注册时间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FREETO_DATE</w:t>
            </w:r>
          </w:p>
        </w:tc>
        <w:tc>
          <w:tcPr>
            <w:tcW w:w="1619" w:type="dxa"/>
          </w:tcPr>
          <w:p>
            <w:r>
              <w:rPr>
                <w:rFonts w:hint="eastAsia"/>
              </w:rPr>
              <w:t>Date</w:t>
            </w:r>
          </w:p>
        </w:tc>
        <w:tc>
          <w:tcPr>
            <w:tcW w:w="1083" w:type="dxa"/>
          </w:tcPr>
          <w:p>
            <w:r>
              <w:rPr>
                <w:rFonts w:hint="eastAsia"/>
              </w:rPr>
              <w:t>是</w:t>
            </w:r>
          </w:p>
        </w:tc>
        <w:tc>
          <w:tcPr>
            <w:tcW w:w="3599" w:type="dxa"/>
          </w:tcPr>
          <w:p>
            <w:r>
              <w:rPr>
                <w:rFonts w:hint="eastAsia"/>
              </w:rPr>
              <w:t>用户恢复收费期限</w:t>
            </w:r>
          </w:p>
        </w:tc>
      </w:tr>
    </w:tbl>
    <w:p>
      <w:pPr>
        <w:rPr>
          <w:b/>
        </w:rPr>
      </w:pPr>
      <w:r>
        <w:rPr>
          <w:rFonts w:hint="eastAsia"/>
          <w:b/>
        </w:rPr>
        <w:t>[主键]</w:t>
      </w:r>
    </w:p>
    <w:p>
      <w:r>
        <w:rPr>
          <w:rFonts w:hint="eastAsia"/>
        </w:rPr>
        <w:t>PK_SSMN_VPNSUB (MSISDN，Sub_Date);</w:t>
      </w:r>
    </w:p>
    <w:p/>
    <w:p>
      <w:pPr>
        <w:pStyle w:val="4"/>
      </w:pPr>
      <w:bookmarkStart w:id="393" w:name="_Toc384194028"/>
      <w:bookmarkStart w:id="394" w:name="_Toc125173586"/>
      <w:r>
        <w:rPr>
          <w:rFonts w:hint="eastAsia"/>
        </w:rPr>
        <w:t>SSMN_FILESUB(文件注册表)</w:t>
      </w:r>
      <w:bookmarkEnd w:id="393"/>
      <w:bookmarkEnd w:id="394"/>
    </w:p>
    <w:p>
      <w:pPr>
        <w:rPr>
          <w:b/>
        </w:rPr>
      </w:pPr>
      <w:r>
        <w:rPr>
          <w:rFonts w:hint="eastAsia"/>
          <w:b/>
        </w:rPr>
        <w:t>[功能]</w:t>
      </w:r>
    </w:p>
    <w:p>
      <w:r>
        <w:rPr>
          <w:rFonts w:hint="eastAsia"/>
        </w:rPr>
        <w:t>该表主要用于存储用户魔话注销信息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cs="Arial"/>
                <w:b/>
                <w:lang w:val="en-GB"/>
              </w:rPr>
              <w:t>MSISDN</w:t>
            </w:r>
          </w:p>
        </w:tc>
        <w:tc>
          <w:tcPr>
            <w:tcW w:w="1619" w:type="dxa"/>
          </w:tcPr>
          <w:p>
            <w:pPr>
              <w:rPr>
                <w:rFonts w:cs="Arial"/>
                <w:b/>
              </w:rPr>
            </w:pPr>
            <w:r>
              <w:rPr>
                <w:rFonts w:cs="Arial"/>
                <w:b/>
              </w:rPr>
              <w:t>Varchar2(</w:t>
            </w:r>
            <w:r>
              <w:rPr>
                <w:rFonts w:hint="eastAsia" w:cs="Arial"/>
                <w:b/>
              </w:rPr>
              <w:t>20</w:t>
            </w:r>
            <w:r>
              <w:rPr>
                <w:rFonts w:cs="Arial"/>
                <w:b/>
              </w:rPr>
              <w:t>)</w:t>
            </w:r>
          </w:p>
        </w:tc>
        <w:tc>
          <w:tcPr>
            <w:tcW w:w="1083" w:type="dxa"/>
          </w:tcPr>
          <w:p>
            <w:pPr>
              <w:rPr>
                <w:rFonts w:cs="Arial"/>
                <w:b/>
                <w:lang w:val="en-GB"/>
              </w:rPr>
            </w:pPr>
            <w:r>
              <w:rPr>
                <w:rFonts w:hint="eastAsia" w:cs="Arial"/>
                <w:b/>
                <w:lang w:val="en-GB"/>
              </w:rPr>
              <w:t>是</w:t>
            </w:r>
          </w:p>
        </w:tc>
        <w:tc>
          <w:tcPr>
            <w:tcW w:w="3599"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b/>
              </w:rPr>
            </w:pPr>
            <w:r>
              <w:rPr>
                <w:rFonts w:hint="eastAsia"/>
                <w:b/>
              </w:rPr>
              <w:t xml:space="preserve">Sub_Date </w:t>
            </w:r>
          </w:p>
        </w:tc>
        <w:tc>
          <w:tcPr>
            <w:tcW w:w="1619" w:type="dxa"/>
          </w:tcPr>
          <w:p>
            <w:pPr>
              <w:rPr>
                <w:b/>
              </w:rPr>
            </w:pPr>
            <w:r>
              <w:rPr>
                <w:rFonts w:hint="eastAsia"/>
                <w:b/>
              </w:rPr>
              <w:t>Date</w:t>
            </w:r>
          </w:p>
        </w:tc>
        <w:tc>
          <w:tcPr>
            <w:tcW w:w="1083" w:type="dxa"/>
          </w:tcPr>
          <w:p>
            <w:pPr>
              <w:rPr>
                <w:b/>
              </w:rPr>
            </w:pPr>
            <w:r>
              <w:rPr>
                <w:rFonts w:hint="eastAsia"/>
                <w:b/>
              </w:rPr>
              <w:t>是</w:t>
            </w:r>
          </w:p>
        </w:tc>
        <w:tc>
          <w:tcPr>
            <w:tcW w:w="3599" w:type="dxa"/>
          </w:tcPr>
          <w:p>
            <w:pPr>
              <w:rPr>
                <w:b/>
              </w:rPr>
            </w:pPr>
            <w:r>
              <w:rPr>
                <w:rFonts w:hint="eastAsia"/>
                <w:b/>
              </w:rPr>
              <w:t>用户注册魔话时间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INFILE</w:t>
            </w:r>
          </w:p>
        </w:tc>
        <w:tc>
          <w:tcPr>
            <w:tcW w:w="1619" w:type="dxa"/>
          </w:tcPr>
          <w:p>
            <w:r>
              <w:t>V</w:t>
            </w:r>
            <w:r>
              <w:rPr>
                <w:rFonts w:hint="eastAsia"/>
              </w:rPr>
              <w:t>archar2(40)</w:t>
            </w:r>
          </w:p>
        </w:tc>
        <w:tc>
          <w:tcPr>
            <w:tcW w:w="1083" w:type="dxa"/>
          </w:tcPr>
          <w:p>
            <w:r>
              <w:rPr>
                <w:rFonts w:hint="eastAsia"/>
              </w:rPr>
              <w:t>否</w:t>
            </w:r>
          </w:p>
        </w:tc>
        <w:tc>
          <w:tcPr>
            <w:tcW w:w="3599" w:type="dxa"/>
          </w:tcPr>
          <w:p>
            <w:r>
              <w:rPr>
                <w:rFonts w:hint="eastAsia"/>
              </w:rPr>
              <w:t>输入文件名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R</w:t>
            </w:r>
            <w:r>
              <w:rPr>
                <w:rFonts w:hint="eastAsia"/>
              </w:rPr>
              <w:t>eserve1</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R</w:t>
            </w:r>
            <w:r>
              <w:rPr>
                <w:rFonts w:hint="eastAsia"/>
              </w:rPr>
              <w:t>eserve2</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保留字段2</w:t>
            </w:r>
          </w:p>
        </w:tc>
      </w:tr>
    </w:tbl>
    <w:p>
      <w:pPr>
        <w:rPr>
          <w:b/>
        </w:rPr>
      </w:pPr>
      <w:r>
        <w:rPr>
          <w:rFonts w:hint="eastAsia"/>
          <w:b/>
        </w:rPr>
        <w:t>[主键]</w:t>
      </w:r>
    </w:p>
    <w:p>
      <w:r>
        <w:rPr>
          <w:rFonts w:hint="eastAsia"/>
        </w:rPr>
        <w:t>PK_SSMN_FILESUB(MSISDN，Sub_Date);</w:t>
      </w:r>
    </w:p>
    <w:p/>
    <w:p>
      <w:pPr>
        <w:pStyle w:val="4"/>
      </w:pPr>
      <w:bookmarkStart w:id="395" w:name="_Toc384194029"/>
      <w:bookmarkStart w:id="396" w:name="_Toc120692288"/>
      <w:r>
        <w:rPr>
          <w:rFonts w:hint="eastAsia"/>
        </w:rPr>
        <w:t>USER_BANK (用户费用银行表)</w:t>
      </w:r>
      <w:bookmarkEnd w:id="395"/>
      <w:bookmarkEnd w:id="396"/>
    </w:p>
    <w:p>
      <w:pPr>
        <w:rPr>
          <w:b/>
        </w:rPr>
      </w:pPr>
      <w:r>
        <w:rPr>
          <w:rFonts w:hint="eastAsia"/>
          <w:b/>
        </w:rPr>
        <w:t>[功能]</w:t>
      </w:r>
    </w:p>
    <w:p>
      <w:r>
        <w:rPr>
          <w:rFonts w:hint="eastAsia"/>
        </w:rPr>
        <w:t>该表主要用于存储SSMN业务用户使用业务费用，包括用户可使用的信息费，月租费，换号费等。</w:t>
      </w:r>
    </w:p>
    <w:p>
      <w:pPr>
        <w:rPr>
          <w:b/>
        </w:rPr>
      </w:pPr>
      <w:r>
        <w:rPr>
          <w:rFonts w:hint="eastAsia"/>
          <w:b/>
        </w:rPr>
        <w:t>[表定义]</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30" w:hRule="atLeast"/>
        </w:trPr>
        <w:tc>
          <w:tcPr>
            <w:tcW w:w="1980" w:type="dxa"/>
            <w:tcBorders>
              <w:top w:val="single" w:color="auto" w:sz="4" w:space="0"/>
            </w:tcBorders>
          </w:tcPr>
          <w:p>
            <w:pPr>
              <w:rPr>
                <w:rFonts w:cs="Arial"/>
                <w:b/>
                <w:bCs/>
              </w:rPr>
            </w:pPr>
            <w:r>
              <w:rPr>
                <w:rFonts w:hint="eastAsia" w:cs="Arial"/>
                <w:b/>
                <w:bCs/>
              </w:rPr>
              <w:t>MSISDN</w:t>
            </w:r>
          </w:p>
        </w:tc>
        <w:tc>
          <w:tcPr>
            <w:tcW w:w="1620" w:type="dxa"/>
            <w:tcBorders>
              <w:top w:val="single" w:color="auto" w:sz="4" w:space="0"/>
            </w:tcBorders>
          </w:tcPr>
          <w:p>
            <w:pPr>
              <w:rPr>
                <w:rFonts w:cs="Arial"/>
                <w:lang w:val="en-GB"/>
              </w:rPr>
            </w:pPr>
            <w:r>
              <w:rPr>
                <w:rFonts w:hint="eastAsia" w:cs="Arial"/>
                <w:b/>
              </w:rPr>
              <w:t>VarChar2(20)</w:t>
            </w:r>
          </w:p>
        </w:tc>
        <w:tc>
          <w:tcPr>
            <w:tcW w:w="1080" w:type="dxa"/>
            <w:tcBorders>
              <w:top w:val="single" w:color="auto" w:sz="4" w:space="0"/>
            </w:tcBorders>
          </w:tcPr>
          <w:p>
            <w:pPr>
              <w:jc w:val="center"/>
              <w:rPr>
                <w:rFonts w:cs="Arial"/>
                <w:b/>
                <w:bCs/>
              </w:rPr>
            </w:pPr>
            <w:r>
              <w:rPr>
                <w:rFonts w:hint="eastAsia" w:cs="Arial"/>
                <w:b/>
                <w:bCs/>
              </w:rPr>
              <w:t>Y</w:t>
            </w:r>
          </w:p>
        </w:tc>
        <w:tc>
          <w:tcPr>
            <w:tcW w:w="3600" w:type="dxa"/>
            <w:tcBorders>
              <w:top w:val="single" w:color="auto" w:sz="4" w:space="0"/>
            </w:tcBorders>
          </w:tcPr>
          <w:p>
            <w:pPr>
              <w:rPr>
                <w:rFonts w:cs="Arial"/>
                <w:b/>
                <w:bCs/>
              </w:rPr>
            </w:pPr>
            <w:r>
              <w:rPr>
                <w:rFonts w:hint="eastAsia" w:cs="Arial"/>
                <w:b/>
                <w:bCs/>
              </w:rPr>
              <w:t>真实号码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Cs/>
                <w:lang w:val="en-GB"/>
              </w:rPr>
            </w:pPr>
            <w:r>
              <w:rPr>
                <w:rFonts w:hint="eastAsia" w:cs="Arial"/>
                <w:bCs/>
                <w:lang w:val="en-GB"/>
              </w:rPr>
              <w:t>SSMNNumber</w:t>
            </w:r>
          </w:p>
        </w:tc>
        <w:tc>
          <w:tcPr>
            <w:tcW w:w="1620" w:type="dxa"/>
          </w:tcPr>
          <w:p>
            <w:pPr>
              <w:rPr>
                <w:rFonts w:cs="Arial"/>
                <w:bCs/>
              </w:rPr>
            </w:pPr>
            <w:r>
              <w:rPr>
                <w:rFonts w:hint="eastAsia" w:cs="Arial"/>
                <w:bCs/>
              </w:rPr>
              <w:t>VarChar2(18)</w:t>
            </w:r>
          </w:p>
        </w:tc>
        <w:tc>
          <w:tcPr>
            <w:tcW w:w="1080" w:type="dxa"/>
          </w:tcPr>
          <w:p>
            <w:pPr>
              <w:jc w:val="center"/>
              <w:rPr>
                <w:rFonts w:cs="Arial"/>
                <w:bCs/>
                <w:lang w:val="en-GB"/>
              </w:rPr>
            </w:pPr>
          </w:p>
        </w:tc>
        <w:tc>
          <w:tcPr>
            <w:tcW w:w="3600" w:type="dxa"/>
          </w:tcPr>
          <w:p>
            <w:pPr>
              <w:rPr>
                <w:rFonts w:cs="Arial"/>
                <w:bCs/>
              </w:rPr>
            </w:pPr>
            <w:r>
              <w:rPr>
                <w:rFonts w:hint="eastAsia" w:cs="Arial"/>
                <w:bCs/>
              </w:rPr>
              <w:t>虚号码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cs="Arial"/>
              </w:rPr>
              <w:t>MonthFee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月租费(单位分)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cs="Arial"/>
              </w:rPr>
              <w:t>InfoFee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信息费(单位分)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5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ChangeFee</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cs="Arial"/>
              </w:rPr>
            </w:pPr>
            <w:r>
              <w:rPr>
                <w:rFonts w:hint="eastAsia" w:cs="Arial"/>
              </w:rPr>
              <w:t>换号费</w:t>
            </w:r>
            <w:r>
              <w:rPr>
                <w:rFonts w:hint="eastAsia" w:ascii="宋体" w:hAnsi="宋体"/>
              </w:rPr>
              <w:t>(单位分)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1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KeepFee</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保号费(单位分)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2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Last_update_time</w:t>
            </w:r>
          </w:p>
        </w:tc>
        <w:tc>
          <w:tcPr>
            <w:tcW w:w="1620" w:type="dxa"/>
            <w:tcBorders>
              <w:top w:val="single" w:color="auto" w:sz="4" w:space="0"/>
              <w:left w:val="single" w:color="000000" w:sz="6" w:space="0"/>
              <w:bottom w:val="single" w:color="auto" w:sz="4" w:space="0"/>
              <w:right w:val="single" w:color="000000" w:sz="6" w:space="0"/>
            </w:tcBorders>
          </w:tcPr>
          <w:p>
            <w:pPr>
              <w:rPr>
                <w:rFonts w:cs="Arial"/>
              </w:rPr>
            </w:pPr>
            <w:r>
              <w:rPr>
                <w:rFonts w:hint="eastAsia" w:cs="Arial"/>
              </w:rPr>
              <w:t>Date</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最后更新时间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7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Last_update_by</w:t>
            </w:r>
          </w:p>
        </w:tc>
        <w:tc>
          <w:tcPr>
            <w:tcW w:w="1620" w:type="dxa"/>
            <w:tcBorders>
              <w:top w:val="single" w:color="auto" w:sz="4" w:space="0"/>
              <w:left w:val="single" w:color="000000" w:sz="6" w:space="0"/>
              <w:bottom w:val="single" w:color="auto" w:sz="4" w:space="0"/>
              <w:right w:val="single" w:color="000000" w:sz="6" w:space="0"/>
            </w:tcBorders>
          </w:tcPr>
          <w:p>
            <w:pPr>
              <w:rPr>
                <w:rFonts w:cs="Arial"/>
              </w:rPr>
            </w:pPr>
            <w:r>
              <w:rPr>
                <w:rFonts w:hint="eastAsia" w:cs="Arial"/>
              </w:rPr>
              <w:t>Varchar2(32)</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最后更新者</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1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Last_update_desc</w:t>
            </w:r>
          </w:p>
        </w:tc>
        <w:tc>
          <w:tcPr>
            <w:tcW w:w="1620" w:type="dxa"/>
            <w:tcBorders>
              <w:top w:val="single" w:color="auto" w:sz="4" w:space="0"/>
              <w:left w:val="single" w:color="000000" w:sz="6" w:space="0"/>
              <w:bottom w:val="single" w:color="auto" w:sz="4" w:space="0"/>
              <w:right w:val="single" w:color="000000" w:sz="6" w:space="0"/>
            </w:tcBorders>
          </w:tcPr>
          <w:p>
            <w:pPr>
              <w:rPr>
                <w:rFonts w:cs="Arial"/>
              </w:rPr>
            </w:pPr>
            <w:r>
              <w:rPr>
                <w:rFonts w:hint="eastAsia" w:cs="Arial"/>
              </w:rPr>
              <w:t>Varchar2(32)</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更新的动作描述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1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ReserveFee1</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保留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ReserveFee</w:t>
            </w:r>
            <w:r>
              <w:rPr>
                <w:rFonts w:hint="eastAsia" w:cs="Arial"/>
              </w:rPr>
              <w:t>2</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保留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w:t>
            </w:r>
            <w:r>
              <w:rPr>
                <w:rFonts w:hint="eastAsia" w:cs="Arial"/>
              </w:rPr>
              <w:t>1</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cs="Arial"/>
              </w:rPr>
            </w:pPr>
            <w:r>
              <w:rPr>
                <w:rFonts w:hint="eastAsia" w:cs="Arial"/>
              </w:rPr>
              <w:t>保留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35" w:hRule="atLeast"/>
        </w:trPr>
        <w:tc>
          <w:tcPr>
            <w:tcW w:w="1980" w:type="dxa"/>
            <w:tcBorders>
              <w:top w:val="single" w:color="auto" w:sz="4" w:space="0"/>
              <w:left w:val="double" w:color="000000" w:sz="6" w:space="0"/>
              <w:bottom w:val="double" w:color="000000" w:sz="6" w:space="0"/>
              <w:right w:val="single" w:color="000000" w:sz="6" w:space="0"/>
            </w:tcBorders>
          </w:tcPr>
          <w:p>
            <w:pPr>
              <w:rPr>
                <w:rFonts w:cs="Arial"/>
              </w:rPr>
            </w:pPr>
            <w:r>
              <w:rPr>
                <w:rFonts w:cs="Arial"/>
              </w:rPr>
              <w:t>Reserve</w:t>
            </w:r>
            <w:r>
              <w:rPr>
                <w:rFonts w:hint="eastAsia" w:cs="Arial"/>
              </w:rPr>
              <w:t>2</w:t>
            </w:r>
          </w:p>
        </w:tc>
        <w:tc>
          <w:tcPr>
            <w:tcW w:w="1620" w:type="dxa"/>
            <w:tcBorders>
              <w:top w:val="single" w:color="auto" w:sz="4" w:space="0"/>
              <w:left w:val="single" w:color="000000" w:sz="6" w:space="0"/>
              <w:bottom w:val="doub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double" w:color="000000" w:sz="6" w:space="0"/>
              <w:right w:val="single" w:color="000000" w:sz="6" w:space="0"/>
            </w:tcBorders>
          </w:tcPr>
          <w:p>
            <w:pPr>
              <w:jc w:val="center"/>
              <w:rPr>
                <w:rFonts w:cs="Arial"/>
              </w:rPr>
            </w:pPr>
          </w:p>
        </w:tc>
        <w:tc>
          <w:tcPr>
            <w:tcW w:w="3600" w:type="dxa"/>
            <w:tcBorders>
              <w:top w:val="single" w:color="auto" w:sz="4" w:space="0"/>
              <w:left w:val="single" w:color="000000" w:sz="6" w:space="0"/>
              <w:bottom w:val="double" w:color="000000" w:sz="6" w:space="0"/>
              <w:right w:val="double" w:color="000000" w:sz="6" w:space="0"/>
            </w:tcBorders>
          </w:tcPr>
          <w:p>
            <w:pPr>
              <w:rPr>
                <w:rFonts w:cs="Arial"/>
              </w:rPr>
            </w:pPr>
            <w:r>
              <w:rPr>
                <w:rFonts w:hint="eastAsia" w:ascii="宋体" w:hAnsi="宋体"/>
              </w:rPr>
              <w:t>保留</w:t>
            </w:r>
          </w:p>
        </w:tc>
      </w:tr>
    </w:tbl>
    <w:p>
      <w:pPr>
        <w:rPr>
          <w:b/>
        </w:rPr>
      </w:pPr>
      <w:r>
        <w:rPr>
          <w:rFonts w:hint="eastAsia"/>
          <w:b/>
        </w:rPr>
        <w:t>[主键]</w:t>
      </w:r>
    </w:p>
    <w:p>
      <w:r>
        <w:rPr>
          <w:rFonts w:hint="eastAsia"/>
        </w:rPr>
        <w:t>PK_</w:t>
      </w:r>
      <w:r>
        <w:t>USER_BANK</w:t>
      </w:r>
      <w:r>
        <w:rPr>
          <w:rFonts w:hint="eastAsia"/>
        </w:rPr>
        <w:t xml:space="preserve"> (MSISDN)</w:t>
      </w:r>
    </w:p>
    <w:p>
      <w:pPr>
        <w:rPr>
          <w:b/>
        </w:rPr>
      </w:pPr>
      <w:r>
        <w:rPr>
          <w:rFonts w:hint="eastAsia"/>
          <w:b/>
        </w:rPr>
        <w:t>[索引]</w:t>
      </w:r>
    </w:p>
    <w:p>
      <w:r>
        <w:t>Index IDX1_USER_BANK</w:t>
      </w:r>
      <w:r>
        <w:rPr>
          <w:rFonts w:hint="eastAsia"/>
        </w:rPr>
        <w:t xml:space="preserve"> (</w:t>
      </w:r>
      <w:r>
        <w:t>ssmnnumber</w:t>
      </w:r>
      <w:r>
        <w:rPr>
          <w:rFonts w:hint="eastAsia"/>
        </w:rPr>
        <w:t>);</w:t>
      </w:r>
    </w:p>
    <w:p>
      <w:r>
        <w:t>Index IDX</w:t>
      </w:r>
      <w:r>
        <w:rPr>
          <w:rFonts w:hint="eastAsia"/>
        </w:rPr>
        <w:t>2</w:t>
      </w:r>
      <w:r>
        <w:t>_USER_BANK(infofee,monthfee,changefee)</w:t>
      </w:r>
      <w:r>
        <w:rPr>
          <w:rFonts w:hint="eastAsia"/>
        </w:rPr>
        <w:t>;</w:t>
      </w:r>
    </w:p>
    <w:p/>
    <w:p>
      <w:pPr>
        <w:pStyle w:val="4"/>
      </w:pPr>
      <w:bookmarkStart w:id="397" w:name="_Toc384194030"/>
      <w:r>
        <w:t>SSMN_</w:t>
      </w:r>
      <w:r>
        <w:rPr>
          <w:rFonts w:hint="eastAsia"/>
        </w:rPr>
        <w:t>OPERATOR_ACTION（</w:t>
      </w:r>
      <w:bookmarkStart w:id="398" w:name="_Toc129575876"/>
      <w:r>
        <w:rPr>
          <w:rFonts w:hint="eastAsia" w:cs="Arial"/>
        </w:rPr>
        <w:t>操作员日志</w:t>
      </w:r>
      <w:r>
        <w:rPr>
          <w:rFonts w:cs="Arial"/>
        </w:rPr>
        <w:t>表</w:t>
      </w:r>
      <w:bookmarkEnd w:id="398"/>
      <w:r>
        <w:rPr>
          <w:rFonts w:hint="eastAsia"/>
        </w:rPr>
        <w:t>）</w:t>
      </w:r>
      <w:bookmarkEnd w:id="397"/>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19" w:type="dxa"/>
          </w:tcPr>
          <w:p>
            <w:pPr>
              <w:rPr>
                <w:rFonts w:cs="Arial"/>
                <w:b/>
              </w:rPr>
            </w:pPr>
            <w:r>
              <w:rPr>
                <w:rFonts w:cs="Arial"/>
                <w:b/>
              </w:rPr>
              <w:t>V</w:t>
            </w:r>
            <w:r>
              <w:rPr>
                <w:rFonts w:hint="eastAsia" w:cs="Arial"/>
                <w:b/>
              </w:rPr>
              <w:t>archar2(32)</w:t>
            </w:r>
          </w:p>
        </w:tc>
        <w:tc>
          <w:tcPr>
            <w:tcW w:w="1083" w:type="dxa"/>
          </w:tcPr>
          <w:p>
            <w:pPr>
              <w:jc w:val="center"/>
              <w:rPr>
                <w:rFonts w:cs="Arial"/>
                <w:b/>
                <w:lang w:val="en-GB"/>
              </w:rPr>
            </w:pPr>
            <w:r>
              <w:rPr>
                <w:rFonts w:hint="eastAsia" w:cs="Arial"/>
                <w:b/>
                <w:lang w:val="en-GB"/>
              </w:rPr>
              <w:t>是</w:t>
            </w:r>
          </w:p>
        </w:tc>
        <w:tc>
          <w:tcPr>
            <w:tcW w:w="3599" w:type="dxa"/>
          </w:tcPr>
          <w:p>
            <w:pPr>
              <w:rPr>
                <w:rFonts w:cs="Arial"/>
                <w:b/>
              </w:rPr>
            </w:pPr>
            <w:r>
              <w:rPr>
                <w:rFonts w:hint="eastAsia" w:cs="Arial"/>
                <w:b/>
                <w:lang w:val="en-GB"/>
              </w:rPr>
              <w:t>主键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Operation_Date</w:t>
            </w:r>
          </w:p>
        </w:tc>
        <w:tc>
          <w:tcPr>
            <w:tcW w:w="1619" w:type="dxa"/>
          </w:tcPr>
          <w:p>
            <w:pPr>
              <w:rPr>
                <w:rFonts w:cs="Arial"/>
              </w:rPr>
            </w:pPr>
            <w:r>
              <w:rPr>
                <w:rFonts w:hint="eastAsia" w:cs="Arial"/>
              </w:rPr>
              <w:t>Date</w:t>
            </w:r>
          </w:p>
        </w:tc>
        <w:tc>
          <w:tcPr>
            <w:tcW w:w="1083"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lang w:val="en-GB"/>
              </w:rPr>
              <w:t>操作时间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Ope_No</w:t>
            </w:r>
          </w:p>
        </w:tc>
        <w:tc>
          <w:tcPr>
            <w:tcW w:w="1619" w:type="dxa"/>
          </w:tcPr>
          <w:p>
            <w:pPr>
              <w:rPr>
                <w:rFonts w:cs="Arial"/>
              </w:rPr>
            </w:pPr>
            <w:r>
              <w:rPr>
                <w:rFonts w:cs="Arial"/>
              </w:rPr>
              <w:t>Varchar2 (</w:t>
            </w:r>
            <w:r>
              <w:rPr>
                <w:rFonts w:hint="eastAsia" w:cs="Arial"/>
              </w:rPr>
              <w:t>30</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rPr>
            </w:pPr>
            <w:r>
              <w:rPr>
                <w:rFonts w:cs="Arial"/>
              </w:rPr>
              <w:t>Group_Name</w:t>
            </w:r>
          </w:p>
        </w:tc>
        <w:tc>
          <w:tcPr>
            <w:tcW w:w="1619" w:type="dxa"/>
          </w:tcPr>
          <w:p>
            <w:pPr>
              <w:rPr>
                <w:rFonts w:cs="Arial"/>
              </w:rPr>
            </w:pPr>
            <w:r>
              <w:rPr>
                <w:rFonts w:cs="Arial"/>
              </w:rPr>
              <w:t>Varchar2 (</w:t>
            </w:r>
            <w:r>
              <w:rPr>
                <w:rFonts w:hint="eastAsia" w:cs="Arial"/>
              </w:rPr>
              <w:t>30</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注册操作员所在组名称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Operation_Type</w:t>
            </w:r>
          </w:p>
        </w:tc>
        <w:tc>
          <w:tcPr>
            <w:tcW w:w="1619" w:type="dxa"/>
          </w:tcPr>
          <w:p>
            <w:pPr>
              <w:rPr>
                <w:rFonts w:cs="Arial"/>
              </w:rPr>
            </w:pPr>
            <w:r>
              <w:rPr>
                <w:rFonts w:hint="eastAsia" w:cs="Arial"/>
              </w:rPr>
              <w:t>numeric(3</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操作类型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Msisdn</w:t>
            </w:r>
          </w:p>
        </w:tc>
        <w:tc>
          <w:tcPr>
            <w:tcW w:w="1619" w:type="dxa"/>
          </w:tcPr>
          <w:p>
            <w:pPr>
              <w:rPr>
                <w:rFonts w:cs="Arial"/>
              </w:rPr>
            </w:pPr>
            <w:r>
              <w:rPr>
                <w:rFonts w:cs="Arial"/>
              </w:rPr>
              <w:t>V</w:t>
            </w:r>
            <w:r>
              <w:rPr>
                <w:rFonts w:hint="eastAsia" w:cs="Arial"/>
              </w:rPr>
              <w:t>archar2(11)</w:t>
            </w:r>
          </w:p>
        </w:tc>
        <w:tc>
          <w:tcPr>
            <w:tcW w:w="1083" w:type="dxa"/>
          </w:tcPr>
          <w:p>
            <w:pPr>
              <w:jc w:val="center"/>
              <w:rPr>
                <w:rFonts w:cs="Arial"/>
              </w:rPr>
            </w:pPr>
          </w:p>
        </w:tc>
        <w:tc>
          <w:tcPr>
            <w:tcW w:w="3599" w:type="dxa"/>
          </w:tcPr>
          <w:p>
            <w:pPr>
              <w:rPr>
                <w:rFonts w:cs="Arial"/>
                <w:lang w:val="en-GB"/>
              </w:rPr>
            </w:pPr>
            <w:r>
              <w:rPr>
                <w:rFonts w:hint="eastAsia" w:cs="Arial"/>
              </w:rPr>
              <w:t>用户手机号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Ssmn_Number</w:t>
            </w:r>
          </w:p>
        </w:tc>
        <w:tc>
          <w:tcPr>
            <w:tcW w:w="1619" w:type="dxa"/>
          </w:tcPr>
          <w:p>
            <w:pPr>
              <w:rPr>
                <w:rFonts w:cs="Arial"/>
              </w:rPr>
            </w:pPr>
            <w:r>
              <w:rPr>
                <w:rFonts w:cs="Arial"/>
              </w:rPr>
              <w:t>V</w:t>
            </w:r>
            <w:r>
              <w:rPr>
                <w:rFonts w:hint="eastAsia" w:cs="Arial"/>
              </w:rPr>
              <w:t>archar2(120)</w:t>
            </w:r>
          </w:p>
        </w:tc>
        <w:tc>
          <w:tcPr>
            <w:tcW w:w="1083" w:type="dxa"/>
          </w:tcPr>
          <w:p>
            <w:pPr>
              <w:jc w:val="center"/>
              <w:rPr>
                <w:rFonts w:cs="Arial"/>
              </w:rPr>
            </w:pPr>
          </w:p>
        </w:tc>
        <w:tc>
          <w:tcPr>
            <w:tcW w:w="3599" w:type="dxa"/>
          </w:tcPr>
          <w:p>
            <w:pPr>
              <w:rPr>
                <w:rFonts w:cs="Arial"/>
                <w:lang w:val="en-GB"/>
              </w:rPr>
            </w:pPr>
            <w:r>
              <w:rPr>
                <w:rFonts w:hint="eastAsia" w:cs="Arial"/>
              </w:rPr>
              <w:t>操作的虚号码，如果有多个，使用“，”分割。</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Before_Operation</w:t>
            </w:r>
          </w:p>
        </w:tc>
        <w:tc>
          <w:tcPr>
            <w:tcW w:w="1619" w:type="dxa"/>
          </w:tcPr>
          <w:p>
            <w:pPr>
              <w:rPr>
                <w:rFonts w:cs="Arial"/>
              </w:rPr>
            </w:pPr>
            <w:r>
              <w:rPr>
                <w:rFonts w:cs="Arial"/>
              </w:rPr>
              <w:t>Varchar2 (</w:t>
            </w:r>
            <w:r>
              <w:rPr>
                <w:rFonts w:hint="eastAsia" w:cs="Arial"/>
              </w:rPr>
              <w:t>255</w:t>
            </w:r>
            <w:r>
              <w:rPr>
                <w:rFonts w:cs="Arial"/>
              </w:rPr>
              <w:t>)</w:t>
            </w:r>
          </w:p>
        </w:tc>
        <w:tc>
          <w:tcPr>
            <w:tcW w:w="1083" w:type="dxa"/>
          </w:tcPr>
          <w:p>
            <w:pPr>
              <w:jc w:val="center"/>
              <w:rPr>
                <w:rFonts w:cs="Arial"/>
              </w:rPr>
            </w:pPr>
            <w:r>
              <w:rPr>
                <w:rFonts w:hint="eastAsia" w:cs="Arial"/>
              </w:rPr>
              <w:t>否</w:t>
            </w:r>
          </w:p>
        </w:tc>
        <w:tc>
          <w:tcPr>
            <w:tcW w:w="3599" w:type="dxa"/>
          </w:tcPr>
          <w:p>
            <w:pPr>
              <w:rPr>
                <w:rFonts w:cs="Arial"/>
                <w:lang w:val="en-GB"/>
              </w:rPr>
            </w:pPr>
            <w:r>
              <w:rPr>
                <w:rFonts w:hint="eastAsia" w:cs="Arial"/>
              </w:rPr>
              <w:t>操作前状态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After_Operation</w:t>
            </w:r>
          </w:p>
        </w:tc>
        <w:tc>
          <w:tcPr>
            <w:tcW w:w="1619" w:type="dxa"/>
          </w:tcPr>
          <w:p>
            <w:pPr>
              <w:rPr>
                <w:rFonts w:cs="Arial"/>
              </w:rPr>
            </w:pPr>
            <w:r>
              <w:rPr>
                <w:rFonts w:cs="Arial"/>
              </w:rPr>
              <w:t>Varchar2 (</w:t>
            </w:r>
            <w:r>
              <w:rPr>
                <w:rFonts w:hint="eastAsia" w:cs="Arial"/>
              </w:rPr>
              <w:t>255</w:t>
            </w:r>
            <w:r>
              <w:rPr>
                <w:rFonts w:cs="Arial"/>
              </w:rPr>
              <w:t>)</w:t>
            </w:r>
          </w:p>
        </w:tc>
        <w:tc>
          <w:tcPr>
            <w:tcW w:w="1083" w:type="dxa"/>
          </w:tcPr>
          <w:p>
            <w:pPr>
              <w:jc w:val="center"/>
              <w:rPr>
                <w:rFonts w:cs="Arial"/>
              </w:rPr>
            </w:pPr>
            <w:r>
              <w:rPr>
                <w:rFonts w:hint="eastAsia" w:cs="Arial"/>
              </w:rPr>
              <w:t>否</w:t>
            </w:r>
          </w:p>
        </w:tc>
        <w:tc>
          <w:tcPr>
            <w:tcW w:w="3599" w:type="dxa"/>
          </w:tcPr>
          <w:p>
            <w:pPr>
              <w:rPr>
                <w:rFonts w:cs="Arial"/>
                <w:lang w:val="en-GB"/>
              </w:rPr>
            </w:pPr>
            <w:r>
              <w:rPr>
                <w:rFonts w:hint="eastAsia" w:cs="Arial"/>
              </w:rPr>
              <w:t>操作后状态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Ext_Attribute1</w:t>
            </w:r>
          </w:p>
        </w:tc>
        <w:tc>
          <w:tcPr>
            <w:tcW w:w="1619" w:type="dxa"/>
          </w:tcPr>
          <w:p>
            <w:pPr>
              <w:rPr>
                <w:rFonts w:cs="Arial"/>
              </w:rPr>
            </w:pPr>
            <w:r>
              <w:rPr>
                <w:rFonts w:cs="Arial"/>
              </w:rPr>
              <w:t>Varchar2 (</w:t>
            </w:r>
            <w:r>
              <w:rPr>
                <w:rFonts w:hint="eastAsia" w:cs="Arial"/>
              </w:rPr>
              <w:t>20</w:t>
            </w:r>
            <w:r>
              <w:rPr>
                <w:rFonts w:cs="Arial"/>
              </w:rPr>
              <w:t>)</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Ext_Attribute2</w:t>
            </w:r>
          </w:p>
        </w:tc>
        <w:tc>
          <w:tcPr>
            <w:tcW w:w="1619" w:type="dxa"/>
          </w:tcPr>
          <w:p>
            <w:pPr>
              <w:rPr>
                <w:rFonts w:cs="Arial"/>
              </w:rPr>
            </w:pPr>
            <w:r>
              <w:rPr>
                <w:rFonts w:cs="Arial"/>
              </w:rPr>
              <w:t xml:space="preserve">Varchar2 </w:t>
            </w:r>
            <w:r>
              <w:rPr>
                <w:rFonts w:hint="eastAsia" w:cs="Arial"/>
              </w:rPr>
              <w:t>(20)</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rPr>
              <w:t>Ext_Attribute3</w:t>
            </w:r>
          </w:p>
        </w:tc>
        <w:tc>
          <w:tcPr>
            <w:tcW w:w="1619" w:type="dxa"/>
          </w:tcPr>
          <w:p>
            <w:pPr>
              <w:rPr>
                <w:rFonts w:cs="Arial"/>
              </w:rPr>
            </w:pPr>
            <w:r>
              <w:rPr>
                <w:rFonts w:cs="Arial"/>
              </w:rPr>
              <w:t>V</w:t>
            </w:r>
            <w:r>
              <w:rPr>
                <w:rFonts w:hint="eastAsia" w:cs="Arial"/>
              </w:rPr>
              <w:t>archar2(20)</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tbl>
    <w:p>
      <w:pPr>
        <w:rPr>
          <w:b/>
        </w:rPr>
      </w:pPr>
      <w:r>
        <w:rPr>
          <w:rFonts w:hint="eastAsia"/>
          <w:b/>
        </w:rPr>
        <w:t>[主键]</w:t>
      </w:r>
    </w:p>
    <w:p>
      <w:r>
        <w:rPr>
          <w:rFonts w:hint="eastAsia"/>
        </w:rPr>
        <w:t>PK_</w:t>
      </w:r>
      <w:r>
        <w:t xml:space="preserve"> SSMN_</w:t>
      </w:r>
      <w:r>
        <w:rPr>
          <w:rFonts w:hint="eastAsia"/>
        </w:rPr>
        <w:t xml:space="preserve"> OPERATOR_ACTION (ID);</w:t>
      </w:r>
    </w:p>
    <w:p/>
    <w:p>
      <w:pPr>
        <w:pStyle w:val="4"/>
      </w:pPr>
      <w:bookmarkStart w:id="399" w:name="_Toc384194031"/>
      <w:r>
        <w:t>SSMN_</w:t>
      </w:r>
      <w:r>
        <w:rPr>
          <w:rFonts w:hint="eastAsia"/>
        </w:rPr>
        <w:t>OPERATION_TYPE（</w:t>
      </w:r>
      <w:bookmarkStart w:id="400" w:name="_Toc129575877"/>
      <w:r>
        <w:rPr>
          <w:rFonts w:hint="eastAsia" w:cs="Arial"/>
        </w:rPr>
        <w:t>操作类型</w:t>
      </w:r>
      <w:r>
        <w:rPr>
          <w:rFonts w:cs="Arial"/>
        </w:rPr>
        <w:t>表</w:t>
      </w:r>
      <w:bookmarkEnd w:id="400"/>
      <w:r>
        <w:rPr>
          <w:rFonts w:hint="eastAsia"/>
        </w:rPr>
        <w:t>）</w:t>
      </w:r>
      <w:bookmarkEnd w:id="399"/>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19" w:type="dxa"/>
          </w:tcPr>
          <w:p>
            <w:pPr>
              <w:rPr>
                <w:rFonts w:cs="Arial"/>
                <w:b/>
              </w:rPr>
            </w:pPr>
            <w:r>
              <w:rPr>
                <w:rFonts w:hint="eastAsia" w:cs="Arial"/>
                <w:b/>
              </w:rPr>
              <w:t>Numeric(3)</w:t>
            </w:r>
          </w:p>
        </w:tc>
        <w:tc>
          <w:tcPr>
            <w:tcW w:w="1083" w:type="dxa"/>
          </w:tcPr>
          <w:p>
            <w:pPr>
              <w:jc w:val="center"/>
              <w:rPr>
                <w:rFonts w:cs="Arial"/>
                <w:b/>
                <w:lang w:val="en-GB"/>
              </w:rPr>
            </w:pPr>
            <w:r>
              <w:rPr>
                <w:rFonts w:hint="eastAsia" w:cs="Arial"/>
                <w:b/>
                <w:lang w:val="en-GB"/>
              </w:rPr>
              <w:t>是</w:t>
            </w:r>
          </w:p>
        </w:tc>
        <w:tc>
          <w:tcPr>
            <w:tcW w:w="3599" w:type="dxa"/>
          </w:tcPr>
          <w:p>
            <w:pPr>
              <w:rPr>
                <w:rFonts w:cs="Arial"/>
                <w:b/>
              </w:rPr>
            </w:pPr>
            <w:r>
              <w:rPr>
                <w:rFonts w:hint="eastAsia" w:cs="Arial"/>
                <w:b/>
                <w:lang w:val="en-GB"/>
              </w:rPr>
              <w:t>主键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cs="Arial"/>
                <w:lang w:val="en-GB"/>
              </w:rPr>
              <w:t>Operation_Type</w:t>
            </w:r>
          </w:p>
        </w:tc>
        <w:tc>
          <w:tcPr>
            <w:tcW w:w="1619" w:type="dxa"/>
          </w:tcPr>
          <w:p>
            <w:pPr>
              <w:rPr>
                <w:rFonts w:cs="Arial"/>
              </w:rPr>
            </w:pPr>
            <w:r>
              <w:rPr>
                <w:rFonts w:cs="Arial"/>
              </w:rPr>
              <w:t>Varchar2 (</w:t>
            </w:r>
            <w:r>
              <w:rPr>
                <w:rFonts w:hint="eastAsia" w:cs="Arial"/>
              </w:rPr>
              <w:t>50</w:t>
            </w:r>
            <w:r>
              <w:rPr>
                <w:rFonts w:cs="Arial"/>
              </w:rPr>
              <w:t>)</w:t>
            </w:r>
          </w:p>
        </w:tc>
        <w:tc>
          <w:tcPr>
            <w:tcW w:w="1083"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lang w:val="en-GB"/>
              </w:rPr>
              <w:t>操作类型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cs="Arial"/>
                <w:lang w:val="en-GB"/>
              </w:rPr>
              <w:t>Type</w:t>
            </w:r>
          </w:p>
        </w:tc>
        <w:tc>
          <w:tcPr>
            <w:tcW w:w="1619" w:type="dxa"/>
          </w:tcPr>
          <w:p>
            <w:pPr>
              <w:rPr>
                <w:rFonts w:cs="Arial"/>
              </w:rPr>
            </w:pPr>
            <w:r>
              <w:rPr>
                <w:rFonts w:cs="Arial"/>
              </w:rPr>
              <w:t>Numeric(3)</w:t>
            </w:r>
          </w:p>
        </w:tc>
        <w:tc>
          <w:tcPr>
            <w:tcW w:w="1083" w:type="dxa"/>
          </w:tcPr>
          <w:p>
            <w:pPr>
              <w:jc w:val="center"/>
              <w:rPr>
                <w:rFonts w:cs="Arial"/>
                <w:lang w:val="en-GB"/>
              </w:rPr>
            </w:pPr>
          </w:p>
        </w:tc>
        <w:tc>
          <w:tcPr>
            <w:tcW w:w="3599"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cs="Arial"/>
                <w:lang w:val="en-GB"/>
              </w:rPr>
              <w:t>Reserve</w:t>
            </w:r>
          </w:p>
        </w:tc>
        <w:tc>
          <w:tcPr>
            <w:tcW w:w="1619" w:type="dxa"/>
          </w:tcPr>
          <w:p>
            <w:pPr>
              <w:rPr>
                <w:rFonts w:cs="Arial"/>
              </w:rPr>
            </w:pPr>
            <w:r>
              <w:rPr>
                <w:rFonts w:cs="Arial"/>
              </w:rPr>
              <w:t>Varchar2(50)</w:t>
            </w:r>
          </w:p>
        </w:tc>
        <w:tc>
          <w:tcPr>
            <w:tcW w:w="1083" w:type="dxa"/>
          </w:tcPr>
          <w:p>
            <w:pPr>
              <w:jc w:val="center"/>
              <w:rPr>
                <w:rFonts w:cs="Arial"/>
                <w:lang w:val="en-GB"/>
              </w:rPr>
            </w:pPr>
          </w:p>
        </w:tc>
        <w:tc>
          <w:tcPr>
            <w:tcW w:w="3599" w:type="dxa"/>
          </w:tcPr>
          <w:p>
            <w:pPr>
              <w:rPr>
                <w:rFonts w:cs="Arial"/>
                <w:lang w:val="en-GB"/>
              </w:rPr>
            </w:pPr>
          </w:p>
        </w:tc>
      </w:tr>
    </w:tbl>
    <w:p>
      <w:pPr>
        <w:rPr>
          <w:b/>
        </w:rPr>
      </w:pPr>
      <w:r>
        <w:rPr>
          <w:rFonts w:hint="eastAsia"/>
          <w:b/>
        </w:rPr>
        <w:t>[主键]</w:t>
      </w:r>
    </w:p>
    <w:p>
      <w:r>
        <w:rPr>
          <w:rFonts w:hint="eastAsia"/>
        </w:rPr>
        <w:t>PK_</w:t>
      </w:r>
      <w:r>
        <w:t xml:space="preserve"> SSMN_</w:t>
      </w:r>
      <w:r>
        <w:rPr>
          <w:rFonts w:hint="eastAsia"/>
        </w:rPr>
        <w:t xml:space="preserve"> OPERATION_TYPE (ID);</w:t>
      </w:r>
    </w:p>
    <w:p>
      <w:pPr>
        <w:rPr>
          <w:b/>
        </w:rPr>
      </w:pPr>
    </w:p>
    <w:p>
      <w:pPr>
        <w:pStyle w:val="4"/>
      </w:pPr>
      <w:bookmarkStart w:id="401" w:name="_Toc384194032"/>
      <w:r>
        <w:rPr>
          <w:rFonts w:hint="eastAsia"/>
        </w:rPr>
        <w:t>SSMN_FREENUMBERS</w:t>
      </w:r>
      <w:bookmarkEnd w:id="401"/>
    </w:p>
    <w:p>
      <w:pPr>
        <w:rPr>
          <w:b/>
        </w:rPr>
      </w:pPr>
      <w:r>
        <w:rPr>
          <w:rFonts w:hint="eastAsia"/>
          <w:b/>
        </w:rPr>
        <w:t>[功能]</w:t>
      </w:r>
    </w:p>
    <w:p>
      <w:r>
        <w:rPr>
          <w:rFonts w:hint="eastAsia"/>
        </w:rPr>
        <w:t>记录所有免费号码信息。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需号码注册时间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免费开始时间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End_Date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免费终止时间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虚号码注册方式</w:t>
            </w:r>
          </w:p>
          <w:p>
            <w:pPr>
              <w:rPr>
                <w:rFonts w:cs="Arial"/>
              </w:rPr>
            </w:pPr>
            <w:r>
              <w:rPr>
                <w:rFonts w:hint="eastAsia" w:cs="Arial"/>
              </w:rPr>
              <w:t>6: 外呼注册</w:t>
            </w:r>
          </w:p>
          <w:p>
            <w:pPr>
              <w:rPr>
                <w:rFonts w:cs="Arial"/>
              </w:rPr>
            </w:pPr>
            <w:r>
              <w:rPr>
                <w:rFonts w:hint="eastAsia" w:cs="Arial"/>
              </w:rPr>
              <w:t>5: 外呼绑定注册</w:t>
            </w:r>
          </w:p>
          <w:p>
            <w:pPr>
              <w:rPr>
                <w:rFonts w:cs="Arial"/>
              </w:rPr>
            </w:pPr>
            <w:r>
              <w:rPr>
                <w:rFonts w:hint="eastAsia" w:cs="Arial"/>
              </w:rPr>
              <w:t xml:space="preserve">4: admin注册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不处理</w:t>
            </w:r>
            <w:r>
              <w:rPr>
                <w:rFonts w:hint="eastAsia" w:cs="Arial"/>
              </w:rPr>
              <w:t>（</w:t>
            </w:r>
            <w:r>
              <w:rPr>
                <w:rFonts w:hint="eastAsia" w:cs="Arial"/>
                <w:lang w:val="en-GB"/>
              </w:rPr>
              <w:t>默认</w:t>
            </w:r>
            <w:r>
              <w:rPr>
                <w:rFonts w:hint="eastAsia" w:cs="Arial"/>
              </w:rPr>
              <w:t>）</w:t>
            </w:r>
            <w:r>
              <w:rPr>
                <w:rFonts w:hint="eastAsia" w:cs="Arial"/>
                <w:lang w:val="en-GB"/>
              </w:rPr>
              <w:t>标记此号码永久免费</w:t>
            </w:r>
          </w:p>
          <w:p>
            <w:pPr>
              <w:rPr>
                <w:rFonts w:cs="Arial"/>
                <w:lang w:val="en-GB"/>
              </w:rPr>
            </w:pPr>
            <w:r>
              <w:rPr>
                <w:rFonts w:hint="eastAsia" w:cs="Arial"/>
                <w:lang w:val="en-GB"/>
              </w:rPr>
              <w:t>1: 待处理</w:t>
            </w:r>
          </w:p>
          <w:p>
            <w:pPr>
              <w:rPr>
                <w:rFonts w:cs="Arial"/>
                <w:lang w:val="en-GB"/>
              </w:rPr>
            </w:pPr>
            <w:r>
              <w:rPr>
                <w:rFonts w:hint="eastAsia" w:cs="Arial"/>
                <w:lang w:val="en-GB"/>
              </w:rPr>
              <w:t>2: 处理完成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Setting_By</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Setting_Group</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Varcahr2(30)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所在组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Setting_Date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设置操作的时间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1</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2</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Comments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w:t>
            </w:r>
            <w:r>
              <w:rPr>
                <w:rFonts w:hint="eastAsia" w:cs="Arial"/>
              </w:rPr>
              <w:t>200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免费号码说明</w:t>
            </w:r>
          </w:p>
        </w:tc>
      </w:tr>
    </w:tbl>
    <w:p>
      <w:pPr>
        <w:rPr>
          <w:b/>
        </w:rPr>
      </w:pPr>
      <w:r>
        <w:rPr>
          <w:rFonts w:hint="eastAsia"/>
          <w:b/>
        </w:rPr>
        <w:t>[主键]</w:t>
      </w:r>
    </w:p>
    <w:p>
      <w:r>
        <w:rPr>
          <w:rFonts w:hint="eastAsia"/>
        </w:rPr>
        <w:t>PK_ SSMN_FREENUMBERS (SSMNNumber)</w:t>
      </w:r>
    </w:p>
    <w:p>
      <w:pPr>
        <w:rPr>
          <w:b/>
        </w:rPr>
      </w:pPr>
      <w:r>
        <w:rPr>
          <w:rFonts w:hint="eastAsia"/>
          <w:b/>
        </w:rPr>
        <w:t>[索引]</w:t>
      </w:r>
    </w:p>
    <w:p>
      <w:r>
        <w:rPr>
          <w:rFonts w:hint="eastAsia"/>
        </w:rPr>
        <w:t>IDX1_ SSMN_FREENUMBERS (</w:t>
      </w:r>
      <w:r>
        <w:t>MSISDN</w:t>
      </w:r>
      <w:r>
        <w:rPr>
          <w:rFonts w:hint="eastAsia"/>
        </w:rPr>
        <w:t>);</w:t>
      </w:r>
    </w:p>
    <w:p/>
    <w:p>
      <w:pPr>
        <w:pStyle w:val="4"/>
      </w:pPr>
      <w:bookmarkStart w:id="402" w:name="_Toc384194033"/>
      <w:r>
        <w:rPr>
          <w:rFonts w:hint="eastAsia"/>
        </w:rPr>
        <w:t>BlackCallNumber</w:t>
      </w:r>
      <w:bookmarkEnd w:id="402"/>
    </w:p>
    <w:p>
      <w:pPr>
        <w:rPr>
          <w:rFonts w:cs="Arial"/>
          <w:b/>
        </w:rPr>
      </w:pPr>
      <w:r>
        <w:rPr>
          <w:rFonts w:hint="eastAsia" w:cs="Arial"/>
          <w:b/>
        </w:rPr>
        <w:t>[功能]</w:t>
      </w:r>
    </w:p>
    <w:p>
      <w:pPr>
        <w:rPr>
          <w:rFonts w:cs="Arial"/>
        </w:rPr>
      </w:pPr>
      <w:r>
        <w:rPr>
          <w:rFonts w:hint="eastAsia" w:cs="Arial"/>
        </w:rPr>
        <w:t>该表主要用于保存恶意呼叫的号码。</w:t>
      </w:r>
    </w:p>
    <w:p>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Black_Number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30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黑名单号码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42" w:author="pengjh" w:date="2016-12-26T16:21:00Z"/>
        </w:trPr>
        <w:tc>
          <w:tcPr>
            <w:tcW w:w="1800" w:type="dxa"/>
            <w:tcBorders>
              <w:top w:val="double" w:color="auto" w:sz="6" w:space="0"/>
              <w:left w:val="double" w:color="auto" w:sz="6" w:space="0"/>
              <w:bottom w:val="double" w:color="auto" w:sz="6" w:space="0"/>
              <w:right w:val="single" w:color="auto" w:sz="6" w:space="0"/>
            </w:tcBorders>
          </w:tcPr>
          <w:p>
            <w:pPr>
              <w:rPr>
                <w:ins w:id="443" w:author="pengjh" w:date="2016-12-26T16:21:00Z"/>
                <w:rFonts w:cs="Arial"/>
              </w:rPr>
            </w:pPr>
            <w:ins w:id="444" w:author="pengjh" w:date="2016-12-26T16:21:00Z">
              <w:r>
                <w:rPr>
                  <w:rFonts w:hint="eastAsia" w:cs="Arial"/>
                </w:rPr>
                <w:t>Number_Type</w:t>
              </w:r>
            </w:ins>
          </w:p>
        </w:tc>
        <w:tc>
          <w:tcPr>
            <w:tcW w:w="1800" w:type="dxa"/>
            <w:tcBorders>
              <w:top w:val="double" w:color="auto" w:sz="6" w:space="0"/>
              <w:left w:val="single" w:color="auto" w:sz="6" w:space="0"/>
              <w:bottom w:val="double" w:color="auto" w:sz="6" w:space="0"/>
              <w:right w:val="single" w:color="auto" w:sz="6" w:space="0"/>
            </w:tcBorders>
          </w:tcPr>
          <w:p>
            <w:pPr>
              <w:rPr>
                <w:ins w:id="445" w:author="pengjh" w:date="2016-12-26T16:21:00Z"/>
                <w:rFonts w:cs="Arial"/>
              </w:rPr>
            </w:pPr>
            <w:ins w:id="446" w:author="pengjh" w:date="2016-12-26T16:22:00Z">
              <w:r>
                <w:rPr>
                  <w:rFonts w:cs="Arial"/>
                  <w:lang w:val="en-GB"/>
                </w:rPr>
                <w:t>Number(1)</w:t>
              </w:r>
            </w:ins>
          </w:p>
        </w:tc>
        <w:tc>
          <w:tcPr>
            <w:tcW w:w="1080" w:type="dxa"/>
            <w:tcBorders>
              <w:top w:val="double" w:color="auto" w:sz="6" w:space="0"/>
              <w:left w:val="single" w:color="auto" w:sz="6" w:space="0"/>
              <w:bottom w:val="double" w:color="auto" w:sz="6" w:space="0"/>
              <w:right w:val="single" w:color="auto" w:sz="6" w:space="0"/>
            </w:tcBorders>
          </w:tcPr>
          <w:p>
            <w:pPr>
              <w:jc w:val="center"/>
              <w:rPr>
                <w:ins w:id="447" w:author="pengjh" w:date="2016-12-26T16:21:00Z"/>
                <w:rFonts w:cs="Arial"/>
              </w:rPr>
            </w:pPr>
          </w:p>
        </w:tc>
        <w:tc>
          <w:tcPr>
            <w:tcW w:w="3734" w:type="dxa"/>
            <w:tcBorders>
              <w:top w:val="double" w:color="auto" w:sz="6" w:space="0"/>
              <w:left w:val="single" w:color="auto" w:sz="6" w:space="0"/>
              <w:bottom w:val="double" w:color="auto" w:sz="6" w:space="0"/>
              <w:right w:val="double" w:color="auto" w:sz="6" w:space="0"/>
            </w:tcBorders>
          </w:tcPr>
          <w:p>
            <w:pPr>
              <w:rPr>
                <w:ins w:id="448" w:author="pengjh" w:date="2016-12-26T16:22:00Z"/>
                <w:rFonts w:cs="Arial"/>
              </w:rPr>
            </w:pPr>
            <w:ins w:id="449" w:author="pengjh" w:date="2016-12-26T16:21:00Z">
              <w:r>
                <w:rPr>
                  <w:rFonts w:hint="eastAsia" w:cs="Arial"/>
                </w:rPr>
                <w:t>号码</w:t>
              </w:r>
            </w:ins>
            <w:ins w:id="450" w:author="pengjh" w:date="2016-12-26T16:22:00Z">
              <w:r>
                <w:rPr>
                  <w:rFonts w:hint="eastAsia" w:cs="Arial"/>
                </w:rPr>
                <w:t>类型</w:t>
              </w:r>
            </w:ins>
          </w:p>
          <w:p>
            <w:pPr>
              <w:rPr>
                <w:ins w:id="451" w:author="pengjh" w:date="2016-12-26T16:26:00Z"/>
                <w:rFonts w:cs="Arial"/>
              </w:rPr>
            </w:pPr>
            <w:ins w:id="452" w:author="pengjh" w:date="2016-12-26T16:22:00Z">
              <w:r>
                <w:rPr>
                  <w:rFonts w:hint="eastAsia" w:cs="Arial"/>
                </w:rPr>
                <w:t>1</w:t>
              </w:r>
            </w:ins>
            <w:ins w:id="453" w:author="pengjh" w:date="2016-12-26T16:26:00Z">
              <w:r>
                <w:rPr>
                  <w:rFonts w:hint="eastAsia" w:cs="Arial"/>
                </w:rPr>
                <w:t>业主号码</w:t>
              </w:r>
            </w:ins>
          </w:p>
          <w:p>
            <w:pPr>
              <w:rPr>
                <w:ins w:id="454" w:author="pengjh" w:date="2016-12-26T16:21:00Z"/>
                <w:rFonts w:cs="Arial"/>
              </w:rPr>
            </w:pPr>
            <w:ins w:id="455" w:author="pengjh" w:date="2016-12-26T16:26:00Z">
              <w:r>
                <w:rPr>
                  <w:rFonts w:hint="eastAsia" w:cs="Arial"/>
                </w:rPr>
                <w:t>2</w:t>
              </w:r>
            </w:ins>
            <w:ins w:id="456" w:author="pengjh" w:date="2016-12-30T11:02:00Z">
              <w:r>
                <w:rPr>
                  <w:rFonts w:hint="eastAsia" w:cs="Arial"/>
                </w:rPr>
                <w:t>个人</w:t>
              </w:r>
            </w:ins>
            <w:ins w:id="457" w:author="pengjh" w:date="2016-12-30T11:05:00Z">
              <w:r>
                <w:rPr>
                  <w:rFonts w:hint="eastAsia" w:cs="Arial"/>
                </w:rPr>
                <w:t>业务号码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Description</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lang w:val="en-GB"/>
              </w:rPr>
              <w:t>Varchar2(</w:t>
            </w:r>
            <w:r>
              <w:rPr>
                <w:rFonts w:hint="eastAsia" w:cs="Arial"/>
                <w:lang w:val="en-GB"/>
              </w:rPr>
              <w:t>32</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1</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2</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58" w:author="liyan" w:date="2016-12-22T13:34:00Z"/>
        </w:trPr>
        <w:tc>
          <w:tcPr>
            <w:tcW w:w="1800" w:type="dxa"/>
            <w:tcBorders>
              <w:top w:val="double" w:color="auto" w:sz="6" w:space="0"/>
              <w:left w:val="double" w:color="auto" w:sz="6" w:space="0"/>
              <w:bottom w:val="double" w:color="auto" w:sz="6" w:space="0"/>
              <w:right w:val="single" w:color="auto" w:sz="6" w:space="0"/>
            </w:tcBorders>
          </w:tcPr>
          <w:p>
            <w:pPr>
              <w:rPr>
                <w:ins w:id="459" w:author="liyan" w:date="2016-12-22T13:34:00Z"/>
                <w:rFonts w:cs="Arial"/>
              </w:rPr>
            </w:pPr>
            <w:ins w:id="460" w:author="liyan" w:date="2016-12-22T13:35:00Z">
              <w:r>
                <w:rPr>
                  <w:rFonts w:cs="Arial"/>
                </w:rPr>
                <w:t xml:space="preserve">INTIME </w:t>
              </w:r>
            </w:ins>
          </w:p>
        </w:tc>
        <w:tc>
          <w:tcPr>
            <w:tcW w:w="1800" w:type="dxa"/>
            <w:tcBorders>
              <w:top w:val="double" w:color="auto" w:sz="6" w:space="0"/>
              <w:left w:val="single" w:color="auto" w:sz="6" w:space="0"/>
              <w:bottom w:val="double" w:color="auto" w:sz="6" w:space="0"/>
              <w:right w:val="single" w:color="auto" w:sz="6" w:space="0"/>
            </w:tcBorders>
          </w:tcPr>
          <w:p>
            <w:pPr>
              <w:rPr>
                <w:ins w:id="461" w:author="liyan" w:date="2016-12-22T13:34:00Z"/>
                <w:rFonts w:cs="Arial"/>
              </w:rPr>
            </w:pPr>
            <w:ins w:id="462" w:author="liyan" w:date="2016-12-22T13:35:00Z">
              <w:r>
                <w:rPr>
                  <w:rFonts w:hint="eastAsia" w:cs="Arial"/>
                </w:rPr>
                <w:t>Date</w:t>
              </w:r>
            </w:ins>
          </w:p>
        </w:tc>
        <w:tc>
          <w:tcPr>
            <w:tcW w:w="1080" w:type="dxa"/>
            <w:tcBorders>
              <w:top w:val="double" w:color="auto" w:sz="6" w:space="0"/>
              <w:left w:val="single" w:color="auto" w:sz="6" w:space="0"/>
              <w:bottom w:val="double" w:color="auto" w:sz="6" w:space="0"/>
              <w:right w:val="single" w:color="auto" w:sz="6" w:space="0"/>
            </w:tcBorders>
          </w:tcPr>
          <w:p>
            <w:pPr>
              <w:jc w:val="center"/>
              <w:rPr>
                <w:ins w:id="463" w:author="liyan" w:date="2016-12-22T13:34:00Z"/>
                <w:rFonts w:cs="Arial"/>
              </w:rPr>
            </w:pPr>
          </w:p>
        </w:tc>
        <w:tc>
          <w:tcPr>
            <w:tcW w:w="3734" w:type="dxa"/>
            <w:tcBorders>
              <w:top w:val="double" w:color="auto" w:sz="6" w:space="0"/>
              <w:left w:val="single" w:color="auto" w:sz="6" w:space="0"/>
              <w:bottom w:val="double" w:color="auto" w:sz="6" w:space="0"/>
              <w:right w:val="double" w:color="auto" w:sz="6" w:space="0"/>
            </w:tcBorders>
          </w:tcPr>
          <w:p>
            <w:pPr>
              <w:rPr>
                <w:ins w:id="464" w:author="liyan" w:date="2016-12-22T13:34:00Z"/>
                <w:rFonts w:cs="Arial"/>
              </w:rPr>
            </w:pPr>
            <w:ins w:id="465" w:author="liyan" w:date="2016-12-22T13:35:00Z">
              <w:r>
                <w:rPr>
                  <w:rFonts w:hint="eastAsia" w:cs="Arial"/>
                </w:rPr>
                <w:t>创建时间</w:t>
              </w:r>
            </w:ins>
          </w:p>
        </w:tc>
      </w:tr>
    </w:tbl>
    <w:p>
      <w:pPr>
        <w:rPr>
          <w:rFonts w:cs="Arial"/>
          <w:b/>
        </w:rPr>
      </w:pPr>
      <w:r>
        <w:rPr>
          <w:rFonts w:hint="eastAsia" w:cs="Arial"/>
          <w:b/>
        </w:rPr>
        <w:t>[主键]</w:t>
      </w:r>
    </w:p>
    <w:p>
      <w:pPr>
        <w:rPr>
          <w:rFonts w:cs="Arial"/>
        </w:rPr>
      </w:pPr>
      <w:r>
        <w:rPr>
          <w:rFonts w:hint="eastAsia" w:cs="Arial"/>
        </w:rPr>
        <w:t>PK_</w:t>
      </w:r>
      <w:r>
        <w:rPr>
          <w:rFonts w:hint="eastAsia"/>
        </w:rPr>
        <w:t xml:space="preserve"> BlackCallNumber</w:t>
      </w:r>
      <w:r>
        <w:rPr>
          <w:rFonts w:hint="eastAsia" w:cs="Arial"/>
        </w:rPr>
        <w:t xml:space="preserve"> (Black_Number);</w:t>
      </w:r>
    </w:p>
    <w:p>
      <w:pPr>
        <w:rPr>
          <w:b/>
        </w:rPr>
      </w:pPr>
      <w:r>
        <w:rPr>
          <w:rFonts w:hint="eastAsia"/>
          <w:b/>
        </w:rPr>
        <w:t>[索引]</w:t>
      </w:r>
    </w:p>
    <w:p>
      <w:r>
        <w:rPr>
          <w:rFonts w:hint="eastAsia"/>
        </w:rPr>
        <w:t>无。</w:t>
      </w:r>
    </w:p>
    <w:p>
      <w:pPr>
        <w:pStyle w:val="4"/>
        <w:numPr>
          <w:ilvl w:val="2"/>
          <w:numId w:val="1"/>
        </w:numPr>
        <w:rPr>
          <w:ins w:id="467" w:author="pengjh" w:date="2016-12-30T11:02:00Z"/>
        </w:rPr>
        <w:pPrChange w:id="466" w:author="pengjh" w:date="2016-12-30T11:02:00Z">
          <w:pPr>
            <w:pStyle w:val="4"/>
            <w:numPr>
              <w:ilvl w:val="2"/>
              <w:numId w:val="27"/>
            </w:numPr>
          </w:pPr>
        </w:pPrChange>
      </w:pPr>
      <w:ins w:id="468" w:author="pengjh" w:date="2016-12-30T11:02:00Z">
        <w:r>
          <w:rPr>
            <w:rFonts w:hint="eastAsia"/>
          </w:rPr>
          <w:t>BlackCall</w:t>
        </w:r>
      </w:ins>
      <w:ins w:id="469" w:author="pengjh" w:date="2016-12-30T11:02:00Z">
        <w:r>
          <w:rPr/>
          <w:t>Contrast</w:t>
        </w:r>
      </w:ins>
    </w:p>
    <w:p>
      <w:pPr>
        <w:rPr>
          <w:ins w:id="470" w:author="pengjh" w:date="2016-12-30T11:02:00Z"/>
          <w:rFonts w:cs="Arial"/>
          <w:b/>
        </w:rPr>
      </w:pPr>
      <w:ins w:id="471" w:author="pengjh" w:date="2016-12-30T11:02:00Z">
        <w:r>
          <w:rPr>
            <w:rFonts w:hint="eastAsia" w:cs="Arial"/>
            <w:b/>
          </w:rPr>
          <w:t>[功能]</w:t>
        </w:r>
      </w:ins>
    </w:p>
    <w:p>
      <w:pPr>
        <w:rPr>
          <w:ins w:id="472" w:author="pengjh" w:date="2016-12-30T11:02:00Z"/>
          <w:rFonts w:cs="Arial"/>
        </w:rPr>
      </w:pPr>
      <w:ins w:id="473" w:author="pengjh" w:date="2016-12-30T11:02:00Z">
        <w:r>
          <w:rPr>
            <w:rFonts w:hint="eastAsia" w:cs="Arial"/>
          </w:rPr>
          <w:t>该表主要用于加入黑名单的对照号码。</w:t>
        </w:r>
      </w:ins>
    </w:p>
    <w:p>
      <w:pPr>
        <w:rPr>
          <w:ins w:id="474" w:author="pengjh" w:date="2016-12-30T11:02:00Z"/>
        </w:rPr>
      </w:pPr>
      <w:ins w:id="475" w:author="pengjh" w:date="2016-12-30T11:02:00Z">
        <w:r>
          <w:rPr>
            <w:rFonts w:hint="eastAsia" w:cs="Arial"/>
            <w:b/>
          </w:rPr>
          <w:t>[表定义]</w:t>
        </w:r>
      </w:ins>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ins w:id="476" w:author="pengjh" w:date="2016-12-30T11:02:00Z"/>
        </w:trPr>
        <w:tc>
          <w:tcPr>
            <w:tcW w:w="1800" w:type="dxa"/>
            <w:tcBorders>
              <w:top w:val="double" w:color="auto" w:sz="6" w:space="0"/>
              <w:left w:val="double" w:color="auto" w:sz="6" w:space="0"/>
              <w:bottom w:val="double" w:color="auto" w:sz="6" w:space="0"/>
            </w:tcBorders>
            <w:shd w:val="clear" w:color="auto" w:fill="E6E6E6"/>
          </w:tcPr>
          <w:p>
            <w:pPr>
              <w:jc w:val="center"/>
              <w:rPr>
                <w:ins w:id="477" w:author="pengjh" w:date="2016-12-30T11:02:00Z"/>
                <w:rFonts w:cs="Arial"/>
                <w:bCs/>
              </w:rPr>
            </w:pPr>
            <w:ins w:id="478" w:author="pengjh" w:date="2016-12-30T11:02:00Z">
              <w:r>
                <w:rPr>
                  <w:rFonts w:cs="Arial"/>
                  <w:bCs/>
                </w:rPr>
                <w:t>域名</w:t>
              </w:r>
            </w:ins>
          </w:p>
        </w:tc>
        <w:tc>
          <w:tcPr>
            <w:tcW w:w="1800" w:type="dxa"/>
            <w:tcBorders>
              <w:top w:val="double" w:color="auto" w:sz="6" w:space="0"/>
              <w:bottom w:val="double" w:color="auto" w:sz="6" w:space="0"/>
            </w:tcBorders>
            <w:shd w:val="clear" w:color="auto" w:fill="E6E6E6"/>
          </w:tcPr>
          <w:p>
            <w:pPr>
              <w:jc w:val="center"/>
              <w:rPr>
                <w:ins w:id="479" w:author="pengjh" w:date="2016-12-30T11:02:00Z"/>
                <w:rFonts w:cs="Arial"/>
                <w:bCs/>
              </w:rPr>
            </w:pPr>
            <w:ins w:id="480" w:author="pengjh" w:date="2016-12-30T11:02:00Z">
              <w:r>
                <w:rPr>
                  <w:rFonts w:cs="Arial"/>
                  <w:bCs/>
                </w:rPr>
                <w:t>类型</w:t>
              </w:r>
            </w:ins>
          </w:p>
        </w:tc>
        <w:tc>
          <w:tcPr>
            <w:tcW w:w="1080" w:type="dxa"/>
            <w:tcBorders>
              <w:top w:val="double" w:color="auto" w:sz="6" w:space="0"/>
              <w:bottom w:val="double" w:color="auto" w:sz="6" w:space="0"/>
            </w:tcBorders>
            <w:shd w:val="clear" w:color="auto" w:fill="E6E6E6"/>
          </w:tcPr>
          <w:p>
            <w:pPr>
              <w:jc w:val="center"/>
              <w:rPr>
                <w:ins w:id="481" w:author="pengjh" w:date="2016-12-30T11:02:00Z"/>
                <w:rFonts w:cs="Arial"/>
                <w:bCs/>
              </w:rPr>
            </w:pPr>
            <w:ins w:id="482" w:author="pengjh" w:date="2016-12-30T11:02:00Z">
              <w:r>
                <w:rPr>
                  <w:rFonts w:hint="eastAsia" w:cs="Arial"/>
                  <w:bCs/>
                </w:rPr>
                <w:t>非空</w:t>
              </w:r>
            </w:ins>
          </w:p>
        </w:tc>
        <w:tc>
          <w:tcPr>
            <w:tcW w:w="3734" w:type="dxa"/>
            <w:tcBorders>
              <w:top w:val="double" w:color="auto" w:sz="6" w:space="0"/>
              <w:bottom w:val="double" w:color="auto" w:sz="6" w:space="0"/>
              <w:right w:val="double" w:color="auto" w:sz="6" w:space="0"/>
            </w:tcBorders>
            <w:shd w:val="clear" w:color="auto" w:fill="E6E6E6"/>
          </w:tcPr>
          <w:p>
            <w:pPr>
              <w:jc w:val="center"/>
              <w:rPr>
                <w:ins w:id="483" w:author="pengjh" w:date="2016-12-30T11:02:00Z"/>
                <w:rFonts w:cs="Arial"/>
                <w:bCs/>
              </w:rPr>
            </w:pPr>
            <w:ins w:id="484" w:author="pengjh" w:date="2016-12-30T11:02: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85" w:author="pengjh" w:date="2016-12-30T11:02:00Z"/>
        </w:trPr>
        <w:tc>
          <w:tcPr>
            <w:tcW w:w="1800" w:type="dxa"/>
            <w:tcBorders>
              <w:top w:val="double" w:color="auto" w:sz="6" w:space="0"/>
              <w:left w:val="double" w:color="auto" w:sz="6" w:space="0"/>
              <w:bottom w:val="double" w:color="auto" w:sz="6" w:space="0"/>
              <w:right w:val="single" w:color="auto" w:sz="6" w:space="0"/>
            </w:tcBorders>
          </w:tcPr>
          <w:p>
            <w:pPr>
              <w:rPr>
                <w:ins w:id="486" w:author="pengjh" w:date="2016-12-30T11:02:00Z"/>
                <w:rFonts w:cs="Arial"/>
                <w:b/>
                <w:lang w:val="en-GB"/>
              </w:rPr>
            </w:pPr>
            <w:ins w:id="487" w:author="pengjh" w:date="2016-12-30T11:02:00Z">
              <w:r>
                <w:rPr>
                  <w:rFonts w:cs="Arial"/>
                  <w:b/>
                  <w:lang w:val="en-GB"/>
                </w:rPr>
                <w:t>M</w:t>
              </w:r>
            </w:ins>
            <w:ins w:id="488" w:author="pengjh" w:date="2016-12-30T11:02:00Z">
              <w:r>
                <w:rPr>
                  <w:rFonts w:hint="eastAsia" w:cs="Arial"/>
                  <w:b/>
                  <w:lang w:val="en-GB"/>
                </w:rPr>
                <w:t>sisdn</w:t>
              </w:r>
            </w:ins>
          </w:p>
        </w:tc>
        <w:tc>
          <w:tcPr>
            <w:tcW w:w="1800" w:type="dxa"/>
            <w:tcBorders>
              <w:top w:val="double" w:color="auto" w:sz="6" w:space="0"/>
              <w:left w:val="single" w:color="auto" w:sz="6" w:space="0"/>
              <w:bottom w:val="double" w:color="auto" w:sz="6" w:space="0"/>
              <w:right w:val="single" w:color="auto" w:sz="6" w:space="0"/>
            </w:tcBorders>
          </w:tcPr>
          <w:p>
            <w:pPr>
              <w:rPr>
                <w:ins w:id="489" w:author="pengjh" w:date="2016-12-30T11:02:00Z"/>
                <w:rFonts w:cs="Arial"/>
                <w:b/>
              </w:rPr>
            </w:pPr>
            <w:ins w:id="490" w:author="pengjh" w:date="2016-12-30T11:02:00Z">
              <w:r>
                <w:rPr>
                  <w:rFonts w:cs="Arial"/>
                  <w:b/>
                </w:rPr>
                <w:t>Var</w:t>
              </w:r>
            </w:ins>
            <w:ins w:id="491" w:author="pengjh" w:date="2016-12-30T11:02:00Z">
              <w:r>
                <w:rPr>
                  <w:rFonts w:cs="Arial"/>
                  <w:b/>
                  <w:lang w:val="en-GB"/>
                </w:rPr>
                <w:t>c</w:t>
              </w:r>
            </w:ins>
            <w:ins w:id="492" w:author="pengjh" w:date="2016-12-30T11:02:00Z">
              <w:r>
                <w:rPr>
                  <w:rFonts w:cs="Arial"/>
                  <w:b/>
                </w:rPr>
                <w:t>har2(</w:t>
              </w:r>
            </w:ins>
            <w:ins w:id="493" w:author="pengjh" w:date="2016-12-30T11:02:00Z">
              <w:r>
                <w:rPr>
                  <w:rFonts w:hint="eastAsia" w:cs="Arial"/>
                  <w:b/>
                </w:rPr>
                <w:t>30</w:t>
              </w:r>
            </w:ins>
            <w:ins w:id="494" w:author="pengjh" w:date="2016-12-30T11:02:00Z">
              <w:r>
                <w:rPr>
                  <w:rFonts w:cs="Arial"/>
                  <w:b/>
                </w:rPr>
                <w:t>)</w:t>
              </w:r>
            </w:ins>
          </w:p>
        </w:tc>
        <w:tc>
          <w:tcPr>
            <w:tcW w:w="1080" w:type="dxa"/>
            <w:tcBorders>
              <w:top w:val="double" w:color="auto" w:sz="6" w:space="0"/>
              <w:left w:val="single" w:color="auto" w:sz="6" w:space="0"/>
              <w:bottom w:val="double" w:color="auto" w:sz="6" w:space="0"/>
              <w:right w:val="single" w:color="auto" w:sz="6" w:space="0"/>
            </w:tcBorders>
          </w:tcPr>
          <w:p>
            <w:pPr>
              <w:jc w:val="center"/>
              <w:rPr>
                <w:ins w:id="495" w:author="pengjh" w:date="2016-12-30T11:02:00Z"/>
                <w:rFonts w:cs="Arial"/>
                <w:b/>
                <w:lang w:val="en-GB"/>
              </w:rPr>
            </w:pPr>
            <w:ins w:id="496" w:author="pengjh" w:date="2016-12-30T11:02:00Z">
              <w:r>
                <w:rPr>
                  <w:rFonts w:hint="eastAsia" w:cs="Arial"/>
                  <w:b/>
                  <w:lang w:val="en-GB"/>
                </w:rPr>
                <w:t>是</w:t>
              </w:r>
            </w:ins>
          </w:p>
        </w:tc>
        <w:tc>
          <w:tcPr>
            <w:tcW w:w="3734" w:type="dxa"/>
            <w:tcBorders>
              <w:top w:val="double" w:color="auto" w:sz="6" w:space="0"/>
              <w:left w:val="single" w:color="auto" w:sz="6" w:space="0"/>
              <w:bottom w:val="double" w:color="auto" w:sz="6" w:space="0"/>
              <w:right w:val="double" w:color="auto" w:sz="6" w:space="0"/>
            </w:tcBorders>
          </w:tcPr>
          <w:p>
            <w:pPr>
              <w:rPr>
                <w:ins w:id="497" w:author="pengjh" w:date="2016-12-30T11:02:00Z"/>
                <w:rFonts w:cs="Arial"/>
                <w:b/>
              </w:rPr>
            </w:pPr>
            <w:ins w:id="498" w:author="pengjh" w:date="2016-12-30T11:02:00Z">
              <w:r>
                <w:rPr>
                  <w:rFonts w:hint="eastAsia" w:cs="Arial"/>
                  <w:b/>
                </w:rPr>
                <w:t>用于对照的号码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99" w:author="pengjh" w:date="2016-12-30T11:02:00Z"/>
        </w:trPr>
        <w:tc>
          <w:tcPr>
            <w:tcW w:w="1800" w:type="dxa"/>
            <w:tcBorders>
              <w:top w:val="double" w:color="auto" w:sz="6" w:space="0"/>
              <w:left w:val="double" w:color="auto" w:sz="6" w:space="0"/>
              <w:bottom w:val="double" w:color="auto" w:sz="6" w:space="0"/>
              <w:right w:val="single" w:color="auto" w:sz="6" w:space="0"/>
            </w:tcBorders>
          </w:tcPr>
          <w:p>
            <w:pPr>
              <w:rPr>
                <w:ins w:id="500" w:author="pengjh" w:date="2016-12-30T11:02:00Z"/>
                <w:rFonts w:cs="Arial"/>
                <w:b/>
                <w:lang w:val="en-GB"/>
              </w:rPr>
            </w:pPr>
            <w:ins w:id="501" w:author="pengjh" w:date="2016-12-30T11:02:00Z">
              <w:r>
                <w:rPr>
                  <w:rFonts w:cs="Arial"/>
                  <w:b/>
                  <w:lang w:val="en-GB"/>
                </w:rPr>
                <w:t>M</w:t>
              </w:r>
            </w:ins>
            <w:ins w:id="502" w:author="pengjh" w:date="2016-12-30T11:02:00Z">
              <w:r>
                <w:rPr>
                  <w:rFonts w:hint="eastAsia" w:cs="Arial"/>
                  <w:b/>
                  <w:lang w:val="en-GB"/>
                </w:rPr>
                <w:t>sisdn</w:t>
              </w:r>
            </w:ins>
            <w:ins w:id="503" w:author="pengjh" w:date="2016-12-30T11:02:00Z">
              <w:r>
                <w:rPr>
                  <w:rFonts w:hint="eastAsia" w:cs="Arial"/>
                </w:rPr>
                <w:t>_Type</w:t>
              </w:r>
            </w:ins>
          </w:p>
        </w:tc>
        <w:tc>
          <w:tcPr>
            <w:tcW w:w="1800" w:type="dxa"/>
            <w:tcBorders>
              <w:top w:val="double" w:color="auto" w:sz="6" w:space="0"/>
              <w:left w:val="single" w:color="auto" w:sz="6" w:space="0"/>
              <w:bottom w:val="double" w:color="auto" w:sz="6" w:space="0"/>
              <w:right w:val="single" w:color="auto" w:sz="6" w:space="0"/>
            </w:tcBorders>
          </w:tcPr>
          <w:p>
            <w:pPr>
              <w:rPr>
                <w:ins w:id="504" w:author="pengjh" w:date="2016-12-30T11:02:00Z"/>
                <w:rFonts w:cs="Arial"/>
                <w:b/>
              </w:rPr>
            </w:pPr>
            <w:ins w:id="505" w:author="pengjh" w:date="2016-12-30T11:02:00Z">
              <w:r>
                <w:rPr>
                  <w:rFonts w:cs="Arial"/>
                  <w:lang w:val="en-GB"/>
                </w:rPr>
                <w:t>Number(1)</w:t>
              </w:r>
            </w:ins>
          </w:p>
        </w:tc>
        <w:tc>
          <w:tcPr>
            <w:tcW w:w="1080" w:type="dxa"/>
            <w:tcBorders>
              <w:top w:val="double" w:color="auto" w:sz="6" w:space="0"/>
              <w:left w:val="single" w:color="auto" w:sz="6" w:space="0"/>
              <w:bottom w:val="double" w:color="auto" w:sz="6" w:space="0"/>
              <w:right w:val="single" w:color="auto" w:sz="6" w:space="0"/>
            </w:tcBorders>
          </w:tcPr>
          <w:p>
            <w:pPr>
              <w:jc w:val="center"/>
              <w:rPr>
                <w:ins w:id="506" w:author="pengjh" w:date="2016-12-30T11:02:00Z"/>
                <w:rFonts w:cs="Arial"/>
                <w:b/>
                <w:lang w:val="en-GB"/>
              </w:rPr>
            </w:pPr>
          </w:p>
        </w:tc>
        <w:tc>
          <w:tcPr>
            <w:tcW w:w="3734" w:type="dxa"/>
            <w:tcBorders>
              <w:top w:val="double" w:color="auto" w:sz="6" w:space="0"/>
              <w:left w:val="single" w:color="auto" w:sz="6" w:space="0"/>
              <w:bottom w:val="double" w:color="auto" w:sz="6" w:space="0"/>
              <w:right w:val="double" w:color="auto" w:sz="6" w:space="0"/>
            </w:tcBorders>
          </w:tcPr>
          <w:p>
            <w:pPr>
              <w:rPr>
                <w:ins w:id="507" w:author="pengjh" w:date="2016-12-30T11:02:00Z"/>
                <w:rFonts w:cs="Arial"/>
              </w:rPr>
            </w:pPr>
            <w:ins w:id="508" w:author="pengjh" w:date="2016-12-30T11:02:00Z">
              <w:r>
                <w:rPr>
                  <w:rFonts w:hint="eastAsia" w:cs="Arial"/>
                </w:rPr>
                <w:t>号码类型</w:t>
              </w:r>
            </w:ins>
          </w:p>
          <w:p>
            <w:pPr>
              <w:rPr>
                <w:ins w:id="509" w:author="pengjh" w:date="2016-12-30T11:02:00Z"/>
                <w:rFonts w:cs="Arial"/>
                <w:b/>
              </w:rPr>
            </w:pPr>
            <w:ins w:id="510" w:author="pengjh" w:date="2016-12-30T11:02:00Z">
              <w:r>
                <w:rPr>
                  <w:rFonts w:cs="Arial"/>
                </w:rPr>
                <w:t>1.</w:t>
              </w:r>
            </w:ins>
            <w:ins w:id="511" w:author="pengjh" w:date="2016-12-30T11:02:00Z">
              <w:r>
                <w:rPr>
                  <w:rFonts w:hint="eastAsia" w:cs="Arial"/>
                </w:rPr>
                <w:t>一卡多号用户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512" w:author="pengjh" w:date="2016-12-30T11:02:00Z"/>
        </w:trPr>
        <w:tc>
          <w:tcPr>
            <w:tcW w:w="1800" w:type="dxa"/>
            <w:tcBorders>
              <w:top w:val="double" w:color="auto" w:sz="6" w:space="0"/>
              <w:left w:val="double" w:color="auto" w:sz="6" w:space="0"/>
              <w:bottom w:val="double" w:color="auto" w:sz="6" w:space="0"/>
              <w:right w:val="single" w:color="auto" w:sz="6" w:space="0"/>
            </w:tcBorders>
          </w:tcPr>
          <w:p>
            <w:pPr>
              <w:rPr>
                <w:ins w:id="513" w:author="pengjh" w:date="2016-12-30T11:02:00Z"/>
                <w:rFonts w:cs="Arial"/>
              </w:rPr>
            </w:pPr>
            <w:ins w:id="514" w:author="pengjh" w:date="2016-12-30T11:02:00Z">
              <w:r>
                <w:rPr>
                  <w:rFonts w:cs="Arial"/>
                </w:rPr>
                <w:t xml:space="preserve">INTIME </w:t>
              </w:r>
            </w:ins>
          </w:p>
        </w:tc>
        <w:tc>
          <w:tcPr>
            <w:tcW w:w="1800" w:type="dxa"/>
            <w:tcBorders>
              <w:top w:val="double" w:color="auto" w:sz="6" w:space="0"/>
              <w:left w:val="single" w:color="auto" w:sz="6" w:space="0"/>
              <w:bottom w:val="double" w:color="auto" w:sz="6" w:space="0"/>
              <w:right w:val="single" w:color="auto" w:sz="6" w:space="0"/>
            </w:tcBorders>
          </w:tcPr>
          <w:p>
            <w:pPr>
              <w:rPr>
                <w:ins w:id="515" w:author="pengjh" w:date="2016-12-30T11:02:00Z"/>
                <w:rFonts w:cs="Arial"/>
              </w:rPr>
            </w:pPr>
            <w:ins w:id="516" w:author="pengjh" w:date="2016-12-30T11:02:00Z">
              <w:r>
                <w:rPr>
                  <w:rFonts w:hint="eastAsia" w:cs="Arial"/>
                </w:rPr>
                <w:t>Date</w:t>
              </w:r>
            </w:ins>
          </w:p>
        </w:tc>
        <w:tc>
          <w:tcPr>
            <w:tcW w:w="1080" w:type="dxa"/>
            <w:tcBorders>
              <w:top w:val="double" w:color="auto" w:sz="6" w:space="0"/>
              <w:left w:val="single" w:color="auto" w:sz="6" w:space="0"/>
              <w:bottom w:val="double" w:color="auto" w:sz="6" w:space="0"/>
              <w:right w:val="single" w:color="auto" w:sz="6" w:space="0"/>
            </w:tcBorders>
          </w:tcPr>
          <w:p>
            <w:pPr>
              <w:jc w:val="center"/>
              <w:rPr>
                <w:ins w:id="517" w:author="pengjh" w:date="2016-12-30T11:02:00Z"/>
                <w:rFonts w:cs="Arial"/>
              </w:rPr>
            </w:pPr>
          </w:p>
        </w:tc>
        <w:tc>
          <w:tcPr>
            <w:tcW w:w="3734" w:type="dxa"/>
            <w:tcBorders>
              <w:top w:val="double" w:color="auto" w:sz="6" w:space="0"/>
              <w:left w:val="single" w:color="auto" w:sz="6" w:space="0"/>
              <w:bottom w:val="double" w:color="auto" w:sz="6" w:space="0"/>
              <w:right w:val="double" w:color="auto" w:sz="6" w:space="0"/>
            </w:tcBorders>
          </w:tcPr>
          <w:p>
            <w:pPr>
              <w:rPr>
                <w:ins w:id="518" w:author="pengjh" w:date="2016-12-30T11:02:00Z"/>
                <w:rFonts w:cs="Arial"/>
              </w:rPr>
            </w:pPr>
            <w:ins w:id="519" w:author="pengjh" w:date="2016-12-30T11:02:00Z">
              <w:r>
                <w:rPr>
                  <w:rFonts w:hint="eastAsia" w:cs="Arial"/>
                </w:rPr>
                <w:t>创建时间</w:t>
              </w:r>
            </w:ins>
          </w:p>
        </w:tc>
      </w:tr>
    </w:tbl>
    <w:p>
      <w:pPr>
        <w:rPr>
          <w:ins w:id="520" w:author="pengjh" w:date="2016-12-30T11:02:00Z"/>
          <w:rFonts w:cs="Arial"/>
          <w:b/>
        </w:rPr>
      </w:pPr>
      <w:ins w:id="521" w:author="pengjh" w:date="2016-12-30T11:02:00Z">
        <w:r>
          <w:rPr>
            <w:rFonts w:hint="eastAsia" w:cs="Arial"/>
            <w:b/>
          </w:rPr>
          <w:t>[主键]</w:t>
        </w:r>
      </w:ins>
    </w:p>
    <w:p>
      <w:pPr>
        <w:rPr>
          <w:ins w:id="522" w:author="pengjh" w:date="2016-12-30T11:02:00Z"/>
          <w:rFonts w:cs="Arial"/>
        </w:rPr>
      </w:pPr>
      <w:ins w:id="523" w:author="pengjh" w:date="2016-12-30T11:02:00Z">
        <w:r>
          <w:rPr>
            <w:rFonts w:hint="eastAsia" w:cs="Arial"/>
          </w:rPr>
          <w:t>PK_</w:t>
        </w:r>
      </w:ins>
      <w:ins w:id="524" w:author="pengjh" w:date="2016-12-30T11:02:00Z">
        <w:r>
          <w:rPr>
            <w:rFonts w:hint="eastAsia"/>
          </w:rPr>
          <w:t xml:space="preserve"> BlackCall</w:t>
        </w:r>
      </w:ins>
      <w:ins w:id="525" w:author="pengjh" w:date="2016-12-30T11:02:00Z">
        <w:r>
          <w:rPr/>
          <w:t>Contrast</w:t>
        </w:r>
      </w:ins>
      <w:ins w:id="526" w:author="pengjh" w:date="2016-12-30T11:02:00Z">
        <w:r>
          <w:rPr>
            <w:rFonts w:hint="eastAsia" w:cs="Arial"/>
          </w:rPr>
          <w:t xml:space="preserve"> (</w:t>
        </w:r>
      </w:ins>
      <w:ins w:id="527" w:author="pengjh" w:date="2016-12-30T11:02:00Z">
        <w:r>
          <w:rPr>
            <w:rFonts w:cs="Arial"/>
            <w:b/>
            <w:lang w:val="en-GB"/>
          </w:rPr>
          <w:t>M</w:t>
        </w:r>
      </w:ins>
      <w:ins w:id="528" w:author="pengjh" w:date="2016-12-30T11:02:00Z">
        <w:r>
          <w:rPr>
            <w:rFonts w:hint="eastAsia" w:cs="Arial"/>
            <w:b/>
            <w:lang w:val="en-GB"/>
          </w:rPr>
          <w:t>sisdn</w:t>
        </w:r>
      </w:ins>
      <w:ins w:id="529" w:author="pengjh" w:date="2016-12-30T11:02:00Z">
        <w:r>
          <w:rPr>
            <w:rFonts w:hint="eastAsia" w:cs="Arial"/>
          </w:rPr>
          <w:t>);</w:t>
        </w:r>
      </w:ins>
    </w:p>
    <w:p>
      <w:pPr>
        <w:rPr>
          <w:ins w:id="530" w:author="pengjh" w:date="2016-12-30T11:02:00Z"/>
          <w:b/>
        </w:rPr>
      </w:pPr>
      <w:ins w:id="531" w:author="pengjh" w:date="2016-12-30T11:02:00Z">
        <w:r>
          <w:rPr>
            <w:rFonts w:hint="eastAsia"/>
            <w:b/>
          </w:rPr>
          <w:t>[索引]</w:t>
        </w:r>
      </w:ins>
    </w:p>
    <w:p>
      <w:pPr>
        <w:rPr>
          <w:ins w:id="532" w:author="pengjh" w:date="2016-12-30T11:02:00Z"/>
        </w:rPr>
      </w:pPr>
      <w:ins w:id="533" w:author="pengjh" w:date="2016-12-30T11:02:00Z">
        <w:r>
          <w:rPr>
            <w:rFonts w:hint="eastAsia"/>
          </w:rPr>
          <w:t>无。</w:t>
        </w:r>
      </w:ins>
    </w:p>
    <w:p>
      <w:pPr>
        <w:rPr>
          <w:ins w:id="534" w:author="pengjh" w:date="2016-12-30T11:02:00Z"/>
        </w:rPr>
      </w:pPr>
    </w:p>
    <w:p/>
    <w:p>
      <w:pPr>
        <w:pStyle w:val="4"/>
      </w:pPr>
      <w:bookmarkStart w:id="403" w:name="_Toc384194034"/>
      <w:r>
        <w:t>SSMN_OTHER_REG</w:t>
      </w:r>
      <w:bookmarkEnd w:id="403"/>
    </w:p>
    <w:p>
      <w:pPr>
        <w:rPr>
          <w:rFonts w:cs="Arial"/>
          <w:b/>
        </w:rPr>
      </w:pPr>
      <w:r>
        <w:rPr>
          <w:rFonts w:hint="eastAsia" w:cs="Arial"/>
          <w:b/>
        </w:rPr>
        <w:t>[功能]</w:t>
      </w:r>
    </w:p>
    <w:p>
      <w:pPr>
        <w:rPr>
          <w:rFonts w:cs="Arial"/>
        </w:rPr>
      </w:pPr>
      <w:r>
        <w:rPr>
          <w:rFonts w:hint="eastAsia" w:cs="Arial"/>
        </w:rPr>
        <w:t>该表主要用于存储SSMN非自主注册用户的信息。</w:t>
      </w:r>
    </w:p>
    <w:p>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Cs/>
              </w:rPr>
            </w:pPr>
            <w:r>
              <w:rPr>
                <w:rFonts w:cs="Arial"/>
                <w:bCs/>
                <w:lang w:val="en-GB"/>
              </w:rPr>
              <w:t>SSMN虚</w:t>
            </w:r>
            <w:r>
              <w:rPr>
                <w:rFonts w:cs="Arial"/>
                <w:bCs/>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OperatorID</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Cs/>
              </w:rPr>
              <w:t>Var</w:t>
            </w:r>
            <w:r>
              <w:rPr>
                <w:rFonts w:cs="Arial"/>
                <w:bCs/>
                <w:lang w:val="en-GB"/>
              </w:rPr>
              <w:t>c</w:t>
            </w:r>
            <w:r>
              <w:rPr>
                <w:rFonts w:cs="Arial"/>
                <w:bCs/>
              </w:rPr>
              <w:t>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操作员ID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Sub_Manner</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1: Web注册</w:t>
            </w:r>
          </w:p>
          <w:p>
            <w:pPr>
              <w:rPr>
                <w:rFonts w:cs="Arial"/>
              </w:rPr>
            </w:pPr>
            <w:r>
              <w:rPr>
                <w:rFonts w:hint="eastAsia" w:cs="Arial"/>
              </w:rPr>
              <w:t>2: SLP注册</w:t>
            </w:r>
          </w:p>
          <w:p>
            <w:pPr>
              <w:rPr>
                <w:rFonts w:cs="Arial"/>
              </w:rPr>
            </w:pPr>
            <w:r>
              <w:rPr>
                <w:rFonts w:hint="eastAsia" w:cs="Arial"/>
              </w:rPr>
              <w:t>3: 脚本注册</w:t>
            </w:r>
          </w:p>
          <w:p>
            <w:pPr>
              <w:rPr>
                <w:rFonts w:cs="Arial"/>
              </w:rPr>
            </w:pPr>
            <w:r>
              <w:rPr>
                <w:rFonts w:hint="eastAsia" w:cs="Arial"/>
              </w:rPr>
              <w:t>4:短信注册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Sub_Date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操作类型</w:t>
            </w:r>
          </w:p>
          <w:p>
            <w:pPr>
              <w:rPr>
                <w:rFonts w:cs="Arial"/>
              </w:rPr>
            </w:pPr>
            <w:r>
              <w:rPr>
                <w:rFonts w:hint="eastAsia" w:cs="Arial"/>
              </w:rPr>
              <w:t>1: 注册用户</w:t>
            </w:r>
          </w:p>
          <w:p>
            <w:pPr>
              <w:rPr>
                <w:rFonts w:cs="Arial"/>
              </w:rPr>
            </w:pPr>
            <w:r>
              <w:rPr>
                <w:rFonts w:hint="eastAsia" w:cs="Arial"/>
              </w:rPr>
              <w:t>2: 申请虚号码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1</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p>
            <w:pPr>
              <w:rPr>
                <w:rFonts w:cs="Arial"/>
              </w:rPr>
            </w:pPr>
            <w:r>
              <w:rPr>
                <w:rFonts w:hint="eastAsia" w:cs="Arial"/>
              </w:rPr>
              <w:t>安徽联通电话营销的计费类型</w:t>
            </w:r>
          </w:p>
          <w:p>
            <w:pPr>
              <w:rPr>
                <w:rFonts w:cs="Arial"/>
              </w:rPr>
            </w:pPr>
            <w:r>
              <w:rPr>
                <w:rFonts w:hint="eastAsia" w:cs="Arial"/>
              </w:rPr>
              <w:t>0：包月</w:t>
            </w:r>
          </w:p>
          <w:p>
            <w:pPr>
              <w:rPr>
                <w:rFonts w:cs="Arial"/>
              </w:rPr>
            </w:pPr>
            <w:r>
              <w:rPr>
                <w:rFonts w:hint="eastAsia" w:cs="Arial"/>
              </w:rPr>
              <w:t>1：包季</w:t>
            </w:r>
          </w:p>
          <w:p>
            <w:pPr>
              <w:rPr>
                <w:rFonts w:cs="Arial"/>
              </w:rPr>
            </w:pPr>
            <w:r>
              <w:rPr>
                <w:rFonts w:hint="eastAsia" w:cs="Arial"/>
              </w:rPr>
              <w:t>2：包半年</w:t>
            </w:r>
          </w:p>
          <w:p>
            <w:pPr>
              <w:rPr>
                <w:rFonts w:cs="Arial"/>
              </w:rPr>
            </w:pPr>
            <w:r>
              <w:rPr>
                <w:rFonts w:hint="eastAsia" w:cs="Arial"/>
              </w:rPr>
              <w:t>3：包年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2</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p>
            <w:pPr>
              <w:rPr>
                <w:rFonts w:cs="Arial"/>
              </w:rPr>
            </w:pPr>
            <w:r>
              <w:rPr>
                <w:rFonts w:hint="eastAsia" w:cs="Arial"/>
              </w:rPr>
              <w:t>安徽联通电话营销计费模块的上次计费时间</w:t>
            </w:r>
          </w:p>
          <w:p>
            <w:pPr>
              <w:rPr>
                <w:rFonts w:cs="Arial"/>
              </w:rPr>
            </w:pPr>
            <w:r>
              <w:rPr>
                <w:rFonts w:hint="eastAsia" w:cs="Arial"/>
              </w:rPr>
              <w:t>YYYYMMDDHH24MISS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3</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bl>
    <w:p>
      <w:pPr>
        <w:rPr>
          <w:rFonts w:cs="Arial"/>
          <w:b/>
        </w:rPr>
      </w:pPr>
      <w:r>
        <w:rPr>
          <w:rFonts w:hint="eastAsia" w:cs="Arial"/>
          <w:b/>
        </w:rPr>
        <w:t>[主键]</w:t>
      </w:r>
    </w:p>
    <w:p>
      <w:pPr>
        <w:rPr>
          <w:rFonts w:cs="Arial"/>
        </w:rPr>
      </w:pPr>
      <w:r>
        <w:rPr>
          <w:rFonts w:hint="eastAsia" w:cs="Arial"/>
        </w:rPr>
        <w:t>PK_</w:t>
      </w:r>
      <w:r>
        <w:rPr>
          <w:rFonts w:cs="Arial"/>
        </w:rPr>
        <w:t>SSMN_OTHER_REG</w:t>
      </w:r>
      <w:r>
        <w:rPr>
          <w:rFonts w:hint="eastAsia" w:cs="Arial"/>
        </w:rPr>
        <w:t>(</w:t>
      </w:r>
      <w:r>
        <w:rPr>
          <w:rFonts w:cs="Arial"/>
          <w:lang w:val="en-GB"/>
        </w:rPr>
        <w:t>MSISDN</w:t>
      </w:r>
      <w:r>
        <w:rPr>
          <w:rFonts w:hint="eastAsia" w:cs="Arial"/>
          <w:lang w:val="en-GB"/>
        </w:rPr>
        <w:t xml:space="preserve">, </w:t>
      </w:r>
      <w:r>
        <w:rPr>
          <w:rFonts w:cs="Arial"/>
          <w:bCs/>
        </w:rPr>
        <w:t>SSMNNumber</w:t>
      </w:r>
      <w:r>
        <w:rPr>
          <w:rFonts w:hint="eastAsia" w:cs="Arial"/>
          <w:bCs/>
        </w:rPr>
        <w:t xml:space="preserve">, </w:t>
      </w:r>
      <w:r>
        <w:rPr>
          <w:rFonts w:hint="eastAsia" w:cs="Arial"/>
          <w:lang w:val="en-GB"/>
        </w:rPr>
        <w:t>Sub_Date</w:t>
      </w:r>
      <w:r>
        <w:rPr>
          <w:rFonts w:hint="eastAsia" w:cs="Arial"/>
        </w:rPr>
        <w:t>);</w:t>
      </w:r>
    </w:p>
    <w:p>
      <w:pPr>
        <w:rPr>
          <w:b/>
        </w:rPr>
      </w:pPr>
      <w:r>
        <w:rPr>
          <w:rFonts w:hint="eastAsia"/>
          <w:b/>
        </w:rPr>
        <w:t>[索引]</w:t>
      </w:r>
    </w:p>
    <w:p>
      <w:r>
        <w:rPr>
          <w:rFonts w:hint="eastAsia"/>
        </w:rPr>
        <w:t>无。</w:t>
      </w:r>
    </w:p>
    <w:p/>
    <w:p>
      <w:pPr>
        <w:pStyle w:val="4"/>
      </w:pPr>
      <w:bookmarkStart w:id="404" w:name="_Toc384194035"/>
      <w:r>
        <w:t>SSMN_P_CANCEL_NUM</w:t>
      </w:r>
      <w:bookmarkEnd w:id="404"/>
    </w:p>
    <w:p>
      <w:pPr>
        <w:rPr>
          <w:rFonts w:cs="Arial"/>
          <w:b/>
        </w:rPr>
      </w:pPr>
      <w:r>
        <w:rPr>
          <w:rFonts w:hint="eastAsia" w:cs="Arial"/>
          <w:b/>
        </w:rPr>
        <w:t>[功能]</w:t>
      </w:r>
    </w:p>
    <w:p>
      <w:pPr>
        <w:rPr>
          <w:rFonts w:cs="Arial"/>
        </w:rPr>
      </w:pPr>
      <w:r>
        <w:rPr>
          <w:rFonts w:hint="eastAsia" w:cs="Arial"/>
        </w:rPr>
        <w:t>该表主要用于存储SSMN预注销虚号码（当月注册又注销）的信息。</w:t>
      </w:r>
    </w:p>
    <w:p>
      <w:pPr>
        <w:rPr>
          <w:rFonts w:cs="Arial"/>
          <w:b/>
        </w:rPr>
      </w:pPr>
      <w:r>
        <w:rPr>
          <w:rFonts w:hint="eastAsia" w:cs="Arial"/>
          <w:b/>
        </w:rPr>
        <w:t>[表定义]</w:t>
      </w:r>
    </w:p>
    <w:p/>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Cs/>
              </w:rPr>
            </w:pPr>
            <w:r>
              <w:rPr>
                <w:rFonts w:cs="Arial"/>
                <w:bCs/>
                <w:lang w:val="en-GB"/>
              </w:rPr>
              <w:t>SSMN虚</w:t>
            </w:r>
            <w:r>
              <w:rPr>
                <w:rFonts w:cs="Arial"/>
                <w:bCs/>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虚号码注销时间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Cancel_Manner</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1: Web注销</w:t>
            </w:r>
          </w:p>
          <w:p>
            <w:pPr>
              <w:rPr>
                <w:rFonts w:cs="Arial"/>
              </w:rPr>
            </w:pPr>
            <w:r>
              <w:rPr>
                <w:rFonts w:hint="eastAsia" w:cs="Arial"/>
              </w:rPr>
              <w:t>2: SLP注销</w:t>
            </w:r>
          </w:p>
          <w:p>
            <w:pPr>
              <w:rPr>
                <w:rFonts w:cs="Arial"/>
              </w:rPr>
            </w:pPr>
            <w:r>
              <w:rPr>
                <w:rFonts w:hint="eastAsia" w:cs="Arial"/>
              </w:rPr>
              <w:t>3: 短信注销</w:t>
            </w:r>
          </w:p>
          <w:p>
            <w:pPr>
              <w:rPr>
                <w:rFonts w:cs="Arial"/>
              </w:rPr>
            </w:pPr>
            <w:r>
              <w:rPr>
                <w:rFonts w:hint="eastAsia" w:cs="Arial"/>
              </w:rPr>
              <w:t>5: 非自主注销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类型</w:t>
            </w:r>
          </w:p>
          <w:p>
            <w:pPr>
              <w:rPr>
                <w:rFonts w:cs="Arial"/>
              </w:rPr>
            </w:pPr>
            <w:r>
              <w:rPr>
                <w:rFonts w:hint="eastAsia" w:cs="Arial"/>
              </w:rPr>
              <w:t>1: 待处理的虚号码</w:t>
            </w:r>
          </w:p>
          <w:p>
            <w:pPr>
              <w:rPr>
                <w:rFonts w:cs="Arial"/>
              </w:rPr>
            </w:pPr>
            <w:r>
              <w:rPr>
                <w:rFonts w:hint="eastAsia" w:cs="Arial"/>
              </w:rPr>
              <w:t>2: 已经处理过的虚号码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1</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2</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3</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bl>
    <w:p/>
    <w:p>
      <w:pPr>
        <w:rPr>
          <w:rFonts w:cs="Arial"/>
          <w:b/>
        </w:rPr>
      </w:pPr>
      <w:r>
        <w:rPr>
          <w:rFonts w:hint="eastAsia" w:cs="Arial"/>
          <w:b/>
        </w:rPr>
        <w:t>[主键]</w:t>
      </w:r>
    </w:p>
    <w:p>
      <w:pPr>
        <w:rPr>
          <w:rFonts w:cs="Arial"/>
        </w:rPr>
      </w:pPr>
      <w:r>
        <w:rPr>
          <w:rFonts w:hint="eastAsia" w:cs="Arial"/>
        </w:rPr>
        <w:t>PK_</w:t>
      </w:r>
      <w:r>
        <w:rPr>
          <w:rFonts w:cs="Arial"/>
        </w:rPr>
        <w:t>SSMN_</w:t>
      </w:r>
      <w:r>
        <w:rPr>
          <w:rFonts w:hint="eastAsia" w:cs="Arial"/>
        </w:rPr>
        <w:t>P_CANCEL</w:t>
      </w:r>
      <w:r>
        <w:rPr>
          <w:rFonts w:cs="Arial"/>
        </w:rPr>
        <w:t>_</w:t>
      </w:r>
      <w:r>
        <w:rPr>
          <w:rFonts w:hint="eastAsia" w:cs="Arial"/>
        </w:rPr>
        <w:t>NUM(</w:t>
      </w:r>
      <w:r>
        <w:rPr>
          <w:rFonts w:cs="Arial"/>
          <w:lang w:val="en-GB"/>
        </w:rPr>
        <w:t>MSISDN</w:t>
      </w:r>
      <w:r>
        <w:rPr>
          <w:rFonts w:hint="eastAsia" w:cs="Arial"/>
          <w:lang w:val="en-GB"/>
        </w:rPr>
        <w:t xml:space="preserve">, </w:t>
      </w:r>
      <w:r>
        <w:rPr>
          <w:rFonts w:cs="Arial"/>
          <w:bCs/>
        </w:rPr>
        <w:t>SSMNNumber</w:t>
      </w:r>
      <w:r>
        <w:rPr>
          <w:rFonts w:hint="eastAsia" w:cs="Arial"/>
          <w:bCs/>
        </w:rPr>
        <w:t xml:space="preserve">, </w:t>
      </w:r>
      <w:r>
        <w:rPr>
          <w:rFonts w:hint="eastAsia" w:cs="Arial"/>
          <w:lang w:val="en-GB"/>
        </w:rPr>
        <w:t>Cancel_Date</w:t>
      </w:r>
      <w:r>
        <w:rPr>
          <w:rFonts w:hint="eastAsia" w:cs="Arial"/>
        </w:rPr>
        <w:t>);</w:t>
      </w:r>
    </w:p>
    <w:p>
      <w:pPr>
        <w:rPr>
          <w:b/>
        </w:rPr>
      </w:pPr>
      <w:r>
        <w:rPr>
          <w:rFonts w:hint="eastAsia"/>
          <w:b/>
        </w:rPr>
        <w:t>[索引]</w:t>
      </w:r>
    </w:p>
    <w:p>
      <w:r>
        <w:rPr>
          <w:rFonts w:hint="eastAsia"/>
        </w:rPr>
        <w:t>无。</w:t>
      </w:r>
    </w:p>
    <w:p/>
    <w:p>
      <w:pPr>
        <w:pStyle w:val="4"/>
        <w:rPr>
          <w:lang w:val="en-GB"/>
        </w:rPr>
      </w:pPr>
      <w:bookmarkStart w:id="405" w:name="_Toc146111132"/>
      <w:bookmarkStart w:id="406" w:name="_Toc145492091"/>
      <w:bookmarkStart w:id="407" w:name="_Toc384194036"/>
      <w:bookmarkStart w:id="408" w:name="_Toc145091319"/>
      <w:bookmarkStart w:id="409" w:name="_Toc145492097"/>
      <w:bookmarkStart w:id="410" w:name="_Toc131219614"/>
      <w:bookmarkStart w:id="411" w:name="_Toc145091325"/>
      <w:r>
        <w:t>SSMN_CHA</w:t>
      </w:r>
      <w:r>
        <w:rPr>
          <w:rFonts w:hint="eastAsia"/>
        </w:rPr>
        <w:t>N</w:t>
      </w:r>
      <w:r>
        <w:t>GE_</w:t>
      </w:r>
      <w:r>
        <w:rPr>
          <w:rFonts w:hint="eastAsia"/>
        </w:rPr>
        <w:t>NUMBERTYPE(虚号码计费状态变化表</w:t>
      </w:r>
      <w:r>
        <w:rPr>
          <w:rFonts w:hint="eastAsia"/>
          <w:lang w:val="en-GB"/>
        </w:rPr>
        <w:t>)</w:t>
      </w:r>
      <w:bookmarkEnd w:id="405"/>
      <w:bookmarkEnd w:id="406"/>
      <w:bookmarkEnd w:id="407"/>
      <w:bookmarkEnd w:id="408"/>
    </w:p>
    <w:p>
      <w:pPr>
        <w:ind w:firstLine="420"/>
      </w:pPr>
      <w:r>
        <w:rPr>
          <w:rFonts w:hint="eastAsia"/>
          <w:lang w:val="en-GB"/>
        </w:rPr>
        <w:t>此表记录虚号码收费、免费状态的变换事件</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4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用户申请虚号码时间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User_Sub_Date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NewNumberType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虚号码的计费类型</w:t>
            </w:r>
          </w:p>
          <w:p>
            <w:pPr>
              <w:rPr>
                <w:rFonts w:cs="Arial"/>
                <w:lang w:val="en-GB"/>
              </w:rPr>
            </w:pPr>
            <w:r>
              <w:rPr>
                <w:rFonts w:hint="eastAsia" w:cs="Arial"/>
                <w:lang w:val="en-GB"/>
              </w:rPr>
              <w:t>0:收费号码</w:t>
            </w:r>
          </w:p>
          <w:p>
            <w:pPr>
              <w:rPr>
                <w:rFonts w:cs="Arial"/>
                <w:lang w:val="en-GB"/>
              </w:rPr>
            </w:pPr>
            <w:r>
              <w:rPr>
                <w:rFonts w:hint="eastAsia" w:cs="Arial"/>
                <w:lang w:val="en-GB"/>
              </w:rPr>
              <w:t>1:免费号码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ChangeTime</w:t>
            </w:r>
          </w:p>
        </w:tc>
        <w:tc>
          <w:tcPr>
            <w:tcW w:w="1617" w:type="dxa"/>
            <w:tcBorders>
              <w:top w:val="double" w:color="auto" w:sz="6" w:space="0"/>
              <w:left w:val="single" w:color="auto" w:sz="6" w:space="0"/>
              <w:bottom w:val="double" w:color="auto" w:sz="6" w:space="0"/>
              <w:right w:val="single" w:color="auto" w:sz="6" w:space="0"/>
            </w:tcBorders>
          </w:tcPr>
          <w:p>
            <w:pPr>
              <w:pStyle w:val="25"/>
            </w:pPr>
            <w:r>
              <w:rPr>
                <w:rFonts w:hint="eastAsia"/>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rPr>
              <w:t>是</w:t>
            </w:r>
          </w:p>
        </w:tc>
        <w:tc>
          <w:tcPr>
            <w:tcW w:w="4860" w:type="dxa"/>
            <w:tcBorders>
              <w:top w:val="double" w:color="auto" w:sz="6" w:space="0"/>
              <w:left w:val="single" w:color="auto" w:sz="6" w:space="0"/>
              <w:bottom w:val="double" w:color="auto" w:sz="6" w:space="0"/>
              <w:right w:val="double" w:color="auto" w:sz="6" w:space="0"/>
            </w:tcBorders>
          </w:tcPr>
          <w:p>
            <w:pPr>
              <w:pStyle w:val="25"/>
            </w:pPr>
            <w:r>
              <w:rPr>
                <w:rFonts w:hint="eastAsia"/>
              </w:rPr>
              <w:t>Numbertype在0，1之间发生变化的时间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是否已经对该记录做过用户帐户处理，只有用户帐户管理模块处理过的记录才交由二次批价模块处理。</w:t>
            </w:r>
          </w:p>
          <w:p>
            <w:pPr>
              <w:rPr>
                <w:rFonts w:cs="Arial"/>
                <w:lang w:val="en-GB"/>
              </w:rPr>
            </w:pPr>
            <w:r>
              <w:rPr>
                <w:rFonts w:hint="eastAsia" w:cs="Arial"/>
                <w:lang w:val="en-GB"/>
              </w:rPr>
              <w:t>0:用户帐户管理模块还没有处理</w:t>
            </w:r>
          </w:p>
          <w:p>
            <w:pPr>
              <w:rPr>
                <w:rFonts w:cs="Arial"/>
                <w:lang w:val="en-GB"/>
              </w:rPr>
            </w:pPr>
            <w:r>
              <w:rPr>
                <w:rFonts w:hint="eastAsia" w:cs="Arial"/>
                <w:lang w:val="en-GB"/>
              </w:rPr>
              <w:t>1:用户帐户管理模块已经处理完毕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TimeStamp</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二次批价处理的时间戳，初始值为1900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 xml:space="preserve"> [主键]</w:t>
      </w:r>
    </w:p>
    <w:p>
      <w:r>
        <w:rPr>
          <w:rFonts w:hint="eastAsia"/>
        </w:rPr>
        <w:t>PK_SSMN_CHANGE_NUMERTYPE(SSMNNumber, ChangeTime)</w:t>
      </w:r>
    </w:p>
    <w:p>
      <w:pPr>
        <w:rPr>
          <w:b/>
        </w:rPr>
      </w:pPr>
      <w:r>
        <w:rPr>
          <w:rFonts w:hint="eastAsia"/>
          <w:b/>
        </w:rPr>
        <w:t>[索引]</w:t>
      </w:r>
    </w:p>
    <w:p>
      <w:r>
        <w:t>IDX1_SSMN_CHANGE_NUMBERTYPE (user_sub_date,msisdn,status)</w:t>
      </w:r>
    </w:p>
    <w:p>
      <w:r>
        <w:t>IDX</w:t>
      </w:r>
      <w:r>
        <w:rPr>
          <w:rFonts w:hint="eastAsia"/>
        </w:rPr>
        <w:t>2</w:t>
      </w:r>
      <w:r>
        <w:t>_SSMN_CHANGE_NUMBERTYPE (status)</w:t>
      </w:r>
    </w:p>
    <w:p>
      <w:r>
        <w:t>IDX</w:t>
      </w:r>
      <w:r>
        <w:rPr>
          <w:rFonts w:hint="eastAsia"/>
        </w:rPr>
        <w:t>4</w:t>
      </w:r>
      <w:r>
        <w:t>_SSMN_CHANGE_NUMBERTYPE (Msisdn,NewNumberType,Initiate_Date)</w:t>
      </w:r>
    </w:p>
    <w:p>
      <w:r>
        <w:t>IDX</w:t>
      </w:r>
      <w:r>
        <w:rPr>
          <w:rFonts w:hint="eastAsia"/>
        </w:rPr>
        <w:t>5</w:t>
      </w:r>
      <w:r>
        <w:t>_SSMN_CHANGE_NUMBERTYPE (TimeStamp)</w:t>
      </w:r>
    </w:p>
    <w:p>
      <w:pPr>
        <w:pStyle w:val="4"/>
        <w:rPr>
          <w:lang w:val="en-GB"/>
        </w:rPr>
      </w:pPr>
      <w:bookmarkStart w:id="412" w:name="_Toc384194037"/>
      <w:bookmarkStart w:id="413" w:name="_Toc145492092"/>
      <w:bookmarkStart w:id="414" w:name="_Toc145091320"/>
      <w:bookmarkStart w:id="415" w:name="_Toc146111133"/>
      <w:r>
        <w:t>SSMN_CHARGE_</w:t>
      </w:r>
      <w:r>
        <w:rPr>
          <w:rFonts w:hint="eastAsia"/>
        </w:rPr>
        <w:t>NUM(计费相关虚号码信息采集表</w:t>
      </w:r>
      <w:r>
        <w:rPr>
          <w:rFonts w:hint="eastAsia"/>
          <w:lang w:val="en-GB"/>
        </w:rPr>
        <w:t>)</w:t>
      </w:r>
      <w:bookmarkEnd w:id="412"/>
      <w:bookmarkEnd w:id="413"/>
      <w:bookmarkEnd w:id="414"/>
      <w:bookmarkEnd w:id="415"/>
    </w:p>
    <w:p>
      <w:pPr>
        <w:ind w:firstLine="420"/>
      </w:pPr>
      <w:r>
        <w:rPr>
          <w:rFonts w:hint="eastAsia"/>
          <w:lang w:val="en-GB"/>
        </w:rPr>
        <w:t>此表记录计费系统初次批价模块采集的计费相关用户虚号码信息</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4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b/>
                <w:lang w:val="en-GB"/>
              </w:rPr>
            </w:pPr>
            <w:r>
              <w:rPr>
                <w:rFonts w:hint="eastAsia" w:cs="Arial"/>
                <w:b/>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用户申请虚号码时间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用户注销虚号码时间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虚号码的计费类型</w:t>
            </w:r>
          </w:p>
          <w:p>
            <w:pPr>
              <w:rPr>
                <w:rFonts w:cs="Arial"/>
                <w:lang w:val="en-GB"/>
              </w:rPr>
            </w:pPr>
            <w:r>
              <w:rPr>
                <w:rFonts w:hint="eastAsia" w:cs="Arial"/>
                <w:lang w:val="en-GB"/>
              </w:rPr>
              <w:t>0:收费号码</w:t>
            </w:r>
          </w:p>
          <w:p>
            <w:pPr>
              <w:rPr>
                <w:rFonts w:cs="Arial"/>
                <w:lang w:val="en-GB"/>
              </w:rPr>
            </w:pPr>
            <w:r>
              <w:rPr>
                <w:rFonts w:hint="eastAsia" w:cs="Arial"/>
                <w:lang w:val="en-GB"/>
              </w:rPr>
              <w:t>1:免费号码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User_Sub_Date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User_Cxl_Date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user_Sub_Manner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用户注册方式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user_Cxl_Manner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用户注销方式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ChangeNumFlag</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是否为换号的新号码</w:t>
            </w:r>
          </w:p>
          <w:p>
            <w:pPr>
              <w:rPr>
                <w:rFonts w:cs="Arial"/>
                <w:lang w:val="en-GB"/>
              </w:rPr>
            </w:pPr>
            <w:r>
              <w:rPr>
                <w:rFonts w:hint="eastAsia" w:cs="Arial"/>
                <w:lang w:val="en-GB"/>
              </w:rPr>
              <w:t>0:不是换号操作的新号码</w:t>
            </w:r>
          </w:p>
          <w:p>
            <w:pPr>
              <w:rPr>
                <w:rFonts w:cs="Arial"/>
                <w:lang w:val="en-GB"/>
              </w:rPr>
            </w:pPr>
            <w:r>
              <w:rPr>
                <w:rFonts w:hint="eastAsia" w:cs="Arial"/>
                <w:lang w:val="en-GB"/>
              </w:rPr>
              <w:t>1:是换号操作的新号码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是否已经对该记录做过用户帐户处理，只有用户帐户管理模块处理过的记录才交由二次批价模块处理。</w:t>
            </w:r>
          </w:p>
          <w:p>
            <w:pPr>
              <w:rPr>
                <w:rFonts w:cs="Arial"/>
                <w:lang w:val="en-GB"/>
              </w:rPr>
            </w:pPr>
            <w:r>
              <w:rPr>
                <w:rFonts w:hint="eastAsia" w:cs="Arial"/>
                <w:lang w:val="en-GB"/>
              </w:rPr>
              <w:t>0:用户帐户管理模块还没有处理</w:t>
            </w:r>
          </w:p>
          <w:p>
            <w:pPr>
              <w:rPr>
                <w:rFonts w:cs="Arial"/>
                <w:lang w:val="en-GB"/>
              </w:rPr>
            </w:pPr>
            <w:r>
              <w:rPr>
                <w:rFonts w:hint="eastAsia" w:cs="Arial"/>
                <w:lang w:val="en-GB"/>
              </w:rPr>
              <w:t>1:用户帐户管理模块已经处理完毕</w:t>
            </w:r>
          </w:p>
          <w:p>
            <w:pPr>
              <w:rPr>
                <w:rFonts w:cs="Arial"/>
                <w:lang w:val="en-GB"/>
              </w:rPr>
            </w:pPr>
            <w:r>
              <w:rPr>
                <w:rFonts w:cs="Arial"/>
                <w:lang w:val="en-GB"/>
              </w:rPr>
              <w:t>2:Calculate</w:t>
            </w:r>
            <w:r>
              <w:rPr>
                <w:rFonts w:hint="eastAsia" w:cs="Arial"/>
                <w:lang w:val="en-GB"/>
              </w:rPr>
              <w:t>当前批处理的记录，处理下一批的时候，恢复上批为1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TimeStamp</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二次批价处理的时间戳。</w:t>
            </w:r>
          </w:p>
          <w:p>
            <w:pPr>
              <w:rPr>
                <w:rFonts w:cs="Arial"/>
                <w:lang w:val="en-GB"/>
              </w:rPr>
            </w:pPr>
            <w:r>
              <w:rPr>
                <w:rFonts w:hint="eastAsia" w:cs="Arial"/>
                <w:lang w:val="en-GB"/>
              </w:rPr>
              <w:t>BOSS计费时，处理虚号码注册事件后，为虚号码注册时间，处理虚号码注销时间后，为虚号码注销时间，初始值为1900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p>
            <w:pPr>
              <w:rPr>
                <w:rFonts w:cs="Arial"/>
              </w:rPr>
            </w:pPr>
            <w:r>
              <w:rPr>
                <w:rFonts w:hint="eastAsia" w:cs="Arial"/>
              </w:rPr>
              <w:t>安徽联通、江西联通用作与SPMS订购关系同步的时间标识“YYYYMMDD”</w:t>
            </w:r>
          </w:p>
          <w:p>
            <w:pPr>
              <w:rPr>
                <w:rFonts w:cs="Arial"/>
              </w:rPr>
            </w:pPr>
            <w:r>
              <w:rPr>
                <w:rFonts w:hint="eastAsia" w:cs="Arial"/>
              </w:rPr>
              <w:t>河南移动用作稽核记录的时间标识“YYYYMMDDHHMISS”</w:t>
            </w:r>
          </w:p>
          <w:p>
            <w:pPr>
              <w:rPr>
                <w:rFonts w:cs="Arial"/>
              </w:rPr>
            </w:pPr>
            <w:r>
              <w:rPr>
                <w:rFonts w:hint="eastAsia" w:cs="Arial"/>
              </w:rPr>
              <w:t>广东移动、天津移动通用作记录用户发送的注册指令的“时间”和“指令内容”：“YYYYMMDDHHMISSX”</w:t>
            </w:r>
          </w:p>
        </w:tc>
      </w:tr>
    </w:tbl>
    <w:p>
      <w:pPr>
        <w:rPr>
          <w:b/>
        </w:rPr>
      </w:pPr>
      <w:r>
        <w:rPr>
          <w:rFonts w:hint="eastAsia"/>
          <w:b/>
        </w:rPr>
        <w:t xml:space="preserve"> [主键]</w:t>
      </w:r>
    </w:p>
    <w:p>
      <w:r>
        <w:rPr>
          <w:rFonts w:hint="eastAsia"/>
        </w:rPr>
        <w:t>PK_SSMN_CHARGE_NUM(SSMNNumber, Initiate_Date)</w:t>
      </w:r>
    </w:p>
    <w:p>
      <w:pPr>
        <w:rPr>
          <w:b/>
        </w:rPr>
      </w:pPr>
      <w:r>
        <w:rPr>
          <w:rFonts w:hint="eastAsia"/>
          <w:b/>
        </w:rPr>
        <w:t xml:space="preserve"> [索引]</w:t>
      </w:r>
    </w:p>
    <w:p>
      <w:r>
        <w:t>IDX1_SSMN_CHARGE_NUM (user_sub_date,msisdn,status)</w:t>
      </w:r>
    </w:p>
    <w:p>
      <w:r>
        <w:t>IDX</w:t>
      </w:r>
      <w:r>
        <w:rPr>
          <w:rFonts w:hint="eastAsia"/>
        </w:rPr>
        <w:t>2</w:t>
      </w:r>
      <w:r>
        <w:t>_SSMN_CHARGE_NUM (status)</w:t>
      </w:r>
    </w:p>
    <w:p>
      <w:r>
        <w:t>IDX</w:t>
      </w:r>
      <w:r>
        <w:rPr>
          <w:rFonts w:hint="eastAsia"/>
        </w:rPr>
        <w:t>4</w:t>
      </w:r>
      <w:r>
        <w:t>_SSMN_CHARGE_NUM (Msisdn,Number_Type,Initiate_Date,Cancel_Date)</w:t>
      </w:r>
    </w:p>
    <w:p>
      <w:r>
        <w:t>IDX</w:t>
      </w:r>
      <w:r>
        <w:rPr>
          <w:rFonts w:hint="eastAsia"/>
        </w:rPr>
        <w:t>5</w:t>
      </w:r>
      <w:r>
        <w:t>_SSMN_CHARGE_NUM (status,ChangeNumFlag)</w:t>
      </w:r>
    </w:p>
    <w:p>
      <w:r>
        <w:t>IDX</w:t>
      </w:r>
      <w:r>
        <w:rPr>
          <w:rFonts w:hint="eastAsia"/>
        </w:rPr>
        <w:t>6</w:t>
      </w:r>
      <w:r>
        <w:t>_SSMN_CHARGE_NUM (Msisdn,User_Sub_Date,User_Cxl_Date)</w:t>
      </w:r>
    </w:p>
    <w:p>
      <w:r>
        <w:t>IDX</w:t>
      </w:r>
      <w:r>
        <w:rPr>
          <w:rFonts w:hint="eastAsia"/>
        </w:rPr>
        <w:t>8</w:t>
      </w:r>
      <w:r>
        <w:t>_SSMN_CHARGE_NUM (TimeStamp)</w:t>
      </w:r>
    </w:p>
    <w:p>
      <w:pPr>
        <w:pStyle w:val="4"/>
        <w:rPr>
          <w:lang w:val="en-GB"/>
        </w:rPr>
      </w:pPr>
      <w:bookmarkStart w:id="416" w:name="_Toc145492093"/>
      <w:bookmarkStart w:id="417" w:name="_Toc384194038"/>
      <w:bookmarkStart w:id="418" w:name="_Toc146111134"/>
      <w:bookmarkStart w:id="419" w:name="_Toc145091321"/>
      <w:r>
        <w:t>SSMN_CHARGE_</w:t>
      </w:r>
      <w:r>
        <w:rPr>
          <w:rFonts w:hint="eastAsia"/>
        </w:rPr>
        <w:t>CDR(计费相关呼叫信息采集表</w:t>
      </w:r>
      <w:r>
        <w:rPr>
          <w:rFonts w:hint="eastAsia"/>
          <w:lang w:val="en-GB"/>
        </w:rPr>
        <w:t>)</w:t>
      </w:r>
      <w:bookmarkEnd w:id="416"/>
      <w:bookmarkEnd w:id="417"/>
      <w:bookmarkEnd w:id="418"/>
      <w:bookmarkEnd w:id="419"/>
    </w:p>
    <w:p>
      <w:pPr>
        <w:ind w:firstLine="420"/>
      </w:pPr>
      <w:r>
        <w:rPr>
          <w:rFonts w:hint="eastAsia"/>
          <w:lang w:val="en-GB"/>
        </w:rPr>
        <w:t>此表记录计费系统初次批价模块采集的计费相关呼叫信息</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CallingAddress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CalledAddress</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Sub_Date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用户注册时间，如果计费用户不是业务用户，则为空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t>6: 隐藏号码业务呼叫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呼叫开始时间, </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CallLong</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是否已经对该记录做过用户帐户处理，只有用户帐户管理模块处理过的记录才交由二次批价模块处理。</w:t>
            </w:r>
          </w:p>
          <w:p>
            <w:pPr>
              <w:rPr>
                <w:rFonts w:cs="Arial"/>
                <w:lang w:val="en-GB"/>
              </w:rPr>
            </w:pPr>
            <w:r>
              <w:rPr>
                <w:rFonts w:hint="eastAsia" w:cs="Arial"/>
                <w:lang w:val="en-GB"/>
              </w:rPr>
              <w:t>0:用户帐户管理模块还没有处理</w:t>
            </w:r>
          </w:p>
          <w:p>
            <w:pPr>
              <w:rPr>
                <w:rFonts w:cs="Arial"/>
                <w:lang w:val="en-GB"/>
              </w:rPr>
            </w:pPr>
            <w:r>
              <w:rPr>
                <w:rFonts w:hint="eastAsia" w:cs="Arial"/>
                <w:lang w:val="en-GB"/>
              </w:rPr>
              <w:t>1:用户帐户管理模块已经处理完毕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TimeStamp</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二次批价处理的时间戳，初始值为1900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 xml:space="preserve"> [主键]</w:t>
      </w:r>
    </w:p>
    <w:p>
      <w:r>
        <w:rPr>
          <w:rFonts w:hint="eastAsia"/>
        </w:rPr>
        <w:t>PK_SSMN_CHARGE_CDR(Streamnumber)</w:t>
      </w:r>
    </w:p>
    <w:p>
      <w:pPr>
        <w:rPr>
          <w:b/>
        </w:rPr>
      </w:pPr>
      <w:r>
        <w:rPr>
          <w:rFonts w:hint="eastAsia"/>
          <w:b/>
        </w:rPr>
        <w:t>[索引]</w:t>
      </w:r>
    </w:p>
    <w:p>
      <w:r>
        <w:t>IDX1_SSMN_CHARGE_CDR (sub_date,msisdn,status)</w:t>
      </w:r>
    </w:p>
    <w:p>
      <w:r>
        <w:t>IDX</w:t>
      </w:r>
      <w:r>
        <w:rPr>
          <w:rFonts w:hint="eastAsia"/>
        </w:rPr>
        <w:t>2</w:t>
      </w:r>
      <w:r>
        <w:t>_SSMN_CHARGE_CDR (status)</w:t>
      </w:r>
    </w:p>
    <w:p>
      <w:r>
        <w:t>IDX</w:t>
      </w:r>
      <w:r>
        <w:rPr>
          <w:rFonts w:hint="eastAsia"/>
        </w:rPr>
        <w:t>4</w:t>
      </w:r>
      <w:r>
        <w:t>_SSMN_CHARGE_CDR (Status,Callstoptime,callstarttime,CallType)</w:t>
      </w:r>
    </w:p>
    <w:p>
      <w:r>
        <w:t>IDX</w:t>
      </w:r>
      <w:r>
        <w:rPr>
          <w:rFonts w:hint="eastAsia"/>
        </w:rPr>
        <w:t>5</w:t>
      </w:r>
      <w:r>
        <w:t>_SSMN_CHARGE_CDR (callingAddress,calledAddress,msisdn)</w:t>
      </w:r>
    </w:p>
    <w:p>
      <w:r>
        <w:t>IDX</w:t>
      </w:r>
      <w:r>
        <w:rPr>
          <w:rFonts w:hint="eastAsia"/>
        </w:rPr>
        <w:t>7</w:t>
      </w:r>
      <w:r>
        <w:t>_SSMN_CHARGE_CDR (TimeStamp)</w:t>
      </w:r>
    </w:p>
    <w:p/>
    <w:p>
      <w:pPr>
        <w:pStyle w:val="4"/>
        <w:rPr>
          <w:lang w:val="en-GB"/>
        </w:rPr>
      </w:pPr>
      <w:bookmarkStart w:id="420" w:name="_Toc146111135"/>
      <w:bookmarkStart w:id="421" w:name="_Toc384194039"/>
      <w:bookmarkStart w:id="422" w:name="_Toc145091322"/>
      <w:bookmarkStart w:id="423" w:name="_Toc145492094"/>
      <w:r>
        <w:t>SSMN_</w:t>
      </w:r>
      <w:r>
        <w:rPr>
          <w:rFonts w:hint="eastAsia"/>
        </w:rPr>
        <w:t>BILL(收费记录</w:t>
      </w:r>
      <w:r>
        <w:rPr>
          <w:rFonts w:hint="eastAsia"/>
          <w:lang w:val="en-GB"/>
        </w:rPr>
        <w:t>表)</w:t>
      </w:r>
      <w:bookmarkEnd w:id="420"/>
      <w:bookmarkEnd w:id="421"/>
      <w:bookmarkEnd w:id="422"/>
      <w:bookmarkEnd w:id="423"/>
    </w:p>
    <w:p>
      <w:pPr>
        <w:ind w:firstLine="420"/>
      </w:pPr>
      <w:r>
        <w:rPr>
          <w:rFonts w:hint="eastAsia"/>
          <w:lang w:val="en-GB"/>
        </w:rPr>
        <w:t>此表用于存储用户的历史收费记录，记录二次批价和帐单提交情况。</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20" w:type="dxa"/>
          </w:tcPr>
          <w:p>
            <w:pPr>
              <w:rPr>
                <w:b/>
              </w:rPr>
            </w:pPr>
            <w:r>
              <w:rPr>
                <w:rFonts w:hint="eastAsia" w:cs="Arial"/>
                <w:b/>
              </w:rPr>
              <w:t>NUMBER（10）</w:t>
            </w:r>
          </w:p>
        </w:tc>
        <w:tc>
          <w:tcPr>
            <w:tcW w:w="1083" w:type="dxa"/>
          </w:tcPr>
          <w:p>
            <w:pPr>
              <w:jc w:val="center"/>
              <w:rPr>
                <w:rFonts w:cs="Arial"/>
                <w:b/>
                <w:lang w:val="en-GB"/>
              </w:rPr>
            </w:pPr>
            <w:r>
              <w:rPr>
                <w:rFonts w:hint="eastAsia" w:cs="Arial"/>
                <w:b/>
                <w:lang w:val="en-GB"/>
              </w:rPr>
              <w:t>是</w:t>
            </w:r>
          </w:p>
        </w:tc>
        <w:tc>
          <w:tcPr>
            <w:tcW w:w="4858" w:type="dxa"/>
          </w:tcPr>
          <w:p>
            <w:pPr>
              <w:rPr>
                <w:rFonts w:cs="Arial"/>
              </w:rPr>
            </w:pPr>
            <w:r>
              <w:rPr>
                <w:rFonts w:hint="eastAsia" w:cs="Arial"/>
                <w:b/>
              </w:rPr>
              <w:t>序列号，用于唯一标识记录。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BillSnb</w:t>
            </w:r>
          </w:p>
        </w:tc>
        <w:tc>
          <w:tcPr>
            <w:tcW w:w="1620" w:type="dxa"/>
          </w:tcPr>
          <w:p>
            <w:r>
              <w:rPr>
                <w:rFonts w:hint="eastAsia" w:cs="Arial"/>
              </w:rPr>
              <w:t>Varchar2(15)</w:t>
            </w:r>
          </w:p>
        </w:tc>
        <w:tc>
          <w:tcPr>
            <w:tcW w:w="1083" w:type="dxa"/>
          </w:tcPr>
          <w:p>
            <w:pPr>
              <w:jc w:val="center"/>
              <w:rPr>
                <w:rFonts w:cs="Arial"/>
                <w:lang w:val="en-GB"/>
              </w:rPr>
            </w:pPr>
          </w:p>
        </w:tc>
        <w:tc>
          <w:tcPr>
            <w:tcW w:w="4858" w:type="dxa"/>
          </w:tcPr>
          <w:p>
            <w:pPr>
              <w:rPr>
                <w:rFonts w:cs="Arial"/>
              </w:rPr>
            </w:pPr>
            <w:r>
              <w:rPr>
                <w:rFonts w:hint="eastAsia" w:cs="Arial"/>
              </w:rPr>
              <w:t>帐单序列号，每个帐单可以对应于本表中的多条记录</w:t>
            </w:r>
          </w:p>
          <w:p>
            <w:pPr>
              <w:rPr>
                <w:rFonts w:cs="Arial"/>
              </w:rPr>
            </w:pPr>
            <w:r>
              <w:rPr>
                <w:rFonts w:hint="eastAsia" w:cs="Arial"/>
              </w:rPr>
              <w:t>YYYYMMDDXXXXXXX</w:t>
            </w:r>
          </w:p>
          <w:p>
            <w:pPr>
              <w:rPr>
                <w:rFonts w:cs="Arial"/>
              </w:rPr>
            </w:pPr>
            <w:r>
              <w:rPr>
                <w:rFonts w:hint="eastAsia" w:cs="Arial"/>
              </w:rPr>
              <w:t>YYYYMMDD为帐单生成日期</w:t>
            </w:r>
          </w:p>
          <w:p>
            <w:pPr>
              <w:rPr>
                <w:rFonts w:cs="Arial"/>
              </w:rPr>
            </w:pPr>
            <w:r>
              <w:rPr>
                <w:rFonts w:hint="eastAsia" w:cs="Arial"/>
              </w:rPr>
              <w:t>XXXXXXX为7位整数，每日复位为0，然后每天帐单递增</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MSISDN</w:t>
            </w:r>
          </w:p>
        </w:tc>
        <w:tc>
          <w:tcPr>
            <w:tcW w:w="1620" w:type="dxa"/>
          </w:tcPr>
          <w:p>
            <w:pPr>
              <w:rPr>
                <w:rFonts w:cs="Arial"/>
              </w:rPr>
            </w:pPr>
            <w:r>
              <w:rPr>
                <w:rFonts w:hint="eastAsia" w:cs="Arial"/>
              </w:rPr>
              <w:t>Varchar2(20)</w:t>
            </w:r>
          </w:p>
        </w:tc>
        <w:tc>
          <w:tcPr>
            <w:tcW w:w="1083" w:type="dxa"/>
          </w:tcPr>
          <w:p>
            <w:pPr>
              <w:jc w:val="center"/>
              <w:rPr>
                <w:rFonts w:cs="Arial"/>
                <w:lang w:val="en-GB"/>
              </w:rPr>
            </w:pPr>
            <w:r>
              <w:rPr>
                <w:rFonts w:hint="eastAsia" w:cs="Arial"/>
                <w:lang w:val="en-GB"/>
              </w:rPr>
              <w:t>是</w:t>
            </w:r>
          </w:p>
        </w:tc>
        <w:tc>
          <w:tcPr>
            <w:tcW w:w="4858" w:type="dxa"/>
          </w:tcPr>
          <w:p>
            <w:pPr>
              <w:rPr>
                <w:rFonts w:cs="Arial"/>
              </w:rPr>
            </w:pPr>
            <w:r>
              <w:rPr>
                <w:rFonts w:hint="eastAsia" w:cs="Arial"/>
              </w:rPr>
              <w:t>用户电话号码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3" w:type="dxa"/>
          </w:tcPr>
          <w:p>
            <w:pPr>
              <w:jc w:val="center"/>
              <w:rPr>
                <w:rFonts w:cs="Arial"/>
                <w:lang w:val="en-GB"/>
              </w:rPr>
            </w:pPr>
          </w:p>
        </w:tc>
        <w:tc>
          <w:tcPr>
            <w:tcW w:w="4858" w:type="dxa"/>
          </w:tcPr>
          <w:p>
            <w:pPr>
              <w:rPr>
                <w:rFonts w:cs="Arial"/>
                <w:lang w:val="en-GB"/>
              </w:rPr>
            </w:pPr>
            <w:r>
              <w:rPr>
                <w:rFonts w:hint="eastAsia" w:cs="Arial"/>
                <w:lang w:val="en-GB"/>
              </w:rPr>
              <w:t>用户注册时间，如果计费用户不是业务用户，则为空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FeeTime</w:t>
            </w:r>
          </w:p>
        </w:tc>
        <w:tc>
          <w:tcPr>
            <w:tcW w:w="1620" w:type="dxa"/>
          </w:tcPr>
          <w:p>
            <w:pPr>
              <w:rPr>
                <w:rFonts w:cs="Arial"/>
              </w:rPr>
            </w:pPr>
            <w:r>
              <w:rPr>
                <w:rFonts w:cs="Arial"/>
              </w:rPr>
              <w:t>Date</w:t>
            </w:r>
          </w:p>
        </w:tc>
        <w:tc>
          <w:tcPr>
            <w:tcW w:w="1083" w:type="dxa"/>
          </w:tcPr>
          <w:p>
            <w:pPr>
              <w:jc w:val="center"/>
              <w:rPr>
                <w:rFonts w:cs="Arial"/>
              </w:rPr>
            </w:pPr>
            <w:r>
              <w:rPr>
                <w:rFonts w:hint="eastAsia" w:cs="Arial"/>
                <w:lang w:val="en-GB"/>
              </w:rPr>
              <w:t>是</w:t>
            </w:r>
          </w:p>
        </w:tc>
        <w:tc>
          <w:tcPr>
            <w:tcW w:w="4858" w:type="dxa"/>
          </w:tcPr>
          <w:p>
            <w:pPr>
              <w:rPr>
                <w:rFonts w:cs="Arial"/>
              </w:rPr>
            </w:pPr>
            <w:r>
              <w:rPr>
                <w:rFonts w:hint="eastAsia" w:cs="Arial"/>
              </w:rPr>
              <w:t>二次批价时间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BillTime</w:t>
            </w:r>
          </w:p>
        </w:tc>
        <w:tc>
          <w:tcPr>
            <w:tcW w:w="1620" w:type="dxa"/>
          </w:tcPr>
          <w:p>
            <w:pPr>
              <w:rPr>
                <w:rFonts w:cs="Arial"/>
              </w:rPr>
            </w:pPr>
            <w:r>
              <w:rPr>
                <w:rFonts w:cs="Arial"/>
              </w:rPr>
              <w:t>Date</w:t>
            </w:r>
          </w:p>
        </w:tc>
        <w:tc>
          <w:tcPr>
            <w:tcW w:w="1083" w:type="dxa"/>
          </w:tcPr>
          <w:p>
            <w:pPr>
              <w:jc w:val="center"/>
              <w:rPr>
                <w:rFonts w:cs="Arial"/>
              </w:rPr>
            </w:pPr>
          </w:p>
        </w:tc>
        <w:tc>
          <w:tcPr>
            <w:tcW w:w="4858" w:type="dxa"/>
          </w:tcPr>
          <w:p>
            <w:pPr>
              <w:rPr>
                <w:rFonts w:cs="Arial"/>
              </w:rPr>
            </w:pPr>
            <w:r>
              <w:rPr>
                <w:rFonts w:hint="eastAsia" w:cs="Arial"/>
              </w:rPr>
              <w:t>帐单提交时间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ActTime</w:t>
            </w:r>
          </w:p>
        </w:tc>
        <w:tc>
          <w:tcPr>
            <w:tcW w:w="1620" w:type="dxa"/>
          </w:tcPr>
          <w:p>
            <w:pPr>
              <w:rPr>
                <w:rFonts w:cs="Arial"/>
              </w:rPr>
            </w:pPr>
            <w:r>
              <w:rPr>
                <w:rFonts w:hint="eastAsia" w:cs="Arial"/>
              </w:rPr>
              <w:t>Date</w:t>
            </w:r>
          </w:p>
        </w:tc>
        <w:tc>
          <w:tcPr>
            <w:tcW w:w="1083" w:type="dxa"/>
          </w:tcPr>
          <w:p>
            <w:pPr>
              <w:jc w:val="center"/>
              <w:rPr>
                <w:rFonts w:cs="Arial"/>
              </w:rPr>
            </w:pPr>
          </w:p>
        </w:tc>
        <w:tc>
          <w:tcPr>
            <w:tcW w:w="4858" w:type="dxa"/>
          </w:tcPr>
          <w:p>
            <w:pPr>
              <w:rPr>
                <w:rFonts w:cs="Arial"/>
              </w:rPr>
            </w:pPr>
            <w:r>
              <w:rPr>
                <w:rFonts w:hint="eastAsia" w:cs="Arial"/>
              </w:rPr>
              <w:t>计费结果返回时间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Original</w:t>
            </w:r>
            <w:r>
              <w:rPr>
                <w:rFonts w:hint="eastAsia" w:cs="Arial"/>
                <w:lang w:val="en-GB"/>
              </w:rPr>
              <w:t>BillSnb</w:t>
            </w:r>
          </w:p>
        </w:tc>
        <w:tc>
          <w:tcPr>
            <w:tcW w:w="1620" w:type="dxa"/>
          </w:tcPr>
          <w:p>
            <w:pPr>
              <w:rPr>
                <w:rFonts w:cs="Arial"/>
              </w:rPr>
            </w:pPr>
            <w:r>
              <w:rPr>
                <w:rFonts w:hint="eastAsia" w:cs="Arial"/>
              </w:rPr>
              <w:t>Varchar2(15)</w:t>
            </w:r>
          </w:p>
        </w:tc>
        <w:tc>
          <w:tcPr>
            <w:tcW w:w="1083" w:type="dxa"/>
          </w:tcPr>
          <w:p>
            <w:pPr>
              <w:jc w:val="center"/>
              <w:rPr>
                <w:rFonts w:cs="Arial"/>
              </w:rPr>
            </w:pPr>
          </w:p>
        </w:tc>
        <w:tc>
          <w:tcPr>
            <w:tcW w:w="4858" w:type="dxa"/>
          </w:tcPr>
          <w:p>
            <w:pPr>
              <w:rPr>
                <w:rFonts w:cs="Arial"/>
              </w:rPr>
            </w:pPr>
            <w:r>
              <w:rPr>
                <w:rFonts w:hint="eastAsia" w:cs="Arial"/>
              </w:rPr>
              <w:t>初始帐单号，用于重发统计</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FeeType</w:t>
            </w:r>
          </w:p>
        </w:tc>
        <w:tc>
          <w:tcPr>
            <w:tcW w:w="1620" w:type="dxa"/>
          </w:tcPr>
          <w:p>
            <w:pPr>
              <w:rPr>
                <w:rFonts w:cs="Arial"/>
              </w:rPr>
            </w:pPr>
            <w:r>
              <w:rPr>
                <w:rFonts w:cs="Arial"/>
              </w:rPr>
              <w:t>Number(1)</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费用类型</w:t>
            </w:r>
          </w:p>
          <w:p>
            <w:pPr>
              <w:rPr>
                <w:rFonts w:cs="Arial"/>
              </w:rPr>
            </w:pPr>
            <w:r>
              <w:rPr>
                <w:rFonts w:hint="eastAsia" w:cs="Arial"/>
              </w:rPr>
              <w:t>0：月租费</w:t>
            </w:r>
          </w:p>
          <w:p>
            <w:pPr>
              <w:rPr>
                <w:rFonts w:cs="Arial"/>
              </w:rPr>
            </w:pPr>
            <w:r>
              <w:rPr>
                <w:rFonts w:hint="eastAsia" w:cs="Arial"/>
              </w:rPr>
              <w:t>1：换号费</w:t>
            </w:r>
          </w:p>
          <w:p>
            <w:pPr>
              <w:rPr>
                <w:rFonts w:cs="Arial"/>
              </w:rPr>
            </w:pPr>
            <w:r>
              <w:rPr>
                <w:rFonts w:hint="eastAsia" w:cs="Arial"/>
              </w:rPr>
              <w:t>2：信息费</w:t>
            </w:r>
          </w:p>
          <w:p>
            <w:pPr>
              <w:rPr>
                <w:rFonts w:cs="Arial"/>
              </w:rPr>
            </w:pPr>
            <w:r>
              <w:rPr>
                <w:rFonts w:hint="eastAsia" w:cs="Arial"/>
              </w:rPr>
              <w:t>3：业务按次使用费</w:t>
            </w:r>
          </w:p>
          <w:p>
            <w:pPr>
              <w:rPr>
                <w:rFonts w:cs="Arial"/>
              </w:rPr>
            </w:pPr>
            <w:r>
              <w:rPr>
                <w:rFonts w:hint="eastAsia" w:cs="Arial"/>
              </w:rPr>
              <w:t>4：BOSS套餐</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FeeElement</w:t>
            </w:r>
          </w:p>
        </w:tc>
        <w:tc>
          <w:tcPr>
            <w:tcW w:w="1620" w:type="dxa"/>
          </w:tcPr>
          <w:p>
            <w:pPr>
              <w:rPr>
                <w:rFonts w:cs="Arial"/>
              </w:rPr>
            </w:pPr>
            <w:r>
              <w:rPr>
                <w:rFonts w:cs="Arial"/>
              </w:rPr>
              <w:t>Number(5)</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根据FeeType的不同而不同</w:t>
            </w:r>
          </w:p>
          <w:p>
            <w:pPr>
              <w:rPr>
                <w:rFonts w:cs="Arial"/>
              </w:rPr>
            </w:pPr>
            <w:r>
              <w:rPr>
                <w:rFonts w:hint="eastAsia" w:cs="Arial"/>
              </w:rPr>
              <w:t>月租费：计费号码数</w:t>
            </w:r>
          </w:p>
          <w:p>
            <w:pPr>
              <w:rPr>
                <w:rFonts w:cs="Arial"/>
              </w:rPr>
            </w:pPr>
            <w:r>
              <w:rPr>
                <w:rFonts w:hint="eastAsia" w:cs="Arial"/>
              </w:rPr>
              <w:t>换号费：收费换号次数</w:t>
            </w:r>
          </w:p>
          <w:p>
            <w:pPr>
              <w:rPr>
                <w:rFonts w:cs="Arial"/>
              </w:rPr>
            </w:pPr>
            <w:r>
              <w:rPr>
                <w:rFonts w:hint="eastAsia" w:cs="Arial"/>
              </w:rPr>
              <w:t>信息费：通话时长（分）</w:t>
            </w:r>
          </w:p>
          <w:p>
            <w:pPr>
              <w:rPr>
                <w:rFonts w:cs="Arial"/>
              </w:rPr>
            </w:pPr>
            <w:r>
              <w:rPr>
                <w:rFonts w:hint="eastAsia" w:cs="Arial"/>
              </w:rPr>
              <w:t>业务按次使用费：业务使用次数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ServiceChange</w:t>
            </w:r>
          </w:p>
        </w:tc>
        <w:tc>
          <w:tcPr>
            <w:tcW w:w="1620" w:type="dxa"/>
          </w:tcPr>
          <w:p>
            <w:pPr>
              <w:rPr>
                <w:rFonts w:cs="Arial"/>
              </w:rPr>
            </w:pPr>
            <w:r>
              <w:rPr>
                <w:rFonts w:cs="Arial"/>
              </w:rPr>
              <w:t>Number(</w:t>
            </w:r>
            <w:r>
              <w:rPr>
                <w:rFonts w:hint="eastAsia" w:cs="Arial"/>
              </w:rPr>
              <w:t>1</w:t>
            </w:r>
            <w:r>
              <w:rPr>
                <w:rFonts w:cs="Arial"/>
              </w:rPr>
              <w:t>)</w:t>
            </w:r>
          </w:p>
        </w:tc>
        <w:tc>
          <w:tcPr>
            <w:tcW w:w="1083" w:type="dxa"/>
          </w:tcPr>
          <w:p>
            <w:pPr>
              <w:jc w:val="center"/>
              <w:rPr>
                <w:rFonts w:cs="Arial"/>
              </w:rPr>
            </w:pPr>
          </w:p>
        </w:tc>
        <w:tc>
          <w:tcPr>
            <w:tcW w:w="4858" w:type="dxa"/>
          </w:tcPr>
          <w:p>
            <w:pPr>
              <w:rPr>
                <w:rFonts w:cs="Arial"/>
              </w:rPr>
            </w:pPr>
            <w:r>
              <w:rPr>
                <w:rFonts w:hint="eastAsia" w:cs="Arial"/>
              </w:rPr>
              <w:t>用户操作类别：</w:t>
            </w:r>
          </w:p>
          <w:p>
            <w:r>
              <w:rPr>
                <w:rFonts w:hint="eastAsia"/>
              </w:rPr>
              <w:t>1．注册业务</w:t>
            </w:r>
          </w:p>
          <w:p>
            <w:r>
              <w:rPr>
                <w:rFonts w:hint="eastAsia"/>
              </w:rPr>
              <w:t>2．更改套餐</w:t>
            </w:r>
          </w:p>
          <w:p>
            <w:pPr>
              <w:rPr>
                <w:rFonts w:cs="Arial"/>
              </w:rPr>
            </w:pPr>
            <w:r>
              <w:rPr>
                <w:rFonts w:hint="eastAsia"/>
              </w:rPr>
              <w:t>3．注销业务</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OldService</w:t>
            </w:r>
          </w:p>
        </w:tc>
        <w:tc>
          <w:tcPr>
            <w:tcW w:w="1620" w:type="dxa"/>
          </w:tcPr>
          <w:p>
            <w:pPr>
              <w:rPr>
                <w:rFonts w:cs="Arial"/>
              </w:rPr>
            </w:pPr>
            <w:r>
              <w:rPr>
                <w:rFonts w:cs="Arial"/>
              </w:rPr>
              <w:t>Number(</w:t>
            </w:r>
            <w:r>
              <w:rPr>
                <w:rFonts w:hint="eastAsia" w:cs="Arial"/>
              </w:rPr>
              <w:t>2</w:t>
            </w:r>
            <w:r>
              <w:rPr>
                <w:rFonts w:cs="Arial"/>
              </w:rPr>
              <w:t>)</w:t>
            </w:r>
          </w:p>
        </w:tc>
        <w:tc>
          <w:tcPr>
            <w:tcW w:w="1083" w:type="dxa"/>
          </w:tcPr>
          <w:p>
            <w:pPr>
              <w:jc w:val="center"/>
              <w:rPr>
                <w:rFonts w:cs="Arial"/>
              </w:rPr>
            </w:pPr>
          </w:p>
        </w:tc>
        <w:tc>
          <w:tcPr>
            <w:tcW w:w="4858" w:type="dxa"/>
          </w:tcPr>
          <w:p>
            <w:r>
              <w:rPr>
                <w:rFonts w:hint="eastAsia"/>
              </w:rPr>
              <w:t>原来的业务使用情况</w:t>
            </w:r>
          </w:p>
          <w:p>
            <w:r>
              <w:rPr>
                <w:rFonts w:hint="eastAsia"/>
              </w:rPr>
              <w:t>0．免费</w:t>
            </w:r>
          </w:p>
          <w:p>
            <w:r>
              <w:rPr>
                <w:rFonts w:hint="eastAsia"/>
              </w:rPr>
              <w:t>1．套餐1</w:t>
            </w:r>
          </w:p>
          <w:p>
            <w:r>
              <w:rPr>
                <w:rFonts w:hint="eastAsia"/>
              </w:rPr>
              <w:t>2．套餐2</w:t>
            </w:r>
          </w:p>
          <w:p>
            <w:r>
              <w:rPr>
                <w:rFonts w:hint="eastAsia"/>
              </w:rPr>
              <w:t>3．套餐3</w:t>
            </w:r>
          </w:p>
          <w:p>
            <w:pPr>
              <w:rPr>
                <w:rFonts w:cs="Arial"/>
              </w:rPr>
            </w:pPr>
            <w:r>
              <w:rPr>
                <w:rFonts w:hint="eastAsia"/>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ReceivableFee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应收款（分），初始值为0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Fee</w:t>
            </w:r>
            <w:r>
              <w:rPr>
                <w:rFonts w:hint="eastAsia" w:cs="Arial"/>
              </w:rPr>
              <w:t>Value</w:t>
            </w:r>
          </w:p>
        </w:tc>
        <w:tc>
          <w:tcPr>
            <w:tcW w:w="1620" w:type="dxa"/>
          </w:tcPr>
          <w:p>
            <w:pPr>
              <w:rPr>
                <w:rFonts w:cs="Arial"/>
              </w:rPr>
            </w:pPr>
            <w:r>
              <w:rPr>
                <w:rFonts w:cs="Arial"/>
              </w:rPr>
              <w:t>Number(8)</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BillStamp</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w:t>
            </w:r>
            <w:r>
              <w:rPr>
                <w:rFonts w:hint="eastAsia" w:cs="Arial"/>
                <w:lang w:val="en-GB"/>
              </w:rPr>
              <w:t>1</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r>
              <w:rPr>
                <w:rFonts w:hint="eastAsia"/>
              </w:rPr>
              <w:t>短信帐单发送时填写的ServiceType</w:t>
            </w:r>
          </w:p>
          <w:p>
            <w:pPr>
              <w:rPr>
                <w:rFonts w:cs="Arial"/>
              </w:rPr>
            </w:pPr>
            <w:r>
              <w:rPr>
                <w:rFonts w:hint="eastAsia" w:cs="Arial"/>
              </w:rPr>
              <w:t>文件帐单发送时填写文件名</w:t>
            </w:r>
          </w:p>
          <w:p>
            <w:pPr>
              <w:rPr>
                <w:rFonts w:cs="Arial"/>
              </w:rPr>
            </w:pPr>
            <w:r>
              <w:rPr>
                <w:rFonts w:hint="eastAsia" w:cs="Arial"/>
              </w:rPr>
              <w:t>提交给BOSS接口时填写交互文件名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Status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计费状态</w:t>
            </w:r>
          </w:p>
          <w:p>
            <w:pPr>
              <w:rPr>
                <w:rFonts w:cs="Arial"/>
              </w:rPr>
            </w:pPr>
            <w:r>
              <w:rPr>
                <w:rFonts w:hint="eastAsia" w:cs="Arial"/>
              </w:rPr>
              <w:t>0：二次批价完成</w:t>
            </w:r>
          </w:p>
          <w:p>
            <w:pPr>
              <w:rPr>
                <w:rFonts w:cs="Arial"/>
              </w:rPr>
            </w:pPr>
            <w:r>
              <w:rPr>
                <w:rFonts w:hint="eastAsia" w:cs="Arial"/>
              </w:rPr>
              <w:t>1：帐单提交，无回复</w:t>
            </w:r>
          </w:p>
          <w:p>
            <w:pPr>
              <w:rPr>
                <w:rFonts w:cs="Arial"/>
              </w:rPr>
            </w:pPr>
            <w:r>
              <w:rPr>
                <w:rFonts w:hint="eastAsia" w:cs="Arial"/>
              </w:rPr>
              <w:t>2：帐单提交，收到回复</w:t>
            </w:r>
            <w:r>
              <w:rPr>
                <w:rFonts w:cs="Arial"/>
              </w:rPr>
              <w:br w:type="textWrapping"/>
            </w:r>
            <w:r>
              <w:rPr>
                <w:rFonts w:hint="eastAsia" w:cs="Arial"/>
              </w:rPr>
              <w:t>3：帐单已被重发</w:t>
            </w:r>
          </w:p>
          <w:p>
            <w:pPr>
              <w:rPr>
                <w:rFonts w:cs="Arial"/>
              </w:rPr>
            </w:pPr>
            <w:r>
              <w:t>4：帐单被撤销Rollback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ErrorCode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错误代码</w:t>
            </w:r>
          </w:p>
          <w:p>
            <w:pPr>
              <w:rPr>
                <w:rFonts w:cs="Arial"/>
              </w:rPr>
            </w:pPr>
            <w:r>
              <w:rPr>
                <w:rFonts w:hint="eastAsia" w:cs="Arial"/>
              </w:rPr>
              <w:t>从运营商业务支撑系统返回的计费结果中获取</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ErrorMsg</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VarChar2(120)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Comments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VarChar2(120)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用逗号分隔的享受优惠策略的说明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SSMNNumber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用于与ChargeNum和ChangeNumberType表中的数据对应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Initiate_date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ChangeTime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用于与ChangeNumberType表中的数据对应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rPr>
              <w:t>Streamnumber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用于与ChargeCdr表中的数据对应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r>
              <w:t>AccountType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r>
              <w:t>AccountFee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Number(6)</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1</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p>
            <w:pPr>
              <w:rPr>
                <w:rFonts w:cs="Arial"/>
                <w:lang w:val="en-GB"/>
              </w:rPr>
            </w:pPr>
            <w:r>
              <w:rPr>
                <w:rFonts w:hint="eastAsia" w:cs="Arial"/>
                <w:lang w:val="en-GB"/>
              </w:rPr>
              <w:t>河南移动：</w:t>
            </w:r>
            <w:r>
              <w:rPr>
                <w:rFonts w:cs="Arial"/>
                <w:lang w:val="en-GB"/>
              </w:rPr>
              <w:br w:type="textWrapping"/>
            </w:r>
            <w:r>
              <w:rPr>
                <w:rFonts w:hint="eastAsia" w:cs="Arial"/>
                <w:lang w:val="en-GB"/>
              </w:rPr>
              <w:t>DEL：反射回DEL</w:t>
            </w:r>
          </w:p>
          <w:p>
            <w:pPr>
              <w:rPr>
                <w:rFonts w:cs="Arial"/>
                <w:lang w:val="en-GB"/>
              </w:rPr>
            </w:pPr>
            <w:r>
              <w:rPr>
                <w:rFonts w:hint="eastAsia" w:cs="Arial"/>
                <w:lang w:val="en-GB"/>
              </w:rPr>
              <w:t>其他点：</w:t>
            </w:r>
          </w:p>
          <w:p>
            <w:r>
              <w:rPr>
                <w:rFonts w:hint="eastAsia" w:cs="Arial"/>
                <w:lang w:val="en-GB"/>
              </w:rPr>
              <w:t>号码对应的用户注册指令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2</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p>
            <w:pPr>
              <w:rPr>
                <w:rFonts w:cs="Arial"/>
                <w:lang w:val="en-GB"/>
              </w:rPr>
            </w:pPr>
            <w:r>
              <w:rPr>
                <w:rFonts w:hint="eastAsia" w:cs="Arial"/>
                <w:lang w:val="en-GB"/>
              </w:rPr>
              <w:t>标识SSMNNumber的号码类型：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Reserve3</w:t>
            </w:r>
          </w:p>
        </w:tc>
        <w:tc>
          <w:tcPr>
            <w:tcW w:w="1620" w:type="dxa"/>
          </w:tcPr>
          <w:p>
            <w:pPr>
              <w:rPr>
                <w:rFonts w:cs="Arial"/>
              </w:rPr>
            </w:pPr>
            <w:r>
              <w:rPr>
                <w:rFonts w:cs="Arial"/>
              </w:rPr>
              <w:t>Number(</w:t>
            </w:r>
            <w:r>
              <w:rPr>
                <w:rFonts w:hint="eastAsia" w:cs="Arial"/>
              </w:rPr>
              <w:t>5</w:t>
            </w:r>
            <w:r>
              <w:rPr>
                <w:rFonts w:cs="Arial"/>
              </w:rPr>
              <w:t>)</w:t>
            </w:r>
          </w:p>
        </w:tc>
        <w:tc>
          <w:tcPr>
            <w:tcW w:w="1083" w:type="dxa"/>
          </w:tcPr>
          <w:p>
            <w:pPr>
              <w:jc w:val="center"/>
              <w:rPr>
                <w:rFonts w:cs="Arial"/>
              </w:rPr>
            </w:pPr>
          </w:p>
        </w:tc>
        <w:tc>
          <w:tcPr>
            <w:tcW w:w="4858" w:type="dxa"/>
          </w:tcPr>
          <w:p>
            <w:pPr>
              <w:rPr>
                <w:rFonts w:cs="Arial"/>
                <w:lang w:val="en-GB"/>
              </w:rPr>
            </w:pPr>
            <w:r>
              <w:rPr>
                <w:rFonts w:hint="eastAsia" w:cs="Arial"/>
                <w:lang w:val="en-GB"/>
              </w:rPr>
              <w:t>预留字段</w:t>
            </w:r>
          </w:p>
          <w:p>
            <w:pPr>
              <w:rPr>
                <w:rFonts w:cs="Arial"/>
              </w:rPr>
            </w:pPr>
            <w:r>
              <w:rPr>
                <w:rFonts w:hint="eastAsia" w:cs="Arial"/>
                <w:lang w:val="en-GB"/>
              </w:rPr>
              <w:t>河南移动：帐单重发次数</w:t>
            </w:r>
          </w:p>
        </w:tc>
      </w:tr>
    </w:tbl>
    <w:p>
      <w:pPr>
        <w:rPr>
          <w:b/>
        </w:rPr>
      </w:pPr>
      <w:r>
        <w:rPr>
          <w:rFonts w:hint="eastAsia"/>
          <w:b/>
        </w:rPr>
        <w:t>[主键]</w:t>
      </w:r>
    </w:p>
    <w:p>
      <w:r>
        <w:t>PK_SSMN_BILL (</w:t>
      </w:r>
      <w:r>
        <w:rPr>
          <w:rFonts w:hint="eastAsia"/>
        </w:rPr>
        <w:t>ID</w:t>
      </w:r>
      <w:r>
        <w:t>)</w:t>
      </w:r>
    </w:p>
    <w:p>
      <w:pPr>
        <w:rPr>
          <w:b/>
        </w:rPr>
      </w:pPr>
      <w:r>
        <w:rPr>
          <w:rFonts w:hint="eastAsia"/>
          <w:b/>
        </w:rPr>
        <w:t>[索引]</w:t>
      </w:r>
    </w:p>
    <w:p>
      <w:r>
        <w:t>IDX1_SSMN_BILL (MSISDN,FEETIME,FEETYPE)</w:t>
      </w:r>
    </w:p>
    <w:p>
      <w:r>
        <w:t>IDX2_SSMN_BILL (SSMNNumber)</w:t>
      </w:r>
    </w:p>
    <w:p>
      <w:r>
        <w:t>IDX3_SSMN_BILL (Streamnumber)</w:t>
      </w:r>
    </w:p>
    <w:p>
      <w:r>
        <w:t>IDX</w:t>
      </w:r>
      <w:r>
        <w:rPr>
          <w:rFonts w:hint="eastAsia"/>
        </w:rPr>
        <w:t>4</w:t>
      </w:r>
      <w:r>
        <w:t>_SSMN_BILL (ORIGINALBILLSNB)</w:t>
      </w:r>
    </w:p>
    <w:p>
      <w:r>
        <w:t>IDX</w:t>
      </w:r>
      <w:r>
        <w:rPr>
          <w:rFonts w:hint="eastAsia"/>
        </w:rPr>
        <w:t>5</w:t>
      </w:r>
      <w:r>
        <w:t>_SSMN_BILL (STATUS,ERRORCODE)</w:t>
      </w:r>
    </w:p>
    <w:p/>
    <w:p/>
    <w:p>
      <w:pPr>
        <w:pStyle w:val="4"/>
        <w:rPr>
          <w:lang w:val="en-GB"/>
        </w:rPr>
      </w:pPr>
      <w:bookmarkStart w:id="424" w:name="_Toc146111136"/>
      <w:bookmarkStart w:id="425" w:name="_Toc384194040"/>
      <w:bookmarkStart w:id="426" w:name="_Toc145091323"/>
      <w:bookmarkStart w:id="427" w:name="_Toc145492095"/>
      <w:r>
        <w:t>SSMN_</w:t>
      </w:r>
      <w:r>
        <w:rPr>
          <w:rFonts w:hint="eastAsia"/>
        </w:rPr>
        <w:t>BILL_TMP(预收费记录</w:t>
      </w:r>
      <w:r>
        <w:rPr>
          <w:rFonts w:hint="eastAsia"/>
          <w:lang w:val="en-GB"/>
        </w:rPr>
        <w:t>表)</w:t>
      </w:r>
      <w:bookmarkEnd w:id="424"/>
      <w:bookmarkEnd w:id="425"/>
      <w:bookmarkEnd w:id="426"/>
      <w:bookmarkEnd w:id="427"/>
    </w:p>
    <w:p>
      <w:pPr>
        <w:ind w:firstLine="420"/>
      </w:pPr>
      <w:r>
        <w:rPr>
          <w:rFonts w:hint="eastAsia"/>
          <w:lang w:val="en-GB"/>
        </w:rPr>
        <w:t>此表用于存储用户的历史收费记录，记录二次批价和帐单提交情况。</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20" w:type="dxa"/>
          </w:tcPr>
          <w:p>
            <w:pPr>
              <w:rPr>
                <w:b/>
              </w:rPr>
            </w:pPr>
            <w:r>
              <w:rPr>
                <w:rFonts w:hint="eastAsia" w:cs="Arial"/>
                <w:b/>
              </w:rPr>
              <w:t>NUMBER（10）</w:t>
            </w:r>
          </w:p>
        </w:tc>
        <w:tc>
          <w:tcPr>
            <w:tcW w:w="1083" w:type="dxa"/>
          </w:tcPr>
          <w:p>
            <w:pPr>
              <w:jc w:val="center"/>
              <w:rPr>
                <w:rFonts w:cs="Arial"/>
                <w:b/>
                <w:lang w:val="en-GB"/>
              </w:rPr>
            </w:pPr>
            <w:r>
              <w:rPr>
                <w:rFonts w:hint="eastAsia" w:cs="Arial"/>
                <w:b/>
                <w:lang w:val="en-GB"/>
              </w:rPr>
              <w:t>是</w:t>
            </w:r>
          </w:p>
        </w:tc>
        <w:tc>
          <w:tcPr>
            <w:tcW w:w="4858" w:type="dxa"/>
          </w:tcPr>
          <w:p>
            <w:pPr>
              <w:rPr>
                <w:rFonts w:cs="Arial"/>
              </w:rPr>
            </w:pPr>
            <w:r>
              <w:rPr>
                <w:rFonts w:hint="eastAsia" w:cs="Arial"/>
                <w:b/>
              </w:rPr>
              <w:t>序列号，用于唯一标识记录。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BillSnb</w:t>
            </w:r>
          </w:p>
        </w:tc>
        <w:tc>
          <w:tcPr>
            <w:tcW w:w="1620" w:type="dxa"/>
          </w:tcPr>
          <w:p>
            <w:r>
              <w:rPr>
                <w:rFonts w:hint="eastAsia" w:cs="Arial"/>
              </w:rPr>
              <w:t>Varchar2(15)</w:t>
            </w:r>
          </w:p>
        </w:tc>
        <w:tc>
          <w:tcPr>
            <w:tcW w:w="1083" w:type="dxa"/>
          </w:tcPr>
          <w:p>
            <w:pPr>
              <w:jc w:val="center"/>
              <w:rPr>
                <w:rFonts w:cs="Arial"/>
                <w:lang w:val="en-GB"/>
              </w:rPr>
            </w:pPr>
          </w:p>
        </w:tc>
        <w:tc>
          <w:tcPr>
            <w:tcW w:w="4858" w:type="dxa"/>
          </w:tcPr>
          <w:p>
            <w:pPr>
              <w:rPr>
                <w:rFonts w:cs="Arial"/>
              </w:rPr>
            </w:pPr>
            <w:r>
              <w:rPr>
                <w:rFonts w:hint="eastAsia" w:cs="Arial"/>
              </w:rPr>
              <w:t>帐单序列号，每个帐单可以对应于本表中的多条记录</w:t>
            </w:r>
          </w:p>
          <w:p>
            <w:pPr>
              <w:rPr>
                <w:rFonts w:cs="Arial"/>
              </w:rPr>
            </w:pPr>
            <w:r>
              <w:rPr>
                <w:rFonts w:hint="eastAsia" w:cs="Arial"/>
              </w:rPr>
              <w:t>YYYYMMDDXXXXXXX</w:t>
            </w:r>
          </w:p>
          <w:p>
            <w:pPr>
              <w:rPr>
                <w:rFonts w:cs="Arial"/>
              </w:rPr>
            </w:pPr>
            <w:r>
              <w:rPr>
                <w:rFonts w:hint="eastAsia" w:cs="Arial"/>
              </w:rPr>
              <w:t>YYYYMMDD为帐单生成日期</w:t>
            </w:r>
          </w:p>
          <w:p>
            <w:pPr>
              <w:rPr>
                <w:rFonts w:cs="Arial"/>
              </w:rPr>
            </w:pPr>
            <w:r>
              <w:rPr>
                <w:rFonts w:hint="eastAsia" w:cs="Arial"/>
              </w:rPr>
              <w:t>XXXXXXX为7位整数，每日复位为0，然后每天帐单递增</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MSISDN</w:t>
            </w:r>
          </w:p>
        </w:tc>
        <w:tc>
          <w:tcPr>
            <w:tcW w:w="1620" w:type="dxa"/>
          </w:tcPr>
          <w:p>
            <w:pPr>
              <w:rPr>
                <w:rFonts w:cs="Arial"/>
              </w:rPr>
            </w:pPr>
            <w:r>
              <w:rPr>
                <w:rFonts w:hint="eastAsia" w:cs="Arial"/>
              </w:rPr>
              <w:t>Varchar2(20)</w:t>
            </w:r>
          </w:p>
        </w:tc>
        <w:tc>
          <w:tcPr>
            <w:tcW w:w="1083" w:type="dxa"/>
          </w:tcPr>
          <w:p>
            <w:pPr>
              <w:jc w:val="center"/>
              <w:rPr>
                <w:rFonts w:cs="Arial"/>
                <w:lang w:val="en-GB"/>
              </w:rPr>
            </w:pPr>
            <w:r>
              <w:rPr>
                <w:rFonts w:hint="eastAsia" w:cs="Arial"/>
                <w:lang w:val="en-GB"/>
              </w:rPr>
              <w:t>是</w:t>
            </w:r>
          </w:p>
        </w:tc>
        <w:tc>
          <w:tcPr>
            <w:tcW w:w="4858" w:type="dxa"/>
          </w:tcPr>
          <w:p>
            <w:pPr>
              <w:rPr>
                <w:rFonts w:cs="Arial"/>
              </w:rPr>
            </w:pPr>
            <w:r>
              <w:rPr>
                <w:rFonts w:hint="eastAsia" w:cs="Arial"/>
              </w:rPr>
              <w:t>用户电话号码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3" w:type="dxa"/>
          </w:tcPr>
          <w:p>
            <w:pPr>
              <w:jc w:val="center"/>
              <w:rPr>
                <w:rFonts w:cs="Arial"/>
                <w:lang w:val="en-GB"/>
              </w:rPr>
            </w:pPr>
          </w:p>
        </w:tc>
        <w:tc>
          <w:tcPr>
            <w:tcW w:w="4858" w:type="dxa"/>
          </w:tcPr>
          <w:p>
            <w:pPr>
              <w:rPr>
                <w:rFonts w:cs="Arial"/>
                <w:lang w:val="en-GB"/>
              </w:rPr>
            </w:pPr>
            <w:r>
              <w:rPr>
                <w:rFonts w:hint="eastAsia" w:cs="Arial"/>
                <w:lang w:val="en-GB"/>
              </w:rPr>
              <w:t>用户注册时间，如果计费用户不是业务用户，则为空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FeeTime</w:t>
            </w:r>
          </w:p>
        </w:tc>
        <w:tc>
          <w:tcPr>
            <w:tcW w:w="1620" w:type="dxa"/>
          </w:tcPr>
          <w:p>
            <w:pPr>
              <w:rPr>
                <w:rFonts w:cs="Arial"/>
              </w:rPr>
            </w:pPr>
            <w:r>
              <w:rPr>
                <w:rFonts w:cs="Arial"/>
              </w:rPr>
              <w:t>Date</w:t>
            </w:r>
          </w:p>
        </w:tc>
        <w:tc>
          <w:tcPr>
            <w:tcW w:w="1083" w:type="dxa"/>
          </w:tcPr>
          <w:p>
            <w:pPr>
              <w:jc w:val="center"/>
              <w:rPr>
                <w:rFonts w:cs="Arial"/>
              </w:rPr>
            </w:pPr>
            <w:r>
              <w:rPr>
                <w:rFonts w:hint="eastAsia" w:cs="Arial"/>
                <w:lang w:val="en-GB"/>
              </w:rPr>
              <w:t>是</w:t>
            </w:r>
          </w:p>
        </w:tc>
        <w:tc>
          <w:tcPr>
            <w:tcW w:w="4858" w:type="dxa"/>
          </w:tcPr>
          <w:p>
            <w:pPr>
              <w:rPr>
                <w:rFonts w:cs="Arial"/>
              </w:rPr>
            </w:pPr>
            <w:r>
              <w:rPr>
                <w:rFonts w:hint="eastAsia" w:cs="Arial"/>
              </w:rPr>
              <w:t>二次批价时间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BillTime</w:t>
            </w:r>
          </w:p>
        </w:tc>
        <w:tc>
          <w:tcPr>
            <w:tcW w:w="1620" w:type="dxa"/>
          </w:tcPr>
          <w:p>
            <w:pPr>
              <w:rPr>
                <w:rFonts w:cs="Arial"/>
              </w:rPr>
            </w:pPr>
            <w:r>
              <w:rPr>
                <w:rFonts w:cs="Arial"/>
              </w:rPr>
              <w:t>Date</w:t>
            </w:r>
          </w:p>
        </w:tc>
        <w:tc>
          <w:tcPr>
            <w:tcW w:w="1083" w:type="dxa"/>
          </w:tcPr>
          <w:p>
            <w:pPr>
              <w:jc w:val="center"/>
              <w:rPr>
                <w:rFonts w:cs="Arial"/>
              </w:rPr>
            </w:pPr>
          </w:p>
        </w:tc>
        <w:tc>
          <w:tcPr>
            <w:tcW w:w="4858" w:type="dxa"/>
          </w:tcPr>
          <w:p>
            <w:pPr>
              <w:rPr>
                <w:rFonts w:cs="Arial"/>
              </w:rPr>
            </w:pPr>
            <w:r>
              <w:rPr>
                <w:rFonts w:hint="eastAsia" w:cs="Arial"/>
              </w:rPr>
              <w:t>帐单首次提交时间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ActTime</w:t>
            </w:r>
          </w:p>
        </w:tc>
        <w:tc>
          <w:tcPr>
            <w:tcW w:w="1620" w:type="dxa"/>
          </w:tcPr>
          <w:p>
            <w:pPr>
              <w:rPr>
                <w:rFonts w:cs="Arial"/>
              </w:rPr>
            </w:pPr>
            <w:r>
              <w:rPr>
                <w:rFonts w:hint="eastAsia" w:cs="Arial"/>
              </w:rPr>
              <w:t>Date</w:t>
            </w:r>
          </w:p>
        </w:tc>
        <w:tc>
          <w:tcPr>
            <w:tcW w:w="1083" w:type="dxa"/>
          </w:tcPr>
          <w:p>
            <w:pPr>
              <w:jc w:val="center"/>
              <w:rPr>
                <w:rFonts w:cs="Arial"/>
              </w:rPr>
            </w:pPr>
          </w:p>
        </w:tc>
        <w:tc>
          <w:tcPr>
            <w:tcW w:w="4858" w:type="dxa"/>
          </w:tcPr>
          <w:p>
            <w:pPr>
              <w:rPr>
                <w:rFonts w:cs="Arial"/>
              </w:rPr>
            </w:pPr>
            <w:r>
              <w:rPr>
                <w:rFonts w:hint="eastAsia" w:cs="Arial"/>
              </w:rPr>
              <w:t>计费结果返回时间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Original</w:t>
            </w:r>
            <w:r>
              <w:rPr>
                <w:rFonts w:hint="eastAsia" w:cs="Arial"/>
                <w:lang w:val="en-GB"/>
              </w:rPr>
              <w:t>BillSnb</w:t>
            </w:r>
          </w:p>
        </w:tc>
        <w:tc>
          <w:tcPr>
            <w:tcW w:w="1620" w:type="dxa"/>
          </w:tcPr>
          <w:p>
            <w:pPr>
              <w:rPr>
                <w:rFonts w:cs="Arial"/>
              </w:rPr>
            </w:pPr>
            <w:r>
              <w:rPr>
                <w:rFonts w:hint="eastAsia" w:cs="Arial"/>
              </w:rPr>
              <w:t>Varchar2(15)</w:t>
            </w:r>
          </w:p>
        </w:tc>
        <w:tc>
          <w:tcPr>
            <w:tcW w:w="1083" w:type="dxa"/>
          </w:tcPr>
          <w:p>
            <w:pPr>
              <w:jc w:val="center"/>
              <w:rPr>
                <w:rFonts w:cs="Arial"/>
              </w:rPr>
            </w:pPr>
          </w:p>
        </w:tc>
        <w:tc>
          <w:tcPr>
            <w:tcW w:w="4858" w:type="dxa"/>
          </w:tcPr>
          <w:p>
            <w:pPr>
              <w:rPr>
                <w:rFonts w:cs="Arial"/>
              </w:rPr>
            </w:pPr>
            <w:r>
              <w:rPr>
                <w:rFonts w:hint="eastAsia" w:cs="Arial"/>
              </w:rPr>
              <w:t>初始帐单号，用于重发统计</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FeeType</w:t>
            </w:r>
          </w:p>
        </w:tc>
        <w:tc>
          <w:tcPr>
            <w:tcW w:w="1620" w:type="dxa"/>
          </w:tcPr>
          <w:p>
            <w:pPr>
              <w:rPr>
                <w:rFonts w:cs="Arial"/>
              </w:rPr>
            </w:pPr>
            <w:r>
              <w:rPr>
                <w:rFonts w:cs="Arial"/>
              </w:rPr>
              <w:t>Number(1)</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费用类型</w:t>
            </w:r>
          </w:p>
          <w:p>
            <w:pPr>
              <w:rPr>
                <w:rFonts w:cs="Arial"/>
              </w:rPr>
            </w:pPr>
            <w:r>
              <w:rPr>
                <w:rFonts w:hint="eastAsia" w:cs="Arial"/>
              </w:rPr>
              <w:t>0：月租费</w:t>
            </w:r>
          </w:p>
          <w:p>
            <w:pPr>
              <w:rPr>
                <w:rFonts w:cs="Arial"/>
              </w:rPr>
            </w:pPr>
            <w:r>
              <w:rPr>
                <w:rFonts w:hint="eastAsia" w:cs="Arial"/>
              </w:rPr>
              <w:t>1：换号费</w:t>
            </w:r>
          </w:p>
          <w:p>
            <w:pPr>
              <w:rPr>
                <w:rFonts w:cs="Arial"/>
              </w:rPr>
            </w:pPr>
            <w:r>
              <w:rPr>
                <w:rFonts w:hint="eastAsia" w:cs="Arial"/>
              </w:rPr>
              <w:t>2：信息费</w:t>
            </w:r>
          </w:p>
          <w:p>
            <w:pPr>
              <w:rPr>
                <w:rFonts w:cs="Arial"/>
              </w:rPr>
            </w:pPr>
            <w:r>
              <w:rPr>
                <w:rFonts w:hint="eastAsia" w:cs="Arial"/>
              </w:rPr>
              <w:t>3：业务按次使用费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FeeElement</w:t>
            </w:r>
          </w:p>
        </w:tc>
        <w:tc>
          <w:tcPr>
            <w:tcW w:w="1620" w:type="dxa"/>
          </w:tcPr>
          <w:p>
            <w:pPr>
              <w:rPr>
                <w:rFonts w:cs="Arial"/>
              </w:rPr>
            </w:pPr>
            <w:r>
              <w:rPr>
                <w:rFonts w:cs="Arial"/>
              </w:rPr>
              <w:t>Number(5)</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根据FeeType的不同而不同</w:t>
            </w:r>
          </w:p>
          <w:p>
            <w:pPr>
              <w:rPr>
                <w:rFonts w:cs="Arial"/>
              </w:rPr>
            </w:pPr>
            <w:r>
              <w:rPr>
                <w:rFonts w:hint="eastAsia" w:cs="Arial"/>
              </w:rPr>
              <w:t>月租费：计费号码数</w:t>
            </w:r>
          </w:p>
          <w:p>
            <w:pPr>
              <w:rPr>
                <w:rFonts w:cs="Arial"/>
              </w:rPr>
            </w:pPr>
            <w:r>
              <w:rPr>
                <w:rFonts w:hint="eastAsia" w:cs="Arial"/>
              </w:rPr>
              <w:t>换号费：收费换号次数</w:t>
            </w:r>
          </w:p>
          <w:p>
            <w:pPr>
              <w:rPr>
                <w:rFonts w:cs="Arial"/>
              </w:rPr>
            </w:pPr>
            <w:r>
              <w:rPr>
                <w:rFonts w:hint="eastAsia" w:cs="Arial"/>
              </w:rPr>
              <w:t>信息费：通话时长（分）</w:t>
            </w:r>
          </w:p>
          <w:p>
            <w:pPr>
              <w:rPr>
                <w:rFonts w:cs="Arial"/>
              </w:rPr>
            </w:pPr>
            <w:r>
              <w:rPr>
                <w:rFonts w:hint="eastAsia" w:cs="Arial"/>
              </w:rPr>
              <w:t>业务按次使用费：业务使用次数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ServiceChange</w:t>
            </w:r>
          </w:p>
        </w:tc>
        <w:tc>
          <w:tcPr>
            <w:tcW w:w="1620" w:type="dxa"/>
          </w:tcPr>
          <w:p>
            <w:pPr>
              <w:rPr>
                <w:rFonts w:cs="Arial"/>
              </w:rPr>
            </w:pPr>
            <w:r>
              <w:rPr>
                <w:rFonts w:cs="Arial"/>
              </w:rPr>
              <w:t>Number(</w:t>
            </w:r>
            <w:r>
              <w:rPr>
                <w:rFonts w:hint="eastAsia" w:cs="Arial"/>
              </w:rPr>
              <w:t>1</w:t>
            </w:r>
            <w:r>
              <w:rPr>
                <w:rFonts w:cs="Arial"/>
              </w:rPr>
              <w:t>)</w:t>
            </w:r>
          </w:p>
        </w:tc>
        <w:tc>
          <w:tcPr>
            <w:tcW w:w="1083" w:type="dxa"/>
          </w:tcPr>
          <w:p>
            <w:pPr>
              <w:jc w:val="center"/>
              <w:rPr>
                <w:rFonts w:cs="Arial"/>
              </w:rPr>
            </w:pPr>
          </w:p>
        </w:tc>
        <w:tc>
          <w:tcPr>
            <w:tcW w:w="4858" w:type="dxa"/>
          </w:tcPr>
          <w:p>
            <w:pPr>
              <w:rPr>
                <w:rFonts w:cs="Arial"/>
              </w:rPr>
            </w:pPr>
            <w:r>
              <w:rPr>
                <w:rFonts w:hint="eastAsia" w:cs="Arial"/>
              </w:rPr>
              <w:t>用户操作类别：</w:t>
            </w:r>
          </w:p>
          <w:p>
            <w:r>
              <w:rPr>
                <w:rFonts w:hint="eastAsia"/>
              </w:rPr>
              <w:t>1．注册业务</w:t>
            </w:r>
          </w:p>
          <w:p>
            <w:r>
              <w:rPr>
                <w:rFonts w:hint="eastAsia"/>
              </w:rPr>
              <w:t>2．更改套餐</w:t>
            </w:r>
          </w:p>
          <w:p>
            <w:pPr>
              <w:rPr>
                <w:rFonts w:cs="Arial"/>
              </w:rPr>
            </w:pPr>
            <w:r>
              <w:rPr>
                <w:rFonts w:hint="eastAsia"/>
              </w:rPr>
              <w:t>3．注销业务</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OldService</w:t>
            </w:r>
          </w:p>
        </w:tc>
        <w:tc>
          <w:tcPr>
            <w:tcW w:w="1620" w:type="dxa"/>
          </w:tcPr>
          <w:p>
            <w:pPr>
              <w:rPr>
                <w:rFonts w:cs="Arial"/>
              </w:rPr>
            </w:pPr>
            <w:r>
              <w:rPr>
                <w:rFonts w:cs="Arial"/>
              </w:rPr>
              <w:t>Number(</w:t>
            </w:r>
            <w:r>
              <w:rPr>
                <w:rFonts w:hint="eastAsia" w:cs="Arial"/>
              </w:rPr>
              <w:t>2</w:t>
            </w:r>
            <w:r>
              <w:rPr>
                <w:rFonts w:cs="Arial"/>
              </w:rPr>
              <w:t>)</w:t>
            </w:r>
          </w:p>
        </w:tc>
        <w:tc>
          <w:tcPr>
            <w:tcW w:w="1083" w:type="dxa"/>
          </w:tcPr>
          <w:p>
            <w:pPr>
              <w:jc w:val="center"/>
              <w:rPr>
                <w:rFonts w:cs="Arial"/>
              </w:rPr>
            </w:pPr>
          </w:p>
        </w:tc>
        <w:tc>
          <w:tcPr>
            <w:tcW w:w="4858" w:type="dxa"/>
          </w:tcPr>
          <w:p>
            <w:r>
              <w:rPr>
                <w:rFonts w:hint="eastAsia"/>
              </w:rPr>
              <w:t>原来的业务使用情况</w:t>
            </w:r>
          </w:p>
          <w:p>
            <w:r>
              <w:rPr>
                <w:rFonts w:hint="eastAsia"/>
              </w:rPr>
              <w:t>0．免费</w:t>
            </w:r>
          </w:p>
          <w:p>
            <w:r>
              <w:rPr>
                <w:rFonts w:hint="eastAsia"/>
              </w:rPr>
              <w:t>1．套餐1</w:t>
            </w:r>
          </w:p>
          <w:p>
            <w:r>
              <w:rPr>
                <w:rFonts w:hint="eastAsia"/>
              </w:rPr>
              <w:t>2．套餐2</w:t>
            </w:r>
          </w:p>
          <w:p>
            <w:r>
              <w:rPr>
                <w:rFonts w:hint="eastAsia"/>
              </w:rPr>
              <w:t>3．套餐3</w:t>
            </w:r>
          </w:p>
          <w:p>
            <w:pPr>
              <w:rPr>
                <w:rFonts w:cs="Arial"/>
              </w:rPr>
            </w:pPr>
            <w:r>
              <w:rPr>
                <w:rFonts w:hint="eastAsia"/>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ReceivableFee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应收款（分），初始值为0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Fee</w:t>
            </w:r>
            <w:r>
              <w:rPr>
                <w:rFonts w:hint="eastAsia" w:cs="Arial"/>
              </w:rPr>
              <w:t>Value</w:t>
            </w:r>
          </w:p>
        </w:tc>
        <w:tc>
          <w:tcPr>
            <w:tcW w:w="1620" w:type="dxa"/>
          </w:tcPr>
          <w:p>
            <w:pPr>
              <w:rPr>
                <w:rFonts w:cs="Arial"/>
              </w:rPr>
            </w:pPr>
            <w:r>
              <w:rPr>
                <w:rFonts w:cs="Arial"/>
              </w:rPr>
              <w:t>Number(8)</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BillStamp</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w:t>
            </w:r>
            <w:r>
              <w:rPr>
                <w:rFonts w:hint="eastAsia" w:cs="Arial"/>
                <w:lang w:val="en-GB"/>
              </w:rPr>
              <w:t>1</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r>
              <w:rPr>
                <w:rFonts w:hint="eastAsia"/>
              </w:rPr>
              <w:t>短信帐单发送时填写的ServiceType</w:t>
            </w:r>
          </w:p>
          <w:p>
            <w:pPr>
              <w:rPr>
                <w:rFonts w:cs="Arial"/>
              </w:rPr>
            </w:pPr>
            <w:r>
              <w:rPr>
                <w:rFonts w:hint="eastAsia" w:cs="Arial"/>
              </w:rPr>
              <w:t>文件帐单发送时填写文件名</w:t>
            </w:r>
          </w:p>
          <w:p>
            <w:pPr>
              <w:rPr>
                <w:rFonts w:cs="Arial"/>
              </w:rPr>
            </w:pPr>
            <w:r>
              <w:rPr>
                <w:rFonts w:hint="eastAsia" w:cs="Arial"/>
              </w:rPr>
              <w:t>提交给BOSS接口时填写交互文件名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Status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计费状态</w:t>
            </w:r>
          </w:p>
          <w:p>
            <w:pPr>
              <w:rPr>
                <w:rFonts w:cs="Arial"/>
              </w:rPr>
            </w:pPr>
            <w:r>
              <w:rPr>
                <w:rFonts w:hint="eastAsia" w:cs="Arial"/>
              </w:rPr>
              <w:t>0：二次批价完成</w:t>
            </w:r>
          </w:p>
          <w:p>
            <w:pPr>
              <w:rPr>
                <w:rFonts w:cs="Arial"/>
              </w:rPr>
            </w:pPr>
            <w:r>
              <w:rPr>
                <w:rFonts w:hint="eastAsia" w:cs="Arial"/>
              </w:rPr>
              <w:t>1：帐单提交，无回复</w:t>
            </w:r>
          </w:p>
          <w:p>
            <w:pPr>
              <w:rPr>
                <w:rFonts w:cs="Arial"/>
              </w:rPr>
            </w:pPr>
            <w:r>
              <w:rPr>
                <w:rFonts w:hint="eastAsia" w:cs="Arial"/>
              </w:rPr>
              <w:t>2：帐单提交，收到回复</w:t>
            </w:r>
            <w:r>
              <w:rPr>
                <w:rFonts w:cs="Arial"/>
              </w:rPr>
              <w:br w:type="textWrapping"/>
            </w:r>
            <w:r>
              <w:rPr>
                <w:rFonts w:hint="eastAsia" w:cs="Arial"/>
              </w:rPr>
              <w:t>3：帐单已被重发</w:t>
            </w:r>
          </w:p>
          <w:p>
            <w:pPr>
              <w:rPr>
                <w:rFonts w:cs="Arial"/>
              </w:rPr>
            </w:pPr>
            <w:r>
              <w:t>4：帐单被撤销Rollback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ErrorCode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错误代码</w:t>
            </w:r>
          </w:p>
          <w:p>
            <w:pPr>
              <w:rPr>
                <w:rFonts w:cs="Arial"/>
              </w:rPr>
            </w:pPr>
            <w:r>
              <w:rPr>
                <w:rFonts w:hint="eastAsia" w:cs="Arial"/>
              </w:rPr>
              <w:t>从运营商业务支撑系统返回的计费结果中获取</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ErrorMsg</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VarChar2(120)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Comments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VarChar2(120)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用逗号分隔的享受优惠策略的说明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SSMNNumber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用于与ChargeNum和ChangeNumberType表中的数据对应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Initiate_date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ChangeTime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用于与ChangeNumberType表中的数据对应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rPr>
              <w:t>Streamnumber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用于与ChargeCdr表中的数据对应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r>
              <w:t>AccountType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r>
              <w:t>AccountFee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Number(6)</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1</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r>
              <w:rPr>
                <w:rFonts w:hint="eastAsia" w:cs="Arial"/>
                <w:lang w:val="en-GB"/>
              </w:rPr>
              <w:t>预留字段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2</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Reserve3</w:t>
            </w:r>
          </w:p>
        </w:tc>
        <w:tc>
          <w:tcPr>
            <w:tcW w:w="1620" w:type="dxa"/>
          </w:tcPr>
          <w:p>
            <w:pPr>
              <w:rPr>
                <w:rFonts w:cs="Arial"/>
              </w:rPr>
            </w:pPr>
            <w:r>
              <w:rPr>
                <w:rFonts w:cs="Arial"/>
              </w:rPr>
              <w:t>Number(</w:t>
            </w:r>
            <w:r>
              <w:rPr>
                <w:rFonts w:hint="eastAsia" w:cs="Arial"/>
              </w:rPr>
              <w:t>5</w:t>
            </w:r>
            <w:r>
              <w:rPr>
                <w:rFonts w:cs="Arial"/>
              </w:rPr>
              <w:t>)</w:t>
            </w:r>
          </w:p>
        </w:tc>
        <w:tc>
          <w:tcPr>
            <w:tcW w:w="1083" w:type="dxa"/>
          </w:tcPr>
          <w:p>
            <w:pPr>
              <w:jc w:val="center"/>
              <w:rPr>
                <w:rFonts w:cs="Arial"/>
              </w:rPr>
            </w:pPr>
          </w:p>
        </w:tc>
        <w:tc>
          <w:tcPr>
            <w:tcW w:w="4858" w:type="dxa"/>
          </w:tcPr>
          <w:p>
            <w:pPr>
              <w:rPr>
                <w:rFonts w:cs="Arial"/>
              </w:rPr>
            </w:pPr>
            <w:r>
              <w:rPr>
                <w:rFonts w:hint="eastAsia" w:cs="Arial"/>
                <w:lang w:val="en-GB"/>
              </w:rPr>
              <w:t>预留字段</w:t>
            </w:r>
          </w:p>
        </w:tc>
      </w:tr>
    </w:tbl>
    <w:p>
      <w:pPr>
        <w:rPr>
          <w:b/>
        </w:rPr>
      </w:pPr>
      <w:r>
        <w:rPr>
          <w:rFonts w:hint="eastAsia"/>
          <w:b/>
        </w:rPr>
        <w:t xml:space="preserve"> [主键]</w:t>
      </w:r>
    </w:p>
    <w:p>
      <w:r>
        <w:t>PK_SSMN_BILL</w:t>
      </w:r>
      <w:r>
        <w:rPr>
          <w:rFonts w:hint="eastAsia"/>
        </w:rPr>
        <w:t>_TMP</w:t>
      </w:r>
      <w:r>
        <w:t>(</w:t>
      </w:r>
      <w:r>
        <w:rPr>
          <w:rFonts w:hint="eastAsia"/>
        </w:rPr>
        <w:t>ID</w:t>
      </w:r>
      <w:r>
        <w:t>)</w:t>
      </w:r>
    </w:p>
    <w:p>
      <w:pPr>
        <w:rPr>
          <w:b/>
        </w:rPr>
      </w:pPr>
      <w:r>
        <w:rPr>
          <w:rFonts w:hint="eastAsia"/>
          <w:b/>
        </w:rPr>
        <w:t>[索引]</w:t>
      </w:r>
    </w:p>
    <w:p>
      <w:r>
        <w:t>IDX1_SSMN_BILL</w:t>
      </w:r>
      <w:r>
        <w:rPr>
          <w:rFonts w:hint="eastAsia"/>
        </w:rPr>
        <w:t>_TMP</w:t>
      </w:r>
      <w:r>
        <w:t xml:space="preserve"> (MSISDN,FEETIME,FEETYPE)</w:t>
      </w:r>
    </w:p>
    <w:p>
      <w:r>
        <w:t>IDX2_SSMN_BILL</w:t>
      </w:r>
      <w:r>
        <w:rPr>
          <w:rFonts w:hint="eastAsia"/>
        </w:rPr>
        <w:t>_TMP</w:t>
      </w:r>
      <w:r>
        <w:t xml:space="preserve"> (SSMNNumber)</w:t>
      </w:r>
    </w:p>
    <w:p>
      <w:r>
        <w:t>IDX3_SSMN_BILL</w:t>
      </w:r>
      <w:r>
        <w:rPr>
          <w:rFonts w:hint="eastAsia"/>
        </w:rPr>
        <w:t>_TMP</w:t>
      </w:r>
      <w:r>
        <w:t xml:space="preserve"> (Streamnumber)</w:t>
      </w:r>
    </w:p>
    <w:p>
      <w:r>
        <w:t>IDX</w:t>
      </w:r>
      <w:r>
        <w:rPr>
          <w:rFonts w:hint="eastAsia"/>
        </w:rPr>
        <w:t>4</w:t>
      </w:r>
      <w:r>
        <w:t>_SSMN_BILL</w:t>
      </w:r>
      <w:r>
        <w:rPr>
          <w:rFonts w:hint="eastAsia"/>
        </w:rPr>
        <w:t>_TMP</w:t>
      </w:r>
      <w:r>
        <w:t xml:space="preserve"> (ORIGINALBILLSNB)</w:t>
      </w:r>
    </w:p>
    <w:p>
      <w:r>
        <w:t>IDX</w:t>
      </w:r>
      <w:r>
        <w:rPr>
          <w:rFonts w:hint="eastAsia"/>
        </w:rPr>
        <w:t>5</w:t>
      </w:r>
      <w:r>
        <w:t>_SSMN_BILL</w:t>
      </w:r>
      <w:r>
        <w:rPr>
          <w:rFonts w:hint="eastAsia"/>
        </w:rPr>
        <w:t>_TMP</w:t>
      </w:r>
      <w:r>
        <w:t xml:space="preserve"> (STATUS,ERRORCODE)</w:t>
      </w:r>
    </w:p>
    <w:p>
      <w:pPr>
        <w:pStyle w:val="4"/>
      </w:pPr>
      <w:bookmarkStart w:id="428" w:name="_Toc384194041"/>
      <w:bookmarkStart w:id="429" w:name="_Toc145091324"/>
      <w:bookmarkStart w:id="430" w:name="_Toc145492096"/>
      <w:bookmarkStart w:id="431" w:name="_Toc146111137"/>
      <w:r>
        <w:rPr>
          <w:rFonts w:hint="eastAsia"/>
        </w:rPr>
        <w:t>SSMN_USER_ACCOUNT (用户帐户表)</w:t>
      </w:r>
      <w:bookmarkEnd w:id="428"/>
      <w:bookmarkEnd w:id="429"/>
      <w:bookmarkEnd w:id="430"/>
      <w:bookmarkEnd w:id="431"/>
    </w:p>
    <w:p>
      <w:pPr>
        <w:rPr>
          <w:b/>
        </w:rPr>
      </w:pPr>
      <w:r>
        <w:rPr>
          <w:rFonts w:hint="eastAsia"/>
          <w:b/>
        </w:rPr>
        <w:t>[功能]</w:t>
      </w:r>
    </w:p>
    <w:p>
      <w:r>
        <w:rPr>
          <w:rFonts w:hint="eastAsia"/>
        </w:rPr>
        <w:t>该表主要用于存储SSMN业务用户被送送的业务费用，包括用户可使用的信息费，月租费，换号费等。</w:t>
      </w:r>
    </w:p>
    <w:p>
      <w:pPr>
        <w:rPr>
          <w:b/>
        </w:rPr>
      </w:pPr>
      <w:r>
        <w:rPr>
          <w:rFonts w:hint="eastAsia"/>
          <w:b/>
        </w:rPr>
        <w:t>[表定义]</w:t>
      </w:r>
    </w:p>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4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30" w:hRule="atLeast"/>
        </w:trPr>
        <w:tc>
          <w:tcPr>
            <w:tcW w:w="1980" w:type="dxa"/>
            <w:tcBorders>
              <w:top w:val="single" w:color="auto" w:sz="4" w:space="0"/>
            </w:tcBorders>
          </w:tcPr>
          <w:p>
            <w:pPr>
              <w:rPr>
                <w:rFonts w:cs="Arial"/>
                <w:b/>
                <w:bCs/>
              </w:rPr>
            </w:pPr>
            <w:r>
              <w:rPr>
                <w:rFonts w:hint="eastAsia" w:cs="Arial"/>
                <w:b/>
                <w:bCs/>
              </w:rPr>
              <w:t>MSISDN</w:t>
            </w:r>
          </w:p>
        </w:tc>
        <w:tc>
          <w:tcPr>
            <w:tcW w:w="1620" w:type="dxa"/>
            <w:tcBorders>
              <w:top w:val="single" w:color="auto" w:sz="4" w:space="0"/>
            </w:tcBorders>
          </w:tcPr>
          <w:p>
            <w:pPr>
              <w:rPr>
                <w:rFonts w:cs="Arial"/>
                <w:lang w:val="en-GB"/>
              </w:rPr>
            </w:pPr>
            <w:r>
              <w:rPr>
                <w:rFonts w:hint="eastAsia" w:cs="Arial"/>
                <w:b/>
              </w:rPr>
              <w:t>VarChar2(20)</w:t>
            </w:r>
          </w:p>
        </w:tc>
        <w:tc>
          <w:tcPr>
            <w:tcW w:w="1080" w:type="dxa"/>
            <w:tcBorders>
              <w:top w:val="single" w:color="auto" w:sz="4" w:space="0"/>
            </w:tcBorders>
          </w:tcPr>
          <w:p>
            <w:pPr>
              <w:jc w:val="center"/>
              <w:rPr>
                <w:rFonts w:cs="Arial"/>
                <w:b/>
                <w:bCs/>
              </w:rPr>
            </w:pPr>
            <w:r>
              <w:rPr>
                <w:rFonts w:hint="eastAsia" w:cs="Arial"/>
              </w:rPr>
              <w:t>是</w:t>
            </w:r>
          </w:p>
        </w:tc>
        <w:tc>
          <w:tcPr>
            <w:tcW w:w="4860" w:type="dxa"/>
            <w:tcBorders>
              <w:top w:val="single" w:color="auto" w:sz="4" w:space="0"/>
            </w:tcBorders>
          </w:tcPr>
          <w:p>
            <w:pPr>
              <w:rPr>
                <w:rFonts w:cs="Arial"/>
                <w:b/>
                <w:bCs/>
              </w:rPr>
            </w:pPr>
            <w:r>
              <w:rPr>
                <w:rFonts w:hint="eastAsia" w:cs="Arial"/>
                <w:b/>
                <w:bCs/>
              </w:rPr>
              <w:t>电话号码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30" w:hRule="atLeast"/>
        </w:trPr>
        <w:tc>
          <w:tcPr>
            <w:tcW w:w="1980" w:type="dxa"/>
            <w:tcBorders>
              <w:top w:val="single" w:color="auto" w:sz="4" w:space="0"/>
            </w:tcBorders>
          </w:tcPr>
          <w:p>
            <w:pPr>
              <w:rPr>
                <w:rFonts w:cs="Arial"/>
                <w:b/>
                <w:lang w:val="en-GB"/>
              </w:rPr>
            </w:pPr>
            <w:r>
              <w:rPr>
                <w:rFonts w:hint="eastAsia" w:cs="Arial"/>
                <w:b/>
                <w:lang w:val="en-GB"/>
              </w:rPr>
              <w:t>Sub_Date</w:t>
            </w:r>
          </w:p>
        </w:tc>
        <w:tc>
          <w:tcPr>
            <w:tcW w:w="1620" w:type="dxa"/>
            <w:tcBorders>
              <w:top w:val="single" w:color="auto" w:sz="4" w:space="0"/>
            </w:tcBorders>
          </w:tcPr>
          <w:p>
            <w:pPr>
              <w:rPr>
                <w:rFonts w:cs="Arial"/>
                <w:b/>
                <w:lang w:val="en-GB"/>
              </w:rPr>
            </w:pPr>
            <w:r>
              <w:rPr>
                <w:rFonts w:hint="eastAsia" w:cs="Arial"/>
                <w:b/>
                <w:lang w:val="en-GB"/>
              </w:rPr>
              <w:t>Date</w:t>
            </w:r>
          </w:p>
        </w:tc>
        <w:tc>
          <w:tcPr>
            <w:tcW w:w="1080" w:type="dxa"/>
            <w:tcBorders>
              <w:top w:val="single" w:color="auto" w:sz="4" w:space="0"/>
            </w:tcBorders>
          </w:tcPr>
          <w:p>
            <w:pPr>
              <w:jc w:val="center"/>
              <w:rPr>
                <w:rFonts w:cs="Arial"/>
                <w:b/>
                <w:lang w:val="en-GB"/>
              </w:rPr>
            </w:pPr>
            <w:r>
              <w:rPr>
                <w:rFonts w:hint="eastAsia" w:cs="Arial"/>
                <w:b/>
                <w:lang w:val="en-GB"/>
              </w:rPr>
              <w:t>是</w:t>
            </w:r>
          </w:p>
        </w:tc>
        <w:tc>
          <w:tcPr>
            <w:tcW w:w="4860" w:type="dxa"/>
            <w:tcBorders>
              <w:top w:val="single" w:color="auto" w:sz="4" w:space="0"/>
            </w:tcBorders>
          </w:tcPr>
          <w:p>
            <w:pPr>
              <w:rPr>
                <w:rFonts w:cs="Arial"/>
                <w:b/>
                <w:lang w:val="en-GB"/>
              </w:rPr>
            </w:pPr>
            <w:r>
              <w:rPr>
                <w:rFonts w:hint="eastAsia" w:cs="Arial"/>
                <w:b/>
                <w:lang w:val="en-GB"/>
              </w:rPr>
              <w:t>用户注册时间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bCs/>
                <w:lang w:val="en-GB"/>
              </w:rPr>
            </w:pPr>
            <w:r>
              <w:rPr>
                <w:rFonts w:hint="eastAsia" w:cs="Arial"/>
                <w:b/>
                <w:bCs/>
                <w:lang w:val="en-GB"/>
              </w:rPr>
              <w:t>FeeType</w:t>
            </w:r>
          </w:p>
        </w:tc>
        <w:tc>
          <w:tcPr>
            <w:tcW w:w="1620" w:type="dxa"/>
          </w:tcPr>
          <w:p>
            <w:pPr>
              <w:rPr>
                <w:rFonts w:cs="Arial"/>
                <w:b/>
              </w:rPr>
            </w:pPr>
            <w:r>
              <w:rPr>
                <w:rFonts w:cs="Arial"/>
                <w:b/>
              </w:rPr>
              <w:t>Number(1)</w:t>
            </w:r>
          </w:p>
        </w:tc>
        <w:tc>
          <w:tcPr>
            <w:tcW w:w="1080" w:type="dxa"/>
          </w:tcPr>
          <w:p>
            <w:pPr>
              <w:jc w:val="center"/>
              <w:rPr>
                <w:rFonts w:cs="Arial"/>
                <w:b/>
              </w:rPr>
            </w:pPr>
            <w:r>
              <w:rPr>
                <w:rFonts w:hint="eastAsia" w:cs="Arial"/>
                <w:b/>
              </w:rPr>
              <w:t>是</w:t>
            </w:r>
          </w:p>
        </w:tc>
        <w:tc>
          <w:tcPr>
            <w:tcW w:w="4860" w:type="dxa"/>
          </w:tcPr>
          <w:p>
            <w:pPr>
              <w:rPr>
                <w:rFonts w:cs="Arial"/>
                <w:b/>
              </w:rPr>
            </w:pPr>
            <w:r>
              <w:rPr>
                <w:rFonts w:hint="eastAsia" w:cs="Arial"/>
                <w:b/>
              </w:rPr>
              <w:t>费用类型</w:t>
            </w:r>
          </w:p>
          <w:p>
            <w:pPr>
              <w:rPr>
                <w:rFonts w:cs="Arial"/>
                <w:b/>
              </w:rPr>
            </w:pPr>
            <w:r>
              <w:rPr>
                <w:rFonts w:hint="eastAsia" w:cs="Arial"/>
                <w:b/>
              </w:rPr>
              <w:t>0：月租费</w:t>
            </w:r>
          </w:p>
          <w:p>
            <w:pPr>
              <w:rPr>
                <w:rFonts w:cs="Arial"/>
                <w:b/>
              </w:rPr>
            </w:pPr>
            <w:r>
              <w:rPr>
                <w:rFonts w:hint="eastAsia" w:cs="Arial"/>
                <w:b/>
              </w:rPr>
              <w:t>1：换号费</w:t>
            </w:r>
          </w:p>
          <w:p>
            <w:pPr>
              <w:rPr>
                <w:rFonts w:cs="Arial"/>
                <w:b/>
              </w:rPr>
            </w:pPr>
            <w:r>
              <w:rPr>
                <w:rFonts w:hint="eastAsia" w:cs="Arial"/>
                <w:b/>
              </w:rPr>
              <w:t>2：信息费</w:t>
            </w:r>
          </w:p>
          <w:p>
            <w:pPr>
              <w:rPr>
                <w:rFonts w:cs="Arial"/>
                <w:b/>
              </w:rPr>
            </w:pPr>
            <w:r>
              <w:rPr>
                <w:rFonts w:hint="eastAsia" w:cs="Arial"/>
                <w:b/>
              </w:rPr>
              <w:t>3：业务按次使用费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bCs/>
                <w:lang w:val="en-GB"/>
              </w:rPr>
            </w:pPr>
            <w:r>
              <w:rPr>
                <w:rFonts w:hint="eastAsia" w:cs="Arial"/>
                <w:b/>
                <w:bCs/>
                <w:lang w:val="en-GB"/>
              </w:rPr>
              <w:t>AccountType</w:t>
            </w:r>
          </w:p>
        </w:tc>
        <w:tc>
          <w:tcPr>
            <w:tcW w:w="1620" w:type="dxa"/>
          </w:tcPr>
          <w:p>
            <w:pPr>
              <w:rPr>
                <w:rFonts w:cs="Arial"/>
                <w:b/>
              </w:rPr>
            </w:pPr>
            <w:r>
              <w:rPr>
                <w:rFonts w:cs="Arial"/>
                <w:b/>
              </w:rPr>
              <w:t>Number(1)</w:t>
            </w:r>
          </w:p>
        </w:tc>
        <w:tc>
          <w:tcPr>
            <w:tcW w:w="1080" w:type="dxa"/>
          </w:tcPr>
          <w:p>
            <w:pPr>
              <w:jc w:val="center"/>
              <w:rPr>
                <w:rFonts w:cs="Arial"/>
                <w:b/>
              </w:rPr>
            </w:pPr>
            <w:r>
              <w:rPr>
                <w:rFonts w:hint="eastAsia" w:cs="Arial"/>
                <w:b/>
              </w:rPr>
              <w:t>是</w:t>
            </w:r>
          </w:p>
        </w:tc>
        <w:tc>
          <w:tcPr>
            <w:tcW w:w="4860" w:type="dxa"/>
          </w:tcPr>
          <w:p>
            <w:pPr>
              <w:rPr>
                <w:rFonts w:cs="Arial"/>
                <w:b/>
              </w:rPr>
            </w:pPr>
            <w:r>
              <w:rPr>
                <w:rFonts w:hint="eastAsia" w:cs="Arial"/>
                <w:b/>
              </w:rPr>
              <w:t>帐户类型，体验卡和优惠策略会有叠加，如体验卡用户同时享受初次注册当月免月租，所以区分，但是优惠策略之间不允许叠加使用</w:t>
            </w:r>
          </w:p>
          <w:p>
            <w:pPr>
              <w:rPr>
                <w:rFonts w:cs="Arial"/>
                <w:b/>
              </w:rPr>
            </w:pPr>
            <w:r>
              <w:rPr>
                <w:rFonts w:hint="eastAsia" w:cs="Arial"/>
                <w:b/>
              </w:rPr>
              <w:t>0：优惠策略赠送余额的帐户</w:t>
            </w:r>
          </w:p>
          <w:p>
            <w:pPr>
              <w:rPr>
                <w:rFonts w:cs="Arial"/>
                <w:b/>
              </w:rPr>
            </w:pPr>
            <w:r>
              <w:rPr>
                <w:rFonts w:hint="eastAsia" w:cs="Arial"/>
                <w:b/>
              </w:rPr>
              <w:t>1：体验卡导入余额的帐户</w:t>
            </w:r>
          </w:p>
          <w:p>
            <w:pPr>
              <w:rPr>
                <w:rFonts w:cs="Arial"/>
                <w:b/>
              </w:rPr>
            </w:pPr>
            <w:r>
              <w:rPr>
                <w:rFonts w:hint="eastAsia" w:cs="Arial"/>
                <w:b/>
              </w:rPr>
              <w:t>2：通过其他接口加的优惠策略</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Cs/>
                <w:lang w:val="en-GB"/>
              </w:rPr>
            </w:pPr>
            <w:r>
              <w:rPr>
                <w:rFonts w:hint="eastAsia" w:cs="Arial"/>
                <w:bCs/>
                <w:lang w:val="en-GB"/>
              </w:rPr>
              <w:t>FreeStartDate</w:t>
            </w:r>
          </w:p>
        </w:tc>
        <w:tc>
          <w:tcPr>
            <w:tcW w:w="1620" w:type="dxa"/>
          </w:tcPr>
          <w:p>
            <w:pPr>
              <w:rPr>
                <w:rFonts w:cs="Arial"/>
              </w:rPr>
            </w:pPr>
            <w:r>
              <w:rPr>
                <w:rFonts w:hint="eastAsia" w:cs="Arial"/>
              </w:rPr>
              <w:t>Date</w:t>
            </w:r>
          </w:p>
        </w:tc>
        <w:tc>
          <w:tcPr>
            <w:tcW w:w="1080" w:type="dxa"/>
          </w:tcPr>
          <w:p>
            <w:pPr>
              <w:jc w:val="center"/>
              <w:rPr>
                <w:rFonts w:cs="Arial"/>
              </w:rPr>
            </w:pPr>
            <w:r>
              <w:rPr>
                <w:rFonts w:hint="eastAsia" w:cs="Arial"/>
              </w:rPr>
              <w:t>是</w:t>
            </w:r>
          </w:p>
        </w:tc>
        <w:tc>
          <w:tcPr>
            <w:tcW w:w="4860" w:type="dxa"/>
          </w:tcPr>
          <w:p>
            <w:pPr>
              <w:rPr>
                <w:rFonts w:cs="Arial"/>
              </w:rPr>
            </w:pPr>
            <w:r>
              <w:rPr>
                <w:rFonts w:hint="eastAsia" w:cs="Arial"/>
              </w:rPr>
              <w:t>免费起始时间：</w:t>
            </w:r>
          </w:p>
          <w:p>
            <w:pPr>
              <w:rPr>
                <w:rFonts w:cs="Arial"/>
              </w:rPr>
            </w:pPr>
            <w:r>
              <w:rPr>
                <w:rFonts w:hint="eastAsia" w:cs="Arial"/>
              </w:rPr>
              <w:t>一般情况下为用户注册时间</w:t>
            </w:r>
          </w:p>
          <w:p>
            <w:pPr>
              <w:rPr>
                <w:rFonts w:cs="Arial"/>
              </w:rPr>
            </w:pPr>
            <w:r>
              <w:rPr>
                <w:rFonts w:hint="eastAsia" w:cs="Arial"/>
              </w:rPr>
              <w:t>可以支持注册后延后启用的情况，如买X送Y</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FreeMonths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Number(2)</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ascii="宋体" w:hAnsi="宋体"/>
              </w:rPr>
            </w:pPr>
            <w:r>
              <w:rPr>
                <w:rFonts w:hint="eastAsia" w:ascii="宋体" w:hAnsi="宋体"/>
              </w:rPr>
              <w:t>此费用类型完全免费的月数，从</w:t>
            </w:r>
            <w:r>
              <w:rPr>
                <w:rFonts w:hint="eastAsia" w:cs="Arial"/>
              </w:rPr>
              <w:t>免费起始时间</w:t>
            </w:r>
            <w:r>
              <w:rPr>
                <w:rFonts w:hint="eastAsia" w:ascii="宋体" w:hAnsi="宋体"/>
              </w:rPr>
              <w:t>开始计算</w:t>
            </w:r>
          </w:p>
          <w:p>
            <w:pPr>
              <w:rPr>
                <w:rFonts w:ascii="宋体" w:hAnsi="宋体"/>
              </w:rPr>
            </w:pPr>
            <w:r>
              <w:rPr>
                <w:rFonts w:hint="eastAsia" w:ascii="宋体" w:hAnsi="宋体"/>
              </w:rPr>
              <w:t>-1表示永远免费</w:t>
            </w:r>
          </w:p>
          <w:p>
            <w:pPr>
              <w:rPr>
                <w:rFonts w:ascii="宋体" w:hAnsi="宋体"/>
              </w:rPr>
            </w:pPr>
            <w:r>
              <w:rPr>
                <w:rFonts w:hint="eastAsia" w:ascii="宋体" w:hAnsi="宋体"/>
              </w:rPr>
              <w:t>0表示不免费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MinFee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每月最少使用限额(单位分)，-1表示不限</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MaxFee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每月最多使用限额(单位分)，-1表示不限</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Balance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余额(单位分)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FeeUsed</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本月已使用的费用(单位分)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Balance_Tmp</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为预计费记录余额</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FeeUsed_Tmp</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为预计费记录本月已使用的费用(单位分)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ValidStartDate</w:t>
            </w:r>
          </w:p>
        </w:tc>
        <w:tc>
          <w:tcPr>
            <w:tcW w:w="1620" w:type="dxa"/>
            <w:tcBorders>
              <w:top w:val="single" w:color="000000" w:sz="6" w:space="0"/>
              <w:left w:val="single" w:color="000000" w:sz="6" w:space="0"/>
              <w:bottom w:val="single" w:color="auto" w:sz="4" w:space="0"/>
              <w:right w:val="single" w:color="000000" w:sz="6" w:space="0"/>
            </w:tcBorders>
          </w:tcPr>
          <w:p>
            <w:pPr>
              <w:rPr>
                <w:rFonts w:cs="Arial"/>
              </w:rPr>
            </w:pPr>
            <w:r>
              <w:rPr>
                <w:rFonts w:hint="eastAsia" w:cs="Arial"/>
              </w:rPr>
              <w:t>Date</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余额有效期开始时间：</w:t>
            </w:r>
          </w:p>
          <w:p>
            <w:pPr>
              <w:rPr>
                <w:rFonts w:cs="Arial"/>
              </w:rPr>
            </w:pPr>
            <w:r>
              <w:rPr>
                <w:rFonts w:hint="eastAsia" w:cs="Arial"/>
              </w:rPr>
              <w:t>一般情况下为用户注册时间</w:t>
            </w:r>
          </w:p>
          <w:p>
            <w:pPr>
              <w:rPr>
                <w:rFonts w:cs="Arial"/>
              </w:rPr>
            </w:pPr>
            <w:r>
              <w:rPr>
                <w:rFonts w:hint="eastAsia" w:cs="Arial"/>
              </w:rPr>
              <w:t>可以支持注册后延后启用的情况，如买X送Y</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ValidMonths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Number(2)</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ascii="宋体" w:hAnsi="宋体"/>
              </w:rPr>
            </w:pPr>
            <w:r>
              <w:rPr>
                <w:rFonts w:hint="eastAsia" w:cs="Arial"/>
              </w:rPr>
              <w:t>余额有效期时长，单位为自然月</w:t>
            </w:r>
          </w:p>
          <w:p>
            <w:pPr>
              <w:rPr>
                <w:rFonts w:ascii="宋体" w:hAnsi="宋体"/>
              </w:rPr>
            </w:pPr>
            <w:r>
              <w:rPr>
                <w:rFonts w:hint="eastAsia" w:ascii="宋体" w:hAnsi="宋体"/>
              </w:rPr>
              <w:t>-1表示永远有效</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TimeStamp</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Date</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60" w:type="dxa"/>
            <w:tcBorders>
              <w:top w:val="single" w:color="000000" w:sz="6" w:space="0"/>
              <w:left w:val="single" w:color="000000" w:sz="6" w:space="0"/>
              <w:bottom w:val="single" w:color="auto" w:sz="4" w:space="0"/>
              <w:right w:val="double" w:color="000000" w:sz="6" w:space="0"/>
            </w:tcBorders>
          </w:tcPr>
          <w:p>
            <w:pPr>
              <w:rPr>
                <w:rFonts w:ascii="宋体" w:hAnsi="宋体"/>
              </w:rPr>
            </w:pPr>
            <w:r>
              <w:rPr>
                <w:rFonts w:hint="eastAsia" w:cs="Arial"/>
                <w:lang w:val="en-GB"/>
              </w:rPr>
              <w:t>二次批价处理的时间戳，预计费不会更新本字段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Comments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VarChar2(120)</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用逗号分隔的享受优惠策略的说明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w:t>
            </w:r>
            <w:r>
              <w:rPr>
                <w:rFonts w:hint="eastAsia" w:cs="Arial"/>
              </w:rPr>
              <w:t>1</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486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cs="Arial"/>
              </w:rPr>
              <w:t>保留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w:t>
            </w:r>
            <w:r>
              <w:rPr>
                <w:rFonts w:hint="eastAsia" w:cs="Arial"/>
              </w:rPr>
              <w:t>2</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4860" w:type="dxa"/>
            <w:tcBorders>
              <w:top w:val="single" w:color="auto" w:sz="4" w:space="0"/>
              <w:left w:val="single" w:color="000000" w:sz="6" w:space="0"/>
              <w:bottom w:val="single" w:color="auto" w:sz="4" w:space="0"/>
              <w:right w:val="double" w:color="000000" w:sz="6" w:space="0"/>
            </w:tcBorders>
          </w:tcPr>
          <w:p>
            <w:pPr>
              <w:rPr>
                <w:rFonts w:cs="Arial"/>
              </w:rPr>
            </w:pPr>
            <w:r>
              <w:rPr>
                <w:rFonts w:hint="eastAsia" w:cs="Arial"/>
              </w:rPr>
              <w:t>保留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35" w:hRule="atLeast"/>
        </w:trPr>
        <w:tc>
          <w:tcPr>
            <w:tcW w:w="1980" w:type="dxa"/>
            <w:tcBorders>
              <w:top w:val="single" w:color="auto" w:sz="4" w:space="0"/>
              <w:left w:val="double" w:color="000000" w:sz="6" w:space="0"/>
              <w:bottom w:val="double" w:color="000000" w:sz="6" w:space="0"/>
              <w:right w:val="single" w:color="000000" w:sz="6" w:space="0"/>
            </w:tcBorders>
          </w:tcPr>
          <w:p>
            <w:pPr>
              <w:rPr>
                <w:rFonts w:cs="Arial"/>
              </w:rPr>
            </w:pPr>
            <w:r>
              <w:rPr>
                <w:rFonts w:cs="Arial"/>
              </w:rPr>
              <w:t>Reserve</w:t>
            </w:r>
            <w:r>
              <w:rPr>
                <w:rFonts w:hint="eastAsia" w:cs="Arial"/>
              </w:rPr>
              <w:t>3</w:t>
            </w:r>
          </w:p>
        </w:tc>
        <w:tc>
          <w:tcPr>
            <w:tcW w:w="1620" w:type="dxa"/>
            <w:tcBorders>
              <w:top w:val="single" w:color="auto" w:sz="4" w:space="0"/>
              <w:left w:val="single" w:color="000000" w:sz="6" w:space="0"/>
              <w:bottom w:val="doub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double" w:color="000000" w:sz="6" w:space="0"/>
              <w:right w:val="single" w:color="000000" w:sz="6" w:space="0"/>
            </w:tcBorders>
          </w:tcPr>
          <w:p>
            <w:pPr>
              <w:jc w:val="center"/>
              <w:rPr>
                <w:rFonts w:cs="Arial"/>
              </w:rPr>
            </w:pPr>
          </w:p>
        </w:tc>
        <w:tc>
          <w:tcPr>
            <w:tcW w:w="4860" w:type="dxa"/>
            <w:tcBorders>
              <w:top w:val="single" w:color="auto" w:sz="4" w:space="0"/>
              <w:left w:val="single" w:color="000000" w:sz="6" w:space="0"/>
              <w:bottom w:val="double" w:color="000000" w:sz="6" w:space="0"/>
              <w:right w:val="double" w:color="000000" w:sz="6" w:space="0"/>
            </w:tcBorders>
          </w:tcPr>
          <w:p>
            <w:pPr>
              <w:rPr>
                <w:rFonts w:cs="Arial"/>
              </w:rPr>
            </w:pPr>
            <w:r>
              <w:rPr>
                <w:rFonts w:hint="eastAsia" w:ascii="宋体" w:hAnsi="宋体"/>
              </w:rPr>
              <w:t>保留</w:t>
            </w:r>
          </w:p>
        </w:tc>
      </w:tr>
    </w:tbl>
    <w:p>
      <w:pPr>
        <w:rPr>
          <w:b/>
        </w:rPr>
      </w:pPr>
      <w:r>
        <w:rPr>
          <w:rFonts w:hint="eastAsia"/>
          <w:b/>
        </w:rPr>
        <w:t>[主键]</w:t>
      </w:r>
    </w:p>
    <w:p>
      <w:pPr>
        <w:rPr>
          <w:b/>
        </w:rPr>
      </w:pPr>
      <w:r>
        <w:rPr>
          <w:rFonts w:hint="eastAsia"/>
        </w:rPr>
        <w:t>PK_SSMN_</w:t>
      </w:r>
      <w:r>
        <w:t>USER_</w:t>
      </w:r>
      <w:r>
        <w:rPr>
          <w:rFonts w:hint="eastAsia"/>
        </w:rPr>
        <w:t xml:space="preserve">ACCOUNT (MSISDN, Sub_Date, FeeType, </w:t>
      </w:r>
      <w:r>
        <w:rPr>
          <w:rFonts w:hint="eastAsia" w:cs="Arial"/>
          <w:bCs/>
          <w:lang w:val="en-GB"/>
        </w:rPr>
        <w:t>AccountType</w:t>
      </w:r>
      <w:r>
        <w:rPr>
          <w:rFonts w:hint="eastAsia"/>
        </w:rPr>
        <w:t>)</w:t>
      </w:r>
    </w:p>
    <w:p>
      <w:r>
        <w:t>IDX1_SSMN_USER_ACCOUNT (FeeType, AccountType)</w:t>
      </w:r>
    </w:p>
    <w:p/>
    <w:bookmarkEnd w:id="409"/>
    <w:bookmarkEnd w:id="410"/>
    <w:bookmarkEnd w:id="411"/>
    <w:p>
      <w:pPr>
        <w:pStyle w:val="4"/>
      </w:pPr>
      <w:bookmarkStart w:id="432" w:name="_Toc384194042"/>
      <w:bookmarkStart w:id="433" w:name="_Toc139456253"/>
      <w:r>
        <w:rPr>
          <w:lang w:val="en-GB"/>
        </w:rPr>
        <w:t>SSMN</w:t>
      </w:r>
      <w:r>
        <w:t xml:space="preserve">_ </w:t>
      </w:r>
      <w:r>
        <w:rPr>
          <w:rFonts w:hint="eastAsia"/>
        </w:rPr>
        <w:t>R</w:t>
      </w:r>
      <w:r>
        <w:t>ecommend</w:t>
      </w:r>
      <w:r>
        <w:rPr>
          <w:rFonts w:hint="eastAsia"/>
        </w:rPr>
        <w:t xml:space="preserve"> (自推广号码记录表)</w:t>
      </w:r>
      <w:bookmarkEnd w:id="432"/>
      <w:bookmarkEnd w:id="433"/>
    </w:p>
    <w:p>
      <w:pPr>
        <w:ind w:left="-359" w:leftChars="-171"/>
        <w:rPr>
          <w:b/>
        </w:rPr>
      </w:pPr>
      <w:r>
        <w:rPr>
          <w:rFonts w:hint="eastAsia"/>
          <w:b/>
        </w:rPr>
        <w:t>[功能]</w:t>
      </w:r>
    </w:p>
    <w:p>
      <w:pPr>
        <w:ind w:left="-359" w:leftChars="-171"/>
        <w:rPr>
          <w:b/>
        </w:rPr>
      </w:pPr>
      <w:r>
        <w:rPr>
          <w:rFonts w:hint="eastAsia"/>
        </w:rPr>
        <w:t>该表主要用于记录业务用户通过自推广业务推荐的用户号码、推荐时间、被推荐用户注册结果。</w:t>
      </w:r>
    </w:p>
    <w:p>
      <w:pPr>
        <w:ind w:left="-359" w:leftChars="-171"/>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业务</w:t>
            </w:r>
            <w:r>
              <w:rPr>
                <w:rFonts w:cs="Arial"/>
                <w:b/>
                <w:lang w:val="en-GB"/>
              </w:rPr>
              <w:t>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RecNum</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SSMN业务用户所推荐的用户号码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CurrentNum</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SSMN业务用户当前所使用的默认显示号码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Rec_Time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业务用户推荐时间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被推荐用户注册结果：</w:t>
            </w:r>
          </w:p>
          <w:p>
            <w:pPr>
              <w:rPr>
                <w:rFonts w:cs="Arial"/>
                <w:lang w:val="en-GB"/>
              </w:rPr>
            </w:pPr>
            <w:r>
              <w:rPr>
                <w:rFonts w:hint="eastAsia" w:cs="Arial"/>
                <w:lang w:val="en-GB"/>
              </w:rPr>
              <w:t xml:space="preserve">0：未注册(默认) </w:t>
            </w:r>
          </w:p>
          <w:p>
            <w:pPr>
              <w:rPr>
                <w:rFonts w:cs="Arial"/>
                <w:lang w:val="en-GB"/>
              </w:rPr>
            </w:pPr>
            <w:r>
              <w:rPr>
                <w:rFonts w:hint="eastAsia" w:cs="Arial"/>
                <w:lang w:val="en-GB"/>
              </w:rPr>
              <w:t>1：已注册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Reserve1</w:t>
            </w:r>
          </w:p>
        </w:tc>
        <w:tc>
          <w:tcPr>
            <w:tcW w:w="1617" w:type="dxa"/>
            <w:tcBorders>
              <w:top w:val="double" w:color="auto" w:sz="6" w:space="0"/>
              <w:left w:val="single" w:color="auto" w:sz="6" w:space="0"/>
              <w:bottom w:val="double" w:color="auto" w:sz="6" w:space="0"/>
              <w:right w:val="single" w:color="auto" w:sz="6" w:space="0"/>
            </w:tcBorders>
          </w:tcPr>
          <w:p>
            <w:r>
              <w:rPr>
                <w:rFonts w:hint="eastAsia"/>
              </w:rPr>
              <w:t>N</w:t>
            </w:r>
            <w:r>
              <w:t>u</w:t>
            </w:r>
            <w:r>
              <w:rPr>
                <w:rFonts w:hint="eastAsia"/>
              </w:rPr>
              <w:t>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Reserve2</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w:t>
            </w:r>
            <w:r>
              <w:rPr>
                <w:rFonts w:hint="eastAsia"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r>
        <w:rPr>
          <w:rFonts w:hint="eastAsia"/>
        </w:rPr>
        <w:t>PK_SSMN_Recommend (MSISDN, RecNum)</w:t>
      </w:r>
    </w:p>
    <w:p>
      <w:pPr>
        <w:rPr>
          <w:b/>
        </w:rPr>
      </w:pPr>
      <w:r>
        <w:rPr>
          <w:rFonts w:hint="eastAsia"/>
          <w:b/>
        </w:rPr>
        <w:t>[索引]</w:t>
      </w:r>
    </w:p>
    <w:p>
      <w:r>
        <w:rPr>
          <w:rFonts w:hint="eastAsia"/>
        </w:rPr>
        <w:t xml:space="preserve">IDX1_ SSMN_Recommend (RecNum, </w:t>
      </w:r>
      <w:r>
        <w:rPr>
          <w:rFonts w:hint="eastAsia" w:cs="Arial"/>
          <w:lang w:val="en-GB"/>
        </w:rPr>
        <w:t>RecStatus</w:t>
      </w:r>
      <w:r>
        <w:rPr>
          <w:rFonts w:hint="eastAsia"/>
        </w:rPr>
        <w:t>);</w:t>
      </w:r>
    </w:p>
    <w:p>
      <w:r>
        <w:rPr>
          <w:rFonts w:hint="eastAsia"/>
        </w:rPr>
        <w:t>IDX2_ SSMN_Recommend (Rec_Time);</w:t>
      </w:r>
    </w:p>
    <w:p/>
    <w:p>
      <w:pPr>
        <w:pStyle w:val="4"/>
      </w:pPr>
      <w:bookmarkStart w:id="434" w:name="_Toc384194043"/>
      <w:r>
        <w:rPr>
          <w:lang w:val="en-GB"/>
        </w:rPr>
        <w:t>SSMN</w:t>
      </w:r>
      <w:r>
        <w:t xml:space="preserve">_ </w:t>
      </w:r>
      <w:r>
        <w:rPr>
          <w:rFonts w:hint="eastAsia"/>
        </w:rPr>
        <w:t>R</w:t>
      </w:r>
      <w:r>
        <w:t>ec</w:t>
      </w:r>
      <w:r>
        <w:rPr>
          <w:rFonts w:hint="eastAsia"/>
        </w:rPr>
        <w:t>UserInfo (推荐用户信息表)</w:t>
      </w:r>
      <w:bookmarkEnd w:id="434"/>
    </w:p>
    <w:p>
      <w:pPr>
        <w:rPr>
          <w:b/>
        </w:rPr>
      </w:pPr>
      <w:r>
        <w:rPr>
          <w:rFonts w:hint="eastAsia"/>
          <w:b/>
        </w:rPr>
        <w:t>[功能]</w:t>
      </w:r>
    </w:p>
    <w:p>
      <w:r>
        <w:rPr>
          <w:rFonts w:hint="eastAsia"/>
        </w:rPr>
        <w:t>该表主要用于记录使用自推广业务的用户信息，包括用户免费时间，免费号码，推荐用户累积数目。</w:t>
      </w:r>
    </w:p>
    <w:p>
      <w:pPr>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业务</w:t>
            </w:r>
            <w:r>
              <w:rPr>
                <w:rFonts w:cs="Arial"/>
                <w:b/>
                <w:lang w:val="en-GB"/>
              </w:rPr>
              <w:t>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UserCount</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记录业务用户成功推荐注册用户数目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FreeCount</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记录用户已优惠次数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Free_Time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业务用户虚号码免费开始时间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Reserve1</w:t>
            </w:r>
          </w:p>
        </w:tc>
        <w:tc>
          <w:tcPr>
            <w:tcW w:w="1617" w:type="dxa"/>
            <w:tcBorders>
              <w:top w:val="double" w:color="auto" w:sz="6" w:space="0"/>
              <w:left w:val="single" w:color="auto" w:sz="6" w:space="0"/>
              <w:bottom w:val="double" w:color="auto" w:sz="6" w:space="0"/>
              <w:right w:val="single" w:color="auto" w:sz="6" w:space="0"/>
            </w:tcBorders>
          </w:tcPr>
          <w:p>
            <w:r>
              <w:rPr>
                <w:rFonts w:hint="eastAsia"/>
              </w:rPr>
              <w:t>N</w:t>
            </w:r>
            <w:r>
              <w:t>u</w:t>
            </w:r>
            <w:r>
              <w:rPr>
                <w:rFonts w:hint="eastAsia"/>
              </w:rPr>
              <w:t>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Reserve2</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w:t>
            </w:r>
            <w:r>
              <w:rPr>
                <w:rFonts w:hint="eastAsia"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r>
        <w:rPr>
          <w:rFonts w:hint="eastAsia"/>
        </w:rPr>
        <w:t>PK_SSMN_ RecUserInfo (MSISDN)</w:t>
      </w:r>
    </w:p>
    <w:p>
      <w:pPr>
        <w:rPr>
          <w:b/>
        </w:rPr>
      </w:pPr>
      <w:r>
        <w:rPr>
          <w:rFonts w:hint="eastAsia"/>
          <w:b/>
        </w:rPr>
        <w:t>[索引]</w:t>
      </w:r>
    </w:p>
    <w:p>
      <w:r>
        <w:rPr>
          <w:rFonts w:hint="eastAsia"/>
        </w:rPr>
        <w:t>无。</w:t>
      </w:r>
    </w:p>
    <w:p/>
    <w:p>
      <w:pPr>
        <w:pStyle w:val="4"/>
      </w:pPr>
      <w:bookmarkStart w:id="435" w:name="_Toc384194044"/>
      <w:r>
        <w:rPr>
          <w:lang w:val="en-GB"/>
        </w:rPr>
        <w:t>SSMN</w:t>
      </w:r>
      <w:r>
        <w:t>_ FreeRecord</w:t>
      </w:r>
      <w:r>
        <w:rPr>
          <w:rFonts w:hint="eastAsia"/>
        </w:rPr>
        <w:t xml:space="preserve"> (虚号码免费记录表)</w:t>
      </w:r>
      <w:bookmarkEnd w:id="435"/>
    </w:p>
    <w:p>
      <w:pPr>
        <w:rPr>
          <w:b/>
        </w:rPr>
      </w:pPr>
      <w:r>
        <w:rPr>
          <w:rFonts w:hint="eastAsia"/>
          <w:b/>
        </w:rPr>
        <w:t>[功能]</w:t>
      </w:r>
    </w:p>
    <w:p>
      <w:r>
        <w:rPr>
          <w:rFonts w:hint="eastAsia"/>
        </w:rPr>
        <w:t>该表主要用于记录使用自推广业务的用户信息，包括用户免费时间，免费号码，推荐用户累积数目。</w:t>
      </w:r>
    </w:p>
    <w:p>
      <w:pPr>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lang w:val="en-GB"/>
              </w:rPr>
              <w:t>SSMN</w:t>
            </w:r>
            <w:r>
              <w:rPr>
                <w:rFonts w:hint="eastAsia" w:cs="Arial"/>
                <w:lang w:val="en-GB"/>
              </w:rPr>
              <w:t>业务</w:t>
            </w:r>
            <w:r>
              <w:rPr>
                <w:rFonts w:cs="Arial"/>
                <w:lang w:val="en-GB"/>
              </w:rPr>
              <w:t>用户的MSISDN号码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FreeNumber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被免费的虚号码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Free_</w:t>
            </w:r>
            <w:r>
              <w:rPr>
                <w:rFonts w:cs="Arial"/>
                <w:lang w:val="en-GB"/>
              </w:rPr>
              <w:t>Month</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虚号码免费的月份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Reserve1</w:t>
            </w:r>
          </w:p>
        </w:tc>
        <w:tc>
          <w:tcPr>
            <w:tcW w:w="1617" w:type="dxa"/>
            <w:tcBorders>
              <w:top w:val="double" w:color="auto" w:sz="6" w:space="0"/>
              <w:left w:val="single" w:color="auto" w:sz="6" w:space="0"/>
              <w:bottom w:val="double" w:color="auto" w:sz="6" w:space="0"/>
              <w:right w:val="single" w:color="auto" w:sz="6" w:space="0"/>
            </w:tcBorders>
          </w:tcPr>
          <w:p>
            <w:r>
              <w:rPr>
                <w:rFonts w:hint="eastAsia"/>
              </w:rPr>
              <w:t>N</w:t>
            </w:r>
            <w:r>
              <w:t>u</w:t>
            </w:r>
            <w:r>
              <w:rPr>
                <w:rFonts w:hint="eastAsia"/>
              </w:rPr>
              <w:t>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Reserve2</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w:t>
            </w:r>
            <w:r>
              <w:rPr>
                <w:rFonts w:hint="eastAsia"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r>
        <w:rPr>
          <w:rFonts w:hint="eastAsia"/>
        </w:rPr>
        <w:t>PK_SSMN_</w:t>
      </w:r>
      <w:r>
        <w:t>FreeRecord</w:t>
      </w:r>
      <w:r>
        <w:rPr>
          <w:rFonts w:hint="eastAsia"/>
        </w:rPr>
        <w:t>(MSISDN,</w:t>
      </w:r>
      <w:r>
        <w:t xml:space="preserve"> FreeNumber</w:t>
      </w:r>
      <w:r>
        <w:rPr>
          <w:rFonts w:hint="eastAsia"/>
        </w:rPr>
        <w:t>);</w:t>
      </w:r>
    </w:p>
    <w:p>
      <w:r>
        <w:rPr>
          <w:rFonts w:hint="eastAsia"/>
          <w:b/>
        </w:rPr>
        <w:t>[索引]</w:t>
      </w:r>
    </w:p>
    <w:p>
      <w:r>
        <w:rPr>
          <w:rFonts w:hint="eastAsia"/>
        </w:rPr>
        <w:t>IDX1_ SSMN_</w:t>
      </w:r>
      <w:r>
        <w:t>FreeRecord</w:t>
      </w:r>
      <w:r>
        <w:rPr>
          <w:rFonts w:hint="eastAsia"/>
        </w:rPr>
        <w:t xml:space="preserve"> (</w:t>
      </w:r>
      <w:r>
        <w:t>FreeMonth</w:t>
      </w:r>
      <w:r>
        <w:rPr>
          <w:rFonts w:hint="eastAsia"/>
        </w:rPr>
        <w:t>)</w:t>
      </w:r>
    </w:p>
    <w:p/>
    <w:p>
      <w:pPr>
        <w:pStyle w:val="4"/>
      </w:pPr>
      <w:bookmarkStart w:id="436" w:name="_Toc169335580"/>
      <w:bookmarkEnd w:id="436"/>
      <w:bookmarkStart w:id="437" w:name="_Toc384194045"/>
      <w:bookmarkStart w:id="438" w:name="_Toc125173587"/>
      <w:bookmarkStart w:id="439" w:name="_Toc124509806"/>
      <w:bookmarkStart w:id="440" w:name="_Toc111898261"/>
      <w:r>
        <w:rPr>
          <w:lang w:val="en-GB"/>
        </w:rPr>
        <w:t>SSMN</w:t>
      </w:r>
      <w:r>
        <w:t>_</w:t>
      </w:r>
      <w:r>
        <w:rPr>
          <w:rFonts w:hint="eastAsia"/>
        </w:rPr>
        <w:t>UserServer (客服号码记录表)</w:t>
      </w:r>
      <w:bookmarkEnd w:id="437"/>
    </w:p>
    <w:p>
      <w:pPr>
        <w:rPr>
          <w:b/>
        </w:rPr>
      </w:pPr>
      <w:r>
        <w:rPr>
          <w:rFonts w:hint="eastAsia"/>
          <w:b/>
        </w:rPr>
        <w:t>[功能]</w:t>
      </w:r>
    </w:p>
    <w:p>
      <w:r>
        <w:rPr>
          <w:rFonts w:hint="eastAsia"/>
        </w:rPr>
        <w:t>该表主要用于记录客服电话信息。</w:t>
      </w:r>
    </w:p>
    <w:p>
      <w:pPr>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b/>
              </w:rPr>
              <w:t>客服号码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rPr>
              <w:t>ALLTIMEACTIVE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rPr>
              <w:t>Y:</w:t>
            </w:r>
            <w:r>
              <w:rPr>
                <w:rFonts w:hint="eastAsia"/>
              </w:rPr>
              <w:t>按照</w:t>
            </w:r>
            <w:r>
              <w:rPr>
                <w:rFonts w:cs="Arial"/>
              </w:rPr>
              <w:t>24</w:t>
            </w:r>
            <w:r>
              <w:rPr>
                <w:rFonts w:hint="eastAsia"/>
              </w:rPr>
              <w:t>接听</w:t>
            </w:r>
            <w:r>
              <w:rPr>
                <w:rFonts w:cs="Arial"/>
              </w:rPr>
              <w:t xml:space="preserve">  N</w:t>
            </w:r>
            <w:r>
              <w:rPr>
                <w:rFonts w:hint="eastAsia"/>
              </w:rPr>
              <w:t>：不是</w:t>
            </w:r>
            <w:r>
              <w:rPr>
                <w:rFonts w:cs="Arial"/>
              </w:rPr>
              <w:t>24</w:t>
            </w:r>
            <w:r>
              <w:rPr>
                <w:rFonts w:hint="eastAsia"/>
              </w:rPr>
              <w:t>接听，按照具体时间段接听</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rPr>
              <w:t>START_TIME1</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第一个开始时间格式：</w:t>
            </w:r>
            <w:r>
              <w:rPr>
                <w:rFonts w:cs="Arial"/>
              </w:rPr>
              <w:t>'HH</w:t>
            </w:r>
            <w:customXml w:element="chmetcnv" w:uri="urn:schemas-microsoft-com:office:smarttags"/>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cs="Arial"/>
              </w:rPr>
              <w:t>END_TIME1</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第一个结束时间格式：</w:t>
            </w:r>
            <w:r>
              <w:rPr>
                <w:rFonts w:cs="Arial"/>
              </w:rPr>
              <w:t>'HH</w:t>
            </w:r>
            <w:customXml w:element="chmetcnv" w:uri="urn:schemas-microsoft-com:office:smarttags"/>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cs="Arial"/>
              </w:rPr>
              <w:t>START_TIME2</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rPr>
              <w:t>第二个开始时间格式：</w:t>
            </w:r>
            <w:r>
              <w:rPr>
                <w:rFonts w:cs="Arial"/>
              </w:rPr>
              <w:t>'HH</w:t>
            </w:r>
            <w:customXml w:element="chmetcnv" w:uri="urn:schemas-microsoft-com:office:smarttags"/>
            <w:r>
              <w:rPr>
                <w:rFonts w:cs="Arial"/>
              </w:rPr>
              <w:t>'</w:t>
            </w:r>
          </w:p>
          <w:p>
            <w:pPr>
              <w:rPr>
                <w:rFonts w:cs="Arial"/>
                <w:lang w:val="en-GB"/>
              </w:rPr>
            </w:pPr>
            <w:r>
              <w:rPr>
                <w:rFonts w:hint="eastAsia"/>
              </w:rPr>
              <w:t>（备用，保留字段）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cs="Arial"/>
              </w:rPr>
              <w:t>END_TIME2</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rPr>
              <w:t>第二个结束时间格式：</w:t>
            </w:r>
            <w:r>
              <w:rPr>
                <w:rFonts w:cs="Arial"/>
              </w:rPr>
              <w:t>'HH</w:t>
            </w:r>
            <w:customXml w:element="chmetcnv" w:uri="urn:schemas-microsoft-com:office:smarttags"/>
            <w:r>
              <w:rPr>
                <w:rFonts w:cs="Arial"/>
              </w:rPr>
              <w:t xml:space="preserve">' </w:t>
            </w:r>
          </w:p>
          <w:p>
            <w:pPr>
              <w:rPr>
                <w:rFonts w:cs="Arial"/>
                <w:lang w:val="en-GB"/>
              </w:rPr>
            </w:pPr>
            <w:r>
              <w:rPr>
                <w:rFonts w:hint="eastAsia"/>
              </w:rPr>
              <w:t>（备用，保留字段）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cs="Arial"/>
              </w:rPr>
              <w:t>PRIORITY</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rPr>
              <w:t>是</w:t>
            </w:r>
          </w:p>
        </w:tc>
        <w:tc>
          <w:tcPr>
            <w:tcW w:w="3600" w:type="dxa"/>
            <w:tcBorders>
              <w:top w:val="double" w:color="auto" w:sz="6" w:space="0"/>
              <w:left w:val="single" w:color="auto" w:sz="6" w:space="0"/>
              <w:bottom w:val="double" w:color="auto" w:sz="6" w:space="0"/>
              <w:right w:val="double" w:color="auto" w:sz="6" w:space="0"/>
            </w:tcBorders>
          </w:tcPr>
          <w:p>
            <w:r>
              <w:rPr>
                <w:rFonts w:hint="eastAsia"/>
              </w:rPr>
              <w:t>优先级别</w:t>
            </w:r>
          </w:p>
          <w:p>
            <w:pPr>
              <w:rPr>
                <w:rFonts w:cs="Arial"/>
                <w:lang w:val="en-GB"/>
              </w:rPr>
            </w:pPr>
            <w:r>
              <w:rPr>
                <w:rFonts w:hint="eastAsia"/>
              </w:rPr>
              <w:t>1是最高优先级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sz w:val="20"/>
                <w:szCs w:val="20"/>
              </w:rPr>
              <w:t>Number(2)</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b/>
                <w:sz w:val="20"/>
                <w:szCs w:val="20"/>
              </w:rPr>
              <w:t>是</w:t>
            </w:r>
          </w:p>
        </w:tc>
        <w:tc>
          <w:tcPr>
            <w:tcW w:w="3600" w:type="dxa"/>
            <w:tcBorders>
              <w:top w:val="double" w:color="auto" w:sz="6" w:space="0"/>
              <w:left w:val="single" w:color="auto" w:sz="6" w:space="0"/>
              <w:bottom w:val="double" w:color="auto" w:sz="6" w:space="0"/>
              <w:right w:val="double" w:color="auto" w:sz="6" w:space="0"/>
            </w:tcBorders>
          </w:tcPr>
          <w:p>
            <w:r>
              <w:rPr>
                <w:b/>
                <w:sz w:val="20"/>
                <w:szCs w:val="20"/>
              </w:rPr>
              <w:t>0:</w:t>
            </w:r>
            <w:r>
              <w:rPr>
                <w:rFonts w:hint="eastAsia"/>
                <w:b/>
                <w:sz w:val="20"/>
                <w:szCs w:val="20"/>
              </w:rPr>
              <w:t>未使用</w:t>
            </w:r>
          </w:p>
          <w:p>
            <w:r>
              <w:rPr>
                <w:b/>
                <w:sz w:val="20"/>
                <w:szCs w:val="20"/>
              </w:rPr>
              <w:t>1</w:t>
            </w:r>
            <w:r>
              <w:rPr>
                <w:rFonts w:hint="eastAsia"/>
                <w:b/>
                <w:sz w:val="20"/>
                <w:szCs w:val="20"/>
              </w:rPr>
              <w:t>：占用中</w:t>
            </w:r>
          </w:p>
        </w:tc>
      </w:tr>
    </w:tbl>
    <w:p>
      <w:pPr>
        <w:rPr>
          <w:b/>
        </w:rPr>
      </w:pPr>
      <w:r>
        <w:rPr>
          <w:rFonts w:hint="eastAsia"/>
          <w:b/>
        </w:rPr>
        <w:t>[主键]</w:t>
      </w:r>
    </w:p>
    <w:p>
      <w:r>
        <w:rPr>
          <w:rFonts w:hint="eastAsia"/>
        </w:rPr>
        <w:t>PK_</w:t>
      </w:r>
      <w:r>
        <w:t>SSMN_UserServer</w:t>
      </w:r>
      <w:r>
        <w:rPr>
          <w:rFonts w:hint="eastAsia"/>
        </w:rPr>
        <w:t xml:space="preserve"> (MSISDN);</w:t>
      </w:r>
    </w:p>
    <w:p>
      <w:pPr>
        <w:pStyle w:val="4"/>
      </w:pPr>
      <w:bookmarkStart w:id="441" w:name="_Toc384194046"/>
      <w:r>
        <w:rPr>
          <w:rFonts w:hint="eastAsia"/>
          <w:lang w:val="en-GB"/>
        </w:rPr>
        <w:t>Temp_Paras</w:t>
      </w:r>
      <w:r>
        <w:rPr>
          <w:rFonts w:hint="eastAsia"/>
        </w:rPr>
        <w:t xml:space="preserve"> (slp临时传递参数表)</w:t>
      </w:r>
      <w:bookmarkEnd w:id="441"/>
    </w:p>
    <w:p>
      <w:pPr>
        <w:rPr>
          <w:b/>
        </w:rPr>
      </w:pPr>
      <w:r>
        <w:rPr>
          <w:rFonts w:hint="eastAsia"/>
          <w:b/>
        </w:rPr>
        <w:t>[功能]</w:t>
      </w:r>
    </w:p>
    <w:p>
      <w:r>
        <w:rPr>
          <w:rFonts w:hint="eastAsia"/>
        </w:rPr>
        <w:t>该表主要用于记录一个触发上来的呼叫的消息参数和初始属性。</w:t>
      </w:r>
    </w:p>
    <w:p>
      <w:pPr>
        <w:rPr>
          <w:b/>
        </w:rPr>
      </w:pPr>
      <w:r>
        <w:rPr>
          <w:rFonts w:hint="eastAsia"/>
          <w:b/>
        </w:rPr>
        <w:t xml:space="preserve"> [表定义]</w:t>
      </w:r>
    </w:p>
    <w:tbl>
      <w:tblPr>
        <w:tblStyle w:val="36"/>
        <w:tblW w:w="8460" w:type="dxa"/>
        <w:tblInd w:w="-17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pct10" w:color="auto" w:fill="auto"/>
          </w:tcPr>
          <w:p>
            <w:pPr>
              <w:rPr>
                <w:rFonts w:ascii="宋体" w:hAnsi="宋体" w:cs="宋体"/>
                <w:sz w:val="24"/>
              </w:rPr>
            </w:pPr>
            <w:r>
              <w:rPr>
                <w:rFonts w:cs="Arial"/>
                <w:bCs/>
              </w:rPr>
              <w:t>域名</w:t>
            </w:r>
          </w:p>
        </w:tc>
        <w:tc>
          <w:tcPr>
            <w:tcW w:w="1799" w:type="dxa"/>
            <w:tcBorders>
              <w:top w:val="double" w:color="auto" w:sz="6" w:space="0"/>
              <w:left w:val="single" w:color="auto" w:sz="6" w:space="0"/>
              <w:bottom w:val="double" w:color="auto" w:sz="6" w:space="0"/>
              <w:right w:val="single" w:color="auto" w:sz="6" w:space="0"/>
            </w:tcBorders>
            <w:shd w:val="pct10" w:color="auto" w:fill="auto"/>
          </w:tcPr>
          <w:p>
            <w:pPr>
              <w:rPr>
                <w:rFonts w:ascii="宋体" w:hAnsi="宋体" w:cs="宋体"/>
                <w:sz w:val="24"/>
              </w:rPr>
            </w:pPr>
            <w:r>
              <w:rPr>
                <w:rFonts w:cs="Arial"/>
                <w:bCs/>
              </w:rPr>
              <w:t>类型</w:t>
            </w:r>
          </w:p>
        </w:tc>
        <w:tc>
          <w:tcPr>
            <w:tcW w:w="1083" w:type="dxa"/>
            <w:tcBorders>
              <w:top w:val="double" w:color="auto" w:sz="6" w:space="0"/>
              <w:left w:val="single" w:color="auto" w:sz="6" w:space="0"/>
              <w:bottom w:val="double" w:color="auto" w:sz="6" w:space="0"/>
              <w:right w:val="single" w:color="auto" w:sz="6" w:space="0"/>
            </w:tcBorders>
            <w:shd w:val="pct10" w:color="auto" w:fill="auto"/>
          </w:tcPr>
          <w:p>
            <w:pPr>
              <w:jc w:val="center"/>
              <w:rPr>
                <w:rFonts w:ascii="宋体" w:hAnsi="宋体" w:cs="宋体"/>
                <w:sz w:val="24"/>
              </w:rPr>
            </w:pPr>
            <w:r>
              <w:rPr>
                <w:rFonts w:hint="eastAsia" w:cs="Arial"/>
                <w:bCs/>
              </w:rPr>
              <w:t>非空</w:t>
            </w:r>
          </w:p>
        </w:tc>
        <w:tc>
          <w:tcPr>
            <w:tcW w:w="3779" w:type="dxa"/>
            <w:tcBorders>
              <w:top w:val="double" w:color="auto" w:sz="6" w:space="0"/>
              <w:left w:val="single" w:color="auto" w:sz="6" w:space="0"/>
              <w:bottom w:val="double" w:color="auto" w:sz="6" w:space="0"/>
              <w:right w:val="double" w:color="auto" w:sz="6" w:space="0"/>
            </w:tcBorders>
            <w:shd w:val="pct10" w:color="auto" w:fill="auto"/>
          </w:tcPr>
          <w:p>
            <w:pPr>
              <w:rPr>
                <w:rFonts w:ascii="宋体" w:hAnsi="宋体" w:cs="宋体"/>
                <w:sz w:val="24"/>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b/>
                <w:sz w:val="20"/>
                <w:szCs w:val="20"/>
              </w:rPr>
            </w:pPr>
            <w:r>
              <w:rPr>
                <w:b/>
                <w:sz w:val="20"/>
                <w:szCs w:val="20"/>
              </w:rPr>
              <w:t>seqcallid</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b/>
                <w:sz w:val="20"/>
                <w:szCs w:val="20"/>
              </w:rPr>
            </w:pPr>
            <w:r>
              <w:rPr>
                <w:rFonts w:cs="Arial"/>
                <w:b/>
                <w:sz w:val="20"/>
                <w:szCs w:val="20"/>
              </w:rPr>
              <w:t>Number(10)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b/>
                <w:sz w:val="20"/>
                <w:szCs w:val="20"/>
              </w:rPr>
            </w:pPr>
            <w:r>
              <w:rPr>
                <w:rFonts w:hint="eastAsia" w:cs="Arial"/>
                <w:b/>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b/>
                <w:sz w:val="20"/>
                <w:szCs w:val="20"/>
              </w:rPr>
            </w:pPr>
            <w:r>
              <w:rPr>
                <w:rFonts w:hint="eastAsia" w:cs="Arial"/>
                <w:b/>
                <w:sz w:val="20"/>
                <w:szCs w:val="20"/>
              </w:rPr>
              <w:t>呼叫流水号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Calling_PI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IAM</w:t>
            </w:r>
            <w:r>
              <w:rPr>
                <w:rFonts w:hint="eastAsia" w:cs="Arial"/>
                <w:sz w:val="20"/>
                <w:szCs w:val="20"/>
                <w:lang w:val="en-GB"/>
              </w:rPr>
              <w:t>携带的</w:t>
            </w:r>
            <w:r>
              <w:rPr>
                <w:rFonts w:cs="Arial"/>
                <w:sz w:val="20"/>
                <w:szCs w:val="20"/>
                <w:lang w:val="en-GB"/>
              </w:rPr>
              <w:t>PI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Calling_NI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IAM</w:t>
            </w:r>
            <w:r>
              <w:rPr>
                <w:rFonts w:hint="eastAsia" w:cs="Arial"/>
                <w:sz w:val="20"/>
                <w:szCs w:val="20"/>
                <w:lang w:val="en-GB"/>
              </w:rPr>
              <w:t>携带的</w:t>
            </w:r>
            <w:r>
              <w:rPr>
                <w:rFonts w:cs="Arial"/>
                <w:sz w:val="20"/>
                <w:szCs w:val="20"/>
                <w:lang w:val="en-GB"/>
              </w:rPr>
              <w:t>NI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Calling_SI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IAM</w:t>
            </w:r>
            <w:r>
              <w:rPr>
                <w:rFonts w:hint="eastAsia" w:cs="Arial"/>
                <w:sz w:val="20"/>
                <w:szCs w:val="20"/>
                <w:lang w:val="en-GB"/>
              </w:rPr>
              <w:t>携带的</w:t>
            </w:r>
            <w:r>
              <w:rPr>
                <w:rFonts w:cs="Arial"/>
                <w:sz w:val="20"/>
                <w:szCs w:val="20"/>
                <w:lang w:val="en-GB"/>
              </w:rPr>
              <w:t>SI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CPC</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CPC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ACMBCI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Varchar2(20)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ACMBCI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ACMOBCI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ACMOBCI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ACMCAUSE</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ACMCAUSE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Change_Pin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用户进行了密码修改操作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用户没用进行密码修改操作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Apply_Number</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用户申请了新的副号码</w:t>
            </w:r>
          </w:p>
          <w:p>
            <w:pPr>
              <w:rPr>
                <w:rFonts w:ascii="宋体" w:hAnsi="宋体" w:cs="宋体"/>
                <w:sz w:val="24"/>
              </w:rPr>
            </w:pPr>
            <w:r>
              <w:rPr>
                <w:rFonts w:cs="Arial"/>
                <w:sz w:val="20"/>
                <w:szCs w:val="20"/>
                <w:lang w:val="en-GB"/>
              </w:rPr>
              <w:t xml:space="preserve">‘N’: </w:t>
            </w:r>
            <w:r>
              <w:rPr>
                <w:rFonts w:hint="eastAsia" w:cs="Arial"/>
                <w:sz w:val="20"/>
                <w:szCs w:val="20"/>
                <w:lang w:val="en-GB"/>
              </w:rPr>
              <w:t>用户没用申请新的副号码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Set_CLI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用户修改了默认显示主叫号码</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Cancel_Number</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用户进行注销副号码操作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Apply_Service</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用户进行注册业务操作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Cancel_Service</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用户进行注销业务操作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hint="eastAsia" w:cs="Arial"/>
                <w:sz w:val="20"/>
                <w:szCs w:val="20"/>
                <w:lang w:val="en-GB"/>
              </w:rPr>
              <w:t>Loc</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呼叫触发上来的IAM中loc的值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O</w:t>
            </w:r>
            <w:r>
              <w:rPr>
                <w:rFonts w:hint="eastAsia" w:cs="Arial"/>
                <w:sz w:val="20"/>
                <w:szCs w:val="20"/>
                <w:lang w:val="en-GB"/>
              </w:rPr>
              <w:t>utgoing_cpn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Varchar2(20)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呼叫实际被叫号码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VR_FLAG</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Varchar2(20)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二次自动外呼标示符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USSDMsisdn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varchar2(32)</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USSD用的无前缀真实被叫号码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userussdflag</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number(1)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用户级ussd提醒开关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USSDOpen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number(1)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被叫为副号码的开关</w:t>
            </w:r>
          </w:p>
        </w:tc>
      </w:tr>
    </w:tbl>
    <w:p>
      <w:pPr>
        <w:rPr>
          <w:b/>
        </w:rPr>
      </w:pPr>
      <w:r>
        <w:rPr>
          <w:rFonts w:hint="eastAsia"/>
          <w:b/>
        </w:rPr>
        <w:t xml:space="preserve"> [主键]</w:t>
      </w:r>
    </w:p>
    <w:p/>
    <w:p>
      <w:pPr>
        <w:pStyle w:val="4"/>
      </w:pPr>
      <w:bookmarkStart w:id="442" w:name="_Toc384194047"/>
      <w:r>
        <w:t>SSMN_USER_Audit</w:t>
      </w:r>
      <w:r>
        <w:rPr>
          <w:rFonts w:hint="eastAsia"/>
        </w:rPr>
        <w:t xml:space="preserve"> (用户信息Audit表)</w:t>
      </w:r>
      <w:bookmarkEnd w:id="442"/>
    </w:p>
    <w:p>
      <w:pPr>
        <w:rPr>
          <w:b/>
        </w:rPr>
      </w:pPr>
      <w:r>
        <w:rPr>
          <w:rFonts w:hint="eastAsia"/>
          <w:b/>
        </w:rPr>
        <w:t>[功能]</w:t>
      </w:r>
    </w:p>
    <w:p>
      <w:r>
        <w:rPr>
          <w:rFonts w:hint="eastAsia"/>
        </w:rPr>
        <w:t>该表主要用于记录SSMN_USER表的insert/update/delete事件。</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856"/>
        <w:gridCol w:w="72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MSISDN</w:t>
            </w:r>
          </w:p>
        </w:tc>
        <w:tc>
          <w:tcPr>
            <w:tcW w:w="1856" w:type="dxa"/>
          </w:tcPr>
          <w:p>
            <w:pPr>
              <w:rPr>
                <w:rFonts w:cs="Arial"/>
              </w:rPr>
            </w:pPr>
            <w:r>
              <w:rPr>
                <w:rFonts w:cs="Arial"/>
              </w:rPr>
              <w:t>Varchar2(</w:t>
            </w:r>
            <w:r>
              <w:rPr>
                <w:rFonts w:hint="eastAsia" w:cs="Arial"/>
              </w:rPr>
              <w:t>20</w:t>
            </w:r>
            <w:r>
              <w:rPr>
                <w:rFonts w:cs="Arial"/>
              </w:rPr>
              <w:t>)</w:t>
            </w:r>
          </w:p>
        </w:tc>
        <w:tc>
          <w:tcPr>
            <w:tcW w:w="720" w:type="dxa"/>
          </w:tcPr>
          <w:p>
            <w:pPr>
              <w:jc w:val="center"/>
              <w:rPr>
                <w:rFonts w:cs="Arial"/>
                <w:lang w:val="en-GB"/>
              </w:rPr>
            </w:pPr>
          </w:p>
        </w:tc>
        <w:tc>
          <w:tcPr>
            <w:tcW w:w="3600" w:type="dxa"/>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cs="Arial"/>
              </w:rPr>
              <w:t>PIN</w:t>
            </w:r>
          </w:p>
        </w:tc>
        <w:tc>
          <w:tcPr>
            <w:tcW w:w="1856" w:type="dxa"/>
          </w:tcPr>
          <w:p>
            <w:pPr>
              <w:rPr>
                <w:rFonts w:cs="Arial"/>
              </w:rPr>
            </w:pPr>
            <w:r>
              <w:rPr>
                <w:rFonts w:cs="Arial"/>
              </w:rPr>
              <w:t>Varchar2 (6)</w:t>
            </w:r>
          </w:p>
        </w:tc>
        <w:tc>
          <w:tcPr>
            <w:tcW w:w="720" w:type="dxa"/>
          </w:tcPr>
          <w:p>
            <w:pPr>
              <w:jc w:val="center"/>
              <w:rPr>
                <w:rFonts w:cs="Arial"/>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hint="eastAsia" w:cs="Arial"/>
              </w:rPr>
              <w:t>Sub_Manner</w:t>
            </w:r>
          </w:p>
        </w:tc>
        <w:tc>
          <w:tcPr>
            <w:tcW w:w="1856" w:type="dxa"/>
          </w:tcPr>
          <w:p>
            <w:pPr>
              <w:rPr>
                <w:rFonts w:cs="Arial"/>
              </w:rPr>
            </w:pPr>
            <w:r>
              <w:rPr>
                <w:rFonts w:hint="eastAsia" w:cs="Arial"/>
              </w:rPr>
              <w:t>Number(1)</w:t>
            </w:r>
          </w:p>
        </w:tc>
        <w:tc>
          <w:tcPr>
            <w:tcW w:w="720" w:type="dxa"/>
          </w:tcPr>
          <w:p>
            <w:pPr>
              <w:jc w:val="center"/>
              <w:rPr>
                <w:rFonts w:cs="Arial"/>
              </w:rPr>
            </w:pPr>
          </w:p>
        </w:tc>
        <w:tc>
          <w:tcPr>
            <w:tcW w:w="3600" w:type="dxa"/>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hint="eastAsia" w:cs="Arial"/>
              </w:rPr>
              <w:t>ServiceStatus</w:t>
            </w:r>
          </w:p>
        </w:tc>
        <w:tc>
          <w:tcPr>
            <w:tcW w:w="1856" w:type="dxa"/>
          </w:tcPr>
          <w:p>
            <w:pPr>
              <w:rPr>
                <w:rFonts w:cs="Arial"/>
              </w:rPr>
            </w:pPr>
            <w:r>
              <w:rPr>
                <w:rFonts w:hint="eastAsia" w:cs="Arial"/>
              </w:rPr>
              <w:t>Char(1)</w:t>
            </w:r>
          </w:p>
        </w:tc>
        <w:tc>
          <w:tcPr>
            <w:tcW w:w="720" w:type="dxa"/>
          </w:tcPr>
          <w:p>
            <w:pPr>
              <w:jc w:val="center"/>
              <w:rPr>
                <w:rFonts w:cs="Arial"/>
              </w:rPr>
            </w:pPr>
          </w:p>
        </w:tc>
        <w:tc>
          <w:tcPr>
            <w:tcW w:w="3600" w:type="dxa"/>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hint="eastAsia" w:cs="Arial"/>
              </w:rPr>
              <w:t>Temp_Pin</w:t>
            </w:r>
          </w:p>
        </w:tc>
        <w:tc>
          <w:tcPr>
            <w:tcW w:w="1856" w:type="dxa"/>
          </w:tcPr>
          <w:p>
            <w:pPr>
              <w:rPr>
                <w:rFonts w:cs="Arial"/>
              </w:rPr>
            </w:pPr>
            <w:r>
              <w:rPr>
                <w:rFonts w:hint="eastAsia" w:cs="Arial"/>
              </w:rPr>
              <w:t>Char(6)</w:t>
            </w:r>
          </w:p>
        </w:tc>
        <w:tc>
          <w:tcPr>
            <w:tcW w:w="720" w:type="dxa"/>
          </w:tcPr>
          <w:p>
            <w:pPr>
              <w:jc w:val="center"/>
              <w:rPr>
                <w:rFonts w:cs="Arial"/>
              </w:rPr>
            </w:pPr>
          </w:p>
        </w:tc>
        <w:tc>
          <w:tcPr>
            <w:tcW w:w="3600" w:type="dxa"/>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hint="eastAsia" w:cs="Arial"/>
              </w:rPr>
              <w:t>CRBT_Flag</w:t>
            </w:r>
          </w:p>
        </w:tc>
        <w:tc>
          <w:tcPr>
            <w:tcW w:w="1856" w:type="dxa"/>
          </w:tcPr>
          <w:p>
            <w:pPr>
              <w:rPr>
                <w:rFonts w:cs="Arial"/>
              </w:rPr>
            </w:pPr>
            <w:r>
              <w:rPr>
                <w:rFonts w:hint="eastAsia" w:cs="Arial"/>
              </w:rPr>
              <w:t>Char(1)</w:t>
            </w:r>
          </w:p>
        </w:tc>
        <w:tc>
          <w:tcPr>
            <w:tcW w:w="720" w:type="dxa"/>
          </w:tcPr>
          <w:p>
            <w:pPr>
              <w:jc w:val="center"/>
              <w:rPr>
                <w:rFonts w:cs="Arial"/>
              </w:rPr>
            </w:pPr>
          </w:p>
        </w:tc>
        <w:tc>
          <w:tcPr>
            <w:tcW w:w="3600" w:type="dxa"/>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UserName</w:t>
            </w:r>
          </w:p>
        </w:tc>
        <w:tc>
          <w:tcPr>
            <w:tcW w:w="1856" w:type="dxa"/>
          </w:tcPr>
          <w:p>
            <w:pPr>
              <w:rPr>
                <w:rFonts w:cs="Arial"/>
              </w:rPr>
            </w:pPr>
            <w:r>
              <w:rPr>
                <w:rFonts w:cs="Arial"/>
              </w:rPr>
              <w:t>Varchar2 (20)</w:t>
            </w:r>
          </w:p>
        </w:tc>
        <w:tc>
          <w:tcPr>
            <w:tcW w:w="720" w:type="dxa"/>
          </w:tcPr>
          <w:p>
            <w:pPr>
              <w:jc w:val="center"/>
              <w:rPr>
                <w:rFonts w:cs="Arial"/>
              </w:rPr>
            </w:pPr>
          </w:p>
        </w:tc>
        <w:tc>
          <w:tcPr>
            <w:tcW w:w="3600" w:type="dxa"/>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UserID</w:t>
            </w:r>
          </w:p>
        </w:tc>
        <w:tc>
          <w:tcPr>
            <w:tcW w:w="1856" w:type="dxa"/>
          </w:tcPr>
          <w:p>
            <w:pPr>
              <w:rPr>
                <w:rFonts w:cs="Arial"/>
                <w:lang w:val="en-GB"/>
              </w:rPr>
            </w:pPr>
            <w:r>
              <w:rPr>
                <w:rFonts w:cs="Arial"/>
                <w:lang w:val="en-GB"/>
              </w:rPr>
              <w:t>Varchar2(20)</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CallingType</w:t>
            </w:r>
          </w:p>
        </w:tc>
        <w:tc>
          <w:tcPr>
            <w:tcW w:w="1856"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CallingNumber</w:t>
            </w:r>
          </w:p>
        </w:tc>
        <w:tc>
          <w:tcPr>
            <w:tcW w:w="1856" w:type="dxa"/>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Old_Sub_Date</w:t>
            </w:r>
          </w:p>
        </w:tc>
        <w:tc>
          <w:tcPr>
            <w:tcW w:w="1856"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Old_Question</w:t>
            </w:r>
          </w:p>
        </w:tc>
        <w:tc>
          <w:tcPr>
            <w:tcW w:w="1856"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Old_Answer</w:t>
            </w:r>
          </w:p>
        </w:tc>
        <w:tc>
          <w:tcPr>
            <w:tcW w:w="1856"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Old_Agent_ID</w:t>
            </w:r>
          </w:p>
        </w:tc>
        <w:tc>
          <w:tcPr>
            <w:tcW w:w="1856" w:type="dxa"/>
          </w:tcPr>
          <w:p>
            <w:pPr>
              <w:rPr>
                <w:rFonts w:cs="Arial"/>
                <w:lang w:val="en-GB"/>
              </w:rPr>
            </w:pPr>
            <w:r>
              <w:rPr>
                <w:rFonts w:hint="eastAsia" w:cs="Arial"/>
                <w:lang w:val="en-GB"/>
              </w:rPr>
              <w:t>Varchar2(16)</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Old_Cancel_Manner</w:t>
            </w:r>
          </w:p>
        </w:tc>
        <w:tc>
          <w:tcPr>
            <w:tcW w:w="1856" w:type="dxa"/>
          </w:tcPr>
          <w:p>
            <w:pPr>
              <w:rPr>
                <w:rFonts w:cs="Arial"/>
                <w:lang w:val="en-GB"/>
              </w:rPr>
            </w:pPr>
            <w:r>
              <w:rPr>
                <w:rFonts w:hint="eastAsia" w:cs="Arial"/>
              </w:rPr>
              <w:t>Number(1)</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MSISDN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w:t>
            </w:r>
            <w:r>
              <w:rPr>
                <w:rFonts w:hint="eastAsia" w:cs="Arial"/>
              </w:rPr>
              <w:t>20</w:t>
            </w:r>
            <w:r>
              <w:rPr>
                <w:rFonts w:cs="Arial"/>
              </w:rPr>
              <w:t>)</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PIN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 (6)</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_Sub_Manner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Number(1)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_ServiceStatus</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Char(1)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_Temp_Pin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Char(6)</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_CRBT_Flag</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Char(1)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UserName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 (20)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UserID</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CallingType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Number(1)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CallingNumber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w:t>
            </w:r>
            <w:r>
              <w:rPr>
                <w:rFonts w:hint="eastAsia" w:cs="Arial"/>
              </w:rPr>
              <w:t>18</w:t>
            </w:r>
            <w:r>
              <w:rPr>
                <w:rFonts w:cs="Arial"/>
              </w:rPr>
              <w:t>)</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_Sub_Date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Date</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_Question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Varchar2(30)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_Answer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Varchar2(30)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_Agent_ID</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Varchar2(16)</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_Cancel_Manner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Number(1)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Audit_OpTime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Date</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发生Audit事件的时间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Audit_OpIP</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发生Audit事件的IP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Audit_OpName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发生Audit事件的用户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double" w:color="000000" w:sz="6" w:space="0"/>
              <w:right w:val="single" w:color="000000" w:sz="6" w:space="0"/>
            </w:tcBorders>
          </w:tcPr>
          <w:p>
            <w:pPr>
              <w:rPr>
                <w:rFonts w:cs="Arial"/>
                <w:lang w:val="en-GB"/>
              </w:rPr>
            </w:pPr>
            <w:r>
              <w:rPr>
                <w:rFonts w:cs="Arial"/>
                <w:lang w:val="en-GB"/>
              </w:rPr>
              <w:t>Audit_OpType</w:t>
            </w:r>
          </w:p>
        </w:tc>
        <w:tc>
          <w:tcPr>
            <w:tcW w:w="1856" w:type="dxa"/>
            <w:tcBorders>
              <w:top w:val="single" w:color="000000" w:sz="6" w:space="0"/>
              <w:left w:val="single" w:color="000000" w:sz="6" w:space="0"/>
              <w:bottom w:val="double" w:color="000000" w:sz="6" w:space="0"/>
              <w:right w:val="single" w:color="000000" w:sz="6" w:space="0"/>
            </w:tcBorders>
          </w:tcPr>
          <w:p>
            <w:pPr>
              <w:rPr>
                <w:rFonts w:cs="Arial"/>
              </w:rPr>
            </w:pPr>
            <w:r>
              <w:rPr>
                <w:rFonts w:cs="Arial"/>
              </w:rPr>
              <w:t>Number(3)</w:t>
            </w:r>
          </w:p>
        </w:tc>
        <w:tc>
          <w:tcPr>
            <w:tcW w:w="720" w:type="dxa"/>
            <w:tcBorders>
              <w:top w:val="single" w:color="000000" w:sz="6" w:space="0"/>
              <w:left w:val="single" w:color="000000" w:sz="6" w:space="0"/>
              <w:bottom w:val="doub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double" w:color="000000" w:sz="6" w:space="0"/>
              <w:right w:val="double" w:color="000000" w:sz="6" w:space="0"/>
            </w:tcBorders>
          </w:tcPr>
          <w:p>
            <w:pPr>
              <w:rPr>
                <w:rFonts w:cs="Arial"/>
              </w:rPr>
            </w:pPr>
            <w:r>
              <w:rPr>
                <w:rFonts w:hint="eastAsia" w:cs="Arial"/>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rPr>
            </w:pPr>
            <w:r>
              <w:rPr>
                <w:rFonts w:hint="eastAsia" w:cs="Arial"/>
                <w:lang w:val="en-GB"/>
              </w:rPr>
              <w:t>3：Insert</w:t>
            </w:r>
          </w:p>
        </w:tc>
      </w:tr>
    </w:tbl>
    <w:p>
      <w:pPr>
        <w:pStyle w:val="4"/>
      </w:pPr>
      <w:bookmarkStart w:id="443" w:name="_Toc384194048"/>
      <w:r>
        <w:t>SSMN_</w:t>
      </w:r>
      <w:r>
        <w:rPr>
          <w:rFonts w:hint="eastAsia"/>
        </w:rPr>
        <w:t>CANCEL_</w:t>
      </w:r>
      <w:r>
        <w:t>USER</w:t>
      </w:r>
      <w:r>
        <w:rPr>
          <w:rFonts w:hint="eastAsia"/>
        </w:rPr>
        <w:t>_</w:t>
      </w:r>
      <w:r>
        <w:t>Audit</w:t>
      </w:r>
      <w:r>
        <w:rPr>
          <w:rFonts w:hint="eastAsia"/>
        </w:rPr>
        <w:t xml:space="preserve"> (注销用户信息Audit表)</w:t>
      </w:r>
      <w:bookmarkEnd w:id="443"/>
    </w:p>
    <w:p>
      <w:pPr>
        <w:rPr>
          <w:b/>
        </w:rPr>
      </w:pPr>
      <w:r>
        <w:rPr>
          <w:rFonts w:hint="eastAsia"/>
          <w:b/>
        </w:rPr>
        <w:t>[功能]</w:t>
      </w:r>
    </w:p>
    <w:p>
      <w:r>
        <w:rPr>
          <w:rFonts w:hint="eastAsia"/>
        </w:rPr>
        <w:t>该表主要用于记录SSMN_CANCEL_USER表的insert/update/delete事件。</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4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42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MSISDN</w:t>
            </w:r>
          </w:p>
        </w:tc>
        <w:tc>
          <w:tcPr>
            <w:tcW w:w="1980" w:type="dxa"/>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PIN</w:t>
            </w:r>
          </w:p>
        </w:tc>
        <w:tc>
          <w:tcPr>
            <w:tcW w:w="1980" w:type="dxa"/>
          </w:tcPr>
          <w:p>
            <w:pPr>
              <w:rPr>
                <w:rFonts w:cs="Arial"/>
                <w:lang w:val="en-GB"/>
              </w:rPr>
            </w:pPr>
            <w:r>
              <w:rPr>
                <w:rFonts w:cs="Arial"/>
                <w:lang w:val="en-GB"/>
              </w:rPr>
              <w:t>Varchar2 (6)</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Old_Sub_Manner</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Old_ServiceStatus</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Old_Temp_Pin</w:t>
            </w:r>
          </w:p>
        </w:tc>
        <w:tc>
          <w:tcPr>
            <w:tcW w:w="1980" w:type="dxa"/>
          </w:tcPr>
          <w:p>
            <w:pPr>
              <w:rPr>
                <w:rFonts w:cs="Arial"/>
                <w:lang w:val="en-GB"/>
              </w:rPr>
            </w:pPr>
            <w:r>
              <w:rPr>
                <w:rFonts w:hint="eastAsia" w:cs="Arial"/>
                <w:lang w:val="en-GB"/>
              </w:rPr>
              <w:t>Char(6)</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Old_CRBT_Flag</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UserName</w:t>
            </w:r>
          </w:p>
        </w:tc>
        <w:tc>
          <w:tcPr>
            <w:tcW w:w="1980" w:type="dxa"/>
          </w:tcPr>
          <w:p>
            <w:pPr>
              <w:rPr>
                <w:rFonts w:cs="Arial"/>
                <w:lang w:val="en-GB"/>
              </w:rPr>
            </w:pPr>
            <w:r>
              <w:rPr>
                <w:rFonts w:cs="Arial"/>
                <w:lang w:val="en-GB"/>
              </w:rPr>
              <w:t>Varchar2 (20)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UserID</w:t>
            </w:r>
          </w:p>
        </w:tc>
        <w:tc>
          <w:tcPr>
            <w:tcW w:w="1980" w:type="dxa"/>
          </w:tcPr>
          <w:p>
            <w:pPr>
              <w:rPr>
                <w:rFonts w:cs="Arial"/>
                <w:lang w:val="en-GB"/>
              </w:rPr>
            </w:pPr>
            <w:r>
              <w:rPr>
                <w:rFonts w:cs="Arial"/>
                <w:lang w:val="en-GB"/>
              </w:rPr>
              <w:t>Varchar2(20)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CallingType</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CallingNumber</w:t>
            </w:r>
          </w:p>
        </w:tc>
        <w:tc>
          <w:tcPr>
            <w:tcW w:w="1980" w:type="dxa"/>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Old_Sub_Date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Old_Question</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Old_Answer</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Old_Agent_ID</w:t>
            </w:r>
          </w:p>
        </w:tc>
        <w:tc>
          <w:tcPr>
            <w:tcW w:w="1980" w:type="dxa"/>
          </w:tcPr>
          <w:p>
            <w:pPr>
              <w:rPr>
                <w:rFonts w:cs="Arial"/>
                <w:lang w:val="en-GB"/>
              </w:rPr>
            </w:pPr>
            <w:r>
              <w:rPr>
                <w:rFonts w:cs="Arial"/>
                <w:lang w:val="en-GB"/>
              </w:rPr>
              <w:t>Varchar2(16)</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Old_Cancel_Manner</w:t>
            </w:r>
          </w:p>
        </w:tc>
        <w:tc>
          <w:tcPr>
            <w:tcW w:w="1980" w:type="dxa"/>
          </w:tcPr>
          <w:p>
            <w:pPr>
              <w:rPr>
                <w:rFonts w:cs="Arial"/>
                <w:lang w:val="en-GB"/>
              </w:rPr>
            </w:pPr>
            <w:r>
              <w:rPr>
                <w:rFonts w:hint="eastAsia" w:cs="Arial"/>
              </w:rPr>
              <w:t>Number(1)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Old_Cancel_Date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MSISDN</w:t>
            </w:r>
          </w:p>
        </w:tc>
        <w:tc>
          <w:tcPr>
            <w:tcW w:w="1980" w:type="dxa"/>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PIN</w:t>
            </w:r>
          </w:p>
        </w:tc>
        <w:tc>
          <w:tcPr>
            <w:tcW w:w="1980" w:type="dxa"/>
          </w:tcPr>
          <w:p>
            <w:pPr>
              <w:rPr>
                <w:rFonts w:cs="Arial"/>
                <w:lang w:val="en-GB"/>
              </w:rPr>
            </w:pPr>
            <w:r>
              <w:rPr>
                <w:rFonts w:cs="Arial"/>
                <w:lang w:val="en-GB"/>
              </w:rPr>
              <w:t>Varchar2 (6)</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New_Sub_Manner</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New_ServiceStatus</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New_Temp_Pin</w:t>
            </w:r>
          </w:p>
        </w:tc>
        <w:tc>
          <w:tcPr>
            <w:tcW w:w="1980" w:type="dxa"/>
          </w:tcPr>
          <w:p>
            <w:pPr>
              <w:rPr>
                <w:rFonts w:cs="Arial"/>
                <w:lang w:val="en-GB"/>
              </w:rPr>
            </w:pPr>
            <w:r>
              <w:rPr>
                <w:rFonts w:hint="eastAsia" w:cs="Arial"/>
                <w:lang w:val="en-GB"/>
              </w:rPr>
              <w:t>Char(6)</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New_CRBT_Flag</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UserName</w:t>
            </w:r>
          </w:p>
        </w:tc>
        <w:tc>
          <w:tcPr>
            <w:tcW w:w="1980" w:type="dxa"/>
          </w:tcPr>
          <w:p>
            <w:pPr>
              <w:rPr>
                <w:rFonts w:cs="Arial"/>
                <w:lang w:val="en-GB"/>
              </w:rPr>
            </w:pPr>
            <w:r>
              <w:rPr>
                <w:rFonts w:cs="Arial"/>
                <w:lang w:val="en-GB"/>
              </w:rPr>
              <w:t>Varchar2 (20)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UserID</w:t>
            </w:r>
          </w:p>
        </w:tc>
        <w:tc>
          <w:tcPr>
            <w:tcW w:w="1980" w:type="dxa"/>
          </w:tcPr>
          <w:p>
            <w:pPr>
              <w:rPr>
                <w:rFonts w:cs="Arial"/>
                <w:lang w:val="en-GB"/>
              </w:rPr>
            </w:pPr>
            <w:r>
              <w:rPr>
                <w:rFonts w:cs="Arial"/>
                <w:lang w:val="en-GB"/>
              </w:rPr>
              <w:t>Varchar2(20)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CallingType</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CallingNumber</w:t>
            </w:r>
          </w:p>
        </w:tc>
        <w:tc>
          <w:tcPr>
            <w:tcW w:w="1980" w:type="dxa"/>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New_Sub_Date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New_Question</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New_Answer</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New_Agent_ID</w:t>
            </w:r>
          </w:p>
        </w:tc>
        <w:tc>
          <w:tcPr>
            <w:tcW w:w="1980" w:type="dxa"/>
          </w:tcPr>
          <w:p>
            <w:pPr>
              <w:rPr>
                <w:rFonts w:cs="Arial"/>
                <w:lang w:val="en-GB"/>
              </w:rPr>
            </w:pPr>
            <w:r>
              <w:rPr>
                <w:rFonts w:cs="Arial"/>
                <w:lang w:val="en-GB"/>
              </w:rPr>
              <w:t>Varchar2(16)</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New_Cancel_Manner</w:t>
            </w:r>
          </w:p>
        </w:tc>
        <w:tc>
          <w:tcPr>
            <w:tcW w:w="1980" w:type="dxa"/>
          </w:tcPr>
          <w:p>
            <w:pPr>
              <w:rPr>
                <w:rFonts w:cs="Arial"/>
                <w:lang w:val="en-GB"/>
              </w:rPr>
            </w:pPr>
            <w:r>
              <w:rPr>
                <w:rFonts w:hint="eastAsia" w:cs="Arial"/>
              </w:rPr>
              <w:t>Number(1)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New_Cancel_Date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Audit_OpTime</w:t>
            </w:r>
          </w:p>
        </w:tc>
        <w:tc>
          <w:tcPr>
            <w:tcW w:w="198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lang w:val="en-GB"/>
              </w:rPr>
              <w:t>Date</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single" w:color="000000" w:sz="6" w:space="0"/>
              <w:right w:val="double" w:color="000000" w:sz="6" w:space="0"/>
            </w:tcBorders>
          </w:tcPr>
          <w:p>
            <w:pPr>
              <w:rPr>
                <w:rFonts w:cs="Arial"/>
                <w:lang w:val="en-GB"/>
              </w:rPr>
            </w:pPr>
            <w:r>
              <w:rPr>
                <w:rFonts w:hint="eastAsia" w:cs="Arial"/>
                <w:lang w:val="en-GB"/>
              </w:rPr>
              <w:t>发生Audit事件的时间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Audit_OpIP</w:t>
            </w:r>
          </w:p>
        </w:tc>
        <w:tc>
          <w:tcPr>
            <w:tcW w:w="198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lang w:val="en-GB"/>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single" w:color="000000" w:sz="6" w:space="0"/>
              <w:right w:val="double" w:color="000000" w:sz="6" w:space="0"/>
            </w:tcBorders>
          </w:tcPr>
          <w:p>
            <w:pPr>
              <w:rPr>
                <w:rFonts w:cs="Arial"/>
                <w:lang w:val="en-GB"/>
              </w:rPr>
            </w:pPr>
            <w:r>
              <w:rPr>
                <w:rFonts w:hint="eastAsia" w:cs="Arial"/>
                <w:lang w:val="en-GB"/>
              </w:rPr>
              <w:t>发生Audit事件的IP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Audit_OpName</w:t>
            </w:r>
          </w:p>
        </w:tc>
        <w:tc>
          <w:tcPr>
            <w:tcW w:w="198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lang w:val="en-GB"/>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single" w:color="000000" w:sz="6" w:space="0"/>
              <w:right w:val="double" w:color="000000" w:sz="6" w:space="0"/>
            </w:tcBorders>
          </w:tcPr>
          <w:p>
            <w:pPr>
              <w:rPr>
                <w:rFonts w:cs="Arial"/>
                <w:lang w:val="en-GB"/>
              </w:rPr>
            </w:pPr>
            <w:r>
              <w:rPr>
                <w:rFonts w:hint="eastAsia" w:cs="Arial"/>
                <w:lang w:val="en-GB"/>
              </w:rPr>
              <w:t>发生Audit事件的用户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double" w:color="000000" w:sz="6" w:space="0"/>
              <w:right w:val="single" w:color="000000" w:sz="6" w:space="0"/>
            </w:tcBorders>
          </w:tcPr>
          <w:p>
            <w:pPr>
              <w:rPr>
                <w:rFonts w:cs="Arial"/>
                <w:lang w:val="en-GB"/>
              </w:rPr>
            </w:pPr>
            <w:r>
              <w:rPr>
                <w:rFonts w:cs="Arial"/>
                <w:lang w:val="en-GB"/>
              </w:rPr>
              <w:t>Audit_OpType</w:t>
            </w:r>
          </w:p>
        </w:tc>
        <w:tc>
          <w:tcPr>
            <w:tcW w:w="1980" w:type="dxa"/>
            <w:tcBorders>
              <w:top w:val="single" w:color="000000" w:sz="6" w:space="0"/>
              <w:left w:val="single" w:color="000000" w:sz="6" w:space="0"/>
              <w:bottom w:val="double" w:color="000000" w:sz="6" w:space="0"/>
              <w:right w:val="single" w:color="000000" w:sz="6" w:space="0"/>
            </w:tcBorders>
          </w:tcPr>
          <w:p>
            <w:pPr>
              <w:rPr>
                <w:rFonts w:cs="Arial"/>
                <w:lang w:val="en-GB"/>
              </w:rPr>
            </w:pPr>
            <w:r>
              <w:rPr>
                <w:rFonts w:cs="Arial"/>
                <w:lang w:val="en-GB"/>
              </w:rPr>
              <w:t>Number(3)</w:t>
            </w:r>
          </w:p>
        </w:tc>
        <w:tc>
          <w:tcPr>
            <w:tcW w:w="720" w:type="dxa"/>
            <w:tcBorders>
              <w:top w:val="single" w:color="000000" w:sz="6" w:space="0"/>
              <w:left w:val="single" w:color="000000" w:sz="6" w:space="0"/>
              <w:bottom w:val="doub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double" w:color="000000" w:sz="6" w:space="0"/>
              <w:right w:val="double" w:color="000000" w:sz="6" w:space="0"/>
            </w:tcBorders>
          </w:tcPr>
          <w:p>
            <w:pPr>
              <w:rPr>
                <w:rFonts w:cs="Arial"/>
                <w:lang w:val="en-GB"/>
              </w:rPr>
            </w:pPr>
            <w:r>
              <w:rPr>
                <w:rFonts w:hint="eastAsia" w:cs="Arial"/>
                <w:lang w:val="en-GB"/>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lang w:val="en-GB"/>
              </w:rPr>
            </w:pPr>
            <w:r>
              <w:rPr>
                <w:rFonts w:hint="eastAsia" w:cs="Arial"/>
                <w:lang w:val="en-GB"/>
              </w:rPr>
              <w:t>3：Insert</w:t>
            </w:r>
          </w:p>
        </w:tc>
      </w:tr>
    </w:tbl>
    <w:p>
      <w:pPr>
        <w:pStyle w:val="4"/>
      </w:pPr>
      <w:bookmarkStart w:id="444" w:name="_Toc384194049"/>
      <w:r>
        <w:rPr>
          <w:lang w:val="en-GB"/>
        </w:rPr>
        <w:t>SSMN</w:t>
      </w:r>
      <w:r>
        <w:t>_NUMBER_Audit</w:t>
      </w:r>
      <w:r>
        <w:rPr>
          <w:rFonts w:hint="eastAsia"/>
        </w:rPr>
        <w:t xml:space="preserve"> (虚号码记录Audit表)</w:t>
      </w:r>
      <w:bookmarkEnd w:id="444"/>
    </w:p>
    <w:p>
      <w:pPr>
        <w:rPr>
          <w:b/>
        </w:rPr>
      </w:pPr>
      <w:r>
        <w:rPr>
          <w:rFonts w:hint="eastAsia"/>
          <w:b/>
        </w:rPr>
        <w:t>[功能]</w:t>
      </w:r>
    </w:p>
    <w:p>
      <w:r>
        <w:rPr>
          <w:rFonts w:hint="eastAsia"/>
        </w:rPr>
        <w:t>该表主要用于记录SSMN_NUMBER表的insert/update/delete事件。</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4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42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Called</w:t>
            </w:r>
            <w:r>
              <w:rPr>
                <w:rFonts w:hint="eastAsia" w:cs="Arial"/>
                <w:lang w:val="en-GB"/>
              </w:rPr>
              <w:t>_</w:t>
            </w:r>
            <w:r>
              <w:rPr>
                <w:rFonts w:cs="Arial"/>
                <w:lang w:val="en-GB"/>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Old_Restriction_Type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720"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Old_Prompt_Type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Called</w:t>
            </w:r>
            <w:r>
              <w:rPr>
                <w:rFonts w:hint="eastAsia" w:cs="Arial"/>
                <w:lang w:val="en-GB"/>
              </w:rPr>
              <w:t>_</w:t>
            </w:r>
            <w:r>
              <w:rPr>
                <w:rFonts w:cs="Arial"/>
                <w:lang w:val="en-GB"/>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New_Restriction_Type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720"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New_Prompt_Type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Audit_OpTime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Audit_OpIP</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发生Audit事件的IP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Audit_OpName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Number(3)</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lang w:val="en-GB"/>
              </w:rPr>
            </w:pPr>
            <w:r>
              <w:rPr>
                <w:rFonts w:hint="eastAsia" w:cs="Arial"/>
                <w:lang w:val="en-GB"/>
              </w:rPr>
              <w:t>3：Insert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color w:val="000000"/>
                <w:kern w:val="0"/>
                <w:sz w:val="23"/>
                <w:szCs w:val="23"/>
              </w:rPr>
              <w:t>CFStatus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rPr>
                <w:rFonts w:cs="Arial"/>
                <w:lang w:val="en-GB"/>
              </w:rPr>
            </w:pPr>
            <w:r>
              <w:rPr>
                <w:rFonts w:cs="Arial"/>
                <w:color w:val="000000"/>
                <w:kern w:val="0"/>
                <w:sz w:val="23"/>
                <w:szCs w:val="23"/>
              </w:rPr>
              <w:t>1</w:t>
            </w:r>
            <w:r>
              <w:rPr>
                <w:rFonts w:hint="eastAsia" w:cs="Arial"/>
                <w:color w:val="000000"/>
                <w:kern w:val="0"/>
                <w:sz w:val="23"/>
                <w:szCs w:val="23"/>
              </w:rPr>
              <w:t>：已设置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spacing w:line="240" w:lineRule="auto"/>
              <w:ind w:left="352" w:right="18" w:hanging="180"/>
              <w:jc w:val="left"/>
              <w:textAlignment w:val="auto"/>
              <w:rPr>
                <w:rFonts w:cs="Arial"/>
                <w:color w:val="000000"/>
                <w:kern w:val="0"/>
                <w:sz w:val="23"/>
                <w:szCs w:val="23"/>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tabs>
                <w:tab w:val="left" w:pos="720"/>
              </w:tabs>
              <w:autoSpaceDE w:val="0"/>
              <w:autoSpaceDN w:val="0"/>
              <w:spacing w:line="240" w:lineRule="auto"/>
              <w:ind w:left="352" w:right="18"/>
              <w:jc w:val="left"/>
              <w:textAlignment w:val="auto"/>
              <w:rPr>
                <w:rFonts w:cs="Arial"/>
                <w:color w:val="000000"/>
                <w:kern w:val="0"/>
                <w:sz w:val="23"/>
                <w:szCs w:val="23"/>
              </w:rPr>
            </w:pPr>
          </w:p>
        </w:tc>
      </w:tr>
    </w:tbl>
    <w:p>
      <w:pPr>
        <w:pStyle w:val="4"/>
      </w:pPr>
      <w:bookmarkStart w:id="445" w:name="_Toc384194050"/>
      <w:r>
        <w:rPr>
          <w:rFonts w:hint="eastAsia"/>
        </w:rPr>
        <w:t>SSMN_CANCEL_NUM</w:t>
      </w:r>
      <w:r>
        <w:t>_Audit</w:t>
      </w:r>
      <w:r>
        <w:rPr>
          <w:rFonts w:hint="eastAsia"/>
        </w:rPr>
        <w:t xml:space="preserve"> (注销号码Audit表)</w:t>
      </w:r>
      <w:bookmarkEnd w:id="445"/>
    </w:p>
    <w:p>
      <w:pPr>
        <w:rPr>
          <w:b/>
        </w:rPr>
      </w:pPr>
      <w:r>
        <w:rPr>
          <w:rFonts w:hint="eastAsia"/>
          <w:b/>
        </w:rPr>
        <w:t>[功能]</w:t>
      </w:r>
    </w:p>
    <w:p>
      <w:r>
        <w:rPr>
          <w:rFonts w:hint="eastAsia"/>
        </w:rPr>
        <w:t>该表主要用于记录SSMN_CANCEL_NUM表的insert/update/delete事件。</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240"/>
        <w:gridCol w:w="1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24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240"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240"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Audit_OpTime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Audit_OpIP</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发生Audit事件的IP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Audit_OpName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Number(3)</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lang w:val="en-GB"/>
              </w:rPr>
            </w:pPr>
            <w:r>
              <w:rPr>
                <w:rFonts w:hint="eastAsia" w:cs="Arial"/>
                <w:lang w:val="en-GB"/>
              </w:rPr>
              <w:t>3：Insert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color w:val="000000"/>
                <w:kern w:val="0"/>
                <w:sz w:val="23"/>
                <w:szCs w:val="23"/>
              </w:rPr>
              <w:t>CFStatus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gridSpan w:val="2"/>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rPr>
                <w:rFonts w:cs="Arial"/>
                <w:lang w:val="en-GB"/>
              </w:rPr>
            </w:pPr>
            <w:r>
              <w:rPr>
                <w:rFonts w:cs="Arial"/>
                <w:color w:val="000000"/>
                <w:kern w:val="0"/>
                <w:sz w:val="23"/>
                <w:szCs w:val="23"/>
              </w:rPr>
              <w:t>1</w:t>
            </w:r>
            <w:r>
              <w:rPr>
                <w:rFonts w:hint="eastAsia" w:cs="Arial"/>
                <w:color w:val="000000"/>
                <w:kern w:val="0"/>
                <w:sz w:val="23"/>
                <w:szCs w:val="23"/>
              </w:rPr>
              <w:t>：已设置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gridSpan w:val="2"/>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spacing w:line="240" w:lineRule="auto"/>
              <w:ind w:left="352" w:right="18" w:hanging="180"/>
              <w:jc w:val="left"/>
              <w:textAlignment w:val="auto"/>
              <w:rPr>
                <w:rFonts w:cs="Arial"/>
                <w:color w:val="000000"/>
                <w:kern w:val="0"/>
                <w:sz w:val="23"/>
                <w:szCs w:val="23"/>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gridSpan w:val="2"/>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tabs>
                <w:tab w:val="left" w:pos="720"/>
              </w:tabs>
              <w:autoSpaceDE w:val="0"/>
              <w:autoSpaceDN w:val="0"/>
              <w:spacing w:line="240" w:lineRule="auto"/>
              <w:ind w:left="352" w:right="18"/>
              <w:jc w:val="left"/>
              <w:textAlignment w:val="auto"/>
              <w:rPr>
                <w:rFonts w:cs="Arial"/>
                <w:color w:val="000000"/>
                <w:kern w:val="0"/>
                <w:sz w:val="23"/>
                <w:szCs w:val="23"/>
              </w:rPr>
            </w:pPr>
          </w:p>
        </w:tc>
      </w:tr>
    </w:tbl>
    <w:p>
      <w:pPr>
        <w:pStyle w:val="4"/>
      </w:pPr>
      <w:bookmarkStart w:id="446" w:name="_Toc384194051"/>
      <w:r>
        <w:t>SSMN_OTHER_REG</w:t>
      </w:r>
      <w:r>
        <w:rPr>
          <w:rFonts w:hint="eastAsia"/>
        </w:rPr>
        <w:t>_AUDIT(非自主注册用户Audit表)</w:t>
      </w:r>
      <w:bookmarkEnd w:id="446"/>
    </w:p>
    <w:p>
      <w:pPr>
        <w:rPr>
          <w:rFonts w:cs="Arial"/>
          <w:b/>
        </w:rPr>
      </w:pPr>
      <w:r>
        <w:rPr>
          <w:rFonts w:hint="eastAsia" w:cs="Arial"/>
          <w:b/>
        </w:rPr>
        <w:t>[功能]</w:t>
      </w:r>
    </w:p>
    <w:p>
      <w:pPr>
        <w:rPr>
          <w:rFonts w:cs="Arial"/>
        </w:rPr>
      </w:pPr>
      <w:r>
        <w:rPr>
          <w:rFonts w:hint="eastAsia"/>
        </w:rPr>
        <w:t>该表主要用于记录SSMN_OTHER_REG表的insert/update/delete事件</w:t>
      </w:r>
      <w:r>
        <w:rPr>
          <w:rFonts w:hint="eastAsia" w:cs="Arial"/>
        </w:rPr>
        <w:t>。</w:t>
      </w:r>
    </w:p>
    <w:p>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3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37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w:t>
            </w:r>
            <w:r>
              <w:rPr>
                <w:rFonts w:hint="eastAsia" w:cs="Arial"/>
              </w:rPr>
              <w:t>20</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lang w:val="en-GB"/>
              </w:rPr>
              <w:t>Old_</w:t>
            </w:r>
            <w:r>
              <w:rPr>
                <w:rFonts w:cs="Arial"/>
                <w:bCs/>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OperatorID</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Cs/>
              </w:rPr>
              <w:t>Var</w:t>
            </w:r>
            <w:r>
              <w:rPr>
                <w:rFonts w:cs="Arial"/>
                <w:bCs/>
                <w:lang w:val="en-GB"/>
              </w:rPr>
              <w:t>c</w:t>
            </w:r>
            <w:r>
              <w:rPr>
                <w:rFonts w:cs="Arial"/>
                <w:bCs/>
              </w:rPr>
              <w:t>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Sub_Manner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Old_Sub_Date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cs="Arial"/>
              </w:rPr>
              <w:t>Reserve</w:t>
            </w:r>
            <w:r>
              <w:rPr>
                <w:rFonts w:hint="eastAsia" w:cs="Arial"/>
              </w:rPr>
              <w:t>1</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cs="Arial"/>
              </w:rPr>
              <w:t>Reserve</w:t>
            </w:r>
            <w:r>
              <w:rPr>
                <w:rFonts w:hint="eastAsia" w:cs="Arial"/>
              </w:rPr>
              <w:t>2</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cs="Arial"/>
              </w:rPr>
              <w:t>Reserve</w:t>
            </w:r>
            <w:r>
              <w:rPr>
                <w:rFonts w:hint="eastAsia" w:cs="Arial"/>
              </w:rPr>
              <w:t>3</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w:t>
            </w:r>
            <w:r>
              <w:rPr>
                <w:rFonts w:hint="eastAsia" w:cs="Arial"/>
              </w:rPr>
              <w:t>20</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lang w:val="en-GB"/>
              </w:rPr>
              <w:t>New_</w:t>
            </w:r>
            <w:r>
              <w:rPr>
                <w:rFonts w:cs="Arial"/>
                <w:bCs/>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OperatorID</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Cs/>
              </w:rPr>
              <w:t>Var</w:t>
            </w:r>
            <w:r>
              <w:rPr>
                <w:rFonts w:cs="Arial"/>
                <w:bCs/>
                <w:lang w:val="en-GB"/>
              </w:rPr>
              <w:t>c</w:t>
            </w:r>
            <w:r>
              <w:rPr>
                <w:rFonts w:cs="Arial"/>
                <w:bCs/>
              </w:rPr>
              <w:t>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Sub_Manner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New_Sub_Date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cs="Arial"/>
              </w:rPr>
              <w:t>Reserve</w:t>
            </w:r>
            <w:r>
              <w:rPr>
                <w:rFonts w:hint="eastAsia" w:cs="Arial"/>
              </w:rPr>
              <w:t>1</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cs="Arial"/>
              </w:rPr>
              <w:t>Reserve</w:t>
            </w:r>
            <w:r>
              <w:rPr>
                <w:rFonts w:hint="eastAsia" w:cs="Arial"/>
              </w:rPr>
              <w:t>2</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cs="Arial"/>
              </w:rPr>
              <w:t>Reserve</w:t>
            </w:r>
            <w:r>
              <w:rPr>
                <w:rFonts w:hint="eastAsia" w:cs="Arial"/>
              </w:rPr>
              <w:t>3</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Audit_OpTime</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Audit_OpIP</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发生Audit事件的IP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Audit_OpName</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Audit_OpType</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Number(3)</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发生Audit事件的类型</w:t>
            </w:r>
          </w:p>
          <w:p>
            <w:pPr>
              <w:rPr>
                <w:rFonts w:cs="Arial"/>
              </w:rPr>
            </w:pPr>
            <w:r>
              <w:rPr>
                <w:rFonts w:hint="eastAsia" w:cs="Arial"/>
              </w:rPr>
              <w:t xml:space="preserve">1：Update </w:t>
            </w:r>
          </w:p>
          <w:p>
            <w:pPr>
              <w:rPr>
                <w:rFonts w:cs="Arial"/>
              </w:rPr>
            </w:pPr>
            <w:r>
              <w:rPr>
                <w:rFonts w:hint="eastAsia" w:cs="Arial"/>
              </w:rPr>
              <w:t>2：Delete</w:t>
            </w:r>
          </w:p>
          <w:p>
            <w:pPr>
              <w:rPr>
                <w:rFonts w:cs="Arial"/>
              </w:rPr>
            </w:pPr>
            <w:r>
              <w:rPr>
                <w:rFonts w:hint="eastAsia" w:cs="Arial"/>
              </w:rPr>
              <w:t>3：Insert</w:t>
            </w:r>
          </w:p>
        </w:tc>
      </w:tr>
    </w:tbl>
    <w:p>
      <w:pPr>
        <w:pStyle w:val="4"/>
      </w:pPr>
      <w:bookmarkStart w:id="447" w:name="_Toc384194052"/>
      <w:r>
        <w:t>SSMN_USER_ACTION_RECORD</w:t>
      </w:r>
      <w:r>
        <w:rPr>
          <w:rFonts w:hint="eastAsia"/>
        </w:rPr>
        <w:t xml:space="preserve"> (用户注册行为表)</w:t>
      </w:r>
      <w:bookmarkEnd w:id="447"/>
    </w:p>
    <w:p>
      <w:pPr>
        <w:rPr>
          <w:rFonts w:cs="Arial"/>
          <w:b/>
        </w:rPr>
      </w:pPr>
      <w:r>
        <w:rPr>
          <w:rFonts w:hint="eastAsia" w:cs="Arial"/>
          <w:b/>
        </w:rPr>
        <w:t>[功能]</w:t>
      </w:r>
    </w:p>
    <w:p>
      <w:pPr>
        <w:rPr>
          <w:rFonts w:cs="Arial"/>
        </w:rPr>
      </w:pPr>
      <w:r>
        <w:rPr>
          <w:rFonts w:hint="eastAsia"/>
        </w:rPr>
        <w:t>该表主要用于记录Provision事件，记录用户注册发送的消息内容。某号码注销后，Provision会删除相应的记录。计费部分通过trigger从该表中获取相应信息填充到计费相关表</w:t>
      </w:r>
    </w:p>
    <w:p>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3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37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b/>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b/>
              </w:rPr>
              <w:t>Var</w:t>
            </w:r>
            <w:r>
              <w:rPr>
                <w:rFonts w:cs="Arial"/>
                <w:b/>
                <w:lang w:val="en-GB"/>
              </w:rPr>
              <w:t>c</w:t>
            </w:r>
            <w:r>
              <w:rPr>
                <w:rFonts w:cs="Arial"/>
                <w:b/>
              </w:rPr>
              <w:t>har2(1</w:t>
            </w:r>
            <w:r>
              <w:rPr>
                <w:rFonts w:hint="eastAsia" w:cs="Arial"/>
                <w:b/>
              </w:rPr>
              <w:t>8</w:t>
            </w:r>
            <w:r>
              <w:rPr>
                <w:rFonts w:cs="Arial"/>
                <w: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b/>
                <w:bCs/>
              </w:rPr>
            </w:pPr>
            <w:r>
              <w:rPr>
                <w:rFonts w:hint="eastAsia" w:cs="Arial"/>
                <w:b/>
                <w:lang w:val="en-GB"/>
              </w:rPr>
              <w:t>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b/>
                <w:bCs/>
              </w:rPr>
            </w:pPr>
            <w:r>
              <w:rPr>
                <w:rFonts w:hint="eastAsia" w:cs="Arial"/>
                <w:b/>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b/>
                <w:bCs/>
              </w:rPr>
            </w:pPr>
            <w:r>
              <w:rPr>
                <w:rFonts w:hint="eastAsia" w:cs="Arial"/>
                <w:b/>
                <w:lang w:val="en-GB"/>
              </w:rPr>
              <w:t>用户申请虚号码时间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w:t>
            </w:r>
            <w:r>
              <w:rPr>
                <w:rFonts w:hint="eastAsia" w:cs="Arial"/>
              </w:rPr>
              <w:t>20</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User_Action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color w:val="FF0000"/>
              </w:rPr>
              <w:t>Varchar2(8)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用户发送的注册指令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rPr>
              <w:t>Reserve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rPr>
              <w:t>Char(8)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天津联通在注销后，填写注销指令</w:t>
            </w:r>
          </w:p>
        </w:tc>
      </w:tr>
    </w:tbl>
    <w:p>
      <w:pPr>
        <w:rPr>
          <w:b/>
        </w:rPr>
      </w:pPr>
      <w:bookmarkStart w:id="448" w:name="_Toc194147089"/>
      <w:bookmarkStart w:id="449" w:name="_Toc152044683"/>
      <w:bookmarkStart w:id="450" w:name="_Toc149120068"/>
      <w:bookmarkStart w:id="451" w:name="_Toc151555855"/>
      <w:r>
        <w:rPr>
          <w:rFonts w:hint="eastAsia"/>
          <w:b/>
        </w:rPr>
        <w:t>[主键]</w:t>
      </w:r>
    </w:p>
    <w:p>
      <w:pPr>
        <w:rPr>
          <w:b/>
        </w:rPr>
      </w:pPr>
      <w:r>
        <w:t>PK_SSMN_USER_ACTION_RECORD</w:t>
      </w:r>
      <w:r>
        <w:rPr>
          <w:rFonts w:hint="eastAsia"/>
        </w:rPr>
        <w:t xml:space="preserve"> (</w:t>
      </w:r>
      <w:r>
        <w:rPr>
          <w:b/>
        </w:rPr>
        <w:t>SSMNNUMBER</w:t>
      </w:r>
      <w:r>
        <w:rPr>
          <w:rFonts w:hint="eastAsia"/>
          <w:b/>
        </w:rPr>
        <w:t xml:space="preserve">, </w:t>
      </w:r>
      <w:r>
        <w:rPr>
          <w:rFonts w:hint="eastAsia" w:cs="Arial"/>
          <w:b/>
          <w:lang w:val="en-GB"/>
        </w:rPr>
        <w:t>Initiate_Date</w:t>
      </w:r>
      <w:r>
        <w:rPr>
          <w:rFonts w:hint="eastAsia"/>
          <w:b/>
        </w:rPr>
        <w:t>)</w:t>
      </w:r>
    </w:p>
    <w:p>
      <w:pPr>
        <w:rPr>
          <w:b/>
        </w:rPr>
      </w:pPr>
      <w:r>
        <w:rPr>
          <w:rFonts w:hint="eastAsia"/>
          <w:b/>
        </w:rPr>
        <w:t>[索引]</w:t>
      </w:r>
    </w:p>
    <w:p>
      <w:pPr>
        <w:spacing w:before="120"/>
        <w:rPr>
          <w:rFonts w:cs="Arial"/>
        </w:rPr>
      </w:pPr>
      <w:r>
        <w:rPr>
          <w:rFonts w:cs="Arial"/>
        </w:rPr>
        <w:t>IDX1_SSMN_USER_ACTION_RECORD (msisdn,user_action)</w:t>
      </w:r>
    </w:p>
    <w:p>
      <w:pPr>
        <w:pStyle w:val="4"/>
      </w:pPr>
      <w:bookmarkStart w:id="452" w:name="_Toc181588778"/>
      <w:bookmarkStart w:id="453" w:name="_Toc384194053"/>
      <w:r>
        <w:t>SSMN_Test_Num_in(自回环测试输入表)</w:t>
      </w:r>
      <w:bookmarkEnd w:id="452"/>
      <w:bookmarkEnd w:id="453"/>
    </w:p>
    <w:p>
      <w:pPr>
        <w:spacing w:before="120"/>
        <w:rPr>
          <w:rFonts w:cs="Arial"/>
          <w:b/>
        </w:rPr>
      </w:pPr>
      <w:r>
        <w:rPr>
          <w:rFonts w:cs="Arial"/>
          <w:b/>
        </w:rPr>
        <w:t>[功能]</w:t>
      </w:r>
    </w:p>
    <w:p>
      <w:pPr>
        <w:spacing w:before="120"/>
        <w:rPr>
          <w:rFonts w:cs="Arial"/>
        </w:rPr>
      </w:pPr>
      <w:r>
        <w:rPr>
          <w:rFonts w:cs="Arial"/>
        </w:rPr>
        <w:t>该表主要用于存储自回环测试涉及到的实号码列表，以及测试时间和对应的输出序列号。</w:t>
      </w:r>
    </w:p>
    <w:p>
      <w:pPr>
        <w:spacing w:before="120"/>
        <w:rPr>
          <w:rFonts w:cs="Arial"/>
          <w:b/>
        </w:rPr>
      </w:pPr>
      <w:r>
        <w:rPr>
          <w:rFonts w:cs="Arial"/>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spacing w:before="120"/>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spacing w:before="120"/>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spacing w:before="120"/>
              <w:jc w:val="center"/>
              <w:rPr>
                <w:rFonts w:cs="Arial"/>
                <w:bCs/>
              </w:rPr>
            </w:pPr>
            <w:r>
              <w:rPr>
                <w:rFonts w:cs="Arial"/>
                <w:bCs/>
              </w:rPr>
              <w:t>非空</w:t>
            </w:r>
          </w:p>
        </w:tc>
        <w:tc>
          <w:tcPr>
            <w:tcW w:w="2880" w:type="dxa"/>
            <w:tcBorders>
              <w:top w:val="double" w:color="auto" w:sz="6" w:space="0"/>
              <w:bottom w:val="double" w:color="auto" w:sz="6" w:space="0"/>
              <w:right w:val="double" w:color="auto" w:sz="6" w:space="0"/>
            </w:tcBorders>
            <w:shd w:val="clear" w:color="auto" w:fill="E6E6E6"/>
          </w:tcPr>
          <w:p>
            <w:pPr>
              <w:spacing w:before="120"/>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before="120"/>
              <w:rPr>
                <w:rFonts w:cs="Arial"/>
                <w:b/>
              </w:rPr>
            </w:pPr>
            <w:r>
              <w:rPr>
                <w:rFonts w:cs="Arial"/>
                <w:b/>
              </w:rPr>
              <w:t>SSMNNumber</w:t>
            </w:r>
          </w:p>
        </w:tc>
        <w:tc>
          <w:tcPr>
            <w:tcW w:w="1856" w:type="dxa"/>
            <w:tcBorders>
              <w:top w:val="double" w:color="auto" w:sz="6" w:space="0"/>
              <w:left w:val="single" w:color="auto" w:sz="6" w:space="0"/>
              <w:bottom w:val="double" w:color="auto" w:sz="6" w:space="0"/>
              <w:right w:val="single" w:color="auto" w:sz="6" w:space="0"/>
            </w:tcBorders>
          </w:tcPr>
          <w:p>
            <w:pPr>
              <w:spacing w:before="120"/>
              <w:rPr>
                <w:rFonts w:cs="Arial"/>
                <w:b/>
              </w:rPr>
            </w:pPr>
            <w:r>
              <w:rPr>
                <w:rFonts w:cs="Arial"/>
                <w:b/>
              </w:rPr>
              <w:t>VARCHAR2(18)</w:t>
            </w:r>
          </w:p>
        </w:tc>
        <w:tc>
          <w:tcPr>
            <w:tcW w:w="720" w:type="dxa"/>
            <w:tcBorders>
              <w:top w:val="double" w:color="auto" w:sz="6" w:space="0"/>
              <w:left w:val="single" w:color="auto" w:sz="6" w:space="0"/>
              <w:bottom w:val="double" w:color="auto" w:sz="6" w:space="0"/>
              <w:right w:val="single" w:color="auto" w:sz="6" w:space="0"/>
            </w:tcBorders>
          </w:tcPr>
          <w:p>
            <w:pPr>
              <w:spacing w:before="120"/>
              <w:jc w:val="center"/>
              <w:rPr>
                <w:rFonts w:cs="Arial"/>
                <w:b/>
                <w:bCs/>
              </w:rPr>
            </w:pPr>
            <w:r>
              <w:rPr>
                <w:rFonts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spacing w:before="120"/>
              <w:rPr>
                <w:rFonts w:cs="Arial"/>
              </w:rPr>
            </w:pPr>
            <w:r>
              <w:rPr>
                <w:rFonts w:cs="Arial"/>
              </w:rPr>
              <w:t>自回环测试的实号码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before="120"/>
              <w:rPr>
                <w:rFonts w:cs="Arial"/>
              </w:rPr>
            </w:pPr>
            <w:r>
              <w:rPr>
                <w:rFonts w:cs="Arial"/>
              </w:rPr>
              <w:t>TimeStamp</w:t>
            </w:r>
          </w:p>
        </w:tc>
        <w:tc>
          <w:tcPr>
            <w:tcW w:w="1856"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spacing w:before="120"/>
              <w:jc w:val="center"/>
              <w:rPr>
                <w:rFonts w:cs="Arial"/>
                <w:lang w:val="en-GB"/>
              </w:rPr>
            </w:pPr>
            <w:r>
              <w:rPr>
                <w:rFonts w:cs="Arial"/>
                <w:lang w:val="en-GB"/>
              </w:rPr>
              <w:t>是</w:t>
            </w:r>
          </w:p>
        </w:tc>
        <w:tc>
          <w:tcPr>
            <w:tcW w:w="2880"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测试的时间戳，初始值为19000101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before="120"/>
              <w:rPr>
                <w:rFonts w:cs="Arial"/>
              </w:rPr>
            </w:pPr>
            <w:r>
              <w:rPr>
                <w:rFonts w:cs="Arial"/>
              </w:rPr>
              <w:t>Streamnumber</w:t>
            </w:r>
          </w:p>
        </w:tc>
        <w:tc>
          <w:tcPr>
            <w:tcW w:w="1856"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rPr>
              <w:t>Number(10)</w:t>
            </w:r>
          </w:p>
        </w:tc>
        <w:tc>
          <w:tcPr>
            <w:tcW w:w="720"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p>
        </w:tc>
        <w:tc>
          <w:tcPr>
            <w:tcW w:w="2880" w:type="dxa"/>
            <w:tcBorders>
              <w:top w:val="double" w:color="auto" w:sz="6" w:space="0"/>
              <w:left w:val="single" w:color="auto" w:sz="6" w:space="0"/>
              <w:bottom w:val="double" w:color="auto" w:sz="6" w:space="0"/>
              <w:right w:val="double" w:color="auto" w:sz="6" w:space="0"/>
            </w:tcBorders>
          </w:tcPr>
          <w:p>
            <w:pPr>
              <w:spacing w:before="120"/>
              <w:rPr>
                <w:rFonts w:cs="Arial"/>
              </w:rPr>
            </w:pPr>
            <w:r>
              <w:rPr>
                <w:rFonts w:cs="Arial"/>
              </w:rPr>
              <w:t>测试呼叫的流水号</w:t>
            </w:r>
          </w:p>
        </w:tc>
      </w:tr>
    </w:tbl>
    <w:p>
      <w:pPr>
        <w:spacing w:before="120"/>
        <w:rPr>
          <w:rFonts w:cs="Arial"/>
          <w:b/>
        </w:rPr>
      </w:pPr>
      <w:r>
        <w:rPr>
          <w:rFonts w:cs="Arial"/>
          <w:b/>
        </w:rPr>
        <w:t>[主键]</w:t>
      </w:r>
    </w:p>
    <w:p>
      <w:pPr>
        <w:spacing w:before="120"/>
        <w:rPr>
          <w:rFonts w:cs="Arial"/>
        </w:rPr>
      </w:pPr>
      <w:r>
        <w:rPr>
          <w:rFonts w:cs="Arial"/>
        </w:rPr>
        <w:t>PK_SSMN_Test_Num_in (SSMNNumber)</w:t>
      </w:r>
    </w:p>
    <w:p>
      <w:pPr>
        <w:spacing w:before="120"/>
        <w:rPr>
          <w:rFonts w:cs="Arial"/>
        </w:rPr>
      </w:pPr>
    </w:p>
    <w:p>
      <w:pPr>
        <w:pStyle w:val="4"/>
      </w:pPr>
      <w:bookmarkStart w:id="454" w:name="_Toc171161458"/>
      <w:bookmarkStart w:id="455" w:name="_Toc384194054"/>
      <w:bookmarkStart w:id="456" w:name="_Toc181588779"/>
      <w:r>
        <w:t>SSMN_Test_Num_Out (自回环测试输出表)</w:t>
      </w:r>
      <w:bookmarkEnd w:id="454"/>
      <w:bookmarkEnd w:id="455"/>
      <w:bookmarkEnd w:id="456"/>
    </w:p>
    <w:p>
      <w:pPr>
        <w:spacing w:before="120"/>
        <w:rPr>
          <w:rFonts w:cs="Arial"/>
          <w:b/>
        </w:rPr>
      </w:pPr>
      <w:r>
        <w:rPr>
          <w:rFonts w:cs="Arial"/>
          <w:b/>
        </w:rPr>
        <w:t>[功能]</w:t>
      </w:r>
    </w:p>
    <w:p>
      <w:pPr>
        <w:spacing w:before="120"/>
        <w:rPr>
          <w:rFonts w:cs="Arial"/>
        </w:rPr>
      </w:pPr>
      <w:r>
        <w:rPr>
          <w:rFonts w:cs="Arial"/>
        </w:rPr>
        <w:t>该表主要用于存储自回环测试的输出结果。</w:t>
      </w:r>
    </w:p>
    <w:p>
      <w:pPr>
        <w:spacing w:before="120"/>
        <w:rPr>
          <w:rFonts w:cs="Arial"/>
          <w:b/>
        </w:rPr>
      </w:pPr>
      <w:r>
        <w:rPr>
          <w:rFonts w:cs="Arial"/>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tcBorders>
            <w:shd w:val="clear" w:color="auto" w:fill="E6E6E6"/>
          </w:tcPr>
          <w:p>
            <w:pPr>
              <w:spacing w:before="120"/>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spacing w:before="120"/>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spacing w:before="120"/>
              <w:jc w:val="center"/>
              <w:rPr>
                <w:rFonts w:cs="Arial"/>
                <w:bCs/>
              </w:rPr>
            </w:pPr>
            <w:r>
              <w:rPr>
                <w:rFonts w:cs="Arial"/>
                <w:bCs/>
              </w:rPr>
              <w:t>非空</w:t>
            </w:r>
          </w:p>
        </w:tc>
        <w:tc>
          <w:tcPr>
            <w:tcW w:w="3779" w:type="dxa"/>
            <w:tcBorders>
              <w:top w:val="double" w:color="auto" w:sz="6" w:space="0"/>
              <w:bottom w:val="double" w:color="auto" w:sz="6" w:space="0"/>
              <w:right w:val="double" w:color="auto" w:sz="6" w:space="0"/>
            </w:tcBorders>
            <w:shd w:val="clear" w:color="auto" w:fill="E6E6E6"/>
          </w:tcPr>
          <w:p>
            <w:pPr>
              <w:spacing w:before="120"/>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b/>
              </w:rPr>
            </w:pPr>
            <w:r>
              <w:rPr>
                <w:rFonts w:cs="Arial"/>
                <w:b/>
              </w:rPr>
              <w:t>Streamnumber</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b/>
              </w:rPr>
            </w:pPr>
            <w:r>
              <w:rPr>
                <w:rFonts w:cs="Arial"/>
                <w:b/>
              </w:rPr>
              <w:t>Number(10)</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b/>
              </w:rPr>
            </w:pPr>
            <w:r>
              <w:rPr>
                <w:rFonts w:cs="Arial"/>
                <w: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b/>
              </w:rPr>
            </w:pPr>
            <w:r>
              <w:rPr>
                <w:rFonts w:cs="Arial"/>
                <w:b/>
              </w:rPr>
              <w:t>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lang w:val="en-GB"/>
              </w:rPr>
            </w:pPr>
            <w:r>
              <w:rPr>
                <w:rFonts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lang w:val="en-GB"/>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color w:val="800080"/>
                <w:lang w:val="en-GB"/>
              </w:rPr>
              <w:t>做为测试被叫的实号码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lang w:val="en-GB"/>
              </w:rPr>
            </w:pPr>
            <w:r>
              <w:rPr>
                <w:rFonts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呼叫开始时间, ’YYYYMMDDHHMISS’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lang w:val="en-GB"/>
              </w:rPr>
            </w:pPr>
            <w:r>
              <w:rPr>
                <w:rFonts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呼叫结束时间,’YYYYMMDDHHMISS’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lang w:val="en-GB"/>
              </w:rPr>
              <w:t>Test_Result</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number</w:t>
            </w:r>
            <w:r>
              <w:rPr>
                <w:rFonts w:cs="Arial"/>
              </w:rPr>
              <w:t>(2)</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测试结果：</w:t>
            </w:r>
          </w:p>
          <w:p>
            <w:pPr>
              <w:spacing w:before="120"/>
              <w:rPr>
                <w:rFonts w:cs="Arial"/>
                <w:lang w:val="en-GB"/>
              </w:rPr>
            </w:pPr>
            <w:r>
              <w:rPr>
                <w:rFonts w:cs="Arial"/>
                <w:lang w:val="en-GB"/>
              </w:rPr>
              <w:t>1：呼转到平台</w:t>
            </w:r>
          </w:p>
          <w:p>
            <w:pPr>
              <w:spacing w:before="120"/>
              <w:rPr>
                <w:rFonts w:cs="Arial"/>
                <w:lang w:val="en-GB"/>
              </w:rPr>
            </w:pPr>
            <w:r>
              <w:rPr>
                <w:rFonts w:cs="Arial"/>
                <w:lang w:val="en-GB"/>
              </w:rPr>
              <w:t>2：用户应答</w:t>
            </w:r>
          </w:p>
          <w:p>
            <w:pPr>
              <w:spacing w:before="120"/>
              <w:rPr>
                <w:rFonts w:cs="Arial"/>
                <w:lang w:val="en-GB"/>
              </w:rPr>
            </w:pPr>
            <w:r>
              <w:rPr>
                <w:rFonts w:cs="Arial"/>
                <w:lang w:val="en-GB"/>
              </w:rPr>
              <w:t>3：用户不存在</w:t>
            </w:r>
          </w:p>
          <w:p>
            <w:pPr>
              <w:spacing w:before="120"/>
              <w:rPr>
                <w:rFonts w:cs="Arial"/>
                <w:lang w:val="en-GB"/>
              </w:rPr>
            </w:pPr>
            <w:r>
              <w:rPr>
                <w:rFonts w:cs="Arial"/>
                <w:lang w:val="en-GB"/>
              </w:rPr>
              <w:t>4：其他情况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rPr>
              <w:t>Rel_Cause</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number</w:t>
            </w:r>
            <w:r>
              <w:rPr>
                <w:rFonts w:cs="Arial"/>
              </w:rPr>
              <w:t>(3)</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rPr>
            </w:pPr>
            <w:r>
              <w:rPr>
                <w:rFonts w:cs="Arial"/>
                <w:lang w:val="en-GB"/>
              </w:rPr>
              <w:t>收到</w:t>
            </w:r>
            <w:r>
              <w:rPr>
                <w:rFonts w:cs="Arial"/>
              </w:rPr>
              <w:t>REL信号中的release cause。</w:t>
            </w:r>
          </w:p>
          <w:p>
            <w:pPr>
              <w:spacing w:before="120"/>
              <w:rPr>
                <w:rFonts w:cs="Arial"/>
                <w:lang w:val="en-GB"/>
              </w:rPr>
            </w:pPr>
            <w:r>
              <w:rPr>
                <w:rFonts w:cs="Arial"/>
              </w:rPr>
              <w:t>如果是平台拆线，送release cause=16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rPr>
              <w:t>User_Input</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varchar2</w:t>
            </w:r>
            <w:r>
              <w:rPr>
                <w:rFonts w:cs="Arial"/>
              </w:rPr>
              <w:t>(2)</w:t>
            </w:r>
          </w:p>
        </w:tc>
        <w:tc>
          <w:tcPr>
            <w:tcW w:w="1083" w:type="dxa"/>
            <w:tcBorders>
              <w:top w:val="double" w:color="auto" w:sz="6" w:space="0"/>
              <w:left w:val="single" w:color="auto" w:sz="6" w:space="0"/>
              <w:bottom w:val="double" w:color="auto" w:sz="6" w:space="0"/>
              <w:right w:val="single" w:color="auto" w:sz="6" w:space="0"/>
            </w:tcBorders>
          </w:tcPr>
          <w:p>
            <w:pPr>
              <w:spacing w:before="120"/>
              <w:rPr>
                <w:rFonts w:cs="Arial"/>
              </w:rPr>
            </w:pP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rPr>
              <w:t>用户应答后的按键</w:t>
            </w:r>
          </w:p>
        </w:tc>
      </w:tr>
    </w:tbl>
    <w:p>
      <w:pPr>
        <w:spacing w:before="120"/>
        <w:rPr>
          <w:rFonts w:cs="Arial"/>
          <w:b/>
        </w:rPr>
      </w:pPr>
      <w:r>
        <w:rPr>
          <w:rFonts w:cs="Arial"/>
          <w:b/>
        </w:rPr>
        <w:t>[主键]</w:t>
      </w:r>
    </w:p>
    <w:p>
      <w:pPr>
        <w:spacing w:before="120"/>
        <w:rPr>
          <w:rFonts w:cs="Arial"/>
        </w:rPr>
      </w:pPr>
      <w:r>
        <w:rPr>
          <w:rFonts w:cs="Arial"/>
        </w:rPr>
        <w:t>PK_SSMN_Test_Num_out (Streamnumber)</w:t>
      </w:r>
    </w:p>
    <w:p>
      <w:pPr>
        <w:spacing w:before="120"/>
        <w:rPr>
          <w:rFonts w:cs="Arial"/>
          <w:b/>
        </w:rPr>
      </w:pPr>
      <w:r>
        <w:rPr>
          <w:rFonts w:cs="Arial"/>
          <w:b/>
        </w:rPr>
        <w:t>[索引]</w:t>
      </w:r>
    </w:p>
    <w:p>
      <w:pPr>
        <w:spacing w:before="120"/>
        <w:rPr>
          <w:rFonts w:cs="Arial"/>
          <w:lang w:val="en-GB"/>
        </w:rPr>
      </w:pPr>
      <w:r>
        <w:rPr>
          <w:rFonts w:cs="Arial"/>
        </w:rPr>
        <w:t>IDX1</w:t>
      </w:r>
      <w:r>
        <w:rPr>
          <w:rFonts w:cs="Arial"/>
          <w:b/>
        </w:rPr>
        <w:t>_</w:t>
      </w:r>
      <w:r>
        <w:rPr>
          <w:rFonts w:cs="Arial"/>
        </w:rPr>
        <w:t>SSMN_Test_Num_out (</w:t>
      </w:r>
      <w:r>
        <w:rPr>
          <w:rFonts w:cs="Arial"/>
          <w:lang w:val="en-GB"/>
        </w:rPr>
        <w:t>CallStartTime)</w:t>
      </w:r>
    </w:p>
    <w:p>
      <w:pPr>
        <w:pStyle w:val="4"/>
      </w:pPr>
      <w:bookmarkStart w:id="457" w:name="_Toc384194055"/>
      <w:r>
        <w:t>SSMN_</w:t>
      </w:r>
      <w:r>
        <w:rPr>
          <w:rFonts w:hint="eastAsia"/>
        </w:rPr>
        <w:t>FreeTryUser(江西电信临时体验用户号码表)</w:t>
      </w:r>
      <w:bookmarkEnd w:id="457"/>
    </w:p>
    <w:p>
      <w:pPr>
        <w:rPr>
          <w:b/>
        </w:rPr>
      </w:pPr>
      <w:r>
        <w:rPr>
          <w:rFonts w:hint="eastAsia"/>
          <w:b/>
        </w:rPr>
        <w:t>[功能]</w:t>
      </w:r>
    </w:p>
    <w:p>
      <w:r>
        <w:rPr>
          <w:rFonts w:hint="eastAsia"/>
        </w:rPr>
        <w:t>该表主要用于存放在ismp批量导入订购关系时为体验用户的用户号码。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用户的MSISDN号码</w:t>
            </w:r>
            <w:r>
              <w:rPr>
                <w:rFonts w:cs="Arial"/>
                <w:b/>
              </w:rPr>
              <w:t>。</w:t>
            </w:r>
          </w:p>
        </w:tc>
      </w:tr>
    </w:tbl>
    <w:p>
      <w:pPr>
        <w:rPr>
          <w:rFonts w:ascii="Tahoma" w:hAnsi="Tahoma"/>
          <w:b/>
          <w:szCs w:val="21"/>
        </w:rPr>
      </w:pPr>
    </w:p>
    <w:p>
      <w:pPr>
        <w:pStyle w:val="4"/>
      </w:pPr>
      <w:bookmarkStart w:id="458" w:name="_Toc384194056"/>
      <w:r>
        <w:t>SSMN_C</w:t>
      </w:r>
      <w:r>
        <w:rPr>
          <w:rFonts w:hint="eastAsia"/>
        </w:rPr>
        <w:t>hange_Package(换套餐记录表)</w:t>
      </w:r>
      <w:bookmarkEnd w:id="458"/>
    </w:p>
    <w:p>
      <w:pPr>
        <w:rPr>
          <w:b/>
        </w:rPr>
      </w:pPr>
      <w:r>
        <w:rPr>
          <w:rFonts w:hint="eastAsia"/>
          <w:b/>
        </w:rPr>
        <w:t>[功能]</w:t>
      </w:r>
    </w:p>
    <w:p>
      <w:r>
        <w:rPr>
          <w:rFonts w:hint="eastAsia"/>
        </w:rPr>
        <w:t>该表主要用于存放在用户套餐正式变更后的变更信息记录。</w:t>
      </w:r>
    </w:p>
    <w:p>
      <w:pPr>
        <w:rPr>
          <w:rFonts w:ascii="Tahoma" w:hAnsi="Tahoma"/>
          <w:b/>
          <w:szCs w:val="21"/>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MSISDN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cs="Arial"/>
                <w:bCs/>
              </w:rPr>
              <w:t>用户的</w:t>
            </w:r>
            <w:r>
              <w:rPr>
                <w:rFonts w:cs="Arial"/>
                <w:bCs/>
                <w:lang w:val="en-GB"/>
              </w:rPr>
              <w:t>MSISDN号码</w:t>
            </w:r>
          </w:p>
        </w:tc>
      </w:tr>
    </w:tbl>
    <w:p>
      <w:r>
        <w:rPr>
          <w:b/>
          <w:bCs/>
          <w:caps/>
        </w:rPr>
        <w:br w:type="page"/>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oldPackage</w:t>
            </w:r>
          </w:p>
        </w:tc>
        <w:tc>
          <w:tcPr>
            <w:tcW w:w="1620" w:type="dxa"/>
            <w:tcBorders>
              <w:top w:val="double" w:color="auto" w:sz="6" w:space="0"/>
              <w:left w:val="single" w:color="auto" w:sz="6" w:space="0"/>
              <w:bottom w:val="double" w:color="auto" w:sz="6" w:space="0"/>
              <w:right w:val="single" w:color="auto" w:sz="6" w:space="0"/>
            </w:tcBorders>
          </w:tcPr>
          <w:p>
            <w:pPr>
              <w:pStyle w:val="25"/>
            </w:pPr>
            <w:r>
              <w:rPr>
                <w:rFonts w:hint="eastAsia"/>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用户的旧套餐类型</w:t>
            </w:r>
          </w:p>
          <w:p>
            <w:pPr>
              <w:rPr>
                <w:rFonts w:cs="Arial"/>
                <w:color w:val="000000"/>
                <w:kern w:val="0"/>
                <w:sz w:val="23"/>
                <w:szCs w:val="23"/>
              </w:rPr>
            </w:pPr>
            <w:r>
              <w:rPr>
                <w:rFonts w:hint="eastAsia" w:cs="Arial"/>
                <w:color w:val="000000"/>
                <w:kern w:val="0"/>
                <w:sz w:val="23"/>
                <w:szCs w:val="23"/>
              </w:rPr>
              <w:t>与SSMN_Local_package表中type类型对应，例如：</w:t>
            </w:r>
          </w:p>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1：月套餐</w:t>
            </w:r>
          </w:p>
          <w:p>
            <w:pPr>
              <w:rPr>
                <w:rFonts w:ascii="Tahoma" w:hAnsi="Tahoma"/>
                <w:b/>
                <w:szCs w:val="21"/>
              </w:rPr>
            </w:pPr>
            <w:r>
              <w:rPr>
                <w:rFonts w:hint="eastAsia" w:cs="Arial"/>
                <w:color w:val="000000"/>
                <w:kern w:val="0"/>
                <w:sz w:val="23"/>
                <w:szCs w:val="23"/>
              </w:rPr>
              <w:t>2：体验套餐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NewPackage</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用户的新套餐类型</w:t>
            </w:r>
          </w:p>
          <w:p>
            <w:pPr>
              <w:rPr>
                <w:rFonts w:cs="Arial"/>
                <w:color w:val="000000"/>
                <w:kern w:val="0"/>
                <w:sz w:val="23"/>
                <w:szCs w:val="23"/>
              </w:rPr>
            </w:pPr>
            <w:r>
              <w:rPr>
                <w:rFonts w:hint="eastAsia" w:cs="Arial"/>
                <w:color w:val="000000"/>
                <w:kern w:val="0"/>
                <w:sz w:val="23"/>
                <w:szCs w:val="23"/>
              </w:rPr>
              <w:t>与SSMN_Local_package表中type类型对应，例如：</w:t>
            </w:r>
          </w:p>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1：月套餐</w:t>
            </w:r>
          </w:p>
          <w:p>
            <w:pPr>
              <w:rPr>
                <w:rFonts w:ascii="Tahoma" w:hAnsi="Tahoma"/>
                <w:b/>
                <w:szCs w:val="21"/>
              </w:rPr>
            </w:pPr>
            <w:r>
              <w:rPr>
                <w:rFonts w:hint="eastAsia" w:cs="Arial"/>
                <w:color w:val="000000"/>
                <w:kern w:val="0"/>
                <w:sz w:val="23"/>
                <w:szCs w:val="23"/>
              </w:rPr>
              <w:t>2：体验套餐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rPr>
                <w:b/>
              </w:rPr>
            </w:pPr>
            <w:r>
              <w:rPr>
                <w:rFonts w:hint="eastAsia"/>
                <w:b/>
              </w:rPr>
              <w:t>ChangeTime</w:t>
            </w:r>
          </w:p>
        </w:tc>
        <w:tc>
          <w:tcPr>
            <w:tcW w:w="1620" w:type="dxa"/>
            <w:tcBorders>
              <w:top w:val="double" w:color="auto" w:sz="6" w:space="0"/>
              <w:left w:val="single" w:color="auto" w:sz="6" w:space="0"/>
              <w:bottom w:val="double" w:color="auto" w:sz="6" w:space="0"/>
              <w:right w:val="single" w:color="auto" w:sz="6" w:space="0"/>
            </w:tcBorders>
          </w:tcPr>
          <w:p>
            <w:pPr>
              <w:pStyle w:val="25"/>
              <w:rPr>
                <w:b/>
              </w:rPr>
            </w:pPr>
            <w:r>
              <w:rPr>
                <w:rFonts w:hint="eastAsia"/>
                <w:b/>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rPr>
              <w:t>是</w:t>
            </w:r>
          </w:p>
        </w:tc>
        <w:tc>
          <w:tcPr>
            <w:tcW w:w="3600" w:type="dxa"/>
            <w:tcBorders>
              <w:top w:val="double" w:color="auto" w:sz="6" w:space="0"/>
              <w:left w:val="single" w:color="auto" w:sz="6" w:space="0"/>
              <w:bottom w:val="double" w:color="auto" w:sz="6" w:space="0"/>
              <w:right w:val="double" w:color="auto" w:sz="6" w:space="0"/>
            </w:tcBorders>
          </w:tcPr>
          <w:p>
            <w:pPr>
              <w:pStyle w:val="25"/>
              <w:rPr>
                <w:b/>
              </w:rPr>
            </w:pPr>
            <w:r>
              <w:rPr>
                <w:rFonts w:hint="eastAsia"/>
                <w:b/>
              </w:rPr>
              <w:t>用户更换套餐的时间</w:t>
            </w:r>
          </w:p>
        </w:tc>
      </w:tr>
    </w:tbl>
    <w:p>
      <w:pPr>
        <w:rPr>
          <w:b/>
        </w:rPr>
      </w:pPr>
      <w:r>
        <w:rPr>
          <w:rFonts w:hint="eastAsia"/>
          <w:b/>
        </w:rPr>
        <w:t>[主键]</w:t>
      </w:r>
    </w:p>
    <w:p>
      <w:r>
        <w:rPr>
          <w:rFonts w:hint="eastAsia"/>
        </w:rPr>
        <w:t>PK_</w:t>
      </w:r>
      <w:r>
        <w:t xml:space="preserve"> SSMN_CHANGE_</w:t>
      </w:r>
      <w:r>
        <w:rPr>
          <w:rFonts w:hint="eastAsia"/>
        </w:rPr>
        <w:t xml:space="preserve">Package </w:t>
      </w:r>
      <w:r>
        <w:t>(ChangeTime)</w:t>
      </w:r>
    </w:p>
    <w:p>
      <w:pPr>
        <w:rPr>
          <w:b/>
        </w:rPr>
      </w:pPr>
      <w:r>
        <w:rPr>
          <w:rFonts w:hint="eastAsia"/>
          <w:b/>
        </w:rPr>
        <w:t>[索引]</w:t>
      </w:r>
    </w:p>
    <w:p>
      <w:r>
        <w:rPr>
          <w:rFonts w:hint="eastAsia"/>
        </w:rPr>
        <w:t>IDX1_</w:t>
      </w:r>
      <w:r>
        <w:t xml:space="preserve"> SSMN_CHANGE_</w:t>
      </w:r>
      <w:r>
        <w:rPr>
          <w:rFonts w:hint="eastAsia"/>
        </w:rPr>
        <w:t>package(</w:t>
      </w:r>
      <w:r>
        <w:t>to_char(ChangeTime,'yyyymm')</w:t>
      </w:r>
      <w:r>
        <w:rPr>
          <w:rFonts w:hint="eastAsia"/>
        </w:rPr>
        <w:t>)</w:t>
      </w:r>
    </w:p>
    <w:p>
      <w:r>
        <w:rPr>
          <w:rFonts w:hint="eastAsia"/>
        </w:rPr>
        <w:t>IDX2_</w:t>
      </w:r>
      <w:r>
        <w:t xml:space="preserve"> SSMN_CHANGE_</w:t>
      </w:r>
      <w:r>
        <w:rPr>
          <w:rFonts w:hint="eastAsia"/>
        </w:rPr>
        <w:t>package(msisdn)</w:t>
      </w:r>
    </w:p>
    <w:p>
      <w:pPr>
        <w:pStyle w:val="4"/>
      </w:pPr>
      <w:r>
        <w:rPr>
          <w:rFonts w:hint="eastAsia"/>
        </w:rPr>
        <w:t>RecordFile(录音文件表)</w:t>
      </w:r>
    </w:p>
    <w:p>
      <w:pPr>
        <w:rPr>
          <w:b/>
        </w:rPr>
      </w:pPr>
      <w:r>
        <w:rPr>
          <w:rFonts w:hint="eastAsia"/>
          <w:b/>
        </w:rPr>
        <w:t>[功能]</w:t>
      </w:r>
    </w:p>
    <w:p>
      <w:r>
        <w:rPr>
          <w:rFonts w:hint="eastAsia"/>
        </w:rPr>
        <w:t>该表主要用于存放云南一卡多号录音文件信息。</w:t>
      </w:r>
    </w:p>
    <w:p>
      <w:pPr>
        <w:rPr>
          <w:rFonts w:ascii="Tahoma" w:hAnsi="Tahoma"/>
          <w:b/>
          <w:szCs w:val="21"/>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848"/>
        <w:gridCol w:w="852"/>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48"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852"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ID</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NUMBER(10)</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rPr>
              <w:t>录音文件编号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NAME</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VARCHAR2(128)</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录音文件名称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TYPE</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VARCHAR2(128)</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录音文件业务类型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MSISDN</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VARCHAR2(16)</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cs="Arial"/>
                <w:bCs/>
              </w:rPr>
              <w:t>用户的</w:t>
            </w:r>
            <w:r>
              <w:rPr>
                <w:rFonts w:cs="Arial"/>
                <w:bCs/>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STATUS</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NUMBER(2)</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状态：默认0-未质检，1-合格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FILEPATH</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VARCHAR2(256)</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上传录音文件路径</w:t>
            </w:r>
          </w:p>
        </w:tc>
      </w:tr>
    </w:tbl>
    <w:p>
      <w:r>
        <w:rPr>
          <w:b/>
          <w:bCs/>
          <w:caps/>
        </w:rPr>
        <w:br w:type="page"/>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848"/>
        <w:gridCol w:w="852"/>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MARKETDATE</w:t>
            </w:r>
          </w:p>
        </w:tc>
        <w:tc>
          <w:tcPr>
            <w:tcW w:w="1848" w:type="dxa"/>
            <w:tcBorders>
              <w:top w:val="double" w:color="auto" w:sz="6" w:space="0"/>
              <w:left w:val="single" w:color="auto" w:sz="6" w:space="0"/>
              <w:bottom w:val="double" w:color="auto" w:sz="6" w:space="0"/>
              <w:right w:val="single" w:color="auto" w:sz="6" w:space="0"/>
            </w:tcBorders>
          </w:tcPr>
          <w:p>
            <w:pPr>
              <w:pStyle w:val="25"/>
            </w:pPr>
            <w:r>
              <w:t>DATE</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营销日期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INTIME</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DATE</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创建时间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CREATER</w:t>
            </w:r>
          </w:p>
        </w:tc>
        <w:tc>
          <w:tcPr>
            <w:tcW w:w="1848" w:type="dxa"/>
            <w:tcBorders>
              <w:top w:val="double" w:color="auto" w:sz="6" w:space="0"/>
              <w:left w:val="single" w:color="auto" w:sz="6" w:space="0"/>
              <w:bottom w:val="double" w:color="auto" w:sz="6" w:space="0"/>
              <w:right w:val="single" w:color="auto" w:sz="6" w:space="0"/>
            </w:tcBorders>
          </w:tcPr>
          <w:p>
            <w:pPr>
              <w:pStyle w:val="25"/>
            </w:pPr>
            <w:r>
              <w:t>VARCHAR2(32)</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创建人</w:t>
            </w:r>
          </w:p>
        </w:tc>
      </w:tr>
    </w:tbl>
    <w:p>
      <w:pPr>
        <w:rPr>
          <w:b/>
        </w:rPr>
      </w:pPr>
      <w:r>
        <w:rPr>
          <w:rFonts w:hint="eastAsia"/>
          <w:b/>
        </w:rPr>
        <w:t>[主键]</w:t>
      </w:r>
    </w:p>
    <w:p>
      <w:r>
        <w:rPr>
          <w:rFonts w:hint="eastAsia"/>
        </w:rPr>
        <w:t xml:space="preserve">PK_RecordFile </w:t>
      </w:r>
      <w:r>
        <w:t>(</w:t>
      </w:r>
      <w:r>
        <w:rPr>
          <w:rFonts w:hint="eastAsia"/>
        </w:rPr>
        <w:t>ID</w:t>
      </w:r>
      <w:r>
        <w:t>)</w:t>
      </w:r>
    </w:p>
    <w:p>
      <w:pPr>
        <w:rPr>
          <w:b/>
        </w:rPr>
      </w:pPr>
      <w:r>
        <w:rPr>
          <w:rFonts w:hint="eastAsia"/>
          <w:b/>
        </w:rPr>
        <w:t>[索引]</w:t>
      </w:r>
    </w:p>
    <w:p>
      <w:r>
        <w:rPr>
          <w:rFonts w:hint="eastAsia"/>
        </w:rPr>
        <w:t>IDX1_RecordFile (status)</w:t>
      </w:r>
    </w:p>
    <w:p>
      <w:pPr>
        <w:spacing w:before="120"/>
      </w:pPr>
      <w:r>
        <w:rPr>
          <w:rFonts w:hint="eastAsia"/>
        </w:rPr>
        <w:t>IDX2_RecordFile (msisdn)</w:t>
      </w:r>
    </w:p>
    <w:p>
      <w:pPr>
        <w:spacing w:before="120"/>
        <w:rPr>
          <w:rFonts w:cs="Arial"/>
        </w:rPr>
      </w:pPr>
    </w:p>
    <w:p>
      <w:pPr>
        <w:pStyle w:val="3"/>
        <w:adjustRightInd/>
        <w:ind w:left="567" w:hanging="567"/>
        <w:textAlignment w:val="auto"/>
        <w:rPr>
          <w:lang w:eastAsia="zh-CN"/>
        </w:rPr>
      </w:pPr>
      <w:bookmarkStart w:id="459" w:name="_Toc384194057"/>
      <w:r>
        <w:rPr>
          <w:rFonts w:hint="eastAsia"/>
          <w:lang w:eastAsia="zh-CN"/>
        </w:rPr>
        <w:t>实号码客户端新增用表</w:t>
      </w:r>
      <w:bookmarkEnd w:id="459"/>
    </w:p>
    <w:p>
      <w:pPr>
        <w:pStyle w:val="4"/>
      </w:pPr>
      <w:bookmarkStart w:id="460" w:name="_Toc384194058"/>
      <w:r>
        <w:rPr>
          <w:rFonts w:hint="eastAsia"/>
        </w:rPr>
        <w:t>SSMN_</w:t>
      </w:r>
      <w:r>
        <w:t>ConfirmCode</w:t>
      </w:r>
      <w:bookmarkEnd w:id="460"/>
    </w:p>
    <w:p>
      <w:pPr>
        <w:rPr>
          <w:rFonts w:cs="Arial"/>
          <w:b/>
        </w:rPr>
      </w:pPr>
      <w:r>
        <w:rPr>
          <w:rFonts w:cs="Arial"/>
          <w:b/>
        </w:rPr>
        <w:t>[功能]</w:t>
      </w:r>
    </w:p>
    <w:p>
      <w:r>
        <w:rPr>
          <w:rFonts w:cs="Arial"/>
        </w:rPr>
        <w:t>该表</w:t>
      </w:r>
      <w:r>
        <w:rPr>
          <w:rFonts w:hint="eastAsia"/>
        </w:rPr>
        <w:t>存储客户端登陆的验证码信息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10"/>
        <w:gridCol w:w="1559"/>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shd w:val="clear" w:color="auto" w:fill="E6E6E6"/>
          </w:tcPr>
          <w:p>
            <w:pPr>
              <w:jc w:val="center"/>
              <w:rPr>
                <w:rFonts w:cs="Arial"/>
                <w:bCs/>
              </w:rPr>
            </w:pPr>
            <w:r>
              <w:rPr>
                <w:rFonts w:cs="Arial"/>
                <w:bCs/>
              </w:rPr>
              <w:t>域名</w:t>
            </w:r>
          </w:p>
        </w:tc>
        <w:tc>
          <w:tcPr>
            <w:tcW w:w="1559"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b/>
              </w:rPr>
            </w:pPr>
            <w:r>
              <w:rPr>
                <w:rFonts w:cs="Arial"/>
                <w:b/>
              </w:rPr>
              <w:t>MSISDN</w:t>
            </w:r>
          </w:p>
        </w:tc>
        <w:tc>
          <w:tcPr>
            <w:tcW w:w="1559" w:type="dxa"/>
          </w:tcPr>
          <w:p>
            <w:pPr>
              <w:rPr>
                <w:rFonts w:cs="Arial"/>
                <w:b/>
              </w:rPr>
            </w:pPr>
            <w:r>
              <w:rPr>
                <w:rFonts w:cs="Arial"/>
                <w:b/>
              </w:rPr>
              <w:t>Varchar2 (20)</w:t>
            </w:r>
          </w:p>
        </w:tc>
        <w:tc>
          <w:tcPr>
            <w:tcW w:w="711" w:type="dxa"/>
          </w:tcPr>
          <w:p>
            <w:pPr>
              <w:jc w:val="center"/>
              <w:rPr>
                <w:rFonts w:cs="Arial"/>
                <w:b/>
              </w:rPr>
            </w:pPr>
            <w:r>
              <w:rPr>
                <w:rFonts w:cs="Arial"/>
                <w:b/>
              </w:rPr>
              <w:t>是</w:t>
            </w:r>
          </w:p>
        </w:tc>
        <w:tc>
          <w:tcPr>
            <w:tcW w:w="3684" w:type="dxa"/>
          </w:tcPr>
          <w:p>
            <w:r>
              <w:rPr>
                <w:rFonts w:hint="eastAsia"/>
              </w:rPr>
              <w:t>待验证的号码。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Code</w:t>
            </w:r>
          </w:p>
        </w:tc>
        <w:tc>
          <w:tcPr>
            <w:tcW w:w="1559" w:type="dxa"/>
          </w:tcPr>
          <w:p>
            <w:pPr>
              <w:rPr>
                <w:rFonts w:cs="Arial"/>
              </w:rPr>
            </w:pPr>
            <w:r>
              <w:rPr>
                <w:rFonts w:cs="Arial"/>
              </w:rPr>
              <w:t>Varchar2(20)</w:t>
            </w:r>
          </w:p>
        </w:tc>
        <w:tc>
          <w:tcPr>
            <w:tcW w:w="711" w:type="dxa"/>
          </w:tcPr>
          <w:p>
            <w:pPr>
              <w:jc w:val="center"/>
              <w:rPr>
                <w:rFonts w:cs="Arial"/>
              </w:rPr>
            </w:pPr>
            <w:r>
              <w:rPr>
                <w:rFonts w:hint="eastAsia" w:cs="Arial"/>
              </w:rPr>
              <w:t>否</w:t>
            </w:r>
          </w:p>
        </w:tc>
        <w:tc>
          <w:tcPr>
            <w:tcW w:w="3684" w:type="dxa"/>
          </w:tcPr>
          <w:p>
            <w:pPr>
              <w:rPr>
                <w:rFonts w:cs="Arial"/>
              </w:rPr>
            </w:pPr>
            <w:r>
              <w:rPr>
                <w:rFonts w:hint="eastAsia" w:cs="Arial"/>
              </w:rPr>
              <w:t>发送的验证码。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Temp</w:t>
            </w:r>
            <w:r>
              <w:rPr>
                <w:rFonts w:cs="Arial"/>
              </w:rPr>
              <w:t>Code</w:t>
            </w:r>
          </w:p>
        </w:tc>
        <w:tc>
          <w:tcPr>
            <w:tcW w:w="1559" w:type="dxa"/>
          </w:tcPr>
          <w:p>
            <w:pPr>
              <w:rPr>
                <w:rFonts w:cs="Arial"/>
              </w:rPr>
            </w:pPr>
            <w:r>
              <w:rPr>
                <w:rFonts w:cs="Arial"/>
              </w:rPr>
              <w:t>Varchar2(20)</w:t>
            </w:r>
          </w:p>
        </w:tc>
        <w:tc>
          <w:tcPr>
            <w:tcW w:w="711" w:type="dxa"/>
          </w:tcPr>
          <w:p>
            <w:pPr>
              <w:jc w:val="center"/>
              <w:rPr>
                <w:rFonts w:cs="Arial"/>
              </w:rPr>
            </w:pPr>
            <w:r>
              <w:rPr>
                <w:rFonts w:hint="eastAsia" w:cs="Arial"/>
              </w:rPr>
              <w:t>否</w:t>
            </w:r>
          </w:p>
        </w:tc>
        <w:tc>
          <w:tcPr>
            <w:tcW w:w="3684" w:type="dxa"/>
          </w:tcPr>
          <w:p>
            <w:pPr>
              <w:rPr>
                <w:rFonts w:cs="Arial"/>
              </w:rPr>
            </w:pPr>
            <w:r>
              <w:rPr>
                <w:rFonts w:hint="eastAsia" w:cs="Arial"/>
              </w:rPr>
              <w:t>临时验证码。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SendTime</w:t>
            </w:r>
          </w:p>
        </w:tc>
        <w:tc>
          <w:tcPr>
            <w:tcW w:w="1559" w:type="dxa"/>
          </w:tcPr>
          <w:p>
            <w:pPr>
              <w:rPr>
                <w:rFonts w:cs="Arial"/>
              </w:rPr>
            </w:pPr>
            <w:r>
              <w:rPr>
                <w:rFonts w:cs="Arial"/>
              </w:rPr>
              <w:t>Date</w:t>
            </w:r>
          </w:p>
        </w:tc>
        <w:tc>
          <w:tcPr>
            <w:tcW w:w="711" w:type="dxa"/>
          </w:tcPr>
          <w:p>
            <w:pPr>
              <w:jc w:val="center"/>
              <w:rPr>
                <w:rFonts w:cs="Arial"/>
              </w:rPr>
            </w:pPr>
            <w:r>
              <w:rPr>
                <w:rFonts w:hint="eastAsia" w:cs="Arial"/>
              </w:rPr>
              <w:t>是</w:t>
            </w:r>
          </w:p>
        </w:tc>
        <w:tc>
          <w:tcPr>
            <w:tcW w:w="3684" w:type="dxa"/>
          </w:tcPr>
          <w:p>
            <w:pPr>
              <w:rPr>
                <w:rFonts w:cs="Arial"/>
              </w:rPr>
            </w:pPr>
            <w:r>
              <w:rPr>
                <w:rFonts w:hint="eastAsia" w:cs="Arial"/>
              </w:rPr>
              <w:t>发送时间。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LastActiveTime</w:t>
            </w:r>
          </w:p>
        </w:tc>
        <w:tc>
          <w:tcPr>
            <w:tcW w:w="1559" w:type="dxa"/>
          </w:tcPr>
          <w:p>
            <w:pPr>
              <w:rPr>
                <w:rFonts w:cs="Arial"/>
              </w:rPr>
            </w:pPr>
            <w:r>
              <w:rPr>
                <w:rFonts w:cs="Arial"/>
              </w:rPr>
              <w:t>Date</w:t>
            </w:r>
          </w:p>
        </w:tc>
        <w:tc>
          <w:tcPr>
            <w:tcW w:w="711" w:type="dxa"/>
          </w:tcPr>
          <w:p>
            <w:pPr>
              <w:jc w:val="center"/>
              <w:rPr>
                <w:rFonts w:cs="Arial"/>
              </w:rPr>
            </w:pPr>
            <w:r>
              <w:rPr>
                <w:rFonts w:hint="eastAsia" w:cs="Arial"/>
              </w:rPr>
              <w:t>是</w:t>
            </w:r>
          </w:p>
        </w:tc>
        <w:tc>
          <w:tcPr>
            <w:tcW w:w="3684" w:type="dxa"/>
          </w:tcPr>
          <w:p>
            <w:pPr>
              <w:rPr>
                <w:rFonts w:cs="Arial"/>
              </w:rPr>
            </w:pPr>
            <w:r>
              <w:rPr>
                <w:rFonts w:hint="eastAsia" w:cs="Arial"/>
              </w:rPr>
              <w:t>上次使用时间，用于会话管理。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GetNum</w:t>
            </w:r>
          </w:p>
        </w:tc>
        <w:tc>
          <w:tcPr>
            <w:tcW w:w="1559" w:type="dxa"/>
          </w:tcPr>
          <w:p>
            <w:pPr>
              <w:rPr>
                <w:rFonts w:cs="Arial"/>
              </w:rPr>
            </w:pPr>
            <w:r>
              <w:rPr>
                <w:rFonts w:hint="eastAsia" w:cs="Arial"/>
              </w:rPr>
              <w:t>Number（1）</w:t>
            </w:r>
          </w:p>
        </w:tc>
        <w:tc>
          <w:tcPr>
            <w:tcW w:w="711" w:type="dxa"/>
          </w:tcPr>
          <w:p>
            <w:pPr>
              <w:jc w:val="center"/>
              <w:rPr>
                <w:rFonts w:cs="Arial"/>
              </w:rPr>
            </w:pPr>
          </w:p>
        </w:tc>
        <w:tc>
          <w:tcPr>
            <w:tcW w:w="3684" w:type="dxa"/>
          </w:tcPr>
          <w:p>
            <w:pPr>
              <w:rPr>
                <w:rFonts w:cs="Arial"/>
              </w:rPr>
            </w:pPr>
            <w:r>
              <w:rPr>
                <w:rFonts w:hint="eastAsia" w:cs="Arial"/>
              </w:rPr>
              <w:t>当日获取验证码的次数</w:t>
            </w:r>
          </w:p>
        </w:tc>
      </w:tr>
    </w:tbl>
    <w:p>
      <w:pPr>
        <w:rPr>
          <w:rFonts w:cs="Arial"/>
          <w:b/>
        </w:rPr>
      </w:pPr>
    </w:p>
    <w:p>
      <w:pPr>
        <w:rPr>
          <w:rFonts w:cs="Arial"/>
          <w:b/>
        </w:rPr>
      </w:pPr>
      <w:r>
        <w:rPr>
          <w:rFonts w:cs="Arial"/>
          <w:b/>
        </w:rPr>
        <w:t>[主键]</w:t>
      </w:r>
    </w:p>
    <w:p>
      <w:pPr>
        <w:rPr>
          <w:rFonts w:cs="Arial"/>
          <w:b/>
        </w:rPr>
      </w:pPr>
      <w:r>
        <w:rPr>
          <w:rFonts w:cs="Arial"/>
        </w:rPr>
        <w:t xml:space="preserve">PK_ </w:t>
      </w:r>
      <w:r>
        <w:rPr>
          <w:rFonts w:hint="eastAsia" w:cs="Arial"/>
        </w:rPr>
        <w:t>SSMN</w:t>
      </w:r>
      <w:r>
        <w:rPr>
          <w:rFonts w:cs="Arial"/>
        </w:rPr>
        <w:t>_ConfirmCode (MSISDN)</w:t>
      </w:r>
    </w:p>
    <w:p>
      <w:pPr>
        <w:rPr>
          <w:rFonts w:cs="Arial"/>
        </w:rPr>
      </w:pPr>
      <w:r>
        <w:rPr>
          <w:rFonts w:cs="Arial"/>
        </w:rPr>
        <w:t>索引</w:t>
      </w:r>
    </w:p>
    <w:p>
      <w:pPr>
        <w:rPr>
          <w:rFonts w:cs="Arial"/>
        </w:rPr>
      </w:pPr>
      <w:r>
        <w:rPr>
          <w:rFonts w:hint="eastAsia" w:cs="Arial"/>
          <w:b/>
        </w:rPr>
        <w:t>无</w:t>
      </w:r>
    </w:p>
    <w:p>
      <w:pPr>
        <w:pStyle w:val="4"/>
      </w:pPr>
      <w:bookmarkStart w:id="461" w:name="_Toc384194059"/>
      <w:r>
        <w:t>SSMN_UpgradeInfo</w:t>
      </w:r>
      <w:r>
        <w:rPr>
          <w:rFonts w:hint="eastAsia"/>
        </w:rPr>
        <w:t>（终端版本信息表）</w:t>
      </w:r>
      <w:bookmarkEnd w:id="461"/>
    </w:p>
    <w:p>
      <w:pPr>
        <w:rPr>
          <w:rFonts w:cs="Arial"/>
          <w:b/>
        </w:rPr>
      </w:pPr>
      <w:r>
        <w:rPr>
          <w:rFonts w:cs="Arial"/>
          <w:b/>
        </w:rPr>
        <w:t>[功能]</w:t>
      </w:r>
    </w:p>
    <w:p>
      <w:r>
        <w:rPr>
          <w:rFonts w:cs="Arial"/>
        </w:rPr>
        <w:t>该表</w:t>
      </w:r>
      <w:r>
        <w:rPr>
          <w:rFonts w:hint="eastAsia"/>
        </w:rPr>
        <w:t>存储用户终端版本信息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10"/>
        <w:gridCol w:w="1559"/>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shd w:val="clear" w:color="auto" w:fill="E6E6E6"/>
          </w:tcPr>
          <w:p>
            <w:pPr>
              <w:jc w:val="center"/>
              <w:rPr>
                <w:rFonts w:cs="Arial"/>
                <w:bCs/>
              </w:rPr>
            </w:pPr>
            <w:r>
              <w:rPr>
                <w:rFonts w:cs="Arial"/>
                <w:bCs/>
              </w:rPr>
              <w:t>域名</w:t>
            </w:r>
          </w:p>
        </w:tc>
        <w:tc>
          <w:tcPr>
            <w:tcW w:w="1559"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b/>
              </w:rPr>
            </w:pPr>
            <w:r>
              <w:t>ID</w:t>
            </w:r>
          </w:p>
        </w:tc>
        <w:tc>
          <w:tcPr>
            <w:tcW w:w="1559" w:type="dxa"/>
          </w:tcPr>
          <w:p>
            <w:pPr>
              <w:rPr>
                <w:rFonts w:cs="Arial"/>
                <w:b/>
              </w:rPr>
            </w:pPr>
            <w:r>
              <w:t>Varchar2(10)</w:t>
            </w:r>
          </w:p>
        </w:tc>
        <w:tc>
          <w:tcPr>
            <w:tcW w:w="711" w:type="dxa"/>
          </w:tcPr>
          <w:p>
            <w:pPr>
              <w:jc w:val="center"/>
              <w:rPr>
                <w:rFonts w:cs="Arial"/>
                <w:b/>
              </w:rPr>
            </w:pPr>
            <w:r>
              <w:rPr>
                <w:rFonts w:hint="eastAsia"/>
              </w:rPr>
              <w:t>是</w:t>
            </w:r>
          </w:p>
        </w:tc>
        <w:tc>
          <w:tcPr>
            <w:tcW w:w="3684" w:type="dxa"/>
          </w:tcPr>
          <w:p>
            <w:r>
              <w:rPr>
                <w:rFonts w:hint="eastAsia"/>
              </w:rPr>
              <w:t>编号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highlight w:val="yellow"/>
              </w:rPr>
            </w:pPr>
            <w:r>
              <w:rPr>
                <w:highlight w:val="yellow"/>
              </w:rPr>
              <w:t>APPCODE</w:t>
            </w:r>
          </w:p>
        </w:tc>
        <w:tc>
          <w:tcPr>
            <w:tcW w:w="1559" w:type="dxa"/>
          </w:tcPr>
          <w:p>
            <w:pPr>
              <w:rPr>
                <w:rFonts w:cs="Arial"/>
              </w:rPr>
            </w:pPr>
            <w:r>
              <w:t>Varchar2(32)</w:t>
            </w:r>
          </w:p>
        </w:tc>
        <w:tc>
          <w:tcPr>
            <w:tcW w:w="711" w:type="dxa"/>
          </w:tcPr>
          <w:p>
            <w:pPr>
              <w:jc w:val="center"/>
              <w:rPr>
                <w:rFonts w:cs="Arial"/>
              </w:rPr>
            </w:pPr>
          </w:p>
        </w:tc>
        <w:tc>
          <w:tcPr>
            <w:tcW w:w="3684" w:type="dxa"/>
          </w:tcPr>
          <w:p>
            <w:pPr>
              <w:rPr>
                <w:rFonts w:cs="Arial"/>
              </w:rPr>
            </w:pPr>
            <w:r>
              <w:rPr>
                <w:rFonts w:hint="eastAsia" w:cs="Arial"/>
              </w:rPr>
              <w:t>应用代码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highlight w:val="yellow"/>
              </w:rPr>
            </w:pPr>
            <w:r>
              <w:rPr>
                <w:highlight w:val="yellow"/>
              </w:rPr>
              <w:t>APPNAME</w:t>
            </w:r>
          </w:p>
        </w:tc>
        <w:tc>
          <w:tcPr>
            <w:tcW w:w="1559" w:type="dxa"/>
          </w:tcPr>
          <w:p>
            <w:pPr>
              <w:rPr>
                <w:rFonts w:cs="Arial"/>
              </w:rPr>
            </w:pPr>
            <w:r>
              <w:t>Varchar2(64)</w:t>
            </w:r>
          </w:p>
        </w:tc>
        <w:tc>
          <w:tcPr>
            <w:tcW w:w="711" w:type="dxa"/>
          </w:tcPr>
          <w:p>
            <w:pPr>
              <w:jc w:val="center"/>
              <w:rPr>
                <w:rFonts w:cs="Arial"/>
              </w:rPr>
            </w:pPr>
          </w:p>
        </w:tc>
        <w:tc>
          <w:tcPr>
            <w:tcW w:w="3684" w:type="dxa"/>
          </w:tcPr>
          <w:p>
            <w:pPr>
              <w:rPr>
                <w:rFonts w:cs="Arial"/>
              </w:rPr>
            </w:pPr>
            <w:r>
              <w:rPr>
                <w:rFonts w:hint="eastAsia" w:cs="Arial"/>
              </w:rPr>
              <w:t>应用名称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VERSIONTYPE</w:t>
            </w:r>
          </w:p>
        </w:tc>
        <w:tc>
          <w:tcPr>
            <w:tcW w:w="1559" w:type="dxa"/>
          </w:tcPr>
          <w:p>
            <w:pPr>
              <w:rPr>
                <w:rFonts w:cs="Arial"/>
              </w:rPr>
            </w:pPr>
            <w:r>
              <w:t>Number(2)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版本类型：1 Release版本，2 RC版本， 3 Bate版本，4 Alpha版本，5 Demo版本，6 Trial版本',</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APPURL</w:t>
            </w:r>
          </w:p>
        </w:tc>
        <w:tc>
          <w:tcPr>
            <w:tcW w:w="1559" w:type="dxa"/>
          </w:tcPr>
          <w:p>
            <w:pPr>
              <w:rPr>
                <w:rFonts w:cs="Arial"/>
              </w:rPr>
            </w:pPr>
            <w:r>
              <w:t>Varchar2(500)</w:t>
            </w:r>
          </w:p>
        </w:tc>
        <w:tc>
          <w:tcPr>
            <w:tcW w:w="711" w:type="dxa"/>
          </w:tcPr>
          <w:p>
            <w:pPr>
              <w:jc w:val="center"/>
              <w:rPr>
                <w:rFonts w:cs="Arial"/>
              </w:rPr>
            </w:pPr>
          </w:p>
        </w:tc>
        <w:tc>
          <w:tcPr>
            <w:tcW w:w="3684" w:type="dxa"/>
          </w:tcPr>
          <w:p>
            <w:pPr>
              <w:rPr>
                <w:rFonts w:cs="Arial"/>
              </w:rPr>
            </w:pPr>
            <w:r>
              <w:rPr>
                <w:rFonts w:hint="eastAsia" w:cs="Arial"/>
              </w:rPr>
              <w:t>程序存放地址（android用）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VERSIONNAME</w:t>
            </w:r>
          </w:p>
        </w:tc>
        <w:tc>
          <w:tcPr>
            <w:tcW w:w="1559" w:type="dxa"/>
          </w:tcPr>
          <w:p>
            <w:pPr>
              <w:rPr>
                <w:rFonts w:cs="Arial"/>
              </w:rPr>
            </w:pPr>
            <w:r>
              <w:t>Varchar2(32)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版本号 如1.0.12</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VERSIONCODE</w:t>
            </w:r>
          </w:p>
        </w:tc>
        <w:tc>
          <w:tcPr>
            <w:tcW w:w="1559" w:type="dxa"/>
          </w:tcPr>
          <w:p>
            <w:pPr>
              <w:rPr>
                <w:rFonts w:cs="Arial"/>
              </w:rPr>
            </w:pPr>
            <w:r>
              <w:t>Number(3)</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版本代码 从1开始每次升级+1'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OSTYPE</w:t>
            </w:r>
          </w:p>
        </w:tc>
        <w:tc>
          <w:tcPr>
            <w:tcW w:w="1559" w:type="dxa"/>
          </w:tcPr>
          <w:p>
            <w:pPr>
              <w:rPr>
                <w:rFonts w:cs="Arial"/>
              </w:rPr>
            </w:pPr>
            <w:r>
              <w:t>Number(2)</w:t>
            </w:r>
          </w:p>
        </w:tc>
        <w:tc>
          <w:tcPr>
            <w:tcW w:w="711" w:type="dxa"/>
          </w:tcPr>
          <w:p>
            <w:pPr>
              <w:jc w:val="center"/>
              <w:rPr>
                <w:rFonts w:cs="Arial"/>
              </w:rPr>
            </w:pPr>
          </w:p>
        </w:tc>
        <w:tc>
          <w:tcPr>
            <w:tcW w:w="3684" w:type="dxa"/>
          </w:tcPr>
          <w:p>
            <w:pPr>
              <w:rPr>
                <w:rFonts w:cs="Arial"/>
              </w:rPr>
            </w:pPr>
            <w:r>
              <w:rPr>
                <w:rFonts w:hint="eastAsia" w:cs="Arial"/>
              </w:rPr>
              <w:t>'应用平台类型 1.Android；2.iOS；3.WMobile；4.BlackBerry',</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UPDATELOG</w:t>
            </w:r>
          </w:p>
        </w:tc>
        <w:tc>
          <w:tcPr>
            <w:tcW w:w="1559" w:type="dxa"/>
          </w:tcPr>
          <w:p>
            <w:pPr>
              <w:rPr>
                <w:rFonts w:cs="Arial"/>
              </w:rPr>
            </w:pPr>
            <w:r>
              <w:t>Varchar2(512)</w:t>
            </w:r>
          </w:p>
        </w:tc>
        <w:tc>
          <w:tcPr>
            <w:tcW w:w="711" w:type="dxa"/>
          </w:tcPr>
          <w:p>
            <w:pPr>
              <w:jc w:val="center"/>
              <w:rPr>
                <w:rFonts w:cs="Arial"/>
              </w:rPr>
            </w:pPr>
          </w:p>
        </w:tc>
        <w:tc>
          <w:tcPr>
            <w:tcW w:w="3684" w:type="dxa"/>
          </w:tcPr>
          <w:p>
            <w:pPr>
              <w:rPr>
                <w:rFonts w:cs="Arial"/>
              </w:rPr>
            </w:pPr>
            <w:r>
              <w:rPr>
                <w:rFonts w:hint="eastAsia" w:cs="Arial"/>
              </w:rPr>
              <w:t>本次版本更新内容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CREATEUSER</w:t>
            </w:r>
          </w:p>
        </w:tc>
        <w:tc>
          <w:tcPr>
            <w:tcW w:w="1559" w:type="dxa"/>
          </w:tcPr>
          <w:p>
            <w:pPr>
              <w:rPr>
                <w:rFonts w:cs="Arial"/>
              </w:rPr>
            </w:pPr>
            <w:r>
              <w:t>Varchar2(32)</w:t>
            </w:r>
          </w:p>
        </w:tc>
        <w:tc>
          <w:tcPr>
            <w:tcW w:w="711" w:type="dxa"/>
          </w:tcPr>
          <w:p>
            <w:pPr>
              <w:jc w:val="center"/>
              <w:rPr>
                <w:rFonts w:cs="Arial"/>
              </w:rPr>
            </w:pPr>
          </w:p>
        </w:tc>
        <w:tc>
          <w:tcPr>
            <w:tcW w:w="3684" w:type="dxa"/>
          </w:tcPr>
          <w:p>
            <w:pPr>
              <w:rPr>
                <w:rFonts w:cs="Arial"/>
              </w:rPr>
            </w:pPr>
            <w:r>
              <w:rPr>
                <w:rFonts w:hint="eastAsia" w:cs="Arial"/>
              </w:rPr>
              <w:t>创建人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INTIME</w:t>
            </w:r>
          </w:p>
        </w:tc>
        <w:tc>
          <w:tcPr>
            <w:tcW w:w="1559" w:type="dxa"/>
          </w:tcPr>
          <w:p>
            <w:pPr>
              <w:rPr>
                <w:rFonts w:cs="Arial"/>
              </w:rPr>
            </w:pPr>
            <w:r>
              <w:t>DATE</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创建时间</w:t>
            </w:r>
          </w:p>
        </w:tc>
      </w:tr>
    </w:tbl>
    <w:p>
      <w:pPr>
        <w:rPr>
          <w:rFonts w:cs="Arial"/>
          <w:b/>
        </w:rPr>
      </w:pPr>
    </w:p>
    <w:p>
      <w:pPr>
        <w:rPr>
          <w:rFonts w:cs="Arial"/>
          <w:b/>
        </w:rPr>
      </w:pPr>
      <w:r>
        <w:rPr>
          <w:rFonts w:cs="Arial"/>
          <w:b/>
        </w:rPr>
        <w:t>[主键]</w:t>
      </w:r>
    </w:p>
    <w:p>
      <w:pPr>
        <w:rPr>
          <w:rFonts w:cs="Arial"/>
          <w:b/>
        </w:rPr>
      </w:pPr>
      <w:r>
        <w:rPr>
          <w:rFonts w:cs="Arial"/>
        </w:rPr>
        <w:t xml:space="preserve">PK_ </w:t>
      </w:r>
      <w:r>
        <w:t>SSMN_UpgradeInfo</w:t>
      </w:r>
      <w:r>
        <w:rPr>
          <w:rFonts w:cs="Arial"/>
        </w:rPr>
        <w:t xml:space="preserve"> (</w:t>
      </w:r>
      <w:r>
        <w:rPr>
          <w:rFonts w:hint="eastAsia" w:cs="Arial"/>
        </w:rPr>
        <w:t>ID</w:t>
      </w:r>
      <w:r>
        <w:rPr>
          <w:rFonts w:cs="Arial"/>
        </w:rPr>
        <w:t>)</w:t>
      </w:r>
    </w:p>
    <w:p>
      <w:pPr>
        <w:rPr>
          <w:rFonts w:cs="Arial"/>
        </w:rPr>
      </w:pPr>
      <w:r>
        <w:rPr>
          <w:rFonts w:cs="Arial"/>
        </w:rPr>
        <w:t>索引</w:t>
      </w:r>
    </w:p>
    <w:p>
      <w:pPr>
        <w:rPr>
          <w:rFonts w:cs="Arial"/>
        </w:rPr>
      </w:pPr>
      <w:r>
        <w:rPr>
          <w:rFonts w:hint="eastAsia" w:cs="Arial"/>
          <w:b/>
        </w:rPr>
        <w:t>无</w:t>
      </w:r>
    </w:p>
    <w:p>
      <w:pPr>
        <w:rPr>
          <w:rFonts w:ascii="Tahoma" w:hAnsi="Tahoma"/>
          <w:b/>
          <w:szCs w:val="21"/>
        </w:rPr>
      </w:pPr>
    </w:p>
    <w:p>
      <w:pPr>
        <w:pStyle w:val="4"/>
      </w:pPr>
      <w:bookmarkStart w:id="462" w:name="_Toc384194060"/>
      <w:r>
        <w:t>SSMN_ deviceInfo</w:t>
      </w:r>
      <w:r>
        <w:rPr>
          <w:rFonts w:hint="eastAsia"/>
        </w:rPr>
        <w:t>（设备基本信息表）</w:t>
      </w:r>
      <w:bookmarkEnd w:id="462"/>
    </w:p>
    <w:p>
      <w:pPr>
        <w:rPr>
          <w:rFonts w:cs="Arial"/>
          <w:b/>
        </w:rPr>
      </w:pPr>
      <w:r>
        <w:rPr>
          <w:rFonts w:cs="Arial"/>
          <w:b/>
        </w:rPr>
        <w:t>[功能]</w:t>
      </w:r>
    </w:p>
    <w:p>
      <w:r>
        <w:rPr>
          <w:rFonts w:cs="Arial"/>
        </w:rPr>
        <w:t>该表</w:t>
      </w:r>
      <w:r>
        <w:rPr>
          <w:rFonts w:hint="eastAsia"/>
        </w:rPr>
        <w:t>存储设备基本信息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r>
              <w:rPr>
                <w:rFonts w:hint="eastAsia"/>
              </w:rPr>
              <w:t>编号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servicekey</w:t>
            </w:r>
          </w:p>
        </w:tc>
        <w:tc>
          <w:tcPr>
            <w:tcW w:w="1984" w:type="dxa"/>
          </w:tcPr>
          <w:p>
            <w:pPr>
              <w:rPr>
                <w:rFonts w:cs="Arial"/>
              </w:rPr>
            </w:pPr>
            <w:r>
              <w:t>Number(4)</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intime</w:t>
            </w:r>
          </w:p>
        </w:tc>
        <w:tc>
          <w:tcPr>
            <w:tcW w:w="1984" w:type="dxa"/>
          </w:tcPr>
          <w:p>
            <w:pPr>
              <w:rPr>
                <w:rFonts w:cs="Arial"/>
              </w:rPr>
            </w:pPr>
            <w:r>
              <w:t>DATE</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创建时间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appname</w:t>
            </w:r>
          </w:p>
        </w:tc>
        <w:tc>
          <w:tcPr>
            <w:tcW w:w="1984" w:type="dxa"/>
          </w:tcPr>
          <w:p>
            <w:pPr>
              <w:rPr>
                <w:rFonts w:cs="Arial"/>
              </w:rPr>
            </w:pPr>
            <w:r>
              <w:t>VARCHAR2(32)</w:t>
            </w:r>
          </w:p>
        </w:tc>
        <w:tc>
          <w:tcPr>
            <w:tcW w:w="711" w:type="dxa"/>
          </w:tcPr>
          <w:p>
            <w:pPr>
              <w:jc w:val="center"/>
              <w:rPr>
                <w:rFonts w:cs="Arial"/>
              </w:rPr>
            </w:pPr>
          </w:p>
        </w:tc>
        <w:tc>
          <w:tcPr>
            <w:tcW w:w="3684" w:type="dxa"/>
          </w:tcPr>
          <w:p>
            <w:pPr>
              <w:rPr>
                <w:rFonts w:cs="Arial"/>
              </w:rPr>
            </w:pPr>
            <w:r>
              <w:rPr>
                <w:rFonts w:hint="eastAsia" w:cs="Arial"/>
              </w:rPr>
              <w:t>应用名称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model</w:t>
            </w:r>
          </w:p>
        </w:tc>
        <w:tc>
          <w:tcPr>
            <w:tcW w:w="1984" w:type="dxa"/>
          </w:tcPr>
          <w:p>
            <w:pPr>
              <w:rPr>
                <w:rFonts w:cs="Arial"/>
              </w:rPr>
            </w:pPr>
            <w:r>
              <w:t>VARCHAR2(</w:t>
            </w:r>
            <w:r>
              <w:rPr>
                <w:rFonts w:hint="eastAsia"/>
              </w:rPr>
              <w:t>128</w:t>
            </w:r>
            <w:r>
              <w:t>)</w:t>
            </w:r>
          </w:p>
        </w:tc>
        <w:tc>
          <w:tcPr>
            <w:tcW w:w="711" w:type="dxa"/>
          </w:tcPr>
          <w:p>
            <w:pPr>
              <w:jc w:val="center"/>
              <w:rPr>
                <w:rFonts w:cs="Arial"/>
              </w:rPr>
            </w:pPr>
          </w:p>
        </w:tc>
        <w:tc>
          <w:tcPr>
            <w:tcW w:w="3684" w:type="dxa"/>
          </w:tcPr>
          <w:p>
            <w:pPr>
              <w:rPr>
                <w:rFonts w:cs="Arial"/>
              </w:rPr>
            </w:pPr>
            <w:r>
              <w:rPr>
                <w:rFonts w:hint="eastAsia" w:cs="Arial"/>
              </w:rPr>
              <w:t>设备型号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imei</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cs="Arial"/>
              </w:rPr>
              <w:t>I</w:t>
            </w:r>
            <w:r>
              <w:rPr>
                <w:rFonts w:hint="eastAsia" w:cs="Arial"/>
              </w:rPr>
              <w:t>mei设备身份码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sdkversion</w:t>
            </w:r>
          </w:p>
        </w:tc>
        <w:tc>
          <w:tcPr>
            <w:tcW w:w="1984" w:type="dxa"/>
          </w:tcPr>
          <w:p>
            <w:pPr>
              <w:rPr>
                <w:rFonts w:cs="Arial"/>
              </w:rPr>
            </w:pPr>
            <w:r>
              <w:t>Number(3),</w:t>
            </w:r>
          </w:p>
        </w:tc>
        <w:tc>
          <w:tcPr>
            <w:tcW w:w="711" w:type="dxa"/>
          </w:tcPr>
          <w:p>
            <w:pPr>
              <w:jc w:val="center"/>
              <w:rPr>
                <w:rFonts w:cs="Arial"/>
              </w:rPr>
            </w:pPr>
          </w:p>
        </w:tc>
        <w:tc>
          <w:tcPr>
            <w:tcW w:w="3684" w:type="dxa"/>
          </w:tcPr>
          <w:p>
            <w:pPr>
              <w:rPr>
                <w:rFonts w:cs="Arial"/>
              </w:rPr>
            </w:pPr>
            <w:r>
              <w:rPr>
                <w:rFonts w:hint="eastAsia" w:cs="Arial"/>
              </w:rPr>
              <w:t>SDK版本号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sdkrelease</w:t>
            </w:r>
          </w:p>
        </w:tc>
        <w:tc>
          <w:tcPr>
            <w:tcW w:w="1984" w:type="dxa"/>
          </w:tcPr>
          <w:p>
            <w:r>
              <w:t>VARCHAR2(32),</w:t>
            </w:r>
          </w:p>
        </w:tc>
        <w:tc>
          <w:tcPr>
            <w:tcW w:w="711" w:type="dxa"/>
          </w:tcPr>
          <w:p>
            <w:pPr>
              <w:jc w:val="center"/>
            </w:pPr>
          </w:p>
        </w:tc>
        <w:tc>
          <w:tcPr>
            <w:tcW w:w="3684" w:type="dxa"/>
          </w:tcPr>
          <w:p>
            <w:pPr>
              <w:rPr>
                <w:rFonts w:cs="Arial"/>
              </w:rPr>
            </w:pPr>
            <w:r>
              <w:rPr>
                <w:rFonts w:hint="eastAsia" w:cs="Arial"/>
              </w:rPr>
              <w:t>Firmware/OS版本号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codename</w:t>
            </w:r>
          </w:p>
        </w:tc>
        <w:tc>
          <w:tcPr>
            <w:tcW w:w="1984" w:type="dxa"/>
          </w:tcPr>
          <w:p>
            <w:r>
              <w:t>VARCHAR2(16)</w:t>
            </w:r>
          </w:p>
        </w:tc>
        <w:tc>
          <w:tcPr>
            <w:tcW w:w="711" w:type="dxa"/>
          </w:tcPr>
          <w:p>
            <w:pPr>
              <w:jc w:val="center"/>
            </w:pPr>
          </w:p>
        </w:tc>
        <w:tc>
          <w:tcPr>
            <w:tcW w:w="3684" w:type="dxa"/>
          </w:tcPr>
          <w:p>
            <w:pPr>
              <w:rPr>
                <w:rFonts w:cs="Arial"/>
              </w:rPr>
            </w:pPr>
            <w:r>
              <w:rPr>
                <w:rFonts w:cs="Arial"/>
              </w:rPr>
              <w:t>C</w:t>
            </w:r>
            <w:r>
              <w:rPr>
                <w:rFonts w:hint="eastAsia" w:cs="Arial"/>
              </w:rPr>
              <w:t>odename</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brand</w:t>
            </w:r>
          </w:p>
        </w:tc>
        <w:tc>
          <w:tcPr>
            <w:tcW w:w="1984" w:type="dxa"/>
          </w:tcPr>
          <w:p>
            <w:r>
              <w:t>VARCHAR2(16),</w:t>
            </w:r>
          </w:p>
        </w:tc>
        <w:tc>
          <w:tcPr>
            <w:tcW w:w="711" w:type="dxa"/>
          </w:tcPr>
          <w:p>
            <w:pPr>
              <w:jc w:val="center"/>
            </w:pPr>
          </w:p>
        </w:tc>
        <w:tc>
          <w:tcPr>
            <w:tcW w:w="3684" w:type="dxa"/>
          </w:tcPr>
          <w:p>
            <w:pPr>
              <w:rPr>
                <w:rFonts w:cs="Arial"/>
              </w:rPr>
            </w:pPr>
            <w:r>
              <w:rPr>
                <w:rFonts w:hint="eastAsia" w:cs="Arial"/>
              </w:rPr>
              <w:t>设备品牌</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cpuabi</w:t>
            </w:r>
          </w:p>
        </w:tc>
        <w:tc>
          <w:tcPr>
            <w:tcW w:w="1984" w:type="dxa"/>
          </w:tcPr>
          <w:p>
            <w:r>
              <w:t>VARCHAR2(16),</w:t>
            </w:r>
          </w:p>
        </w:tc>
        <w:tc>
          <w:tcPr>
            <w:tcW w:w="711" w:type="dxa"/>
          </w:tcPr>
          <w:p>
            <w:pPr>
              <w:jc w:val="center"/>
            </w:pPr>
          </w:p>
        </w:tc>
        <w:tc>
          <w:tcPr>
            <w:tcW w:w="3684"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device</w:t>
            </w:r>
          </w:p>
        </w:tc>
        <w:tc>
          <w:tcPr>
            <w:tcW w:w="1984" w:type="dxa"/>
          </w:tcPr>
          <w:p>
            <w:r>
              <w:t>VARCHAR2(</w:t>
            </w:r>
            <w:r>
              <w:rPr>
                <w:rFonts w:hint="eastAsia"/>
              </w:rPr>
              <w:t>128</w:t>
            </w:r>
            <w:r>
              <w:t>),</w:t>
            </w:r>
          </w:p>
        </w:tc>
        <w:tc>
          <w:tcPr>
            <w:tcW w:w="711" w:type="dxa"/>
          </w:tcPr>
          <w:p>
            <w:pPr>
              <w:jc w:val="center"/>
            </w:pPr>
          </w:p>
        </w:tc>
        <w:tc>
          <w:tcPr>
            <w:tcW w:w="3684" w:type="dxa"/>
          </w:tcPr>
          <w:p>
            <w:pPr>
              <w:rPr>
                <w:rFonts w:cs="Arial"/>
              </w:rPr>
            </w:pPr>
            <w:r>
              <w:rPr>
                <w:rFonts w:hint="eastAsia" w:cs="Arial"/>
              </w:rPr>
              <w:t>设备型号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display</w:t>
            </w:r>
          </w:p>
        </w:tc>
        <w:tc>
          <w:tcPr>
            <w:tcW w:w="1984" w:type="dxa"/>
          </w:tcPr>
          <w:p>
            <w:r>
              <w:t>VARCHAR2(</w:t>
            </w:r>
            <w:r>
              <w:rPr>
                <w:rFonts w:hint="eastAsia"/>
              </w:rPr>
              <w:t>256</w:t>
            </w:r>
            <w:r>
              <w:t>)</w:t>
            </w:r>
          </w:p>
        </w:tc>
        <w:tc>
          <w:tcPr>
            <w:tcW w:w="711" w:type="dxa"/>
          </w:tcPr>
          <w:p>
            <w:pPr>
              <w:jc w:val="center"/>
            </w:pPr>
          </w:p>
        </w:tc>
        <w:tc>
          <w:tcPr>
            <w:tcW w:w="3684" w:type="dxa"/>
          </w:tcPr>
          <w:p>
            <w:pPr>
              <w:rPr>
                <w:rFonts w:cs="Arial"/>
              </w:rPr>
            </w:pPr>
            <w:r>
              <w:rPr>
                <w:rFonts w:hint="eastAsia" w:cs="Arial"/>
              </w:rPr>
              <w:t>系统版本号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host</w:t>
            </w:r>
          </w:p>
        </w:tc>
        <w:tc>
          <w:tcPr>
            <w:tcW w:w="1984" w:type="dxa"/>
          </w:tcPr>
          <w:p>
            <w:r>
              <w:t>VARCHAR2(</w:t>
            </w:r>
            <w:r>
              <w:rPr>
                <w:rFonts w:hint="eastAsia"/>
              </w:rPr>
              <w:t>128</w:t>
            </w:r>
            <w:r>
              <w:t>)</w:t>
            </w:r>
          </w:p>
        </w:tc>
        <w:tc>
          <w:tcPr>
            <w:tcW w:w="711" w:type="dxa"/>
          </w:tcPr>
          <w:p>
            <w:pPr>
              <w:jc w:val="center"/>
            </w:pPr>
          </w:p>
        </w:tc>
        <w:tc>
          <w:tcPr>
            <w:tcW w:w="3684" w:type="dxa"/>
          </w:tcPr>
          <w:p>
            <w:pPr>
              <w:rPr>
                <w:rFonts w:cs="Arial"/>
              </w:rPr>
            </w:pPr>
            <w:r>
              <w:rPr>
                <w:rFonts w:hint="eastAsia" w:cs="Arial"/>
              </w:rPr>
              <w:t>HOST</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manufacturer</w:t>
            </w:r>
          </w:p>
        </w:tc>
        <w:tc>
          <w:tcPr>
            <w:tcW w:w="1984" w:type="dxa"/>
          </w:tcPr>
          <w:p>
            <w:r>
              <w:t>VARCHAR2(64)</w:t>
            </w:r>
          </w:p>
        </w:tc>
        <w:tc>
          <w:tcPr>
            <w:tcW w:w="711" w:type="dxa"/>
          </w:tcPr>
          <w:p>
            <w:pPr>
              <w:jc w:val="center"/>
            </w:pPr>
          </w:p>
        </w:tc>
        <w:tc>
          <w:tcPr>
            <w:tcW w:w="3684" w:type="dxa"/>
          </w:tcPr>
          <w:p>
            <w:pPr>
              <w:rPr>
                <w:rFonts w:cs="Arial"/>
              </w:rPr>
            </w:pPr>
            <w:r>
              <w:rPr>
                <w:rFonts w:hint="eastAsia" w:cs="Arial"/>
              </w:rPr>
              <w:t>制造商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product</w:t>
            </w:r>
          </w:p>
        </w:tc>
        <w:tc>
          <w:tcPr>
            <w:tcW w:w="1984" w:type="dxa"/>
          </w:tcPr>
          <w:p>
            <w:r>
              <w:t>VARCHAR2(32)</w:t>
            </w:r>
          </w:p>
        </w:tc>
        <w:tc>
          <w:tcPr>
            <w:tcW w:w="711" w:type="dxa"/>
          </w:tcPr>
          <w:p>
            <w:pPr>
              <w:jc w:val="center"/>
            </w:pPr>
          </w:p>
        </w:tc>
        <w:tc>
          <w:tcPr>
            <w:tcW w:w="3684" w:type="dxa"/>
          </w:tcPr>
          <w:p>
            <w:pPr>
              <w:rPr>
                <w:rFonts w:cs="Arial"/>
              </w:rPr>
            </w:pPr>
            <w:r>
              <w:rPr>
                <w:rFonts w:hint="eastAsia" w:cs="Arial"/>
              </w:rPr>
              <w:t>产品编号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factorytime</w:t>
            </w:r>
          </w:p>
        </w:tc>
        <w:tc>
          <w:tcPr>
            <w:tcW w:w="1984" w:type="dxa"/>
          </w:tcPr>
          <w:p>
            <w:r>
              <w:t>VARCHAR2(16)</w:t>
            </w:r>
          </w:p>
        </w:tc>
        <w:tc>
          <w:tcPr>
            <w:tcW w:w="711" w:type="dxa"/>
          </w:tcPr>
          <w:p>
            <w:pPr>
              <w:jc w:val="center"/>
            </w:pPr>
          </w:p>
        </w:tc>
        <w:tc>
          <w:tcPr>
            <w:tcW w:w="3684" w:type="dxa"/>
          </w:tcPr>
          <w:p>
            <w:pPr>
              <w:rPr>
                <w:rFonts w:cs="Arial"/>
              </w:rPr>
            </w:pPr>
            <w:r>
              <w:rPr>
                <w:rFonts w:hint="eastAsia" w:cs="Arial"/>
              </w:rPr>
              <w:t>出厂时间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ssmnuser</w:t>
            </w:r>
          </w:p>
        </w:tc>
        <w:tc>
          <w:tcPr>
            <w:tcW w:w="1984" w:type="dxa"/>
          </w:tcPr>
          <w:p>
            <w:r>
              <w:t>VARCHAR2(16),</w:t>
            </w:r>
          </w:p>
        </w:tc>
        <w:tc>
          <w:tcPr>
            <w:tcW w:w="711" w:type="dxa"/>
          </w:tcPr>
          <w:p>
            <w:pPr>
              <w:jc w:val="center"/>
            </w:pPr>
          </w:p>
        </w:tc>
        <w:tc>
          <w:tcPr>
            <w:tcW w:w="3684"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callstate</w:t>
            </w:r>
          </w:p>
        </w:tc>
        <w:tc>
          <w:tcPr>
            <w:tcW w:w="1984" w:type="dxa"/>
          </w:tcPr>
          <w:p>
            <w:r>
              <w:t>Number(1)</w:t>
            </w:r>
          </w:p>
        </w:tc>
        <w:tc>
          <w:tcPr>
            <w:tcW w:w="711" w:type="dxa"/>
          </w:tcPr>
          <w:p>
            <w:pPr>
              <w:jc w:val="center"/>
            </w:pPr>
          </w:p>
        </w:tc>
        <w:tc>
          <w:tcPr>
            <w:tcW w:w="3684" w:type="dxa"/>
          </w:tcPr>
          <w:p>
            <w:pPr>
              <w:rPr>
                <w:rFonts w:cs="Arial"/>
              </w:rPr>
            </w:pPr>
            <w:r>
              <w:rPr>
                <w:rFonts w:hint="eastAsia" w:cs="Arial"/>
              </w:rPr>
              <w:t>电话状态 0：IDLE，1：RINGING，2：OFFHOOK</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celllocation</w:t>
            </w:r>
          </w:p>
        </w:tc>
        <w:tc>
          <w:tcPr>
            <w:tcW w:w="1984" w:type="dxa"/>
          </w:tcPr>
          <w:p>
            <w:r>
              <w:t>VARCHAR2(32)</w:t>
            </w:r>
          </w:p>
        </w:tc>
        <w:tc>
          <w:tcPr>
            <w:tcW w:w="711" w:type="dxa"/>
          </w:tcPr>
          <w:p>
            <w:pPr>
              <w:jc w:val="center"/>
            </w:pPr>
          </w:p>
        </w:tc>
        <w:tc>
          <w:tcPr>
            <w:tcW w:w="3684" w:type="dxa"/>
          </w:tcPr>
          <w:p>
            <w:pPr>
              <w:rPr>
                <w:rFonts w:cs="Arial"/>
              </w:rPr>
            </w:pPr>
            <w:r>
              <w:rPr>
                <w:rFonts w:hint="eastAsia" w:cs="Arial"/>
              </w:rPr>
              <w:t>电话方位</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softwareversion</w:t>
            </w:r>
          </w:p>
        </w:tc>
        <w:tc>
          <w:tcPr>
            <w:tcW w:w="1984" w:type="dxa"/>
          </w:tcPr>
          <w:p>
            <w:r>
              <w:t>VARCHAR2(</w:t>
            </w:r>
            <w:r>
              <w:rPr>
                <w:rFonts w:hint="eastAsia"/>
              </w:rPr>
              <w:t>32</w:t>
            </w:r>
            <w:r>
              <w:t>)</w:t>
            </w:r>
          </w:p>
        </w:tc>
        <w:tc>
          <w:tcPr>
            <w:tcW w:w="711" w:type="dxa"/>
          </w:tcPr>
          <w:p>
            <w:pPr>
              <w:jc w:val="center"/>
            </w:pPr>
          </w:p>
        </w:tc>
        <w:tc>
          <w:tcPr>
            <w:tcW w:w="3684" w:type="dxa"/>
          </w:tcPr>
          <w:p>
            <w:pPr>
              <w:rPr>
                <w:rFonts w:cs="Arial"/>
              </w:rPr>
            </w:pPr>
            <w:r>
              <w:rPr>
                <w:rFonts w:hint="eastAsia" w:cs="Arial"/>
              </w:rPr>
              <w:t>软件版本号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countryiso</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hint="eastAsia" w:cs="Arial"/>
              </w:rPr>
              <w:t>国际码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networkoperator</w:t>
            </w:r>
          </w:p>
        </w:tc>
        <w:tc>
          <w:tcPr>
            <w:tcW w:w="1984" w:type="dxa"/>
          </w:tcPr>
          <w:p>
            <w:pPr>
              <w:rPr>
                <w:rFonts w:cs="Arial"/>
              </w:rPr>
            </w:pPr>
            <w:r>
              <w:t>VARCHAR2(</w:t>
            </w:r>
            <w:r>
              <w:rPr>
                <w:rFonts w:hint="eastAsia"/>
              </w:rPr>
              <w:t>32</w:t>
            </w:r>
            <w:r>
              <w:t>)</w:t>
            </w:r>
          </w:p>
        </w:tc>
        <w:tc>
          <w:tcPr>
            <w:tcW w:w="711" w:type="dxa"/>
          </w:tcPr>
          <w:p>
            <w:pPr>
              <w:jc w:val="center"/>
              <w:rPr>
                <w:rFonts w:cs="Arial"/>
              </w:rPr>
            </w:pPr>
          </w:p>
        </w:tc>
        <w:tc>
          <w:tcPr>
            <w:tcW w:w="3684" w:type="dxa"/>
          </w:tcPr>
          <w:p>
            <w:pPr>
              <w:rPr>
                <w:rFonts w:cs="Arial"/>
              </w:rPr>
            </w:pPr>
            <w:r>
              <w:rPr>
                <w:rFonts w:hint="eastAsia" w:cs="Arial"/>
              </w:rPr>
              <w:t>MCC+MNC</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operatorname</w:t>
            </w:r>
          </w:p>
        </w:tc>
        <w:tc>
          <w:tcPr>
            <w:tcW w:w="1984" w:type="dxa"/>
          </w:tcPr>
          <w:p>
            <w:pPr>
              <w:rPr>
                <w:rFonts w:cs="Arial"/>
              </w:rPr>
            </w:pPr>
            <w:r>
              <w:t>VARCHAR2(</w:t>
            </w:r>
            <w:r>
              <w:rPr>
                <w:rFonts w:hint="eastAsia"/>
              </w:rPr>
              <w:t>64</w:t>
            </w:r>
            <w:r>
              <w:t>)</w:t>
            </w:r>
          </w:p>
        </w:tc>
        <w:tc>
          <w:tcPr>
            <w:tcW w:w="711" w:type="dxa"/>
          </w:tcPr>
          <w:p>
            <w:pPr>
              <w:jc w:val="center"/>
              <w:rPr>
                <w:rFonts w:cs="Arial"/>
              </w:rPr>
            </w:pPr>
          </w:p>
        </w:tc>
        <w:tc>
          <w:tcPr>
            <w:tcW w:w="3684" w:type="dxa"/>
          </w:tcPr>
          <w:p>
            <w:pPr>
              <w:rPr>
                <w:rFonts w:cs="Arial"/>
              </w:rPr>
            </w:pPr>
            <w:r>
              <w:rPr>
                <w:rFonts w:hint="eastAsia" w:cs="Arial"/>
              </w:rPr>
              <w:t>运营商名称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networktype</w:t>
            </w:r>
          </w:p>
        </w:tc>
        <w:tc>
          <w:tcPr>
            <w:tcW w:w="1984" w:type="dxa"/>
          </w:tcPr>
          <w:p>
            <w:pPr>
              <w:rPr>
                <w:rFonts w:cs="Arial"/>
              </w:rPr>
            </w:pPr>
            <w:r>
              <w:t>Number(2),</w:t>
            </w:r>
          </w:p>
        </w:tc>
        <w:tc>
          <w:tcPr>
            <w:tcW w:w="711" w:type="dxa"/>
          </w:tcPr>
          <w:p>
            <w:pPr>
              <w:jc w:val="center"/>
              <w:rPr>
                <w:rFonts w:cs="Arial"/>
              </w:rPr>
            </w:pPr>
          </w:p>
        </w:tc>
        <w:tc>
          <w:tcPr>
            <w:tcW w:w="3684" w:type="dxa"/>
          </w:tcPr>
          <w:p>
            <w:pPr>
              <w:rPr>
                <w:rFonts w:cs="Arial"/>
              </w:rPr>
            </w:pPr>
            <w:r>
              <w:rPr>
                <w:rFonts w:hint="eastAsia" w:cs="Arial"/>
              </w:rPr>
              <w:t>网络类型 2：EDGE，4：CDMA，1：GPRS</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phonetype</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手机信号类型 1：GSM，2：CDMA，0：NONE</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simcountryiso</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hint="eastAsia" w:cs="Arial"/>
              </w:rPr>
              <w:t>'提供SIM卡的国家码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simserianumber</w:t>
            </w:r>
          </w:p>
        </w:tc>
        <w:tc>
          <w:tcPr>
            <w:tcW w:w="1984" w:type="dxa"/>
          </w:tcPr>
          <w:p>
            <w:pPr>
              <w:rPr>
                <w:rFonts w:cs="Arial"/>
              </w:rPr>
            </w:pPr>
            <w:r>
              <w:t>VARCHAR2(24)</w:t>
            </w:r>
          </w:p>
        </w:tc>
        <w:tc>
          <w:tcPr>
            <w:tcW w:w="711" w:type="dxa"/>
          </w:tcPr>
          <w:p>
            <w:pPr>
              <w:jc w:val="center"/>
              <w:rPr>
                <w:rFonts w:cs="Arial"/>
              </w:rPr>
            </w:pPr>
          </w:p>
        </w:tc>
        <w:tc>
          <w:tcPr>
            <w:tcW w:w="3684" w:type="dxa"/>
          </w:tcPr>
          <w:p>
            <w:pPr>
              <w:rPr>
                <w:rFonts w:cs="Arial"/>
              </w:rPr>
            </w:pPr>
            <w:r>
              <w:rPr>
                <w:rFonts w:hint="eastAsia" w:cs="Arial"/>
              </w:rPr>
              <w:t>SIM卡序列号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simstate</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SIM卡状态 5：READY，0：UNKNOWN，1：ABSENT，4：NETWORK_LOCKED，2：PIN_REQUIRED，3：PUK_REQUIRED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subscriberid</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hint="eastAsia" w:cs="Arial"/>
              </w:rPr>
              <w:t>唯一的用户ID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hasicccard</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ICC卡是否存在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isnetworkroaming</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是否漫游</w:t>
            </w:r>
          </w:p>
        </w:tc>
      </w:tr>
    </w:tbl>
    <w:p>
      <w:pPr>
        <w:rPr>
          <w:rFonts w:cs="Arial"/>
          <w:b/>
        </w:rPr>
      </w:pPr>
    </w:p>
    <w:p>
      <w:pPr>
        <w:rPr>
          <w:rFonts w:cs="Arial"/>
          <w:b/>
        </w:rPr>
      </w:pPr>
      <w:r>
        <w:rPr>
          <w:rFonts w:cs="Arial"/>
          <w:b/>
        </w:rPr>
        <w:t>[主键]</w:t>
      </w:r>
    </w:p>
    <w:p>
      <w:pPr>
        <w:rPr>
          <w:rFonts w:cs="Arial"/>
          <w:b/>
        </w:rPr>
      </w:pPr>
      <w:r>
        <w:rPr>
          <w:rFonts w:cs="Arial"/>
        </w:rPr>
        <w:t xml:space="preserve">PK_ </w:t>
      </w:r>
      <w:r>
        <w:t>SSMN_ deviceInfo</w:t>
      </w:r>
      <w:r>
        <w:rPr>
          <w:rFonts w:cs="Arial"/>
        </w:rPr>
        <w:t xml:space="preserve"> (</w:t>
      </w:r>
      <w:r>
        <w:rPr>
          <w:rFonts w:hint="eastAsia" w:cs="Arial"/>
        </w:rPr>
        <w:t>ID</w:t>
      </w:r>
      <w:r>
        <w:rPr>
          <w:rFonts w:cs="Arial"/>
        </w:rPr>
        <w:t>)</w:t>
      </w:r>
    </w:p>
    <w:p>
      <w:pPr>
        <w:rPr>
          <w:rFonts w:cs="Arial"/>
        </w:rPr>
      </w:pPr>
      <w:r>
        <w:rPr>
          <w:rFonts w:cs="Arial"/>
        </w:rPr>
        <w:t>索引</w:t>
      </w:r>
    </w:p>
    <w:p>
      <w:pPr>
        <w:rPr>
          <w:rFonts w:cs="Arial"/>
        </w:rPr>
      </w:pPr>
      <w:r>
        <w:rPr>
          <w:rFonts w:hint="eastAsia" w:cs="Arial"/>
          <w:b/>
        </w:rPr>
        <w:t>无</w:t>
      </w:r>
    </w:p>
    <w:p>
      <w:pPr>
        <w:rPr>
          <w:rFonts w:ascii="Tahoma" w:hAnsi="Tahoma"/>
          <w:b/>
          <w:szCs w:val="21"/>
        </w:rPr>
      </w:pPr>
    </w:p>
    <w:p>
      <w:pPr>
        <w:pStyle w:val="4"/>
      </w:pPr>
      <w:bookmarkStart w:id="463" w:name="_Toc384194061"/>
      <w:r>
        <w:t>SSMN_ExceptionRecord</w:t>
      </w:r>
      <w:r>
        <w:rPr>
          <w:rFonts w:hint="eastAsia"/>
        </w:rPr>
        <w:t>（异常登记表）</w:t>
      </w:r>
      <w:bookmarkEnd w:id="463"/>
    </w:p>
    <w:p>
      <w:pPr>
        <w:rPr>
          <w:rFonts w:cs="Arial"/>
          <w:b/>
        </w:rPr>
      </w:pPr>
      <w:r>
        <w:rPr>
          <w:rFonts w:cs="Arial"/>
          <w:b/>
        </w:rPr>
        <w:t xml:space="preserve"> [表定义]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27"/>
        <w:gridCol w:w="2126"/>
        <w:gridCol w:w="709"/>
        <w:gridCol w:w="3402"/>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shd w:val="clear" w:color="auto" w:fill="E6E6E6"/>
          </w:tcPr>
          <w:p>
            <w:pPr>
              <w:jc w:val="center"/>
              <w:rPr>
                <w:rFonts w:cs="Arial"/>
                <w:bCs/>
              </w:rPr>
            </w:pPr>
            <w:r>
              <w:rPr>
                <w:rFonts w:cs="Arial"/>
                <w:bCs/>
              </w:rPr>
              <w:t>域名</w:t>
            </w:r>
          </w:p>
        </w:tc>
        <w:tc>
          <w:tcPr>
            <w:tcW w:w="2126" w:type="dxa"/>
            <w:shd w:val="clear" w:color="auto" w:fill="E6E6E6"/>
          </w:tcPr>
          <w:p>
            <w:pPr>
              <w:jc w:val="center"/>
              <w:rPr>
                <w:rFonts w:cs="Arial"/>
                <w:bCs/>
              </w:rPr>
            </w:pPr>
            <w:r>
              <w:rPr>
                <w:rFonts w:cs="Arial"/>
                <w:bCs/>
              </w:rPr>
              <w:t>类型</w:t>
            </w:r>
          </w:p>
        </w:tc>
        <w:tc>
          <w:tcPr>
            <w:tcW w:w="709" w:type="dxa"/>
            <w:shd w:val="clear" w:color="auto" w:fill="E6E6E6"/>
          </w:tcPr>
          <w:p>
            <w:pPr>
              <w:jc w:val="center"/>
              <w:rPr>
                <w:rFonts w:cs="Arial"/>
                <w:bCs/>
              </w:rPr>
            </w:pPr>
            <w:r>
              <w:rPr>
                <w:rFonts w:cs="Arial"/>
                <w:bCs/>
              </w:rPr>
              <w:t>非空</w:t>
            </w:r>
          </w:p>
        </w:tc>
        <w:tc>
          <w:tcPr>
            <w:tcW w:w="3402"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b/>
              </w:rPr>
            </w:pPr>
            <w:r>
              <w:t>Id</w:t>
            </w:r>
          </w:p>
        </w:tc>
        <w:tc>
          <w:tcPr>
            <w:tcW w:w="2126" w:type="dxa"/>
          </w:tcPr>
          <w:p>
            <w:pPr>
              <w:rPr>
                <w:rFonts w:cs="Arial"/>
                <w:b/>
              </w:rPr>
            </w:pPr>
            <w:r>
              <w:t>Number(10)</w:t>
            </w:r>
          </w:p>
        </w:tc>
        <w:tc>
          <w:tcPr>
            <w:tcW w:w="709" w:type="dxa"/>
          </w:tcPr>
          <w:p>
            <w:pPr>
              <w:jc w:val="center"/>
              <w:rPr>
                <w:rFonts w:cs="Arial"/>
                <w:b/>
              </w:rPr>
            </w:pPr>
            <w:r>
              <w:rPr>
                <w:rFonts w:hint="eastAsia"/>
              </w:rPr>
              <w:t>是</w:t>
            </w:r>
          </w:p>
        </w:tc>
        <w:tc>
          <w:tcPr>
            <w:tcW w:w="3402" w:type="dxa"/>
          </w:tc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Servicekey</w:t>
            </w:r>
          </w:p>
        </w:tc>
        <w:tc>
          <w:tcPr>
            <w:tcW w:w="2126" w:type="dxa"/>
          </w:tcPr>
          <w:p>
            <w:pPr>
              <w:rPr>
                <w:rFonts w:cs="Arial"/>
              </w:rPr>
            </w:pPr>
            <w:r>
              <w:t>Number(4)</w:t>
            </w:r>
          </w:p>
        </w:tc>
        <w:tc>
          <w:tcPr>
            <w:tcW w:w="709" w:type="dxa"/>
          </w:tcPr>
          <w:p>
            <w:pPr>
              <w:jc w:val="center"/>
              <w:rPr>
                <w:rFonts w:cs="Arial"/>
              </w:rPr>
            </w:pPr>
            <w:r>
              <w:rPr>
                <w:rFonts w:hint="eastAsia"/>
              </w:rPr>
              <w:t>是</w:t>
            </w: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Occurtime</w:t>
            </w:r>
          </w:p>
        </w:tc>
        <w:tc>
          <w:tcPr>
            <w:tcW w:w="2126" w:type="dxa"/>
          </w:tcPr>
          <w:p>
            <w:pPr>
              <w:rPr>
                <w:rFonts w:cs="Arial"/>
              </w:rPr>
            </w:pPr>
            <w:r>
              <w:t>DATE</w:t>
            </w:r>
          </w:p>
        </w:tc>
        <w:tc>
          <w:tcPr>
            <w:tcW w:w="709" w:type="dxa"/>
          </w:tcPr>
          <w:p>
            <w:pPr>
              <w:jc w:val="center"/>
              <w:rPr>
                <w:rFonts w:cs="Arial"/>
              </w:rPr>
            </w:pPr>
            <w:r>
              <w:rPr>
                <w:rFonts w:hint="eastAsia"/>
              </w:rPr>
              <w:t>是</w:t>
            </w: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Sendtime</w:t>
            </w:r>
          </w:p>
        </w:tc>
        <w:tc>
          <w:tcPr>
            <w:tcW w:w="2126" w:type="dxa"/>
          </w:tcPr>
          <w:p>
            <w:pPr>
              <w:rPr>
                <w:rFonts w:cs="Arial"/>
              </w:rPr>
            </w:pPr>
            <w:r>
              <w:t>DATE</w:t>
            </w:r>
          </w:p>
        </w:tc>
        <w:tc>
          <w:tcPr>
            <w:tcW w:w="709" w:type="dxa"/>
          </w:tcPr>
          <w:p>
            <w:pPr>
              <w:jc w:val="center"/>
              <w:rPr>
                <w:rFonts w:cs="Arial"/>
              </w:rPr>
            </w:pPr>
            <w:r>
              <w:rPr>
                <w:rFonts w:hint="eastAsia"/>
              </w:rPr>
              <w:t>是</w:t>
            </w: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Errordetail</w:t>
            </w:r>
          </w:p>
        </w:tc>
        <w:tc>
          <w:tcPr>
            <w:tcW w:w="2126" w:type="dxa"/>
          </w:tcPr>
          <w:p>
            <w:pPr>
              <w:rPr>
                <w:rFonts w:cs="Arial"/>
              </w:rPr>
            </w:pPr>
            <w:r>
              <w:t>VARCHAR2(1024),</w:t>
            </w:r>
          </w:p>
        </w:tc>
        <w:tc>
          <w:tcPr>
            <w:tcW w:w="709" w:type="dxa"/>
          </w:tcPr>
          <w:p>
            <w:pPr>
              <w:jc w:val="center"/>
              <w:rPr>
                <w:rFonts w:cs="Arial"/>
              </w:rPr>
            </w:pP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Appversion</w:t>
            </w:r>
          </w:p>
        </w:tc>
        <w:tc>
          <w:tcPr>
            <w:tcW w:w="2126" w:type="dxa"/>
          </w:tcPr>
          <w:p>
            <w:pPr>
              <w:rPr>
                <w:rFonts w:cs="Arial"/>
              </w:rPr>
            </w:pPr>
            <w:r>
              <w:t>VARCHAR2(16),</w:t>
            </w:r>
          </w:p>
        </w:tc>
        <w:tc>
          <w:tcPr>
            <w:tcW w:w="709" w:type="dxa"/>
          </w:tcPr>
          <w:p>
            <w:pPr>
              <w:jc w:val="center"/>
              <w:rPr>
                <w:rFonts w:cs="Arial"/>
              </w:rPr>
            </w:pP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Deciveinfoid</w:t>
            </w:r>
          </w:p>
        </w:tc>
        <w:tc>
          <w:tcPr>
            <w:tcW w:w="2126" w:type="dxa"/>
          </w:tcPr>
          <w:p>
            <w:pPr>
              <w:rPr>
                <w:rFonts w:cs="Arial"/>
              </w:rPr>
            </w:pPr>
            <w:r>
              <w:t>Number(10),</w:t>
            </w:r>
          </w:p>
        </w:tc>
        <w:tc>
          <w:tcPr>
            <w:tcW w:w="709" w:type="dxa"/>
          </w:tcPr>
          <w:p>
            <w:pPr>
              <w:jc w:val="center"/>
              <w:rPr>
                <w:rFonts w:cs="Arial"/>
              </w:rPr>
            </w:pP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Errorlevel</w:t>
            </w:r>
          </w:p>
        </w:tc>
        <w:tc>
          <w:tcPr>
            <w:tcW w:w="2126" w:type="dxa"/>
          </w:tcPr>
          <w:p>
            <w:pPr>
              <w:rPr>
                <w:rFonts w:cs="Arial"/>
              </w:rPr>
            </w:pPr>
            <w:r>
              <w:t>Number(3)</w:t>
            </w:r>
          </w:p>
        </w:tc>
        <w:tc>
          <w:tcPr>
            <w:tcW w:w="709" w:type="dxa"/>
          </w:tcPr>
          <w:p>
            <w:pPr>
              <w:jc w:val="center"/>
              <w:rPr>
                <w:rFonts w:cs="Arial"/>
              </w:rPr>
            </w:pPr>
          </w:p>
        </w:tc>
        <w:tc>
          <w:tcPr>
            <w:tcW w:w="3402" w:type="dxa"/>
          </w:tcPr>
          <w:p>
            <w:pPr>
              <w:rPr>
                <w:rFonts w:cs="Arial"/>
              </w:rPr>
            </w:pPr>
          </w:p>
        </w:tc>
      </w:tr>
    </w:tbl>
    <w:p>
      <w:pPr>
        <w:rPr>
          <w:rFonts w:cs="Arial"/>
          <w:b/>
        </w:rPr>
      </w:pPr>
    </w:p>
    <w:p>
      <w:pPr>
        <w:rPr>
          <w:rFonts w:cs="Arial"/>
          <w:b/>
        </w:rPr>
      </w:pPr>
      <w:r>
        <w:rPr>
          <w:rFonts w:cs="Arial"/>
          <w:b/>
        </w:rPr>
        <w:t>[主键]</w:t>
      </w:r>
    </w:p>
    <w:p>
      <w:pPr>
        <w:rPr>
          <w:rFonts w:cs="Arial"/>
          <w:b/>
        </w:rPr>
      </w:pPr>
      <w:r>
        <w:rPr>
          <w:rFonts w:cs="Arial"/>
        </w:rPr>
        <w:t xml:space="preserve">PK_ </w:t>
      </w:r>
      <w:r>
        <w:t>SSMN_ ExceptionRecord</w:t>
      </w:r>
      <w:r>
        <w:rPr>
          <w:rFonts w:cs="Arial"/>
        </w:rPr>
        <w:t xml:space="preserve"> (</w:t>
      </w:r>
      <w:r>
        <w:rPr>
          <w:rFonts w:hint="eastAsia" w:cs="Arial"/>
        </w:rPr>
        <w:t>ID</w:t>
      </w:r>
      <w:r>
        <w:rPr>
          <w:rFonts w:cs="Arial"/>
        </w:rPr>
        <w:t>)</w:t>
      </w:r>
    </w:p>
    <w:p>
      <w:pPr>
        <w:rPr>
          <w:rFonts w:cs="Arial"/>
        </w:rPr>
      </w:pPr>
      <w:r>
        <w:rPr>
          <w:rFonts w:cs="Arial"/>
        </w:rPr>
        <w:t>索引</w:t>
      </w:r>
    </w:p>
    <w:p>
      <w:pPr>
        <w:rPr>
          <w:rFonts w:cs="Arial"/>
        </w:rPr>
      </w:pPr>
      <w:r>
        <w:rPr>
          <w:rFonts w:hint="eastAsia" w:cs="Arial"/>
          <w:b/>
        </w:rPr>
        <w:t>无</w:t>
      </w:r>
    </w:p>
    <w:p>
      <w:pPr>
        <w:rPr>
          <w:rFonts w:ascii="Tahoma" w:hAnsi="Tahoma"/>
          <w:b/>
          <w:szCs w:val="21"/>
        </w:rPr>
      </w:pPr>
    </w:p>
    <w:p>
      <w:pPr>
        <w:pStyle w:val="4"/>
      </w:pPr>
      <w:bookmarkStart w:id="464" w:name="_Toc384194062"/>
      <w:r>
        <w:rPr>
          <w:rFonts w:hint="eastAsia"/>
        </w:rPr>
        <w:t>Client_cfg表（客户端配置项表）</w:t>
      </w:r>
      <w:bookmarkEnd w:id="464"/>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tcBorders>
            <w:shd w:val="clear" w:color="auto" w:fill="E6E6E6"/>
          </w:tcPr>
          <w:p>
            <w:pPr>
              <w:spacing w:after="120"/>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spacing w:after="120"/>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spacing w:after="120"/>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spacing w:after="120"/>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Name</w:t>
            </w:r>
          </w:p>
        </w:tc>
        <w:tc>
          <w:tcPr>
            <w:tcW w:w="1856" w:type="dxa"/>
            <w:tcBorders>
              <w:top w:val="double" w:color="auto" w:sz="6" w:space="0"/>
              <w:left w:val="single" w:color="auto" w:sz="6" w:space="0"/>
              <w:bottom w:val="double" w:color="auto" w:sz="6" w:space="0"/>
              <w:right w:val="single" w:color="auto" w:sz="6" w:space="0"/>
            </w:tcBorders>
          </w:tcPr>
          <w:p>
            <w:pPr>
              <w:spacing w:after="120"/>
              <w:rPr>
                <w:rFonts w:cs="Arial"/>
              </w:rPr>
            </w:pPr>
            <w:r>
              <w:rPr>
                <w:rFonts w:hint="eastAsia" w:cs="Arial"/>
              </w:rPr>
              <w:t>VARCHAR2(30)</w:t>
            </w:r>
          </w:p>
        </w:tc>
        <w:tc>
          <w:tcPr>
            <w:tcW w:w="720" w:type="dxa"/>
            <w:tcBorders>
              <w:top w:val="double" w:color="auto" w:sz="6" w:space="0"/>
              <w:left w:val="single" w:color="auto" w:sz="6" w:space="0"/>
              <w:bottom w:val="double" w:color="auto" w:sz="6" w:space="0"/>
              <w:right w:val="single" w:color="auto" w:sz="6" w:space="0"/>
            </w:tcBorders>
          </w:tcPr>
          <w:p>
            <w:pPr>
              <w:spacing w:after="120"/>
              <w:jc w:val="center"/>
              <w:rPr>
                <w:rFonts w:cs="Arial"/>
                <w:bCs/>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spacing w:after="120"/>
              <w:rPr>
                <w:rFonts w:cs="Arial"/>
              </w:rPr>
            </w:pPr>
            <w:r>
              <w:rPr>
                <w:rFonts w:hint="eastAsia" w:cs="Arial"/>
              </w:rPr>
              <w:t>系统参数名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ServiceType</w:t>
            </w:r>
          </w:p>
        </w:tc>
        <w:tc>
          <w:tcPr>
            <w:tcW w:w="1856" w:type="dxa"/>
            <w:tcBorders>
              <w:top w:val="double" w:color="auto" w:sz="6" w:space="0"/>
              <w:left w:val="single" w:color="auto" w:sz="6" w:space="0"/>
              <w:bottom w:val="double" w:color="auto" w:sz="6" w:space="0"/>
              <w:right w:val="single" w:color="auto" w:sz="6" w:space="0"/>
            </w:tcBorders>
          </w:tcPr>
          <w:p>
            <w:pPr>
              <w:spacing w:after="120"/>
              <w:rPr>
                <w:rFonts w:cs="Arial"/>
              </w:rPr>
            </w:pPr>
            <w:r>
              <w:rPr>
                <w:rFonts w:cs="Arial"/>
                <w:lang w:val="en-GB"/>
              </w:rPr>
              <w:t>number</w:t>
            </w:r>
            <w:r>
              <w:rPr>
                <w:rFonts w:cs="Arial"/>
              </w:rPr>
              <w:t>(</w:t>
            </w:r>
            <w:r>
              <w:rPr>
                <w:rFonts w:hint="eastAsia" w:cs="Arial"/>
              </w:rPr>
              <w:t>2</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spacing w:after="120"/>
              <w:jc w:val="center"/>
              <w:rPr>
                <w:rFonts w:cs="Arial"/>
                <w:bCs/>
                <w:lang w:val="en-GB"/>
              </w:rPr>
            </w:pPr>
            <w:r>
              <w:rPr>
                <w:rFonts w:hint="eastAsia" w:cs="Arial"/>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所属业务类型：</w:t>
            </w:r>
          </w:p>
          <w:p>
            <w:pPr>
              <w:rPr>
                <w:rFonts w:cs="Arial"/>
              </w:rPr>
            </w:pPr>
            <w:r>
              <w:rPr>
                <w:rFonts w:hint="eastAsia" w:cs="Arial"/>
              </w:rPr>
              <w:t>0：公用</w:t>
            </w:r>
            <w:r>
              <w:rPr>
                <w:rFonts w:cs="Arial"/>
              </w:rPr>
              <w:br w:type="textWrapping"/>
            </w:r>
            <w:r>
              <w:rPr>
                <w:rFonts w:hint="eastAsia" w:cs="Arial"/>
              </w:rPr>
              <w:t>1：一机多号</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Value</w:t>
            </w:r>
          </w:p>
        </w:tc>
        <w:tc>
          <w:tcPr>
            <w:tcW w:w="1856" w:type="dxa"/>
            <w:tcBorders>
              <w:top w:val="double" w:color="auto" w:sz="6" w:space="0"/>
              <w:left w:val="single" w:color="auto" w:sz="6" w:space="0"/>
              <w:bottom w:val="double" w:color="auto" w:sz="6" w:space="0"/>
              <w:right w:val="single" w:color="auto" w:sz="6" w:space="0"/>
            </w:tcBorders>
          </w:tcPr>
          <w:p>
            <w:pPr>
              <w:spacing w:after="120"/>
              <w:rPr>
                <w:rFonts w:cs="Arial"/>
              </w:rPr>
            </w:pPr>
            <w:r>
              <w:rPr>
                <w:rFonts w:hint="eastAsia" w:cs="Arial"/>
              </w:rPr>
              <w:t>VARCHAR2(256)</w:t>
            </w:r>
          </w:p>
        </w:tc>
        <w:tc>
          <w:tcPr>
            <w:tcW w:w="7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2880"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系统参数值，全部设置为varchar2类型，由业务模块进行必要的类型转换</w:t>
            </w:r>
          </w:p>
        </w:tc>
      </w:tr>
    </w:tbl>
    <w:p>
      <w:r>
        <w:rPr>
          <w:rFonts w:hint="eastAsia"/>
        </w:rPr>
        <w:t>配置项</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62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tcBorders>
            <w:shd w:val="clear" w:color="auto" w:fill="E6E6E6"/>
          </w:tcPr>
          <w:p>
            <w:pPr>
              <w:spacing w:after="120"/>
              <w:jc w:val="center"/>
              <w:rPr>
                <w:rFonts w:cs="Arial"/>
                <w:b/>
                <w:bCs/>
              </w:rPr>
            </w:pPr>
            <w:r>
              <w:rPr>
                <w:rFonts w:hint="eastAsia" w:cs="Arial"/>
                <w:b/>
                <w:bCs/>
              </w:rPr>
              <w:t>参数</w:t>
            </w:r>
            <w:r>
              <w:rPr>
                <w:rFonts w:cs="Arial"/>
                <w:b/>
                <w:bCs/>
              </w:rPr>
              <w:t>名</w:t>
            </w:r>
          </w:p>
        </w:tc>
        <w:tc>
          <w:tcPr>
            <w:tcW w:w="1620" w:type="dxa"/>
            <w:tcBorders>
              <w:top w:val="double" w:color="auto" w:sz="6" w:space="0"/>
              <w:bottom w:val="double" w:color="auto" w:sz="6" w:space="0"/>
            </w:tcBorders>
            <w:shd w:val="clear" w:color="auto" w:fill="E6E6E6"/>
          </w:tcPr>
          <w:p>
            <w:pPr>
              <w:spacing w:after="120"/>
              <w:jc w:val="center"/>
              <w:rPr>
                <w:rFonts w:cs="Arial"/>
                <w:b/>
                <w:bCs/>
              </w:rPr>
            </w:pPr>
            <w:r>
              <w:rPr>
                <w:rFonts w:hint="eastAsia" w:cs="Arial"/>
                <w:b/>
                <w:bCs/>
              </w:rPr>
              <w:t>所属业务</w:t>
            </w:r>
          </w:p>
        </w:tc>
        <w:tc>
          <w:tcPr>
            <w:tcW w:w="3734" w:type="dxa"/>
            <w:tcBorders>
              <w:top w:val="double" w:color="auto" w:sz="6" w:space="0"/>
              <w:bottom w:val="double" w:color="auto" w:sz="6" w:space="0"/>
              <w:right w:val="double" w:color="auto" w:sz="6" w:space="0"/>
            </w:tcBorders>
            <w:shd w:val="clear" w:color="auto" w:fill="E6E6E6"/>
          </w:tcPr>
          <w:p>
            <w:pPr>
              <w:spacing w:after="120"/>
              <w:jc w:val="center"/>
              <w:rPr>
                <w:rFonts w:cs="Arial"/>
                <w:b/>
                <w:bCs/>
              </w:rPr>
            </w:pPr>
            <w:r>
              <w:rPr>
                <w:rFonts w:cs="Arial"/>
                <w:b/>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ServiceName</w:t>
            </w:r>
          </w:p>
        </w:tc>
        <w:tc>
          <w:tcPr>
            <w:tcW w:w="1620" w:type="dxa"/>
            <w:tcBorders>
              <w:top w:val="double" w:color="auto" w:sz="6" w:space="0"/>
              <w:left w:val="single" w:color="auto" w:sz="6" w:space="0"/>
              <w:bottom w:val="double" w:color="auto" w:sz="6" w:space="0"/>
              <w:right w:val="single" w:color="auto" w:sz="6" w:space="0"/>
            </w:tcBorders>
          </w:tcPr>
          <w:p>
            <w:pPr>
              <w:spacing w:line="360" w:lineRule="auto"/>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业务名称如：</w:t>
            </w:r>
          </w:p>
          <w:p>
            <w:pPr>
              <w:spacing w:line="360" w:lineRule="auto"/>
              <w:rPr>
                <w:color w:val="000000"/>
                <w:szCs w:val="21"/>
              </w:rPr>
            </w:pPr>
            <w:r>
              <w:rPr>
                <w:rFonts w:hint="eastAsia"/>
                <w:color w:val="000000"/>
                <w:szCs w:val="21"/>
              </w:rPr>
              <w:t>一卡多号</w:t>
            </w:r>
          </w:p>
          <w:p>
            <w:pPr>
              <w:spacing w:line="360" w:lineRule="auto"/>
              <w:rPr>
                <w:color w:val="000000"/>
                <w:szCs w:val="21"/>
              </w:rPr>
            </w:pPr>
            <w:r>
              <w:rPr>
                <w:rFonts w:hint="eastAsia"/>
                <w:color w:val="000000"/>
                <w:szCs w:val="21"/>
              </w:rPr>
              <w:t>双号随心用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A</w:t>
            </w:r>
            <w:r>
              <w:rPr>
                <w:rFonts w:hint="eastAsia"/>
                <w:color w:val="000000"/>
                <w:szCs w:val="21"/>
              </w:rPr>
              <w:t>ccess_code</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根据部署地点配置业务呼叫接入码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w:t>
            </w:r>
            <w:r>
              <w:rPr>
                <w:rFonts w:hint="eastAsia"/>
                <w:color w:val="000000"/>
                <w:szCs w:val="21"/>
              </w:rPr>
              <w:t xml:space="preserve">ms_access_code </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w:t>
            </w:r>
            <w:r>
              <w:rPr>
                <w:rFonts w:hint="eastAsia"/>
                <w:color w:val="000000"/>
                <w:szCs w:val="21"/>
                <w:highlight w:val="yellow"/>
              </w:rPr>
              <w:t>点对点短息接入码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turnoff_call</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副号码关机是否允许呼叫（仅</w:t>
            </w:r>
            <w:r>
              <w:rPr>
                <w:color w:val="000000"/>
                <w:szCs w:val="21"/>
              </w:rPr>
              <w:t>A</w:t>
            </w:r>
            <w:r>
              <w:rPr>
                <w:rFonts w:hint="eastAsia"/>
                <w:color w:val="000000"/>
                <w:szCs w:val="21"/>
              </w:rPr>
              <w:t>ndroid使用）</w:t>
            </w:r>
          </w:p>
          <w:p>
            <w:pPr>
              <w:spacing w:line="360" w:lineRule="auto"/>
              <w:rPr>
                <w:color w:val="000000"/>
                <w:szCs w:val="21"/>
              </w:rPr>
            </w:pPr>
            <w:r>
              <w:rPr>
                <w:rFonts w:hint="eastAsia"/>
                <w:color w:val="000000"/>
                <w:szCs w:val="21"/>
              </w:rPr>
              <w:t>1：允许（江西电信配置）</w:t>
            </w:r>
          </w:p>
          <w:p>
            <w:pPr>
              <w:spacing w:line="360" w:lineRule="auto"/>
              <w:rPr>
                <w:color w:val="000000"/>
                <w:szCs w:val="21"/>
              </w:rPr>
            </w:pPr>
            <w:r>
              <w:rPr>
                <w:rFonts w:hint="eastAsia"/>
                <w:color w:val="000000"/>
                <w:szCs w:val="21"/>
              </w:rPr>
              <w:t>0：不允许</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T</w:t>
            </w:r>
            <w:r>
              <w:rPr>
                <w:rFonts w:hint="eastAsia"/>
                <w:color w:val="000000"/>
                <w:szCs w:val="21"/>
              </w:rPr>
              <w:t>urnoff_sms</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副号码关机是否允许发短信（仅</w:t>
            </w:r>
            <w:r>
              <w:rPr>
                <w:color w:val="000000"/>
                <w:szCs w:val="21"/>
              </w:rPr>
              <w:t>A</w:t>
            </w:r>
            <w:r>
              <w:rPr>
                <w:rFonts w:hint="eastAsia"/>
                <w:color w:val="000000"/>
                <w:szCs w:val="21"/>
              </w:rPr>
              <w:t>ndroid使用）</w:t>
            </w:r>
          </w:p>
          <w:p>
            <w:pPr>
              <w:spacing w:line="360" w:lineRule="auto"/>
              <w:rPr>
                <w:color w:val="000000"/>
                <w:szCs w:val="21"/>
              </w:rPr>
            </w:pPr>
            <w:r>
              <w:rPr>
                <w:rFonts w:hint="eastAsia"/>
                <w:color w:val="000000"/>
                <w:szCs w:val="21"/>
              </w:rPr>
              <w:t>1：允许（江西电信配置）</w:t>
            </w:r>
          </w:p>
          <w:p>
            <w:pPr>
              <w:spacing w:line="360" w:lineRule="auto"/>
              <w:rPr>
                <w:color w:val="000000"/>
                <w:szCs w:val="21"/>
              </w:rPr>
            </w:pPr>
            <w:r>
              <w:rPr>
                <w:rFonts w:hint="eastAsia"/>
                <w:color w:val="000000"/>
                <w:szCs w:val="21"/>
              </w:rPr>
              <w:t>0：不允许</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w:t>
            </w:r>
            <w:r>
              <w:rPr>
                <w:rFonts w:hint="eastAsia"/>
                <w:color w:val="000000"/>
                <w:szCs w:val="21"/>
              </w:rPr>
              <w:t>endsms</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副号码是否提供短息功能</w:t>
            </w:r>
          </w:p>
          <w:p>
            <w:pPr>
              <w:spacing w:line="360" w:lineRule="auto"/>
              <w:rPr>
                <w:color w:val="000000"/>
                <w:szCs w:val="21"/>
              </w:rPr>
            </w:pPr>
            <w:r>
              <w:rPr>
                <w:rFonts w:hint="eastAsia"/>
                <w:color w:val="000000"/>
                <w:szCs w:val="21"/>
              </w:rPr>
              <w:t>1：提供</w:t>
            </w:r>
          </w:p>
          <w:p>
            <w:pPr>
              <w:spacing w:line="360" w:lineRule="auto"/>
              <w:rPr>
                <w:color w:val="000000"/>
                <w:szCs w:val="21"/>
              </w:rPr>
            </w:pPr>
            <w:r>
              <w:rPr>
                <w:rFonts w:hint="eastAsia"/>
                <w:color w:val="000000"/>
                <w:szCs w:val="21"/>
              </w:rPr>
              <w:t>0：不提供</w:t>
            </w:r>
          </w:p>
          <w:p>
            <w:pPr>
              <w:spacing w:line="360" w:lineRule="auto"/>
              <w:rPr>
                <w:color w:val="000000"/>
                <w:szCs w:val="21"/>
              </w:rPr>
            </w:pPr>
            <w:r>
              <w:rPr>
                <w:rFonts w:hint="eastAsia"/>
                <w:color w:val="000000"/>
                <w:szCs w:val="21"/>
              </w:rPr>
              <w:t>2：只收不发</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A</w:t>
            </w:r>
            <w:r>
              <w:rPr>
                <w:rFonts w:hint="eastAsia"/>
                <w:color w:val="000000"/>
                <w:szCs w:val="21"/>
              </w:rPr>
              <w:t>utosecondcall</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客户端副号码呼叫是否采用自动二次拨号方式（只用于控制省外漫游的情况）</w:t>
            </w:r>
          </w:p>
          <w:p>
            <w:pPr>
              <w:spacing w:line="360" w:lineRule="auto"/>
              <w:rPr>
                <w:color w:val="000000"/>
                <w:szCs w:val="21"/>
              </w:rPr>
            </w:pPr>
            <w:r>
              <w:rPr>
                <w:rFonts w:hint="eastAsia"/>
                <w:color w:val="000000"/>
                <w:szCs w:val="21"/>
              </w:rPr>
              <w:t>2：四期客户端启用</w:t>
            </w:r>
          </w:p>
          <w:p>
            <w:pPr>
              <w:spacing w:line="360" w:lineRule="auto"/>
              <w:rPr>
                <w:color w:val="000000"/>
                <w:szCs w:val="21"/>
              </w:rPr>
            </w:pPr>
            <w:r>
              <w:rPr>
                <w:rFonts w:hint="eastAsia"/>
                <w:color w:val="000000"/>
                <w:szCs w:val="21"/>
              </w:rPr>
              <w:t>1：启用（三期客户端启用）</w:t>
            </w:r>
          </w:p>
          <w:p>
            <w:pPr>
              <w:spacing w:line="360" w:lineRule="auto"/>
              <w:rPr>
                <w:color w:val="000000"/>
                <w:szCs w:val="21"/>
              </w:rPr>
            </w:pPr>
            <w:r>
              <w:rPr>
                <w:rFonts w:hint="eastAsia"/>
                <w:color w:val="000000"/>
                <w:szCs w:val="21"/>
              </w:rPr>
              <w:t>0：不启用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second_</w:t>
            </w:r>
            <w:r>
              <w:rPr>
                <w:color w:val="000000"/>
                <w:szCs w:val="21"/>
              </w:rPr>
              <w:t>A</w:t>
            </w:r>
            <w:r>
              <w:rPr>
                <w:rFonts w:hint="eastAsia"/>
                <w:color w:val="000000"/>
                <w:szCs w:val="21"/>
              </w:rPr>
              <w:t>ccess_code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客户端省外漫游采用自动二次拨号时</w:t>
            </w:r>
          </w:p>
          <w:p>
            <w:pPr>
              <w:spacing w:line="360" w:lineRule="auto"/>
              <w:rPr>
                <w:color w:val="000000"/>
                <w:szCs w:val="21"/>
              </w:rPr>
            </w:pPr>
            <w:r>
              <w:rPr>
                <w:rFonts w:hint="eastAsia"/>
                <w:color w:val="000000"/>
                <w:szCs w:val="21"/>
              </w:rPr>
              <w:t>使用的接入码，格式为：</w:t>
            </w:r>
          </w:p>
          <w:p>
            <w:pPr>
              <w:spacing w:line="360" w:lineRule="auto"/>
              <w:rPr>
                <w:color w:val="000000"/>
                <w:szCs w:val="21"/>
              </w:rPr>
            </w:pPr>
            <w:r>
              <w:rPr>
                <w:rFonts w:hint="eastAsia"/>
                <w:color w:val="000000"/>
                <w:szCs w:val="21"/>
              </w:rPr>
              <w:t>部署地区号+业务呼叫接入码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Reg_</w:t>
            </w:r>
            <w:r>
              <w:rPr>
                <w:color w:val="000000"/>
                <w:szCs w:val="21"/>
              </w:rPr>
              <w:t>Msg</w:t>
            </w:r>
            <w:r>
              <w:rPr>
                <w:rFonts w:hint="eastAsia"/>
                <w:color w:val="000000"/>
                <w:szCs w:val="21"/>
              </w:rPr>
              <w:t xml:space="preserve">ID </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客户端下发业务注册时短信指令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RegSucMsg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配置有归属地非业务用户客户端注册成功后提示信息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FreeUseMsg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配置无归属地非业务用户客户端注册后免费使用业务的提示信息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H</w:t>
            </w:r>
            <w:r>
              <w:rPr>
                <w:rFonts w:hint="eastAsia"/>
                <w:color w:val="000000"/>
                <w:szCs w:val="21"/>
              </w:rPr>
              <w:t>otline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客户端呼叫客服热线号码，根据当前规范暂时配置为</w:t>
            </w:r>
            <w:r>
              <w:rPr>
                <w:color w:val="000000"/>
                <w:szCs w:val="21"/>
              </w:rPr>
              <w:t>4006517517'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Local_areacode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highlight w:val="yellow"/>
              </w:rPr>
            </w:pPr>
            <w:r>
              <w:rPr>
                <w:rFonts w:hint="eastAsia"/>
                <w:color w:val="000000"/>
                <w:szCs w:val="21"/>
              </w:rPr>
              <w:t>业务部署地区号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Mon</w:t>
            </w:r>
            <w:r>
              <w:rPr>
                <w:color w:val="000000"/>
                <w:szCs w:val="21"/>
              </w:rPr>
              <w:t>change</w:t>
            </w:r>
            <w:r>
              <w:rPr>
                <w:rFonts w:hint="eastAsia"/>
                <w:color w:val="000000"/>
                <w:szCs w:val="21"/>
              </w:rPr>
              <w:t>time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每月换号次数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UnReg_Msg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无法注册时提示信息配置项：</w:t>
            </w:r>
          </w:p>
          <w:p>
            <w:pPr>
              <w:spacing w:line="360" w:lineRule="auto"/>
              <w:rPr>
                <w:color w:val="000000"/>
                <w:szCs w:val="21"/>
              </w:rPr>
            </w:pPr>
            <w:r>
              <w:rPr>
                <w:rFonts w:hint="eastAsia"/>
                <w:color w:val="000000"/>
                <w:szCs w:val="21"/>
              </w:rPr>
              <w:t>例如：“您到附近营业厅办理一卡多号业务“或”注册有点难，请联系客服吧“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Reg_NoEnableNum</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无号码资源时提示信息配置项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Reg_Area</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注册时</w:t>
            </w:r>
            <w:r>
              <w:rPr>
                <w:rFonts w:hint="eastAsia"/>
              </w:rPr>
              <w:t>使用地区告知</w:t>
            </w:r>
            <w:r>
              <w:rPr>
                <w:rFonts w:hint="eastAsia"/>
                <w:color w:val="000000"/>
                <w:szCs w:val="21"/>
              </w:rPr>
              <w:t>内容配置：</w:t>
            </w:r>
          </w:p>
          <w:p>
            <w:pPr>
              <w:spacing w:line="360" w:lineRule="auto"/>
              <w:rPr>
                <w:color w:val="000000"/>
                <w:szCs w:val="21"/>
              </w:rPr>
            </w:pPr>
            <w:r>
              <w:rPr>
                <w:rFonts w:hint="eastAsia"/>
                <w:color w:val="000000"/>
                <w:szCs w:val="21"/>
              </w:rPr>
              <w:t>例如：目前只支持天津移动、云南联通、江西电信用户办理使用。其他地区将陆续开通，敬请期待！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RegService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客户端是否提供注册功能</w:t>
            </w:r>
          </w:p>
          <w:p>
            <w:pPr>
              <w:spacing w:line="360" w:lineRule="auto"/>
              <w:rPr>
                <w:color w:val="000000"/>
                <w:szCs w:val="21"/>
              </w:rPr>
            </w:pPr>
            <w:r>
              <w:rPr>
                <w:rFonts w:hint="eastAsia"/>
                <w:color w:val="000000"/>
                <w:szCs w:val="21"/>
              </w:rPr>
              <w:t>1：提供（号码资源我们平台管理）</w:t>
            </w:r>
          </w:p>
          <w:p>
            <w:pPr>
              <w:spacing w:line="360" w:lineRule="auto"/>
              <w:rPr>
                <w:color w:val="000000"/>
                <w:szCs w:val="21"/>
              </w:rPr>
            </w:pPr>
            <w:r>
              <w:rPr>
                <w:rFonts w:hint="eastAsia"/>
                <w:color w:val="000000"/>
                <w:szCs w:val="21"/>
              </w:rPr>
              <w:t>0：不提供（号码资源运营商管理）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Cancel_MsgID</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客户端下发业务注销时短信指令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Regsms_Access_code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w:t>
            </w:r>
            <w:r>
              <w:rPr>
                <w:rFonts w:hint="eastAsia"/>
                <w:color w:val="000000"/>
                <w:szCs w:val="21"/>
                <w:highlight w:val="yellow"/>
              </w:rPr>
              <w:t>注册业务时的短息接入码</w:t>
            </w:r>
            <w:r>
              <w:rPr>
                <w:rFonts w:hint="eastAsia"/>
                <w:color w:val="000000"/>
                <w:szCs w:val="21"/>
              </w:rPr>
              <w:t>，有的地区可能与点对点短信接入码一致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Cxlsms_access_code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w:t>
            </w:r>
            <w:r>
              <w:rPr>
                <w:rFonts w:hint="eastAsia"/>
                <w:color w:val="000000"/>
                <w:szCs w:val="21"/>
                <w:highlight w:val="yellow"/>
              </w:rPr>
              <w:t>注销业务时的短息接入码</w:t>
            </w:r>
            <w:r>
              <w:rPr>
                <w:rFonts w:hint="eastAsia"/>
                <w:color w:val="000000"/>
                <w:szCs w:val="21"/>
              </w:rPr>
              <w:t>，有的地区可能与点对点短信接入码一致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Sedconfirmmsg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引导发送二次确认短信的提示信息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Free_Days</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体验套餐免费试用时间，（单位：天）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payTime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等待付费的有效时长（单位：小时）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sms2Switch</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回复二次确认短信开关</w:t>
            </w:r>
          </w:p>
          <w:p>
            <w:pPr>
              <w:spacing w:line="360" w:lineRule="auto"/>
              <w:rPr>
                <w:color w:val="000000"/>
                <w:szCs w:val="21"/>
              </w:rPr>
            </w:pPr>
            <w:r>
              <w:rPr>
                <w:rFonts w:hint="eastAsia"/>
                <w:color w:val="000000"/>
                <w:szCs w:val="21"/>
              </w:rPr>
              <w:t>0：关闭，不回复</w:t>
            </w:r>
          </w:p>
          <w:p>
            <w:pPr>
              <w:spacing w:line="360" w:lineRule="auto"/>
              <w:rPr>
                <w:color w:val="000000"/>
                <w:szCs w:val="21"/>
              </w:rPr>
            </w:pPr>
            <w:r>
              <w:rPr>
                <w:rFonts w:hint="eastAsia"/>
                <w:color w:val="000000"/>
                <w:szCs w:val="21"/>
              </w:rPr>
              <w:t>1：打开，回复（默认）</w:t>
            </w:r>
          </w:p>
          <w:p>
            <w:pPr>
              <w:spacing w:line="360" w:lineRule="auto"/>
              <w:rPr>
                <w:color w:val="000000"/>
                <w:szCs w:val="21"/>
              </w:rPr>
            </w:pPr>
            <w:r>
              <w:rPr>
                <w:rFonts w:hint="eastAsia"/>
                <w:color w:val="000000"/>
                <w:szCs w:val="21"/>
              </w:rPr>
              <w:t xml:space="preserve">2：打开，不自动回复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prompt_switch</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关机提示音功能开关：</w:t>
            </w:r>
          </w:p>
          <w:p>
            <w:pPr>
              <w:spacing w:line="360" w:lineRule="auto"/>
              <w:rPr>
                <w:color w:val="000000"/>
                <w:szCs w:val="21"/>
              </w:rPr>
            </w:pPr>
            <w:r>
              <w:rPr>
                <w:rFonts w:hint="eastAsia"/>
                <w:color w:val="000000"/>
                <w:szCs w:val="21"/>
              </w:rPr>
              <w:t>0：关闭</w:t>
            </w:r>
          </w:p>
          <w:p>
            <w:pPr>
              <w:spacing w:line="360" w:lineRule="auto"/>
              <w:rPr>
                <w:color w:val="000000"/>
                <w:szCs w:val="21"/>
              </w:rPr>
            </w:pPr>
            <w:r>
              <w:rPr>
                <w:rFonts w:hint="eastAsia"/>
                <w:color w:val="000000"/>
                <w:szCs w:val="21"/>
              </w:rPr>
              <w:t>1：打开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Cyclic_Time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Android客户端轮询查询的间隔时间，单位是秒。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error_report_switch</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Android异常信息上报开关（不配置默认是关闭的）：</w:t>
            </w:r>
          </w:p>
          <w:p>
            <w:pPr>
              <w:spacing w:line="360" w:lineRule="auto"/>
              <w:rPr>
                <w:color w:val="000000"/>
                <w:szCs w:val="21"/>
              </w:rPr>
            </w:pPr>
            <w:r>
              <w:rPr>
                <w:rFonts w:hint="eastAsia"/>
                <w:color w:val="000000"/>
                <w:szCs w:val="21"/>
              </w:rPr>
              <w:t>1：打开</w:t>
            </w:r>
          </w:p>
          <w:p>
            <w:pPr>
              <w:spacing w:line="360" w:lineRule="auto"/>
              <w:rPr>
                <w:color w:val="000000"/>
                <w:szCs w:val="21"/>
              </w:rPr>
            </w:pPr>
            <w:r>
              <w:rPr>
                <w:rFonts w:hint="eastAsia"/>
                <w:color w:val="000000"/>
                <w:szCs w:val="21"/>
              </w:rPr>
              <w:t>0：关闭</w:t>
            </w:r>
          </w:p>
        </w:tc>
      </w:tr>
    </w:tbl>
    <w:p>
      <w:pPr>
        <w:pStyle w:val="4"/>
      </w:pPr>
      <w:bookmarkStart w:id="465" w:name="_Toc384194063"/>
      <w:r>
        <w:t xml:space="preserve">SSMN_ </w:t>
      </w:r>
      <w:r>
        <w:rPr>
          <w:rFonts w:hint="eastAsia"/>
        </w:rPr>
        <w:t>clientQA（问题答案表）</w:t>
      </w:r>
      <w:bookmarkEnd w:id="465"/>
    </w:p>
    <w:p>
      <w:pPr>
        <w:rPr>
          <w:rFonts w:cs="Arial"/>
          <w:b/>
        </w:rPr>
      </w:pPr>
      <w:r>
        <w:rPr>
          <w:rFonts w:cs="Arial"/>
          <w:b/>
        </w:rPr>
        <w:t>[功能]</w:t>
      </w:r>
    </w:p>
    <w:p>
      <w:r>
        <w:rPr>
          <w:rFonts w:cs="Arial"/>
        </w:rPr>
        <w:t>该表</w:t>
      </w:r>
      <w:r>
        <w:rPr>
          <w:rFonts w:hint="eastAsia"/>
        </w:rPr>
        <w:t>存储客户端帮助页中问题和答案信息信息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r>
              <w:rPr>
                <w:rFonts w:hint="eastAsia"/>
              </w:rPr>
              <w:t>序列号</w:t>
            </w:r>
            <w:r>
              <w:t>SEQ_</w:t>
            </w:r>
            <w:r>
              <w:rPr>
                <w:rFonts w:hint="eastAsia"/>
              </w:rPr>
              <w:t>client_QA</w:t>
            </w:r>
            <w:r>
              <w:t>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Question</w:t>
            </w:r>
          </w:p>
        </w:tc>
        <w:tc>
          <w:tcPr>
            <w:tcW w:w="1984" w:type="dxa"/>
          </w:tcPr>
          <w:p>
            <w:pPr>
              <w:rPr>
                <w:rFonts w:cs="Arial"/>
              </w:rPr>
            </w:pPr>
            <w:r>
              <w:rPr>
                <w:rFonts w:hint="eastAsia"/>
              </w:rPr>
              <w:t>Varchar2(32)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帮助问题</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85" w:type="dxa"/>
          </w:tcPr>
          <w:p>
            <w:pPr>
              <w:rPr>
                <w:rFonts w:cs="Arial"/>
              </w:rPr>
            </w:pPr>
            <w:r>
              <w:rPr>
                <w:rFonts w:hint="eastAsia"/>
              </w:rPr>
              <w:t>answer</w:t>
            </w:r>
          </w:p>
        </w:tc>
        <w:tc>
          <w:tcPr>
            <w:tcW w:w="1984" w:type="dxa"/>
          </w:tcPr>
          <w:p>
            <w:pPr>
              <w:rPr>
                <w:rFonts w:cs="Arial"/>
              </w:rPr>
            </w:pPr>
            <w:r>
              <w:rPr>
                <w:rFonts w:hint="eastAsia"/>
              </w:rPr>
              <w:t>Varchar2(500)</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问题答案</w:t>
            </w:r>
          </w:p>
        </w:tc>
      </w:tr>
    </w:tbl>
    <w:p>
      <w:pPr>
        <w:rPr>
          <w:rFonts w:cs="Arial"/>
          <w:b/>
        </w:rPr>
      </w:pPr>
      <w:r>
        <w:rPr>
          <w:rFonts w:cs="Arial"/>
          <w:b/>
        </w:rPr>
        <w:t>[主键]</w:t>
      </w:r>
    </w:p>
    <w:p>
      <w:pPr>
        <w:pStyle w:val="4"/>
      </w:pPr>
      <w:bookmarkStart w:id="466" w:name="_Toc384194064"/>
      <w:r>
        <w:rPr>
          <w:rFonts w:cs="Arial"/>
        </w:rPr>
        <w:t xml:space="preserve">PK_ </w:t>
      </w:r>
      <w:r>
        <w:t xml:space="preserve">SSMN_ </w:t>
      </w:r>
      <w:r>
        <w:rPr>
          <w:rFonts w:hint="eastAsia"/>
        </w:rPr>
        <w:t>clientaq</w:t>
      </w:r>
      <w:r>
        <w:rPr>
          <w:rFonts w:cs="Arial"/>
        </w:rPr>
        <w:t>(</w:t>
      </w:r>
      <w:r>
        <w:rPr>
          <w:rFonts w:hint="eastAsia" w:cs="Arial"/>
        </w:rPr>
        <w:t>ID)</w:t>
      </w:r>
      <w:r>
        <w:rPr>
          <w:rFonts w:hint="eastAsia"/>
        </w:rPr>
        <w:t>SSMN_HL_Prefix(一机多号归属地号段表)</w:t>
      </w:r>
      <w:bookmarkEnd w:id="466"/>
    </w:p>
    <w:p>
      <w:pPr>
        <w:rPr>
          <w:b/>
        </w:rPr>
      </w:pPr>
      <w:r>
        <w:rPr>
          <w:rFonts w:hint="eastAsia"/>
          <w:b/>
        </w:rPr>
        <w:t xml:space="preserve"> [功能]</w:t>
      </w:r>
    </w:p>
    <w:p>
      <w:r>
        <w:rPr>
          <w:rFonts w:hint="eastAsia"/>
        </w:rPr>
        <w:t>存放归属地号段，根据最大匹配的原则,来区分号码所在的地区。客户端接口用。</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号段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tabs>
                <w:tab w:val="left" w:pos="1200"/>
              </w:tabs>
              <w:rPr>
                <w:rFonts w:cs="Arial"/>
                <w:lang w:val="en-GB"/>
              </w:rPr>
            </w:pPr>
            <w:r>
              <w:rPr>
                <w:rFonts w:hint="eastAsia" w:cs="Arial"/>
              </w:rPr>
              <w:t>Area_Id</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 xml:space="preserve">区号 </w:t>
            </w:r>
          </w:p>
          <w:p>
            <w:pPr>
              <w:rPr>
                <w:rFonts w:cs="Arial"/>
                <w:lang w:val="en-GB"/>
              </w:rPr>
            </w:pPr>
            <w:r>
              <w:rPr>
                <w:rFonts w:hint="eastAsia" w:cs="Arial"/>
              </w:rPr>
              <w:t>例如:010，021，0537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Area_Name</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省份名称缩写，大写</w:t>
            </w:r>
          </w:p>
          <w:p>
            <w:pPr>
              <w:rPr>
                <w:rFonts w:cs="Arial"/>
                <w:lang w:val="en-GB"/>
              </w:rPr>
            </w:pPr>
            <w:r>
              <w:rPr>
                <w:rFonts w:hint="eastAsia" w:cs="Arial"/>
              </w:rPr>
              <w:t>格式为：HB（河北）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Description</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w:t>
            </w:r>
            <w:r>
              <w:rPr>
                <w:rFonts w:hint="eastAsia" w:cs="Arial"/>
              </w:rPr>
              <w:t>64</w:t>
            </w:r>
            <w:r>
              <w:rPr>
                <w:rFonts w:cs="Arial"/>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省份下属地区中文名称格式为：省份名+地区名</w:t>
            </w:r>
          </w:p>
          <w:p>
            <w:pPr>
              <w:rPr>
                <w:rFonts w:cs="Arial"/>
              </w:rPr>
            </w:pPr>
            <w:r>
              <w:rPr>
                <w:rFonts w:hint="eastAsia" w:cs="Arial"/>
              </w:rPr>
              <w:t>例如：河北省石家庄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bl>
    <w:p>
      <w:pPr>
        <w:rPr>
          <w:b/>
        </w:rPr>
      </w:pPr>
      <w:r>
        <w:rPr>
          <w:rFonts w:hint="eastAsia"/>
          <w:b/>
        </w:rPr>
        <w:t>[主键]</w:t>
      </w:r>
    </w:p>
    <w:p>
      <w:pPr>
        <w:rPr>
          <w:b/>
          <w:lang w:val="pt-BR"/>
        </w:rPr>
      </w:pPr>
      <w:r>
        <w:rPr>
          <w:rFonts w:hint="eastAsia"/>
          <w:lang w:val="pt-BR"/>
        </w:rPr>
        <w:t>PK_ DND_HL_Prefix (</w:t>
      </w:r>
      <w:r>
        <w:rPr>
          <w:rFonts w:hint="eastAsia"/>
          <w:b/>
          <w:lang w:val="pt-BR"/>
        </w:rPr>
        <w:t>Prefix)</w:t>
      </w:r>
    </w:p>
    <w:p>
      <w:pPr>
        <w:rPr>
          <w:rFonts w:cs="Arial"/>
          <w:b/>
          <w:lang w:val="pt-BR"/>
        </w:rPr>
      </w:pPr>
      <w:r>
        <w:rPr>
          <w:rFonts w:hint="eastAsia" w:cs="Arial"/>
          <w:b/>
          <w:lang w:val="pt-BR"/>
        </w:rPr>
        <w:t>[</w:t>
      </w:r>
      <w:r>
        <w:rPr>
          <w:rFonts w:hint="eastAsia" w:cs="Arial"/>
          <w:b/>
          <w:lang w:val="en-GB"/>
        </w:rPr>
        <w:t>索引</w:t>
      </w:r>
      <w:r>
        <w:rPr>
          <w:rFonts w:hint="eastAsia" w:cs="Arial"/>
          <w:b/>
          <w:lang w:val="pt-BR"/>
        </w:rPr>
        <w:t>]</w:t>
      </w:r>
    </w:p>
    <w:p>
      <w:r>
        <w:rPr>
          <w:lang w:val="pt-BR"/>
        </w:rPr>
        <w:t>IDX1_DND_</w:t>
      </w:r>
      <w:r>
        <w:rPr>
          <w:rFonts w:hint="eastAsia"/>
          <w:lang w:val="pt-BR"/>
        </w:rPr>
        <w:t xml:space="preserve"> HL_Prefix</w:t>
      </w:r>
      <w:r>
        <w:rPr>
          <w:rFonts w:hint="eastAsia"/>
          <w:b/>
          <w:lang w:val="pt-BR"/>
        </w:rPr>
        <w:t>（</w:t>
      </w:r>
      <w:r>
        <w:rPr>
          <w:rFonts w:cs="Arial"/>
          <w:b/>
          <w:bCs/>
          <w:lang w:val="pt-BR"/>
        </w:rPr>
        <w:t>Area_Id</w:t>
      </w:r>
      <w:r>
        <w:rPr>
          <w:rFonts w:hint="eastAsia"/>
          <w:b/>
          <w:lang w:val="pt-BR"/>
        </w:rPr>
        <w:t>）</w:t>
      </w:r>
    </w:p>
    <w:p>
      <w:pPr>
        <w:rPr>
          <w:rFonts w:ascii="Tahoma" w:hAnsi="Tahoma"/>
          <w:b/>
          <w:szCs w:val="21"/>
        </w:rPr>
      </w:pPr>
    </w:p>
    <w:p>
      <w:pPr>
        <w:pStyle w:val="4"/>
      </w:pPr>
      <w:bookmarkStart w:id="467" w:name="_Toc384194065"/>
      <w:r>
        <w:t>SSMN</w:t>
      </w:r>
      <w:r>
        <w:rPr>
          <w:rFonts w:hint="eastAsia"/>
        </w:rPr>
        <w:t>_InfoCenter（消息中心表）</w:t>
      </w:r>
      <w:bookmarkEnd w:id="467"/>
    </w:p>
    <w:p>
      <w:pPr>
        <w:rPr>
          <w:rFonts w:cs="Arial"/>
          <w:b/>
        </w:rPr>
      </w:pPr>
      <w:r>
        <w:rPr>
          <w:rFonts w:cs="Arial"/>
          <w:b/>
        </w:rPr>
        <w:t>[功能]</w:t>
      </w:r>
    </w:p>
    <w:p>
      <w:r>
        <w:rPr>
          <w:rFonts w:cs="Arial"/>
        </w:rPr>
        <w:t>该表</w:t>
      </w:r>
      <w:r>
        <w:rPr>
          <w:rFonts w:hint="eastAsia"/>
        </w:rPr>
        <w:t>存储客户端消息中心的信息内容</w:t>
      </w:r>
      <w:r>
        <w:rPr>
          <w:rFonts w:cs="Arial"/>
        </w:rPr>
        <w:t>。</w:t>
      </w:r>
      <w:r>
        <w:rPr>
          <w:rFonts w:hint="eastAsia" w:cs="Arial"/>
        </w:rPr>
        <w:t>（adminweb可以创建和管理）</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r>
              <w:rPr>
                <w:rFonts w:hint="eastAsia"/>
              </w:rPr>
              <w:t>序列号</w:t>
            </w:r>
            <w:r>
              <w:t>SEQ_</w:t>
            </w:r>
            <w:r>
              <w:rPr>
                <w:rFonts w:hint="eastAsia"/>
              </w:rPr>
              <w:t xml:space="preserve"> InfoCenter</w:t>
            </w:r>
            <w:r>
              <w:t xml:space="preserve"> 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T</w:t>
            </w:r>
            <w:r>
              <w:rPr>
                <w:rFonts w:hint="eastAsia"/>
              </w:rPr>
              <w:t>itle</w:t>
            </w:r>
          </w:p>
        </w:tc>
        <w:tc>
          <w:tcPr>
            <w:tcW w:w="1984" w:type="dxa"/>
          </w:tcPr>
          <w:p>
            <w:pPr>
              <w:rPr>
                <w:rFonts w:cs="Arial"/>
              </w:rPr>
            </w:pPr>
            <w:r>
              <w:rPr>
                <w:rFonts w:hint="eastAsia"/>
              </w:rPr>
              <w:t>Varchar2(32)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消息名称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C</w:t>
            </w:r>
            <w:r>
              <w:rPr>
                <w:rFonts w:hint="eastAsia"/>
              </w:rPr>
              <w:t>ontent</w:t>
            </w:r>
          </w:p>
        </w:tc>
        <w:tc>
          <w:tcPr>
            <w:tcW w:w="1984" w:type="dxa"/>
          </w:tcPr>
          <w:p>
            <w:pPr>
              <w:rPr>
                <w:rFonts w:cs="Arial"/>
              </w:rPr>
            </w:pPr>
            <w:r>
              <w:rPr>
                <w:rFonts w:hint="eastAsia"/>
              </w:rPr>
              <w:t>Varchar2(500)</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消息内容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rPr>
                <w:rFonts w:hint="eastAsia"/>
              </w:rPr>
              <w:t>intime</w:t>
            </w:r>
          </w:p>
        </w:tc>
        <w:tc>
          <w:tcPr>
            <w:tcW w:w="1984" w:type="dxa"/>
          </w:tcPr>
          <w:p>
            <w:r>
              <w:t>D</w:t>
            </w:r>
            <w:r>
              <w:rPr>
                <w:rFonts w:hint="eastAsia"/>
              </w:rPr>
              <w:t>ate</w:t>
            </w:r>
          </w:p>
        </w:tc>
        <w:tc>
          <w:tcPr>
            <w:tcW w:w="711" w:type="dxa"/>
          </w:tcPr>
          <w:p>
            <w:pPr>
              <w:jc w:val="center"/>
            </w:pPr>
            <w:r>
              <w:rPr>
                <w:rFonts w:hint="eastAsia"/>
              </w:rPr>
              <w:t>是</w:t>
            </w:r>
          </w:p>
        </w:tc>
        <w:tc>
          <w:tcPr>
            <w:tcW w:w="3684" w:type="dxa"/>
          </w:tcPr>
          <w:p>
            <w:pPr>
              <w:rPr>
                <w:rFonts w:cs="Arial"/>
              </w:rPr>
            </w:pPr>
            <w:r>
              <w:rPr>
                <w:rFonts w:hint="eastAsia" w:cs="Arial"/>
              </w:rPr>
              <w:t>创建时间</w:t>
            </w:r>
          </w:p>
        </w:tc>
      </w:tr>
    </w:tbl>
    <w:p>
      <w:pPr>
        <w:rPr>
          <w:rFonts w:cs="Arial"/>
          <w:b/>
        </w:rPr>
      </w:pPr>
      <w:r>
        <w:rPr>
          <w:rFonts w:cs="Arial"/>
          <w:b/>
        </w:rPr>
        <w:t>[主键]</w:t>
      </w:r>
    </w:p>
    <w:p>
      <w:pPr>
        <w:rPr>
          <w:rFonts w:ascii="Tahoma" w:hAnsi="Tahoma"/>
          <w:b/>
          <w:szCs w:val="21"/>
        </w:rPr>
      </w:pPr>
      <w:r>
        <w:rPr>
          <w:rFonts w:cs="Arial"/>
        </w:rPr>
        <w:t xml:space="preserve">PK_ </w:t>
      </w:r>
      <w:r>
        <w:t xml:space="preserve">SSMN_ </w:t>
      </w:r>
      <w:r>
        <w:rPr>
          <w:rFonts w:hint="eastAsia"/>
        </w:rPr>
        <w:t>InfoCenter</w:t>
      </w:r>
      <w:r>
        <w:rPr>
          <w:rFonts w:cs="Arial"/>
        </w:rPr>
        <w:t>(</w:t>
      </w:r>
      <w:r>
        <w:rPr>
          <w:rFonts w:hint="eastAsia" w:cs="Arial"/>
        </w:rPr>
        <w:t>ID)</w:t>
      </w:r>
    </w:p>
    <w:p>
      <w:pPr>
        <w:rPr>
          <w:rFonts w:ascii="Tahoma" w:hAnsi="Tahoma"/>
          <w:b/>
          <w:szCs w:val="21"/>
        </w:rPr>
      </w:pPr>
    </w:p>
    <w:p>
      <w:pPr>
        <w:pStyle w:val="4"/>
      </w:pPr>
      <w:bookmarkStart w:id="468" w:name="_Toc384194066"/>
      <w:r>
        <w:t>SSMN</w:t>
      </w:r>
      <w:r>
        <w:rPr>
          <w:rFonts w:hint="eastAsia"/>
        </w:rPr>
        <w:t>_Feedback（意见反馈表）</w:t>
      </w:r>
      <w:bookmarkEnd w:id="468"/>
    </w:p>
    <w:p>
      <w:pPr>
        <w:rPr>
          <w:rFonts w:cs="Arial"/>
          <w:b/>
        </w:rPr>
      </w:pPr>
      <w:r>
        <w:rPr>
          <w:rFonts w:cs="Arial"/>
          <w:b/>
        </w:rPr>
        <w:t>[功能]</w:t>
      </w:r>
    </w:p>
    <w:p>
      <w:r>
        <w:rPr>
          <w:rFonts w:cs="Arial"/>
        </w:rPr>
        <w:t>该表</w:t>
      </w:r>
      <w:r>
        <w:rPr>
          <w:rFonts w:hint="eastAsia"/>
        </w:rPr>
        <w:t>存储客户端意见反馈的内容</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r>
              <w:rPr>
                <w:rFonts w:hint="eastAsia"/>
              </w:rPr>
              <w:t>序列号</w:t>
            </w:r>
            <w:r>
              <w:t>SEQ_</w:t>
            </w:r>
            <w:r>
              <w:rPr>
                <w:rFonts w:hint="eastAsia"/>
              </w:rPr>
              <w:t xml:space="preserve"> feedback</w:t>
            </w:r>
            <w:r>
              <w:t xml:space="preserve"> 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M</w:t>
            </w:r>
            <w:r>
              <w:rPr>
                <w:rFonts w:hint="eastAsia"/>
              </w:rPr>
              <w:t>sisdn</w:t>
            </w:r>
          </w:p>
        </w:tc>
        <w:tc>
          <w:tcPr>
            <w:tcW w:w="1984" w:type="dxa"/>
          </w:tcPr>
          <w:p>
            <w:r>
              <w:rPr>
                <w:rFonts w:cs="Arial"/>
              </w:rPr>
              <w:t>V</w:t>
            </w:r>
            <w:r>
              <w:rPr>
                <w:rFonts w:hint="eastAsia" w:cs="Arial"/>
              </w:rPr>
              <w:t>archar</w:t>
            </w:r>
            <w:r>
              <w:rPr>
                <w:rFonts w:cs="Arial"/>
              </w:rPr>
              <w:t>2(</w:t>
            </w:r>
            <w:r>
              <w:rPr>
                <w:rFonts w:hint="eastAsia" w:cs="Arial"/>
              </w:rPr>
              <w:t>11</w:t>
            </w:r>
            <w:r>
              <w:rPr>
                <w:rFonts w:cs="Arial"/>
              </w:rPr>
              <w:t>)</w:t>
            </w:r>
          </w:p>
        </w:tc>
        <w:tc>
          <w:tcPr>
            <w:tcW w:w="711" w:type="dxa"/>
          </w:tcPr>
          <w:p>
            <w:pPr>
              <w:jc w:val="center"/>
            </w:pPr>
            <w:r>
              <w:rPr>
                <w:rFonts w:hint="eastAsia"/>
              </w:rPr>
              <w:t>是</w:t>
            </w:r>
          </w:p>
        </w:tc>
        <w:tc>
          <w:tcPr>
            <w:tcW w:w="3684" w:type="dxa"/>
          </w:tcPr>
          <w:p>
            <w:r>
              <w:rPr>
                <w:rFonts w:hint="eastAsia"/>
              </w:rPr>
              <w:t>反馈人联系电话</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rPr>
              <w:t>intime</w:t>
            </w:r>
          </w:p>
        </w:tc>
        <w:tc>
          <w:tcPr>
            <w:tcW w:w="1984" w:type="dxa"/>
          </w:tcPr>
          <w:p>
            <w:pPr>
              <w:rPr>
                <w:rFonts w:cs="Arial"/>
              </w:rPr>
            </w:pPr>
            <w:r>
              <w:t>D</w:t>
            </w:r>
            <w:r>
              <w:rPr>
                <w:rFonts w:hint="eastAsia"/>
              </w:rPr>
              <w:t>ate</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创建时间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C</w:t>
            </w:r>
            <w:r>
              <w:rPr>
                <w:rFonts w:hint="eastAsia"/>
              </w:rPr>
              <w:t>ontent</w:t>
            </w:r>
          </w:p>
        </w:tc>
        <w:tc>
          <w:tcPr>
            <w:tcW w:w="1984" w:type="dxa"/>
          </w:tcPr>
          <w:p>
            <w:pPr>
              <w:rPr>
                <w:rFonts w:cs="Arial"/>
              </w:rPr>
            </w:pPr>
            <w:r>
              <w:rPr>
                <w:rFonts w:hint="eastAsia"/>
              </w:rPr>
              <w:t>Varchar2(500)</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意见内容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T</w:t>
            </w:r>
            <w:r>
              <w:rPr>
                <w:rFonts w:hint="eastAsia"/>
              </w:rPr>
              <w:t>ype</w:t>
            </w:r>
          </w:p>
        </w:tc>
        <w:tc>
          <w:tcPr>
            <w:tcW w:w="1984" w:type="dxa"/>
          </w:tcPr>
          <w:p>
            <w:r>
              <w:rPr>
                <w:rFonts w:hint="eastAsia"/>
              </w:rPr>
              <w:t>Number(1)</w:t>
            </w:r>
          </w:p>
        </w:tc>
        <w:tc>
          <w:tcPr>
            <w:tcW w:w="711" w:type="dxa"/>
          </w:tcPr>
          <w:p>
            <w:pPr>
              <w:jc w:val="center"/>
            </w:pPr>
            <w:r>
              <w:rPr>
                <w:rFonts w:hint="eastAsia"/>
              </w:rPr>
              <w:t>是</w:t>
            </w:r>
          </w:p>
        </w:tc>
        <w:tc>
          <w:tcPr>
            <w:tcW w:w="3684" w:type="dxa"/>
          </w:tcPr>
          <w:p>
            <w:pPr>
              <w:rPr>
                <w:rFonts w:cs="Arial"/>
              </w:rPr>
            </w:pPr>
            <w:r>
              <w:rPr>
                <w:rFonts w:hint="eastAsia" w:cs="Arial"/>
              </w:rPr>
              <w:t>意见类型：</w:t>
            </w:r>
          </w:p>
          <w:p>
            <w:r>
              <w:rPr>
                <w:rFonts w:hint="eastAsia"/>
              </w:rPr>
              <w:t>1：页面显示</w:t>
            </w:r>
          </w:p>
          <w:p>
            <w:r>
              <w:rPr>
                <w:rFonts w:hint="eastAsia"/>
              </w:rPr>
              <w:t>2-拨打电话</w:t>
            </w:r>
          </w:p>
          <w:p>
            <w:r>
              <w:rPr>
                <w:rFonts w:hint="eastAsia"/>
              </w:rPr>
              <w:t>3-收发短信</w:t>
            </w:r>
          </w:p>
          <w:p>
            <w:r>
              <w:rPr>
                <w:rFonts w:hint="eastAsia"/>
              </w:rPr>
              <w:t>4-设置页面</w:t>
            </w:r>
          </w:p>
          <w:p>
            <w:r>
              <w:rPr>
                <w:rFonts w:hint="eastAsia"/>
              </w:rPr>
              <w:t>5-投诉建议</w:t>
            </w:r>
          </w:p>
          <w:p>
            <w:r>
              <w:rPr>
                <w:rFonts w:hint="eastAsia"/>
              </w:rPr>
              <w:t>6-其他功能</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rPr>
                <w:rFonts w:hint="eastAsia"/>
              </w:rPr>
              <w:t>Status</w:t>
            </w:r>
          </w:p>
        </w:tc>
        <w:tc>
          <w:tcPr>
            <w:tcW w:w="1984" w:type="dxa"/>
          </w:tcPr>
          <w:p>
            <w:r>
              <w:rPr>
                <w:rFonts w:hint="eastAsia"/>
              </w:rPr>
              <w:t>Number(1)</w:t>
            </w:r>
          </w:p>
        </w:tc>
        <w:tc>
          <w:tcPr>
            <w:tcW w:w="711" w:type="dxa"/>
          </w:tcPr>
          <w:p>
            <w:pPr>
              <w:jc w:val="center"/>
            </w:pPr>
            <w:r>
              <w:rPr>
                <w:rFonts w:hint="eastAsia"/>
              </w:rPr>
              <w:t>是</w:t>
            </w:r>
          </w:p>
        </w:tc>
        <w:tc>
          <w:tcPr>
            <w:tcW w:w="3684" w:type="dxa"/>
          </w:tcPr>
          <w:p>
            <w:r>
              <w:rPr>
                <w:rFonts w:hint="eastAsia"/>
              </w:rPr>
              <w:t>处理状态</w:t>
            </w:r>
          </w:p>
          <w:p>
            <w:r>
              <w:rPr>
                <w:rFonts w:hint="eastAsia"/>
              </w:rPr>
              <w:t>0：未处理；（初始值）</w:t>
            </w:r>
          </w:p>
          <w:p>
            <w:r>
              <w:rPr>
                <w:rFonts w:hint="eastAsia"/>
              </w:rPr>
              <w:t>1：已经处理且可以解决</w:t>
            </w:r>
          </w:p>
          <w:p>
            <w:r>
              <w:rPr>
                <w:rFonts w:hint="eastAsia"/>
              </w:rPr>
              <w:t>2：已经处理且无法解决</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widowControl/>
              <w:adjustRightInd/>
              <w:spacing w:line="240" w:lineRule="auto"/>
              <w:jc w:val="left"/>
              <w:textAlignment w:val="auto"/>
              <w:rPr>
                <w:rFonts w:ascii="宋体" w:hAnsi="宋体" w:cs="宋体"/>
                <w:kern w:val="0"/>
                <w:sz w:val="24"/>
              </w:rPr>
            </w:pPr>
            <w:r>
              <w:rPr>
                <w:rFonts w:ascii="宋体" w:hAnsi="宋体" w:cs="宋体"/>
                <w:kern w:val="0"/>
                <w:sz w:val="24"/>
              </w:rPr>
              <w:t xml:space="preserve">description </w:t>
            </w:r>
          </w:p>
        </w:tc>
        <w:tc>
          <w:tcPr>
            <w:tcW w:w="1984" w:type="dxa"/>
          </w:tcPr>
          <w:p>
            <w:r>
              <w:rPr>
                <w:rFonts w:hint="eastAsia"/>
              </w:rPr>
              <w:t>Varchar2(500)</w:t>
            </w:r>
          </w:p>
        </w:tc>
        <w:tc>
          <w:tcPr>
            <w:tcW w:w="711" w:type="dxa"/>
          </w:tcPr>
          <w:p>
            <w:pPr>
              <w:jc w:val="center"/>
            </w:pPr>
          </w:p>
        </w:tc>
        <w:tc>
          <w:tcPr>
            <w:tcW w:w="3684" w:type="dxa"/>
          </w:tcPr>
          <w:p>
            <w:r>
              <w:rPr>
                <w:rFonts w:hint="eastAsia"/>
              </w:rPr>
              <w:t>对已处理的意见备注说明</w:t>
            </w:r>
          </w:p>
        </w:tc>
      </w:tr>
    </w:tbl>
    <w:p>
      <w:pPr>
        <w:rPr>
          <w:rFonts w:cs="Arial"/>
          <w:b/>
        </w:rPr>
      </w:pPr>
      <w:r>
        <w:rPr>
          <w:rFonts w:cs="Arial"/>
          <w:b/>
        </w:rPr>
        <w:t>[主键]</w:t>
      </w:r>
    </w:p>
    <w:p>
      <w:pPr>
        <w:rPr>
          <w:rFonts w:ascii="Tahoma" w:hAnsi="Tahoma"/>
          <w:b/>
          <w:szCs w:val="21"/>
        </w:rPr>
      </w:pPr>
      <w:r>
        <w:rPr>
          <w:rFonts w:cs="Arial"/>
        </w:rPr>
        <w:t xml:space="preserve">PK_ </w:t>
      </w:r>
      <w:r>
        <w:t xml:space="preserve">SSMN_ </w:t>
      </w:r>
      <w:r>
        <w:rPr>
          <w:rFonts w:hint="eastAsia"/>
        </w:rPr>
        <w:t>InfoCenter</w:t>
      </w:r>
      <w:r>
        <w:rPr>
          <w:rFonts w:cs="Arial"/>
        </w:rPr>
        <w:t>(</w:t>
      </w:r>
      <w:r>
        <w:rPr>
          <w:rFonts w:hint="eastAsia" w:cs="Arial"/>
        </w:rPr>
        <w:t>ID)</w:t>
      </w:r>
    </w:p>
    <w:p>
      <w:pPr>
        <w:rPr>
          <w:rFonts w:ascii="Tahoma" w:hAnsi="Tahoma"/>
          <w:b/>
          <w:szCs w:val="21"/>
        </w:rPr>
      </w:pPr>
    </w:p>
    <w:p>
      <w:pPr>
        <w:pStyle w:val="4"/>
        <w:rPr>
          <w:lang w:val="en-GB"/>
        </w:rPr>
      </w:pPr>
      <w:bookmarkStart w:id="469" w:name="_Toc384194067"/>
      <w:r>
        <w:rPr>
          <w:rFonts w:hint="eastAsia"/>
        </w:rPr>
        <w:t>S</w:t>
      </w:r>
      <w:r>
        <w:t>SMN_</w:t>
      </w:r>
      <w:r>
        <w:rPr>
          <w:rFonts w:hint="eastAsia"/>
        </w:rPr>
        <w:t>Payment (资费信息表</w:t>
      </w:r>
      <w:r>
        <w:rPr>
          <w:rFonts w:hint="eastAsia"/>
          <w:lang w:val="en-GB"/>
        </w:rPr>
        <w:t>)</w:t>
      </w:r>
      <w:bookmarkEnd w:id="469"/>
    </w:p>
    <w:p>
      <w:pPr>
        <w:rPr>
          <w:rFonts w:cs="Arial"/>
          <w:b/>
        </w:rPr>
      </w:pPr>
      <w:r>
        <w:rPr>
          <w:rFonts w:cs="Arial"/>
          <w:b/>
        </w:rPr>
        <w:t>[功能]</w:t>
      </w:r>
    </w:p>
    <w:p>
      <w:pPr>
        <w:rPr>
          <w:lang w:val="en-GB"/>
        </w:rPr>
      </w:pPr>
      <w:r>
        <w:rPr>
          <w:rFonts w:hint="eastAsia"/>
          <w:lang w:val="en-GB"/>
        </w:rPr>
        <w:t>此表定义业务缴费信息  （adminweb可更新操作）</w:t>
      </w:r>
    </w:p>
    <w:p>
      <w:pPr>
        <w:ind w:firstLine="420"/>
      </w:pP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4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t>Id</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rPr>
            </w:pPr>
            <w:r>
              <w:rPr>
                <w:rFonts w:hint="eastAsia"/>
              </w:rPr>
              <w:t>序列号</w:t>
            </w:r>
            <w:r>
              <w:t>SEQ_</w:t>
            </w:r>
            <w:r>
              <w:rPr>
                <w:rFonts w:hint="eastAsia"/>
              </w:rPr>
              <w:t xml:space="preserve"> payment</w:t>
            </w:r>
            <w:r>
              <w:t xml:space="preserve"> _ID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缴费类型</w:t>
            </w:r>
          </w:p>
          <w:p>
            <w:pPr>
              <w:rPr>
                <w:rFonts w:cs="Arial"/>
                <w:lang w:val="en-GB"/>
              </w:rPr>
            </w:pPr>
            <w:r>
              <w:rPr>
                <w:rFonts w:hint="eastAsia" w:cs="Arial"/>
                <w:lang w:val="en-GB"/>
              </w:rPr>
              <w:t>0:后付费</w:t>
            </w:r>
          </w:p>
          <w:p>
            <w:pPr>
              <w:rPr>
                <w:rFonts w:cs="Arial"/>
                <w:lang w:val="en-GB"/>
              </w:rPr>
            </w:pPr>
            <w:r>
              <w:rPr>
                <w:rFonts w:hint="eastAsia" w:cs="Arial"/>
                <w:lang w:val="en-GB"/>
              </w:rPr>
              <w:t>1:预付费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Content</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500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缴费内容</w:t>
            </w:r>
          </w:p>
        </w:tc>
      </w:tr>
    </w:tbl>
    <w:p>
      <w:pPr>
        <w:rPr>
          <w:rFonts w:ascii="Tahoma" w:hAnsi="Tahoma"/>
          <w:b/>
          <w:szCs w:val="21"/>
        </w:rPr>
      </w:pPr>
    </w:p>
    <w:p>
      <w:pPr>
        <w:rPr>
          <w:rFonts w:ascii="Tahoma" w:hAnsi="Tahoma"/>
          <w:b/>
          <w:szCs w:val="21"/>
        </w:rPr>
      </w:pPr>
    </w:p>
    <w:p>
      <w:pPr>
        <w:pStyle w:val="4"/>
      </w:pPr>
      <w:bookmarkStart w:id="470" w:name="_Toc384194068"/>
      <w:r>
        <w:rPr>
          <w:rFonts w:hint="eastAsia"/>
        </w:rPr>
        <w:t>SSMN</w:t>
      </w:r>
      <w:r>
        <w:t>_PushTask</w:t>
      </w:r>
      <w:r>
        <w:rPr>
          <w:rFonts w:hint="eastAsia"/>
        </w:rPr>
        <w:t xml:space="preserve"> (推送任务表)</w:t>
      </w:r>
      <w:bookmarkEnd w:id="470"/>
    </w:p>
    <w:p>
      <w:pPr>
        <w:rPr>
          <w:rFonts w:cs="Arial"/>
          <w:b/>
        </w:rPr>
      </w:pPr>
      <w:r>
        <w:rPr>
          <w:rFonts w:cs="Arial"/>
          <w:b/>
        </w:rPr>
        <w:t>[功能]</w:t>
      </w:r>
    </w:p>
    <w:p>
      <w:pPr>
        <w:rPr>
          <w:rFonts w:cs="Arial"/>
        </w:rPr>
      </w:pPr>
      <w:r>
        <w:rPr>
          <w:rFonts w:hint="eastAsia" w:cs="Arial"/>
        </w:rPr>
        <w:t>推送任务表。（adminweb可以创建和管理）</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10"/>
        <w:gridCol w:w="1843"/>
        <w:gridCol w:w="427"/>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2410" w:type="dxa"/>
            <w:tcBorders>
              <w:top w:val="double" w:color="auto" w:sz="6" w:space="0"/>
              <w:bottom w:val="single" w:color="auto" w:sz="6" w:space="0"/>
            </w:tcBorders>
            <w:shd w:val="clear" w:color="auto" w:fill="BFBFBF"/>
          </w:tcPr>
          <w:p>
            <w:pPr>
              <w:jc w:val="center"/>
              <w:rPr>
                <w:rFonts w:cs="Arial"/>
                <w:b/>
                <w:bCs/>
              </w:rPr>
            </w:pPr>
            <w:r>
              <w:rPr>
                <w:rFonts w:cs="Arial"/>
                <w:b/>
                <w:bCs/>
              </w:rPr>
              <w:t>域名</w:t>
            </w:r>
          </w:p>
        </w:tc>
        <w:tc>
          <w:tcPr>
            <w:tcW w:w="1843" w:type="dxa"/>
            <w:tcBorders>
              <w:top w:val="double" w:color="auto" w:sz="6" w:space="0"/>
              <w:bottom w:val="single" w:color="auto" w:sz="6" w:space="0"/>
            </w:tcBorders>
            <w:shd w:val="clear" w:color="auto" w:fill="BFBFBF"/>
          </w:tcPr>
          <w:p>
            <w:pPr>
              <w:jc w:val="center"/>
              <w:rPr>
                <w:rFonts w:cs="Arial"/>
                <w:b/>
                <w:bCs/>
              </w:rPr>
            </w:pPr>
            <w:r>
              <w:rPr>
                <w:rFonts w:cs="Arial"/>
                <w:b/>
                <w:bCs/>
              </w:rPr>
              <w:t>类型</w:t>
            </w:r>
          </w:p>
        </w:tc>
        <w:tc>
          <w:tcPr>
            <w:tcW w:w="427" w:type="dxa"/>
            <w:tcBorders>
              <w:top w:val="double" w:color="auto" w:sz="6" w:space="0"/>
              <w:bottom w:val="single" w:color="auto" w:sz="6" w:space="0"/>
            </w:tcBorders>
            <w:shd w:val="clear" w:color="auto" w:fill="BFBFBF"/>
          </w:tcPr>
          <w:p>
            <w:pPr>
              <w:jc w:val="center"/>
              <w:rPr>
                <w:rFonts w:cs="Arial"/>
                <w:b/>
                <w:bCs/>
              </w:rPr>
            </w:pPr>
            <w:r>
              <w:rPr>
                <w:rFonts w:cs="Arial"/>
                <w:b/>
                <w:bCs/>
              </w:rPr>
              <w:t>非空</w:t>
            </w:r>
          </w:p>
        </w:tc>
        <w:tc>
          <w:tcPr>
            <w:tcW w:w="3684" w:type="dxa"/>
            <w:tcBorders>
              <w:top w:val="double" w:color="auto" w:sz="6" w:space="0"/>
              <w:bottom w:val="single" w:color="auto" w:sz="6" w:space="0"/>
            </w:tcBorders>
            <w:shd w:val="clear" w:color="auto" w:fill="BFBFBF"/>
          </w:tcPr>
          <w:p>
            <w:pPr>
              <w:jc w:val="center"/>
              <w:rPr>
                <w:rFonts w:cs="Arial"/>
                <w:b/>
                <w:bCs/>
              </w:rPr>
            </w:pPr>
            <w:r>
              <w:rPr>
                <w:rFonts w:cs="Arial"/>
                <w:b/>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2410" w:type="dxa"/>
          </w:tcPr>
          <w:p>
            <w:pPr>
              <w:rPr>
                <w:rFonts w:cs="Arial"/>
                <w:b/>
              </w:rPr>
            </w:pPr>
            <w:r>
              <w:rPr>
                <w:rFonts w:hint="eastAsia" w:cs="Arial"/>
                <w:b/>
              </w:rPr>
              <w:t>ID</w:t>
            </w:r>
          </w:p>
        </w:tc>
        <w:tc>
          <w:tcPr>
            <w:tcW w:w="1843" w:type="dxa"/>
          </w:tcPr>
          <w:p>
            <w:pPr>
              <w:rPr>
                <w:rFonts w:cs="Arial"/>
                <w:b/>
              </w:rPr>
            </w:pPr>
            <w:r>
              <w:rPr>
                <w:rFonts w:cs="Arial"/>
                <w:b/>
              </w:rPr>
              <w:t>Number(10)</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任务类型</w:t>
            </w:r>
          </w:p>
          <w:p>
            <w:pPr>
              <w:rPr>
                <w:rFonts w:cs="Arial"/>
              </w:rPr>
            </w:pPr>
            <w:r>
              <w:rPr>
                <w:rFonts w:hint="eastAsia" w:cs="Arial"/>
              </w:rPr>
              <w:t>1：号码卡到期通知</w:t>
            </w:r>
          </w:p>
          <w:p>
            <w:pPr>
              <w:rPr>
                <w:rFonts w:cs="Arial"/>
              </w:rPr>
            </w:pPr>
            <w:r>
              <w:rPr>
                <w:rFonts w:hint="eastAsia" w:cs="Arial"/>
              </w:rPr>
              <w:t>2：预付费缴费通知</w:t>
            </w:r>
          </w:p>
          <w:p>
            <w:pPr>
              <w:rPr>
                <w:rFonts w:cs="Arial"/>
              </w:rPr>
            </w:pPr>
            <w:r>
              <w:rPr>
                <w:rFonts w:hint="eastAsia" w:cs="Arial"/>
              </w:rPr>
              <w:t>3：版本升级</w:t>
            </w:r>
          </w:p>
          <w:p>
            <w:pPr>
              <w:rPr>
                <w:rFonts w:cs="Arial"/>
              </w:rPr>
            </w:pPr>
            <w:r>
              <w:rPr>
                <w:rFonts w:hint="eastAsia" w:cs="Arial"/>
              </w:rPr>
              <w:t>:4：其他消息</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Create</w:t>
            </w:r>
            <w:r>
              <w:rPr>
                <w:rFonts w:cs="Arial"/>
              </w:rPr>
              <w:t>Date</w:t>
            </w:r>
          </w:p>
        </w:tc>
        <w:tc>
          <w:tcPr>
            <w:tcW w:w="1843" w:type="dxa"/>
          </w:tcPr>
          <w:p>
            <w:pPr>
              <w:rPr>
                <w:rFonts w:cs="Arial"/>
              </w:rPr>
            </w:pPr>
            <w:r>
              <w:rPr>
                <w:rFonts w:cs="Arial"/>
              </w:rPr>
              <w:t>Date</w:t>
            </w:r>
          </w:p>
        </w:tc>
        <w:tc>
          <w:tcPr>
            <w:tcW w:w="427" w:type="dxa"/>
          </w:tcPr>
          <w:p>
            <w:pPr>
              <w:jc w:val="center"/>
              <w:rPr>
                <w:rFonts w:cs="Arial"/>
              </w:rPr>
            </w:pPr>
            <w:r>
              <w:rPr>
                <w:rFonts w:cs="Arial"/>
              </w:rPr>
              <w:t>是</w:t>
            </w:r>
          </w:p>
        </w:tc>
        <w:tc>
          <w:tcPr>
            <w:tcW w:w="3684" w:type="dxa"/>
          </w:tcPr>
          <w:p>
            <w:pPr>
              <w:rPr>
                <w:rFonts w:cs="Arial"/>
              </w:rPr>
            </w:pPr>
            <w:r>
              <w:rPr>
                <w:rFonts w:hint="eastAsia" w:cs="Arial"/>
              </w:rPr>
              <w:t>任务创建</w:t>
            </w:r>
            <w:r>
              <w:rPr>
                <w:rFonts w:cs="Arial"/>
              </w:rPr>
              <w:t>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ScheduleDate</w:t>
            </w:r>
          </w:p>
        </w:tc>
        <w:tc>
          <w:tcPr>
            <w:tcW w:w="1843" w:type="dxa"/>
          </w:tcPr>
          <w:p>
            <w:pPr>
              <w:rPr>
                <w:rFonts w:cs="Arial"/>
              </w:rPr>
            </w:pPr>
            <w:r>
              <w:rPr>
                <w:rFonts w:cs="Arial"/>
              </w:rPr>
              <w:t>Date</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计划开始推送的时间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N</w:t>
            </w:r>
            <w:r>
              <w:rPr>
                <w:rFonts w:hint="eastAsia" w:cs="Arial"/>
              </w:rPr>
              <w:t>ame</w:t>
            </w:r>
          </w:p>
        </w:tc>
        <w:tc>
          <w:tcPr>
            <w:tcW w:w="1843" w:type="dxa"/>
          </w:tcPr>
          <w:p>
            <w:pPr>
              <w:rPr>
                <w:rFonts w:cs="Arial"/>
              </w:rPr>
            </w:pPr>
            <w:r>
              <w:rPr>
                <w:rFonts w:cs="Arial"/>
                <w:b/>
              </w:rPr>
              <w:t>Varchar2(</w:t>
            </w:r>
            <w:r>
              <w:rPr>
                <w:rFonts w:hint="eastAsia" w:cs="Arial"/>
                <w:b/>
              </w:rPr>
              <w:t>20</w:t>
            </w:r>
            <w:r>
              <w:rPr>
                <w:rFonts w:cs="Arial"/>
                <w:b/>
              </w:rPr>
              <w:t>)</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任务名称（与任务类型含义对应）</w:t>
            </w:r>
          </w:p>
          <w:p>
            <w:pPr>
              <w:rPr>
                <w:rFonts w:cs="Arial"/>
              </w:rPr>
            </w:pPr>
            <w:r>
              <w:rPr>
                <w:rFonts w:hint="eastAsia" w:cs="Arial"/>
              </w:rPr>
              <w:t>例如：号码卡到期通知</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Content</w:t>
            </w:r>
          </w:p>
        </w:tc>
        <w:tc>
          <w:tcPr>
            <w:tcW w:w="1843" w:type="dxa"/>
          </w:tcPr>
          <w:p>
            <w:pPr>
              <w:rPr>
                <w:rFonts w:cs="Arial"/>
              </w:rPr>
            </w:pPr>
            <w:r>
              <w:rPr>
                <w:rFonts w:cs="Arial"/>
                <w:b/>
              </w:rPr>
              <w:t>Varchar2(</w:t>
            </w:r>
            <w:r>
              <w:rPr>
                <w:rFonts w:hint="eastAsia" w:cs="Arial"/>
                <w:b/>
              </w:rPr>
              <w:t>300</w:t>
            </w:r>
            <w:r>
              <w:rPr>
                <w:rFonts w:cs="Arial"/>
                <w:b/>
              </w:rPr>
              <w:t>)</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根据</w:t>
            </w:r>
            <w:r>
              <w:rPr>
                <w:rFonts w:cs="Arial"/>
              </w:rPr>
              <w:t>Type</w:t>
            </w:r>
            <w:r>
              <w:rPr>
                <w:rFonts w:hint="eastAsia" w:cs="Arial"/>
              </w:rPr>
              <w:t>填写相应内容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PushStatus</w:t>
            </w:r>
          </w:p>
        </w:tc>
        <w:tc>
          <w:tcPr>
            <w:tcW w:w="1843" w:type="dxa"/>
          </w:tcPr>
          <w:p>
            <w:pPr>
              <w:rPr>
                <w:rFonts w:cs="Arial"/>
              </w:rPr>
            </w:pPr>
            <w:r>
              <w:rPr>
                <w:rFonts w:cs="Arial"/>
              </w:rPr>
              <w:t>Number(1)</w:t>
            </w:r>
          </w:p>
        </w:tc>
        <w:tc>
          <w:tcPr>
            <w:tcW w:w="427" w:type="dxa"/>
          </w:tcPr>
          <w:p>
            <w:pPr>
              <w:jc w:val="center"/>
              <w:rPr>
                <w:rFonts w:cs="Arial"/>
              </w:rPr>
            </w:pPr>
            <w:r>
              <w:rPr>
                <w:rFonts w:hint="eastAsia" w:cs="Arial"/>
                <w:lang w:val="en-GB"/>
              </w:rPr>
              <w:t>是</w:t>
            </w:r>
          </w:p>
        </w:tc>
        <w:tc>
          <w:tcPr>
            <w:tcW w:w="3684" w:type="dxa"/>
          </w:tcPr>
          <w:p>
            <w:pPr>
              <w:rPr>
                <w:rFonts w:cs="Arial"/>
                <w:lang w:val="en-GB"/>
              </w:rPr>
            </w:pPr>
            <w:r>
              <w:rPr>
                <w:rFonts w:hint="eastAsia"/>
              </w:rPr>
              <w:t>推送</w:t>
            </w:r>
            <w:r>
              <w:rPr>
                <w:rFonts w:hint="eastAsia" w:cs="Arial"/>
                <w:lang w:val="en-GB"/>
              </w:rPr>
              <w:t>状态</w:t>
            </w:r>
          </w:p>
          <w:p>
            <w:pPr>
              <w:rPr>
                <w:rFonts w:cs="Arial"/>
              </w:rPr>
            </w:pPr>
            <w:r>
              <w:rPr>
                <w:rFonts w:hint="eastAsia" w:cs="Arial"/>
              </w:rPr>
              <w:t>0待推送 （默认值）（对缴费和版本推送视为常规推送，保持该状态不更新）</w:t>
            </w:r>
          </w:p>
          <w:p>
            <w:pPr>
              <w:rPr>
                <w:rFonts w:cs="Arial"/>
              </w:rPr>
            </w:pPr>
            <w:r>
              <w:rPr>
                <w:rFonts w:hint="eastAsia" w:cs="Arial"/>
              </w:rPr>
              <w:t>1-已推送</w:t>
            </w:r>
          </w:p>
          <w:p>
            <w:pPr>
              <w:rPr>
                <w:rFonts w:cs="Arial"/>
                <w:lang w:val="en-GB"/>
              </w:rPr>
            </w:pPr>
            <w:r>
              <w:rPr>
                <w:rFonts w:hint="eastAsia" w:cs="Arial"/>
              </w:rPr>
              <w:t>2-推送失败</w:t>
            </w:r>
          </w:p>
        </w:tc>
      </w:tr>
    </w:tbl>
    <w:p/>
    <w:p>
      <w:pPr>
        <w:rPr>
          <w:rFonts w:cs="Arial"/>
          <w:b/>
        </w:rPr>
      </w:pPr>
      <w:r>
        <w:rPr>
          <w:rFonts w:cs="Arial"/>
          <w:b/>
        </w:rPr>
        <w:t>[主键]</w:t>
      </w:r>
    </w:p>
    <w:p>
      <w:pPr>
        <w:rPr>
          <w:rFonts w:cs="Arial"/>
        </w:rPr>
      </w:pPr>
      <w:r>
        <w:rPr>
          <w:rFonts w:cs="Arial"/>
        </w:rPr>
        <w:t>PK_</w:t>
      </w:r>
      <w:r>
        <w:rPr>
          <w:rFonts w:hint="eastAsia" w:cs="Arial"/>
        </w:rPr>
        <w:t>SSMN_</w:t>
      </w:r>
      <w:r>
        <w:rPr>
          <w:rFonts w:cs="Arial"/>
        </w:rPr>
        <w:t>PushTask (</w:t>
      </w:r>
      <w:r>
        <w:rPr>
          <w:rFonts w:hint="eastAsia" w:cs="Arial"/>
        </w:rPr>
        <w:t>ID</w:t>
      </w:r>
      <w:r>
        <w:rPr>
          <w:rFonts w:cs="Arial"/>
        </w:rPr>
        <w:t>)</w:t>
      </w:r>
    </w:p>
    <w:p/>
    <w:p>
      <w:pPr>
        <w:pStyle w:val="4"/>
      </w:pPr>
      <w:bookmarkStart w:id="471" w:name="_Toc384194069"/>
      <w:r>
        <w:rPr>
          <w:rFonts w:hint="eastAsia"/>
        </w:rPr>
        <w:t>SSMN</w:t>
      </w:r>
      <w:r>
        <w:t>_</w:t>
      </w:r>
      <w:r>
        <w:rPr>
          <w:rFonts w:hint="eastAsia"/>
        </w:rPr>
        <w:t>PushLog（推送结果记录表）</w:t>
      </w:r>
      <w:bookmarkEnd w:id="471"/>
    </w:p>
    <w:p>
      <w:pPr>
        <w:rPr>
          <w:rFonts w:cs="Arial"/>
          <w:b/>
        </w:rPr>
      </w:pPr>
      <w:r>
        <w:rPr>
          <w:rFonts w:cs="Arial"/>
          <w:b/>
        </w:rPr>
        <w:t>[功能]</w:t>
      </w:r>
    </w:p>
    <w:p>
      <w:pPr>
        <w:rPr>
          <w:rFonts w:cs="Arial"/>
        </w:rPr>
      </w:pPr>
      <w:r>
        <w:rPr>
          <w:rFonts w:cs="Arial"/>
        </w:rPr>
        <w:t>该表存储</w:t>
      </w:r>
      <w:r>
        <w:rPr>
          <w:rFonts w:hint="eastAsia" w:cs="Arial"/>
        </w:rPr>
        <w:t>推送</w:t>
      </w:r>
      <w:r>
        <w:rPr>
          <w:rFonts w:hint="eastAsia"/>
        </w:rPr>
        <w:t>结果记录表</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701"/>
        <w:gridCol w:w="994"/>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701" w:type="dxa"/>
            <w:shd w:val="clear" w:color="auto" w:fill="E6E6E6"/>
          </w:tcPr>
          <w:p>
            <w:pPr>
              <w:jc w:val="center"/>
              <w:rPr>
                <w:rFonts w:cs="Arial"/>
                <w:bCs/>
              </w:rPr>
            </w:pPr>
            <w:r>
              <w:rPr>
                <w:rFonts w:cs="Arial"/>
                <w:bCs/>
              </w:rPr>
              <w:t>类型</w:t>
            </w:r>
          </w:p>
        </w:tc>
        <w:tc>
          <w:tcPr>
            <w:tcW w:w="994"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cs="Arial"/>
                <w:b/>
              </w:rPr>
              <w:t>ID</w:t>
            </w:r>
          </w:p>
        </w:tc>
        <w:tc>
          <w:tcPr>
            <w:tcW w:w="1701" w:type="dxa"/>
          </w:tcPr>
          <w:p>
            <w:pPr>
              <w:rPr>
                <w:rFonts w:cs="Arial"/>
                <w:b/>
              </w:rPr>
            </w:pPr>
            <w:r>
              <w:rPr>
                <w:rFonts w:cs="Arial"/>
                <w:b/>
              </w:rPr>
              <w:t>Number(10)</w:t>
            </w:r>
          </w:p>
        </w:tc>
        <w:tc>
          <w:tcPr>
            <w:tcW w:w="994" w:type="dxa"/>
          </w:tcPr>
          <w:p>
            <w:pPr>
              <w:jc w:val="center"/>
              <w:rPr>
                <w:rFonts w:cs="Arial"/>
                <w:b/>
              </w:rPr>
            </w:pPr>
            <w:r>
              <w:rPr>
                <w:rFonts w:cs="Arial"/>
                <w:b/>
              </w:rPr>
              <w:t>是</w:t>
            </w:r>
          </w:p>
        </w:tc>
        <w:tc>
          <w:tcPr>
            <w:tcW w:w="3780" w:type="dxa"/>
          </w:tcPr>
          <w:p>
            <w:pPr>
              <w:rPr>
                <w:rFonts w:cs="Arial"/>
                <w:b/>
              </w:rPr>
            </w:pPr>
            <w:r>
              <w:rPr>
                <w:rFonts w:hint="eastAsia"/>
                <w:b/>
              </w:rPr>
              <w:t>推送</w:t>
            </w:r>
            <w:r>
              <w:rPr>
                <w:rFonts w:hint="eastAsia" w:cs="Arial"/>
                <w:b/>
              </w:rPr>
              <w:t>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cs="Arial"/>
              </w:rPr>
              <w:t>Msisdn</w:t>
            </w:r>
          </w:p>
        </w:tc>
        <w:tc>
          <w:tcPr>
            <w:tcW w:w="1701" w:type="dxa"/>
          </w:tcPr>
          <w:p>
            <w:pPr>
              <w:rPr>
                <w:rFonts w:cs="Arial"/>
                <w:lang w:val="en-GB"/>
              </w:rPr>
            </w:pPr>
            <w:r>
              <w:rPr>
                <w:rFonts w:cs="Arial"/>
                <w:b/>
              </w:rPr>
              <w:t>Varchar2(</w:t>
            </w:r>
            <w:r>
              <w:rPr>
                <w:rFonts w:hint="eastAsia" w:cs="Arial"/>
                <w:b/>
              </w:rPr>
              <w:t>20</w:t>
            </w:r>
            <w:r>
              <w:rPr>
                <w:rFonts w:cs="Arial"/>
                <w:b/>
              </w:rPr>
              <w:t>)</w:t>
            </w:r>
          </w:p>
        </w:tc>
        <w:tc>
          <w:tcPr>
            <w:tcW w:w="994" w:type="dxa"/>
          </w:tcPr>
          <w:p>
            <w:pPr>
              <w:jc w:val="center"/>
              <w:rPr>
                <w:rFonts w:cs="Arial"/>
                <w:lang w:val="en-GB"/>
              </w:rPr>
            </w:pPr>
            <w:r>
              <w:rPr>
                <w:rFonts w:hint="eastAsia" w:cs="Arial"/>
              </w:rPr>
              <w:t>是</w:t>
            </w:r>
          </w:p>
        </w:tc>
        <w:tc>
          <w:tcPr>
            <w:tcW w:w="3780" w:type="dxa"/>
          </w:tcPr>
          <w:p>
            <w:pPr>
              <w:rPr>
                <w:rFonts w:cs="Arial"/>
              </w:rPr>
            </w:pPr>
            <w:r>
              <w:rPr>
                <w:rFonts w:hint="eastAsia" w:cs="Arial"/>
              </w:rPr>
              <w:t>被推送用户的用户号码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TaskID</w:t>
            </w:r>
          </w:p>
        </w:tc>
        <w:tc>
          <w:tcPr>
            <w:tcW w:w="1701" w:type="dxa"/>
          </w:tcPr>
          <w:p>
            <w:pPr>
              <w:rPr>
                <w:rFonts w:cs="Arial"/>
              </w:rPr>
            </w:pPr>
            <w:r>
              <w:rPr>
                <w:rFonts w:cs="Arial"/>
              </w:rPr>
              <w:t>Number(1</w:t>
            </w:r>
            <w:r>
              <w:rPr>
                <w:rFonts w:hint="eastAsia" w:cs="Arial"/>
              </w:rPr>
              <w:t>0</w:t>
            </w:r>
            <w:r>
              <w:rPr>
                <w:rFonts w:cs="Arial"/>
              </w:rPr>
              <w:t>)</w:t>
            </w:r>
          </w:p>
        </w:tc>
        <w:tc>
          <w:tcPr>
            <w:tcW w:w="994" w:type="dxa"/>
          </w:tcPr>
          <w:p>
            <w:pPr>
              <w:jc w:val="center"/>
              <w:rPr>
                <w:rFonts w:cs="Arial"/>
              </w:rPr>
            </w:pPr>
            <w:r>
              <w:rPr>
                <w:rFonts w:hint="eastAsia" w:cs="Arial"/>
                <w:lang w:val="en-GB"/>
              </w:rPr>
              <w:t>是</w:t>
            </w:r>
          </w:p>
        </w:tc>
        <w:tc>
          <w:tcPr>
            <w:tcW w:w="3780" w:type="dxa"/>
          </w:tcPr>
          <w:p>
            <w:pPr>
              <w:rPr>
                <w:rFonts w:cs="Arial"/>
              </w:rPr>
            </w:pPr>
            <w:r>
              <w:rPr>
                <w:rFonts w:hint="eastAsia" w:cs="Arial"/>
              </w:rPr>
              <w:t>对应</w:t>
            </w:r>
            <w:r>
              <w:rPr>
                <w:rFonts w:cs="Arial"/>
              </w:rPr>
              <w:t>PushTask</w:t>
            </w:r>
            <w:r>
              <w:rPr>
                <w:rFonts w:hint="eastAsia" w:cs="Arial"/>
              </w:rPr>
              <w:t>表中的type</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cs="Arial"/>
                <w:lang w:val="en-GB"/>
              </w:rPr>
              <w:t>Push</w:t>
            </w:r>
            <w:r>
              <w:rPr>
                <w:rFonts w:cs="Arial"/>
                <w:lang w:val="en-GB"/>
              </w:rPr>
              <w:t>Date</w:t>
            </w:r>
          </w:p>
        </w:tc>
        <w:tc>
          <w:tcPr>
            <w:tcW w:w="1701" w:type="dxa"/>
          </w:tcPr>
          <w:p>
            <w:pPr>
              <w:rPr>
                <w:rFonts w:cs="Arial"/>
                <w:lang w:val="en-GB"/>
              </w:rPr>
            </w:pPr>
            <w:r>
              <w:rPr>
                <w:rFonts w:cs="Arial"/>
                <w:lang w:val="en-GB"/>
              </w:rPr>
              <w:t>Date</w:t>
            </w:r>
          </w:p>
        </w:tc>
        <w:tc>
          <w:tcPr>
            <w:tcW w:w="994" w:type="dxa"/>
          </w:tcPr>
          <w:p>
            <w:pPr>
              <w:jc w:val="center"/>
              <w:rPr>
                <w:rFonts w:cs="Arial"/>
                <w:lang w:val="en-GB"/>
              </w:rPr>
            </w:pPr>
            <w:r>
              <w:rPr>
                <w:rFonts w:hint="eastAsia" w:cs="Arial"/>
                <w:lang w:val="en-GB"/>
              </w:rPr>
              <w:t>是</w:t>
            </w:r>
          </w:p>
        </w:tc>
        <w:tc>
          <w:tcPr>
            <w:tcW w:w="3780" w:type="dxa"/>
          </w:tcPr>
          <w:p>
            <w:pPr>
              <w:rPr>
                <w:rFonts w:cs="Arial"/>
                <w:lang w:val="en-GB"/>
              </w:rPr>
            </w:pPr>
            <w:r>
              <w:rPr>
                <w:rFonts w:hint="eastAsia" w:cs="Arial"/>
                <w:lang w:val="en-GB"/>
              </w:rPr>
              <w:t>记录生成时间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PushStatus</w:t>
            </w:r>
          </w:p>
        </w:tc>
        <w:tc>
          <w:tcPr>
            <w:tcW w:w="1701" w:type="dxa"/>
          </w:tcPr>
          <w:p>
            <w:pPr>
              <w:rPr>
                <w:rFonts w:cs="Arial"/>
                <w:lang w:val="en-GB"/>
              </w:rPr>
            </w:pPr>
            <w:r>
              <w:rPr>
                <w:rFonts w:cs="Arial"/>
              </w:rPr>
              <w:t>Number(1)</w:t>
            </w:r>
          </w:p>
        </w:tc>
        <w:tc>
          <w:tcPr>
            <w:tcW w:w="994" w:type="dxa"/>
          </w:tcPr>
          <w:p>
            <w:pPr>
              <w:jc w:val="center"/>
              <w:rPr>
                <w:rFonts w:cs="Arial"/>
                <w:lang w:val="en-GB"/>
              </w:rPr>
            </w:pPr>
            <w:r>
              <w:rPr>
                <w:rFonts w:hint="eastAsia" w:cs="Arial"/>
                <w:lang w:val="en-GB"/>
              </w:rPr>
              <w:t>是</w:t>
            </w:r>
          </w:p>
        </w:tc>
        <w:tc>
          <w:tcPr>
            <w:tcW w:w="3780" w:type="dxa"/>
          </w:tcPr>
          <w:p>
            <w:pPr>
              <w:rPr>
                <w:rFonts w:cs="Arial"/>
                <w:lang w:val="en-GB"/>
              </w:rPr>
            </w:pPr>
            <w:r>
              <w:rPr>
                <w:rFonts w:hint="eastAsia"/>
              </w:rPr>
              <w:t>推送</w:t>
            </w:r>
            <w:r>
              <w:rPr>
                <w:rFonts w:hint="eastAsia" w:cs="Arial"/>
                <w:lang w:val="en-GB"/>
              </w:rPr>
              <w:t>状态</w:t>
            </w:r>
          </w:p>
          <w:p>
            <w:pPr>
              <w:rPr>
                <w:rFonts w:cs="Arial"/>
                <w:lang w:val="en-GB"/>
              </w:rPr>
            </w:pPr>
            <w:r>
              <w:rPr>
                <w:rFonts w:hint="eastAsia" w:cs="Arial"/>
                <w:lang w:val="en-GB"/>
              </w:rPr>
              <w:t>0 未推送（默认值）</w:t>
            </w:r>
          </w:p>
          <w:p>
            <w:pPr>
              <w:rPr>
                <w:rFonts w:cs="Arial"/>
                <w:lang w:val="en-GB"/>
              </w:rPr>
            </w:pPr>
            <w:r>
              <w:rPr>
                <w:rFonts w:hint="eastAsia" w:cs="Arial"/>
                <w:lang w:val="en-GB"/>
              </w:rPr>
              <w:t>1:已推送（已推送到客户端）</w:t>
            </w:r>
          </w:p>
          <w:p>
            <w:pPr>
              <w:rPr>
                <w:rFonts w:cs="Arial"/>
                <w:lang w:val="en-GB"/>
              </w:rPr>
            </w:pPr>
            <w:r>
              <w:rPr>
                <w:rFonts w:hint="eastAsia" w:cs="Arial"/>
                <w:lang w:val="en-GB"/>
              </w:rPr>
              <w:t>2 已读（客户端接口获取后变已读）</w:t>
            </w:r>
          </w:p>
          <w:p>
            <w:pPr>
              <w:rPr>
                <w:rFonts w:cs="Arial"/>
              </w:rPr>
            </w:pPr>
            <w:r>
              <w:rPr>
                <w:rFonts w:hint="eastAsia" w:cs="Arial"/>
                <w:lang w:val="en-GB"/>
              </w:rPr>
              <w:t>3推送失败</w:t>
            </w:r>
          </w:p>
        </w:tc>
      </w:tr>
    </w:tbl>
    <w:p>
      <w:pPr>
        <w:rPr>
          <w:rFonts w:cs="Arial"/>
          <w:b/>
        </w:rPr>
      </w:pPr>
    </w:p>
    <w:p>
      <w:pPr>
        <w:rPr>
          <w:rFonts w:cs="Arial"/>
          <w:b/>
        </w:rPr>
      </w:pPr>
      <w:r>
        <w:rPr>
          <w:rFonts w:cs="Arial"/>
          <w:b/>
        </w:rPr>
        <w:t>[主键]</w:t>
      </w:r>
    </w:p>
    <w:p>
      <w:pPr>
        <w:rPr>
          <w:rFonts w:cs="Arial"/>
        </w:rPr>
      </w:pPr>
      <w:r>
        <w:rPr>
          <w:rFonts w:cs="Arial"/>
        </w:rPr>
        <w:t>PK_</w:t>
      </w:r>
      <w:r>
        <w:rPr>
          <w:rFonts w:hint="eastAsia" w:cs="Arial"/>
        </w:rPr>
        <w:t>SSMN_PushLog</w:t>
      </w:r>
      <w:r>
        <w:rPr>
          <w:rFonts w:cs="Arial"/>
        </w:rPr>
        <w:t xml:space="preserve"> (ID)</w:t>
      </w:r>
    </w:p>
    <w:p>
      <w:pPr>
        <w:rPr>
          <w:rFonts w:cs="Arial"/>
          <w:b/>
        </w:rPr>
      </w:pPr>
    </w:p>
    <w:p>
      <w:pPr>
        <w:rPr>
          <w:rFonts w:cs="Arial"/>
          <w:b/>
        </w:rPr>
      </w:pPr>
      <w:r>
        <w:rPr>
          <w:rFonts w:cs="Arial"/>
          <w:b/>
        </w:rPr>
        <w:t>[索引]</w:t>
      </w:r>
    </w:p>
    <w:p>
      <w:pPr>
        <w:pStyle w:val="4"/>
      </w:pPr>
      <w:bookmarkStart w:id="472" w:name="_Toc384194070"/>
      <w:r>
        <w:t>SSMN_USER</w:t>
      </w:r>
      <w:r>
        <w:rPr>
          <w:rFonts w:hint="eastAsia"/>
        </w:rPr>
        <w:t>_Push(用户推送信息采集表)</w:t>
      </w:r>
      <w:bookmarkEnd w:id="472"/>
    </w:p>
    <w:p>
      <w:pPr>
        <w:rPr>
          <w:b/>
        </w:rPr>
      </w:pPr>
      <w:r>
        <w:rPr>
          <w:rFonts w:hint="eastAsia"/>
          <w:b/>
        </w:rPr>
        <w:t>[功能]</w:t>
      </w:r>
    </w:p>
    <w:p>
      <w:r>
        <w:rPr>
          <w:rFonts w:hint="eastAsia"/>
        </w:rPr>
        <w:t>该表由housekeeping从ssmn_user表中生成需要有推送信息的用户信息表，唯一区别于user。</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Sub_Manner</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7: 稽核模块注册</w:t>
            </w:r>
          </w:p>
          <w:p>
            <w:pPr>
              <w:rPr>
                <w:rFonts w:cs="Arial"/>
              </w:rPr>
            </w:pPr>
            <w:r>
              <w:rPr>
                <w:rFonts w:hint="eastAsia" w:cs="Arial"/>
              </w:rPr>
              <w:t>8：客户端注册</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P:预注册</w:t>
            </w:r>
          </w:p>
          <w:p>
            <w:pPr>
              <w:rPr>
                <w:rFonts w:cs="Arial"/>
              </w:rPr>
            </w:pPr>
            <w:r>
              <w:rPr>
                <w:rFonts w:hint="eastAsia" w:cs="Arial"/>
              </w:rPr>
              <w:t>N: 正常使用</w:t>
            </w:r>
          </w:p>
          <w:p>
            <w:pPr>
              <w:rPr>
                <w:rFonts w:cs="Arial"/>
              </w:rPr>
            </w:pPr>
            <w:r>
              <w:rPr>
                <w:rFonts w:hint="eastAsia" w:cs="Arial"/>
              </w:rPr>
              <w:t>S:预注销</w:t>
            </w:r>
          </w:p>
          <w:p>
            <w:pPr>
              <w:rPr>
                <w:rFonts w:cs="Arial"/>
              </w:rPr>
            </w:pPr>
            <w:r>
              <w:rPr>
                <w:rFonts w:hint="eastAsia" w:cs="Arial"/>
              </w:rPr>
              <w:t>K:保号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0: 表示捆绑模块新注册的用户，SLP遇到这类记录，提示虚号码和密码，然后清空该字段。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hint="eastAsia"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代理商信息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Number(1)</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5: 非自主注销</w:t>
            </w:r>
          </w:p>
          <w:p>
            <w:pPr>
              <w:rPr>
                <w:rFonts w:cs="Arial"/>
                <w:lang w:val="en-GB"/>
              </w:rPr>
            </w:pPr>
            <w:r>
              <w:rPr>
                <w:rFonts w:hint="eastAsia" w:cs="Arial"/>
              </w:rPr>
              <w:t>6: 拆机模块注销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hone_</w:t>
            </w:r>
            <w:r>
              <w:rPr>
                <w:rFonts w:cs="Arial"/>
              </w:rPr>
              <w:t xml:space="preserve"> 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为1或2时</w:t>
            </w:r>
            <w:r>
              <w:rPr>
                <w:kern w:val="0"/>
              </w:rPr>
              <w:t>Validity</w:t>
            </w:r>
            <w:r>
              <w:rPr>
                <w:rFonts w:hint="eastAsia"/>
                <w:kern w:val="0"/>
              </w:rPr>
              <w:t>为</w:t>
            </w:r>
            <w:r>
              <w:rPr>
                <w:rFonts w:hint="eastAsia" w:cs="Arial"/>
              </w:rPr>
              <w:t>业务有效使用的截止日期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1：号码卡</w:t>
            </w:r>
          </w:p>
          <w:p>
            <w:pPr>
              <w:rPr>
                <w:rFonts w:cs="Arial"/>
              </w:rPr>
            </w:pPr>
            <w:r>
              <w:rPr>
                <w:rFonts w:hint="eastAsia" w:cs="Arial"/>
              </w:rPr>
              <w:t>2：预付费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ushstatus</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lang w:val="en-GB"/>
              </w:rPr>
              <w:t>是</w:t>
            </w:r>
          </w:p>
        </w:tc>
        <w:tc>
          <w:tcPr>
            <w:tcW w:w="3600" w:type="dxa"/>
          </w:tcPr>
          <w:p>
            <w:pPr>
              <w:rPr>
                <w:rFonts w:cs="Arial"/>
                <w:lang w:val="en-GB"/>
              </w:rPr>
            </w:pPr>
            <w:r>
              <w:rPr>
                <w:rFonts w:hint="eastAsia" w:cs="Arial"/>
                <w:lang w:val="en-GB"/>
              </w:rPr>
              <w:t>是否已经对该用户做过推送信息操作：（目前只用于号码卡到期通知）</w:t>
            </w:r>
          </w:p>
          <w:p>
            <w:pPr>
              <w:rPr>
                <w:rFonts w:cs="Arial"/>
                <w:lang w:val="en-GB"/>
              </w:rPr>
            </w:pPr>
            <w:r>
              <w:rPr>
                <w:rFonts w:hint="eastAsia" w:cs="Arial"/>
                <w:lang w:val="en-GB"/>
              </w:rPr>
              <w:t>0:没有做</w:t>
            </w:r>
          </w:p>
          <w:p>
            <w:pPr>
              <w:rPr>
                <w:rFonts w:cs="Arial"/>
              </w:rPr>
            </w:pPr>
            <w:r>
              <w:rPr>
                <w:rFonts w:hint="eastAsia" w:cs="Arial"/>
                <w:lang w:val="en-GB"/>
              </w:rPr>
              <w:t>1:已经做</w:t>
            </w:r>
          </w:p>
        </w:tc>
      </w:tr>
    </w:tbl>
    <w:p>
      <w:pPr>
        <w:rPr>
          <w:b/>
        </w:rPr>
      </w:pPr>
      <w:r>
        <w:rPr>
          <w:rFonts w:hint="eastAsia"/>
          <w:b/>
        </w:rPr>
        <w:t>[主键]</w:t>
      </w:r>
    </w:p>
    <w:p>
      <w:r>
        <w:rPr>
          <w:rFonts w:hint="eastAsia"/>
        </w:rPr>
        <w:t>PK_SSMN_USER_Push(MSISDN);</w:t>
      </w:r>
    </w:p>
    <w:p>
      <w:pPr>
        <w:rPr>
          <w:b/>
        </w:rPr>
      </w:pPr>
      <w:r>
        <w:rPr>
          <w:rFonts w:hint="eastAsia"/>
          <w:b/>
        </w:rPr>
        <w:t>[索引]</w:t>
      </w:r>
    </w:p>
    <w:p>
      <w:r>
        <w:rPr>
          <w:rFonts w:hint="eastAsia"/>
        </w:rPr>
        <w:t>IDX1_ SSMN_USER_Push (MSISDN, ServiceStatus)</w:t>
      </w:r>
    </w:p>
    <w:p>
      <w:r>
        <w:rPr>
          <w:rFonts w:hint="eastAsia"/>
        </w:rPr>
        <w:t>IDX2_ SSMN_USER_Push (UserName)</w:t>
      </w:r>
    </w:p>
    <w:p>
      <w:pPr>
        <w:rPr>
          <w:rFonts w:cs="Arial"/>
          <w:lang w:val="en-GB"/>
        </w:rPr>
      </w:pPr>
      <w:r>
        <w:rPr>
          <w:rFonts w:hint="eastAsia"/>
        </w:rPr>
        <w:t>IDX3_ SSMN_USER_Push (</w:t>
      </w:r>
      <w:r>
        <w:rPr>
          <w:rFonts w:hint="eastAsia" w:cs="Arial"/>
        </w:rPr>
        <w:t xml:space="preserve">ServiceStatus, </w:t>
      </w:r>
      <w:r>
        <w:rPr>
          <w:rFonts w:hint="eastAsia" w:cs="Arial"/>
          <w:lang w:val="en-GB"/>
        </w:rPr>
        <w:t>Sub_Date)</w:t>
      </w:r>
    </w:p>
    <w:p>
      <w:r>
        <w:t>IDX4_</w:t>
      </w:r>
      <w:r>
        <w:rPr>
          <w:rFonts w:hint="eastAsia"/>
        </w:rPr>
        <w:t xml:space="preserve"> SSMN_USER_Push</w:t>
      </w:r>
      <w:r>
        <w:t xml:space="preserve"> (MSISDN,SUB_DATE)</w:t>
      </w:r>
    </w:p>
    <w:p>
      <w:pPr>
        <w:rPr>
          <w:rFonts w:ascii="Tahoma" w:hAnsi="Tahoma"/>
          <w:b/>
          <w:szCs w:val="21"/>
        </w:rPr>
      </w:pPr>
      <w:r>
        <w:rPr>
          <w:rFonts w:hint="eastAsia"/>
        </w:rPr>
        <w:t>IDX5_ SSMN_USER_Push (pushstatus)</w:t>
      </w:r>
    </w:p>
    <w:p>
      <w:pPr>
        <w:pStyle w:val="4"/>
      </w:pPr>
      <w:bookmarkStart w:id="473" w:name="_Toc384194071"/>
      <w:r>
        <w:rPr>
          <w:rFonts w:hint="eastAsia"/>
        </w:rPr>
        <w:t>SSMN</w:t>
      </w:r>
      <w:r>
        <w:t>_</w:t>
      </w:r>
      <w:r>
        <w:rPr>
          <w:rFonts w:hint="eastAsia"/>
        </w:rPr>
        <w:t>PaymentReorder（缴费记录表）</w:t>
      </w:r>
      <w:r>
        <w:rPr>
          <w:rFonts w:hint="eastAsia"/>
          <w:sz w:val="18"/>
          <w:szCs w:val="18"/>
        </w:rPr>
        <w:t>（三期开发无用暂不创建）</w:t>
      </w:r>
      <w:bookmarkEnd w:id="473"/>
    </w:p>
    <w:p>
      <w:pPr>
        <w:rPr>
          <w:rFonts w:cs="Arial"/>
          <w:b/>
        </w:rPr>
      </w:pPr>
      <w:r>
        <w:rPr>
          <w:rFonts w:cs="Arial"/>
          <w:b/>
        </w:rPr>
        <w:t>[功能]</w:t>
      </w:r>
    </w:p>
    <w:p>
      <w:pPr>
        <w:rPr>
          <w:rFonts w:cs="Arial"/>
        </w:rPr>
      </w:pPr>
      <w:r>
        <w:rPr>
          <w:rFonts w:cs="Arial"/>
        </w:rPr>
        <w:t>该表存储</w:t>
      </w:r>
      <w:r>
        <w:rPr>
          <w:rFonts w:hint="eastAsia" w:cs="Arial"/>
        </w:rPr>
        <w:t>用户缴费信息</w:t>
      </w:r>
      <w:r>
        <w:rPr>
          <w:rFonts w:cs="Arial"/>
        </w:rPr>
        <w:t>。</w:t>
      </w:r>
    </w:p>
    <w:p>
      <w:pPr>
        <w:rPr>
          <w:rFonts w:ascii="Tahoma" w:hAnsi="Tahoma"/>
          <w:b/>
          <w:szCs w:val="21"/>
        </w:rPr>
      </w:pPr>
    </w:p>
    <w:p>
      <w:pPr>
        <w:pStyle w:val="4"/>
      </w:pPr>
      <w:bookmarkStart w:id="474" w:name="_Toc384194072"/>
      <w:r>
        <w:rPr>
          <w:rFonts w:hint="eastAsia"/>
        </w:rPr>
        <w:t>SSMN_ DownLoad_DAYSTAT（客户端下载数统计表）</w:t>
      </w:r>
      <w:bookmarkEnd w:id="474"/>
    </w:p>
    <w:p>
      <w:pPr>
        <w:rPr>
          <w:b/>
        </w:rPr>
      </w:pPr>
      <w:r>
        <w:rPr>
          <w:rFonts w:hint="eastAsia"/>
          <w:b/>
        </w:rPr>
        <w:t>[表说明]</w:t>
      </w:r>
    </w:p>
    <w:p>
      <w:pPr>
        <w:ind w:firstLine="420"/>
      </w:pPr>
      <w:r>
        <w:rPr>
          <w:rFonts w:hint="eastAsia"/>
        </w:rPr>
        <w:t xml:space="preserve">该表用于存储统计系统下载客户端的数据。 </w:t>
      </w:r>
    </w:p>
    <w:p>
      <w:r>
        <w:rPr>
          <w:rFonts w:hint="eastAsia"/>
        </w:rPr>
        <w:tab/>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694"/>
        <w:gridCol w:w="1986"/>
        <w:gridCol w:w="956"/>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694"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56"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ID</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NUMBER(10)</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
                <w:lang w:val="en-GB"/>
              </w:rPr>
            </w:pPr>
            <w:r>
              <w:rPr>
                <w:rFonts w:hint="eastAsia" w:cs="Arial"/>
                <w:b/>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b/>
                <w:color w:val="000000"/>
                <w:szCs w:val="18"/>
              </w:rPr>
            </w:pPr>
            <w:r>
              <w:t>SEQ_</w:t>
            </w:r>
            <w:r>
              <w:rPr>
                <w:rFonts w:hint="eastAsia"/>
              </w:rPr>
              <w:t>Download</w:t>
            </w:r>
            <w:r>
              <w:t>_ID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b/>
                <w:color w:val="000000"/>
                <w:szCs w:val="18"/>
              </w:rPr>
              <w:t>S</w:t>
            </w:r>
            <w:r>
              <w:rPr>
                <w:rFonts w:hint="eastAsia"/>
                <w:b/>
                <w:color w:val="000000"/>
                <w:szCs w:val="18"/>
              </w:rPr>
              <w:t>tatdate</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Date</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
                <w:lang w:val="en-GB"/>
              </w:rPr>
            </w:pPr>
            <w:r>
              <w:rPr>
                <w:rFonts w:hint="eastAsia" w:cs="Arial"/>
                <w:b/>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b/>
                <w:color w:val="000000"/>
                <w:szCs w:val="18"/>
              </w:rPr>
            </w:pPr>
            <w:r>
              <w:rPr>
                <w:rFonts w:hint="eastAsia"/>
                <w:b/>
                <w:color w:val="000000"/>
                <w:szCs w:val="18"/>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color w:val="000000"/>
                <w:szCs w:val="18"/>
              </w:rPr>
              <w:t>T</w:t>
            </w:r>
            <w:r>
              <w:rPr>
                <w:rFonts w:hint="eastAsia"/>
                <w:color w:val="000000"/>
                <w:szCs w:val="18"/>
              </w:rPr>
              <w:t>otalnum</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NUMBER(10)</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color w:val="000000"/>
                <w:szCs w:val="18"/>
              </w:rPr>
            </w:pPr>
            <w:r>
              <w:rPr>
                <w:rFonts w:hint="eastAsia" w:ascii="宋体" w:hAnsi="宋体" w:cs="宋体"/>
                <w:color w:val="000000"/>
                <w:szCs w:val="18"/>
              </w:rPr>
              <w:t>下载总数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color w:val="000000"/>
                <w:szCs w:val="18"/>
              </w:rPr>
            </w:pPr>
            <w:r>
              <w:rPr>
                <w:color w:val="000000"/>
                <w:szCs w:val="18"/>
              </w:rPr>
              <w:t>N</w:t>
            </w:r>
            <w:r>
              <w:rPr>
                <w:rFonts w:hint="eastAsia"/>
                <w:color w:val="000000"/>
                <w:szCs w:val="18"/>
              </w:rPr>
              <w:t>ewnum</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NUMBER(10)</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color w:val="000000"/>
                <w:szCs w:val="18"/>
              </w:rPr>
            </w:pPr>
            <w:r>
              <w:rPr>
                <w:rFonts w:hint="eastAsia"/>
                <w:color w:val="000000"/>
                <w:szCs w:val="18"/>
              </w:rPr>
              <w:t>当日下载数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color w:val="000000"/>
                <w:szCs w:val="18"/>
              </w:rPr>
              <w:t>I</w:t>
            </w:r>
            <w:r>
              <w:rPr>
                <w:rFonts w:hint="eastAsia"/>
                <w:color w:val="000000"/>
                <w:szCs w:val="18"/>
              </w:rPr>
              <w:t>ntime</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Date</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lang w:val="en-GB"/>
              </w:rPr>
            </w:pPr>
            <w:r>
              <w:rPr>
                <w:rFonts w:hint="eastAsia" w:cs="Arial"/>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color w:val="000000"/>
                <w:szCs w:val="18"/>
              </w:rPr>
            </w:pPr>
            <w:r>
              <w:rPr>
                <w:rFonts w:hint="eastAsia" w:ascii="宋体" w:hAnsi="宋体" w:cs="宋体"/>
                <w:color w:val="000000"/>
                <w:szCs w:val="18"/>
              </w:rPr>
              <w:t>记录时间</w:t>
            </w:r>
          </w:p>
        </w:tc>
      </w:tr>
    </w:tbl>
    <w:p>
      <w:pPr>
        <w:rPr>
          <w:b/>
        </w:rPr>
      </w:pPr>
      <w:r>
        <w:rPr>
          <w:rFonts w:hint="eastAsia"/>
          <w:b/>
        </w:rPr>
        <w:t>[主键]</w:t>
      </w:r>
    </w:p>
    <w:p>
      <w:pPr>
        <w:rPr>
          <w:rFonts w:cs="Arial"/>
          <w:b/>
        </w:rPr>
      </w:pPr>
      <w:r>
        <w:rPr>
          <w:rFonts w:cs="Arial"/>
        </w:rPr>
        <w:t>PK_</w:t>
      </w:r>
      <w:r>
        <w:rPr>
          <w:rFonts w:hint="eastAsia" w:cs="Arial"/>
        </w:rPr>
        <w:t>SSMN</w:t>
      </w:r>
      <w:r>
        <w:rPr>
          <w:rFonts w:cs="Arial"/>
        </w:rPr>
        <w:t>_</w:t>
      </w:r>
      <w:r>
        <w:rPr>
          <w:rFonts w:hint="eastAsia"/>
        </w:rPr>
        <w:t xml:space="preserve"> DownLoad</w:t>
      </w:r>
      <w:r>
        <w:rPr>
          <w:rFonts w:hint="eastAsia" w:cs="Arial"/>
        </w:rPr>
        <w:t xml:space="preserve"> _ DAYSTAT(</w:t>
      </w:r>
      <w:r>
        <w:rPr>
          <w:rFonts w:hint="eastAsia"/>
          <w:b/>
        </w:rPr>
        <w:t>id ,statdate</w:t>
      </w:r>
      <w:r>
        <w:rPr>
          <w:rFonts w:cs="Arial"/>
          <w:b/>
        </w:rPr>
        <w:t>)</w:t>
      </w:r>
    </w:p>
    <w:p>
      <w:pPr>
        <w:rPr>
          <w:rFonts w:cs="Arial"/>
          <w:b/>
        </w:rPr>
      </w:pPr>
      <w:r>
        <w:rPr>
          <w:rFonts w:hint="eastAsia" w:cs="Arial"/>
          <w:b/>
        </w:rPr>
        <w:t xml:space="preserve"> [索引]</w:t>
      </w:r>
    </w:p>
    <w:p>
      <w:r>
        <w:rPr>
          <w:rFonts w:hint="eastAsia" w:cs="Arial"/>
        </w:rPr>
        <w:t>无。</w:t>
      </w:r>
    </w:p>
    <w:p>
      <w:pPr>
        <w:pStyle w:val="4"/>
      </w:pPr>
      <w:bookmarkStart w:id="475" w:name="_Toc384194073"/>
      <w:r>
        <w:rPr>
          <w:rFonts w:hint="eastAsia"/>
        </w:rPr>
        <w:t>SSMN_ SpecialUser（客户端特殊用户表）</w:t>
      </w:r>
      <w:bookmarkEnd w:id="475"/>
    </w:p>
    <w:p>
      <w:pPr>
        <w:rPr>
          <w:b/>
        </w:rPr>
      </w:pPr>
      <w:r>
        <w:rPr>
          <w:rFonts w:hint="eastAsia"/>
          <w:b/>
        </w:rPr>
        <w:t xml:space="preserve"> [功能]</w:t>
      </w:r>
    </w:p>
    <w:p>
      <w:r>
        <w:rPr>
          <w:rFonts w:hint="eastAsia"/>
        </w:rPr>
        <w:t>该表主要用于存放使用客户端登录的特殊用户号码和密码,（服务器判断使用）</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PIN</w:t>
            </w:r>
          </w:p>
        </w:tc>
        <w:tc>
          <w:tcPr>
            <w:tcW w:w="1620" w:type="dxa"/>
          </w:tcPr>
          <w:p>
            <w:pPr>
              <w:rPr>
                <w:rFonts w:cs="Arial"/>
                <w:b/>
              </w:rPr>
            </w:pPr>
            <w:r>
              <w:rPr>
                <w:rFonts w:cs="Arial"/>
              </w:rPr>
              <w:t>Varchar2 (</w:t>
            </w:r>
            <w:r>
              <w:rPr>
                <w:rFonts w:hint="eastAsia" w:cs="Arial"/>
              </w:rPr>
              <w:t>10</w:t>
            </w:r>
            <w:r>
              <w:rPr>
                <w:rFonts w:cs="Arial"/>
              </w:rPr>
              <w:t>)</w:t>
            </w:r>
          </w:p>
        </w:tc>
        <w:tc>
          <w:tcPr>
            <w:tcW w:w="1080" w:type="dxa"/>
          </w:tcPr>
          <w:p>
            <w:pPr>
              <w:jc w:val="center"/>
              <w:rPr>
                <w:rFonts w:cs="Arial"/>
                <w:b/>
                <w:lang w:val="en-GB"/>
              </w:rPr>
            </w:pPr>
            <w:r>
              <w:rPr>
                <w:rFonts w:hint="eastAsia" w:cs="Arial"/>
              </w:rPr>
              <w:t>是</w:t>
            </w:r>
          </w:p>
        </w:tc>
        <w:tc>
          <w:tcPr>
            <w:tcW w:w="3600" w:type="dxa"/>
          </w:tcPr>
          <w:p>
            <w:pPr>
              <w:rPr>
                <w:rFonts w:cs="Arial"/>
              </w:rPr>
            </w:pPr>
            <w:r>
              <w:rPr>
                <w:rFonts w:hint="eastAsia" w:cs="Arial"/>
              </w:rPr>
              <w:t>登录密码</w:t>
            </w:r>
          </w:p>
          <w:p>
            <w:pPr>
              <w:rPr>
                <w:rFonts w:cs="Arial"/>
                <w:b/>
                <w:lang w:val="en-GB"/>
              </w:rPr>
            </w:pPr>
            <w:r>
              <w:rPr>
                <w:rFonts w:hint="eastAsia" w:cs="Arial"/>
              </w:rPr>
              <w:t>默认值888888</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Name</w:t>
            </w:r>
          </w:p>
        </w:tc>
        <w:tc>
          <w:tcPr>
            <w:tcW w:w="1620" w:type="dxa"/>
          </w:tcPr>
          <w:p>
            <w:pPr>
              <w:rPr>
                <w:rFonts w:cs="Arial"/>
              </w:rPr>
            </w:pPr>
            <w:r>
              <w:rPr>
                <w:rFonts w:cs="Arial"/>
              </w:rPr>
              <w:t>Varchar2(</w:t>
            </w:r>
            <w:r>
              <w:rPr>
                <w:rFonts w:hint="eastAsia" w:cs="Arial"/>
              </w:rPr>
              <w:t>20</w:t>
            </w:r>
            <w:r>
              <w:rPr>
                <w:rFonts w:cs="Arial"/>
              </w:rPr>
              <w:t>)</w:t>
            </w:r>
          </w:p>
        </w:tc>
        <w:tc>
          <w:tcPr>
            <w:tcW w:w="1080" w:type="dxa"/>
          </w:tcPr>
          <w:p>
            <w:pPr>
              <w:jc w:val="center"/>
              <w:rPr>
                <w:rFonts w:cs="Arial"/>
              </w:rPr>
            </w:pPr>
          </w:p>
        </w:tc>
        <w:tc>
          <w:tcPr>
            <w:tcW w:w="3600" w:type="dxa"/>
          </w:tcPr>
          <w:p>
            <w:pPr>
              <w:rPr>
                <w:rFonts w:cs="Arial"/>
              </w:rPr>
            </w:pPr>
            <w:r>
              <w:rPr>
                <w:rFonts w:hint="eastAsia" w:cs="Arial"/>
              </w:rPr>
              <w:t>用户名</w:t>
            </w:r>
          </w:p>
        </w:tc>
      </w:tr>
    </w:tbl>
    <w:p>
      <w:pPr>
        <w:rPr>
          <w:b/>
        </w:rPr>
      </w:pPr>
      <w:r>
        <w:rPr>
          <w:rFonts w:hint="eastAsia"/>
          <w:b/>
        </w:rPr>
        <w:t>[主键]</w:t>
      </w:r>
    </w:p>
    <w:p>
      <w:pPr>
        <w:rPr>
          <w:rFonts w:cs="Arial"/>
          <w:b/>
        </w:rPr>
      </w:pPr>
      <w:r>
        <w:rPr>
          <w:rFonts w:cs="Arial"/>
        </w:rPr>
        <w:t>PK_</w:t>
      </w:r>
      <w:r>
        <w:rPr>
          <w:rFonts w:hint="eastAsia" w:cs="Arial"/>
        </w:rPr>
        <w:t>SSMN</w:t>
      </w:r>
      <w:r>
        <w:rPr>
          <w:rFonts w:cs="Arial"/>
        </w:rPr>
        <w:t>_</w:t>
      </w:r>
      <w:r>
        <w:rPr>
          <w:rFonts w:hint="eastAsia"/>
        </w:rPr>
        <w:t xml:space="preserve"> SpecialUser</w:t>
      </w:r>
      <w:r>
        <w:rPr>
          <w:rFonts w:hint="eastAsia" w:cs="Arial"/>
        </w:rPr>
        <w:t xml:space="preserve"> (msisdn</w:t>
      </w:r>
      <w:r>
        <w:rPr>
          <w:rFonts w:cs="Arial"/>
          <w:b/>
        </w:rPr>
        <w:t>)</w:t>
      </w:r>
    </w:p>
    <w:p>
      <w:pPr>
        <w:rPr>
          <w:rFonts w:ascii="Tahoma" w:hAnsi="Tahoma"/>
          <w:b/>
          <w:szCs w:val="21"/>
        </w:rPr>
      </w:pPr>
    </w:p>
    <w:p>
      <w:pPr>
        <w:pStyle w:val="4"/>
      </w:pPr>
      <w:bookmarkStart w:id="476" w:name="_Toc384194074"/>
      <w:r>
        <w:rPr>
          <w:rFonts w:hint="eastAsia"/>
        </w:rPr>
        <w:t>SSMN</w:t>
      </w:r>
      <w:r>
        <w:t>_Regionalpoint</w:t>
      </w:r>
      <w:r>
        <w:rPr>
          <w:rFonts w:hint="eastAsia"/>
        </w:rPr>
        <w:t>（iPhone用区域临界点表）</w:t>
      </w:r>
      <w:bookmarkEnd w:id="476"/>
    </w:p>
    <w:p>
      <w:pPr>
        <w:rPr>
          <w:rFonts w:cs="Arial"/>
          <w:b/>
        </w:rPr>
      </w:pPr>
      <w:r>
        <w:rPr>
          <w:rFonts w:cs="Arial"/>
          <w:b/>
        </w:rPr>
        <w:t>[功能]</w:t>
      </w:r>
    </w:p>
    <w:p>
      <w:pPr>
        <w:rPr>
          <w:rFonts w:cs="Arial"/>
        </w:rPr>
      </w:pPr>
      <w:r>
        <w:rPr>
          <w:rFonts w:cs="Arial"/>
        </w:rPr>
        <w:t>该表存储</w:t>
      </w:r>
      <w:r>
        <w:rPr>
          <w:rFonts w:hint="eastAsia" w:cs="Arial"/>
        </w:rPr>
        <w:t>iPhone漫游判断需要的区域临界点经纬度坐标信息</w:t>
      </w:r>
      <w:r>
        <w:rPr>
          <w:rFonts w:cs="Arial"/>
        </w:rPr>
        <w:t>。</w:t>
      </w:r>
    </w:p>
    <w:p>
      <w:pPr>
        <w:rPr>
          <w:rFonts w:cs="Arial"/>
        </w:rPr>
      </w:pP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701"/>
        <w:gridCol w:w="994"/>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701" w:type="dxa"/>
            <w:shd w:val="clear" w:color="auto" w:fill="E6E6E6"/>
          </w:tcPr>
          <w:p>
            <w:pPr>
              <w:jc w:val="center"/>
              <w:rPr>
                <w:rFonts w:cs="Arial"/>
                <w:bCs/>
              </w:rPr>
            </w:pPr>
            <w:r>
              <w:rPr>
                <w:rFonts w:cs="Arial"/>
                <w:bCs/>
              </w:rPr>
              <w:t>类型</w:t>
            </w:r>
          </w:p>
        </w:tc>
        <w:tc>
          <w:tcPr>
            <w:tcW w:w="994"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lang w:val="en-GB"/>
              </w:rPr>
            </w:pPr>
            <w:r>
              <w:rPr>
                <w:rFonts w:cs="Arial"/>
                <w:b/>
              </w:rPr>
              <w:t>ID</w:t>
            </w:r>
          </w:p>
        </w:tc>
        <w:tc>
          <w:tcPr>
            <w:tcW w:w="1701" w:type="dxa"/>
          </w:tcPr>
          <w:p>
            <w:pPr>
              <w:rPr>
                <w:rFonts w:cs="Arial"/>
                <w:b/>
                <w:lang w:val="en-GB"/>
              </w:rPr>
            </w:pPr>
            <w:r>
              <w:rPr>
                <w:rFonts w:cs="Arial"/>
                <w:b/>
              </w:rPr>
              <w:t>Number(10)</w:t>
            </w:r>
          </w:p>
        </w:tc>
        <w:tc>
          <w:tcPr>
            <w:tcW w:w="994" w:type="dxa"/>
          </w:tcPr>
          <w:p>
            <w:pPr>
              <w:jc w:val="center"/>
              <w:rPr>
                <w:rFonts w:cs="Arial"/>
                <w:b/>
                <w:lang w:val="en-GB"/>
              </w:rPr>
            </w:pPr>
            <w:r>
              <w:rPr>
                <w:rFonts w:cs="Arial"/>
                <w:b/>
              </w:rPr>
              <w:t>是</w:t>
            </w:r>
          </w:p>
        </w:tc>
        <w:tc>
          <w:tcPr>
            <w:tcW w:w="3780" w:type="dxa"/>
          </w:tcPr>
          <w:p>
            <w:pPr>
              <w:rPr>
                <w:rFonts w:cs="Arial"/>
                <w:b/>
              </w:rPr>
            </w:pPr>
            <w:r>
              <w:rPr>
                <w:rFonts w:hint="eastAsia"/>
                <w:b/>
              </w:rPr>
              <w:t>序列SEQ</w:t>
            </w:r>
            <w:r>
              <w:rPr>
                <w:b/>
              </w:rPr>
              <w:t>_</w:t>
            </w:r>
            <w:r>
              <w:rPr>
                <w:rFonts w:hint="eastAsia"/>
                <w:b/>
              </w:rPr>
              <w:t>RegionalPoint</w:t>
            </w:r>
            <w:r>
              <w:rPr>
                <w:b/>
              </w:rPr>
              <w:t>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hint="eastAsia" w:cs="Arial"/>
                <w:b/>
              </w:rPr>
              <w:t>Region_ID</w:t>
            </w:r>
          </w:p>
        </w:tc>
        <w:tc>
          <w:tcPr>
            <w:tcW w:w="1701" w:type="dxa"/>
          </w:tcPr>
          <w:p>
            <w:pPr>
              <w:rPr>
                <w:rFonts w:cs="Arial"/>
                <w:b/>
              </w:rPr>
            </w:pPr>
            <w:r>
              <w:rPr>
                <w:rFonts w:cs="Arial"/>
                <w:b/>
              </w:rPr>
              <w:t>Number(10)</w:t>
            </w:r>
          </w:p>
        </w:tc>
        <w:tc>
          <w:tcPr>
            <w:tcW w:w="994" w:type="dxa"/>
          </w:tcPr>
          <w:p>
            <w:pPr>
              <w:jc w:val="center"/>
              <w:rPr>
                <w:rFonts w:cs="Arial"/>
                <w:b/>
                <w:bCs/>
                <w:lang w:val="en-GB"/>
              </w:rPr>
            </w:pPr>
            <w:r>
              <w:rPr>
                <w:rFonts w:cs="Arial"/>
                <w:b/>
              </w:rPr>
              <w:t>是</w:t>
            </w:r>
          </w:p>
        </w:tc>
        <w:tc>
          <w:tcPr>
            <w:tcW w:w="3780" w:type="dxa"/>
          </w:tcPr>
          <w:p>
            <w:pPr>
              <w:rPr>
                <w:b/>
              </w:rPr>
            </w:pPr>
            <w:r>
              <w:rPr>
                <w:rFonts w:hint="eastAsia"/>
                <w:b/>
              </w:rPr>
              <w:t>区域编号</w:t>
            </w:r>
          </w:p>
          <w:p>
            <w:pPr>
              <w:rPr>
                <w:b/>
              </w:rPr>
            </w:pPr>
            <w:r>
              <w:rPr>
                <w:rFonts w:hint="eastAsia"/>
                <w:b/>
              </w:rPr>
              <w:t>同一个区域的边界点的编号是相同</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Area_Name</w:t>
            </w:r>
          </w:p>
        </w:tc>
        <w:tc>
          <w:tcPr>
            <w:tcW w:w="1701" w:type="dxa"/>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994" w:type="dxa"/>
          </w:tcPr>
          <w:p>
            <w:pPr>
              <w:jc w:val="center"/>
              <w:rPr>
                <w:rFonts w:cs="Arial"/>
              </w:rPr>
            </w:pPr>
            <w:r>
              <w:rPr>
                <w:rFonts w:hint="eastAsia" w:cs="Arial"/>
                <w:bCs/>
                <w:lang w:val="en-GB"/>
              </w:rPr>
              <w:t>是</w:t>
            </w:r>
          </w:p>
        </w:tc>
        <w:tc>
          <w:tcPr>
            <w:tcW w:w="3780" w:type="dxa"/>
          </w:tcPr>
          <w:p>
            <w:pPr>
              <w:rPr>
                <w:rFonts w:cs="Arial"/>
              </w:rPr>
            </w:pPr>
            <w:r>
              <w:rPr>
                <w:rFonts w:hint="eastAsia" w:cs="Arial"/>
              </w:rPr>
              <w:t>省份名称缩写，大写</w:t>
            </w:r>
          </w:p>
          <w:p>
            <w:pPr>
              <w:rPr>
                <w:rFonts w:cs="Arial"/>
              </w:rPr>
            </w:pPr>
            <w:r>
              <w:rPr>
                <w:rFonts w:hint="eastAsia" w:cs="Arial"/>
              </w:rPr>
              <w:t>格式为：HB（河北）</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rPr>
              <w:t>Logitude</w:t>
            </w:r>
          </w:p>
        </w:tc>
        <w:tc>
          <w:tcPr>
            <w:tcW w:w="1701" w:type="dxa"/>
          </w:tcPr>
          <w:p>
            <w:pPr>
              <w:rPr>
                <w:rFonts w:cs="Arial"/>
                <w:lang w:val="en-GB"/>
              </w:rPr>
            </w:pPr>
            <w:r>
              <w:rPr>
                <w:rFonts w:hint="eastAsia"/>
              </w:rPr>
              <w:t>Number(10,6)</w:t>
            </w:r>
          </w:p>
        </w:tc>
        <w:tc>
          <w:tcPr>
            <w:tcW w:w="994" w:type="dxa"/>
          </w:tcPr>
          <w:p>
            <w:pPr>
              <w:jc w:val="center"/>
              <w:rPr>
                <w:rFonts w:cs="Arial"/>
                <w:lang w:val="en-GB"/>
              </w:rPr>
            </w:pPr>
            <w:r>
              <w:rPr>
                <w:rFonts w:hint="eastAsia" w:cs="Arial"/>
                <w:lang w:val="en-GB"/>
              </w:rPr>
              <w:t>是</w:t>
            </w:r>
          </w:p>
        </w:tc>
        <w:tc>
          <w:tcPr>
            <w:tcW w:w="3780" w:type="dxa"/>
          </w:tcPr>
          <w:p>
            <w:r>
              <w:rPr>
                <w:rFonts w:hint="eastAsia" w:cs="Arial"/>
                <w:lang w:val="en-GB"/>
              </w:rPr>
              <w:t>边界点</w:t>
            </w:r>
            <w:r>
              <w:rPr>
                <w:rFonts w:hint="eastAsia"/>
              </w:rPr>
              <w:t>的经度（最多精确到小数点后6位，采用度.度以后的小数部分格式）</w:t>
            </w:r>
          </w:p>
          <w:p>
            <w:pPr>
              <w:rPr>
                <w:rFonts w:cs="Arial"/>
                <w:lang w:val="en-GB"/>
              </w:rPr>
            </w:pPr>
            <w:r>
              <w:rPr>
                <w:rFonts w:hint="eastAsia" w:cs="Arial"/>
                <w:lang w:val="en-GB"/>
              </w:rPr>
              <w:t>默认值为0</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rPr>
              <w:t>Latitude</w:t>
            </w:r>
          </w:p>
        </w:tc>
        <w:tc>
          <w:tcPr>
            <w:tcW w:w="1701" w:type="dxa"/>
          </w:tcPr>
          <w:p>
            <w:pPr>
              <w:rPr>
                <w:rFonts w:cs="Arial"/>
                <w:lang w:val="en-GB"/>
              </w:rPr>
            </w:pPr>
            <w:r>
              <w:rPr>
                <w:rFonts w:hint="eastAsia"/>
              </w:rPr>
              <w:t>Number(10,6)</w:t>
            </w:r>
          </w:p>
        </w:tc>
        <w:tc>
          <w:tcPr>
            <w:tcW w:w="994" w:type="dxa"/>
          </w:tcPr>
          <w:p>
            <w:pPr>
              <w:jc w:val="center"/>
              <w:rPr>
                <w:rFonts w:cs="Arial"/>
                <w:lang w:val="en-GB"/>
              </w:rPr>
            </w:pPr>
            <w:r>
              <w:rPr>
                <w:rFonts w:hint="eastAsia" w:cs="Arial"/>
                <w:lang w:val="en-GB"/>
              </w:rPr>
              <w:t>是</w:t>
            </w:r>
          </w:p>
        </w:tc>
        <w:tc>
          <w:tcPr>
            <w:tcW w:w="3780" w:type="dxa"/>
          </w:tcPr>
          <w:p>
            <w:r>
              <w:rPr>
                <w:rFonts w:hint="eastAsia" w:cs="Arial"/>
                <w:lang w:val="en-GB"/>
              </w:rPr>
              <w:t>边界点</w:t>
            </w:r>
            <w:r>
              <w:rPr>
                <w:rFonts w:hint="eastAsia"/>
              </w:rPr>
              <w:t>的纬度（最多精确到小数点后6位，采用度.度以后的小数部分格式）</w:t>
            </w:r>
          </w:p>
          <w:p>
            <w:pPr>
              <w:rPr>
                <w:rFonts w:cs="Arial"/>
                <w:lang w:val="en-GB"/>
              </w:rPr>
            </w:pPr>
            <w:r>
              <w:rPr>
                <w:rFonts w:hint="eastAsia"/>
              </w:rPr>
              <w:t>默认值0</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Region_Name</w:t>
            </w:r>
          </w:p>
        </w:tc>
        <w:tc>
          <w:tcPr>
            <w:tcW w:w="1701" w:type="dxa"/>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994" w:type="dxa"/>
          </w:tcPr>
          <w:p>
            <w:pPr>
              <w:jc w:val="center"/>
              <w:rPr>
                <w:rFonts w:cs="Arial"/>
                <w:bCs/>
                <w:lang w:val="en-GB"/>
              </w:rPr>
            </w:pPr>
            <w:r>
              <w:rPr>
                <w:rFonts w:hint="eastAsia" w:cs="Arial"/>
                <w:bCs/>
                <w:lang w:val="en-GB"/>
              </w:rPr>
              <w:t>否</w:t>
            </w:r>
          </w:p>
        </w:tc>
        <w:tc>
          <w:tcPr>
            <w:tcW w:w="3780" w:type="dxa"/>
          </w:tcPr>
          <w:p>
            <w:pPr>
              <w:rPr>
                <w:rFonts w:cs="Arial"/>
              </w:rPr>
            </w:pPr>
            <w:r>
              <w:rPr>
                <w:rFonts w:hint="eastAsia" w:cs="Arial"/>
              </w:rPr>
              <w:t>边界点所属区域名称如：石家庄</w:t>
            </w:r>
          </w:p>
        </w:tc>
      </w:tr>
    </w:tbl>
    <w:p>
      <w:pPr>
        <w:rPr>
          <w:rFonts w:cs="Arial"/>
          <w:b/>
        </w:rPr>
      </w:pPr>
    </w:p>
    <w:p>
      <w:pPr>
        <w:rPr>
          <w:rFonts w:cs="Arial"/>
          <w:b/>
        </w:rPr>
      </w:pPr>
      <w:r>
        <w:rPr>
          <w:rFonts w:cs="Arial"/>
          <w:b/>
        </w:rPr>
        <w:t>[主键]</w:t>
      </w:r>
    </w:p>
    <w:p>
      <w:pPr>
        <w:rPr>
          <w:rFonts w:cs="Arial"/>
        </w:rPr>
      </w:pPr>
      <w:r>
        <w:rPr>
          <w:rFonts w:cs="Arial"/>
        </w:rPr>
        <w:t>PK_</w:t>
      </w:r>
      <w:r>
        <w:rPr>
          <w:rFonts w:hint="eastAsia"/>
        </w:rPr>
        <w:t xml:space="preserve"> SSMN</w:t>
      </w:r>
      <w:r>
        <w:t>_ Regionalpoint</w:t>
      </w:r>
      <w:r>
        <w:rPr>
          <w:rFonts w:hint="eastAsia"/>
        </w:rPr>
        <w:t>（ID，Region_ID）</w:t>
      </w:r>
    </w:p>
    <w:p>
      <w:pPr>
        <w:rPr>
          <w:rFonts w:cs="Arial"/>
          <w:b/>
        </w:rPr>
      </w:pPr>
    </w:p>
    <w:p>
      <w:pPr>
        <w:pStyle w:val="4"/>
      </w:pPr>
      <w:bookmarkStart w:id="477" w:name="_Toc384194075"/>
      <w:r>
        <w:rPr>
          <w:rFonts w:hint="eastAsia"/>
        </w:rPr>
        <w:t>SSMN</w:t>
      </w:r>
      <w:r>
        <w:t>_</w:t>
      </w:r>
      <w:r>
        <w:rPr>
          <w:rFonts w:hint="eastAsia"/>
        </w:rPr>
        <w:t>LAC（Android用位置区域码表）</w:t>
      </w:r>
      <w:bookmarkEnd w:id="477"/>
    </w:p>
    <w:p>
      <w:pPr>
        <w:rPr>
          <w:rFonts w:cs="Arial"/>
          <w:b/>
        </w:rPr>
      </w:pPr>
      <w:r>
        <w:rPr>
          <w:rFonts w:cs="Arial"/>
          <w:b/>
        </w:rPr>
        <w:t>[功能]</w:t>
      </w:r>
    </w:p>
    <w:p>
      <w:pPr>
        <w:rPr>
          <w:rFonts w:cs="Arial"/>
        </w:rPr>
      </w:pPr>
      <w:r>
        <w:rPr>
          <w:rFonts w:cs="Arial"/>
        </w:rPr>
        <w:t>该表存储</w:t>
      </w:r>
      <w:r>
        <w:rPr>
          <w:rFonts w:hint="eastAsia" w:cs="Arial"/>
        </w:rPr>
        <w:t>iPhone漫游判断需要的区域临界点经纬度坐标信息</w:t>
      </w:r>
      <w:r>
        <w:rPr>
          <w:rFonts w:cs="Arial"/>
        </w:rPr>
        <w:t>。</w:t>
      </w:r>
    </w:p>
    <w:p>
      <w:pPr>
        <w:rPr>
          <w:rFonts w:cs="Arial"/>
        </w:rPr>
      </w:pP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701"/>
        <w:gridCol w:w="994"/>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701" w:type="dxa"/>
            <w:shd w:val="clear" w:color="auto" w:fill="E6E6E6"/>
          </w:tcPr>
          <w:p>
            <w:pPr>
              <w:jc w:val="center"/>
              <w:rPr>
                <w:rFonts w:cs="Arial"/>
                <w:bCs/>
              </w:rPr>
            </w:pPr>
            <w:r>
              <w:rPr>
                <w:rFonts w:cs="Arial"/>
                <w:bCs/>
              </w:rPr>
              <w:t>类型</w:t>
            </w:r>
          </w:p>
        </w:tc>
        <w:tc>
          <w:tcPr>
            <w:tcW w:w="994"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lang w:val="en-GB"/>
              </w:rPr>
            </w:pPr>
            <w:r>
              <w:rPr>
                <w:rFonts w:cs="Arial"/>
                <w:b/>
              </w:rPr>
              <w:t>ID</w:t>
            </w:r>
          </w:p>
        </w:tc>
        <w:tc>
          <w:tcPr>
            <w:tcW w:w="1701" w:type="dxa"/>
          </w:tcPr>
          <w:p>
            <w:pPr>
              <w:rPr>
                <w:rFonts w:cs="Arial"/>
                <w:b/>
                <w:lang w:val="en-GB"/>
              </w:rPr>
            </w:pPr>
            <w:r>
              <w:rPr>
                <w:rFonts w:cs="Arial"/>
                <w:b/>
              </w:rPr>
              <w:t>Number(10)</w:t>
            </w:r>
          </w:p>
        </w:tc>
        <w:tc>
          <w:tcPr>
            <w:tcW w:w="994" w:type="dxa"/>
          </w:tcPr>
          <w:p>
            <w:pPr>
              <w:jc w:val="center"/>
              <w:rPr>
                <w:rFonts w:cs="Arial"/>
                <w:b/>
                <w:lang w:val="en-GB"/>
              </w:rPr>
            </w:pPr>
            <w:r>
              <w:rPr>
                <w:rFonts w:cs="Arial"/>
                <w:b/>
              </w:rPr>
              <w:t>是</w:t>
            </w:r>
          </w:p>
        </w:tc>
        <w:tc>
          <w:tcPr>
            <w:tcW w:w="3780" w:type="dxa"/>
          </w:tcPr>
          <w:p>
            <w:pPr>
              <w:rPr>
                <w:rFonts w:cs="Arial"/>
                <w:b/>
              </w:rPr>
            </w:pPr>
            <w:r>
              <w:rPr>
                <w:rFonts w:hint="eastAsia"/>
                <w:b/>
              </w:rPr>
              <w:t>序列号</w:t>
            </w:r>
            <w:r>
              <w:t>SEQ_</w:t>
            </w:r>
            <w:r>
              <w:rPr>
                <w:rFonts w:hint="eastAsia"/>
              </w:rPr>
              <w:t>Lac</w:t>
            </w:r>
            <w:r>
              <w:t>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Area_Name</w:t>
            </w:r>
          </w:p>
        </w:tc>
        <w:tc>
          <w:tcPr>
            <w:tcW w:w="1701" w:type="dxa"/>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994" w:type="dxa"/>
          </w:tcPr>
          <w:p>
            <w:pPr>
              <w:jc w:val="center"/>
              <w:rPr>
                <w:rFonts w:cs="Arial"/>
              </w:rPr>
            </w:pPr>
            <w:r>
              <w:rPr>
                <w:rFonts w:hint="eastAsia" w:cs="Arial"/>
                <w:bCs/>
                <w:lang w:val="en-GB"/>
              </w:rPr>
              <w:t>是</w:t>
            </w:r>
          </w:p>
        </w:tc>
        <w:tc>
          <w:tcPr>
            <w:tcW w:w="3780" w:type="dxa"/>
          </w:tcPr>
          <w:p>
            <w:pPr>
              <w:rPr>
                <w:rFonts w:cs="Arial"/>
              </w:rPr>
            </w:pPr>
            <w:r>
              <w:rPr>
                <w:rFonts w:hint="eastAsia" w:cs="Arial"/>
              </w:rPr>
              <w:t>省份名称缩写，大写</w:t>
            </w:r>
          </w:p>
          <w:p>
            <w:r>
              <w:rPr>
                <w:rFonts w:hint="eastAsia" w:cs="Arial"/>
              </w:rPr>
              <w:t>格式为：HB（河北）</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AreaCode</w:t>
            </w:r>
          </w:p>
        </w:tc>
        <w:tc>
          <w:tcPr>
            <w:tcW w:w="1701" w:type="dxa"/>
          </w:tcPr>
          <w:p>
            <w:pPr>
              <w:rPr>
                <w:rFonts w:cs="Arial"/>
              </w:rPr>
            </w:pPr>
            <w:r>
              <w:rPr>
                <w:rFonts w:cs="Arial"/>
              </w:rPr>
              <w:t>Number(10)</w:t>
            </w:r>
          </w:p>
        </w:tc>
        <w:tc>
          <w:tcPr>
            <w:tcW w:w="994" w:type="dxa"/>
          </w:tcPr>
          <w:p>
            <w:pPr>
              <w:jc w:val="center"/>
              <w:rPr>
                <w:rFonts w:cs="Arial"/>
              </w:rPr>
            </w:pPr>
            <w:r>
              <w:rPr>
                <w:rFonts w:cs="Arial"/>
              </w:rPr>
              <w:t>是</w:t>
            </w:r>
          </w:p>
        </w:tc>
        <w:tc>
          <w:tcPr>
            <w:tcW w:w="3780" w:type="dxa"/>
          </w:tcPr>
          <w:p>
            <w:r>
              <w:rPr>
                <w:rFonts w:hint="eastAsia"/>
              </w:rPr>
              <w:t>省份区号</w:t>
            </w:r>
          </w:p>
          <w:p>
            <w:pPr>
              <w:rPr>
                <w:rFonts w:cs="Arial"/>
              </w:rPr>
            </w:pPr>
            <w:r>
              <w:rPr>
                <w:rFonts w:hint="eastAsia"/>
              </w:rPr>
              <w:t>例如：0311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Operator</w:t>
            </w:r>
          </w:p>
        </w:tc>
        <w:tc>
          <w:tcPr>
            <w:tcW w:w="1701" w:type="dxa"/>
          </w:tcPr>
          <w:p>
            <w:pPr>
              <w:rPr>
                <w:rFonts w:cs="Arial"/>
              </w:rPr>
            </w:pPr>
            <w:r>
              <w:rPr>
                <w:rFonts w:cs="Arial"/>
              </w:rPr>
              <w:t>V</w:t>
            </w:r>
            <w:r>
              <w:rPr>
                <w:rFonts w:hint="eastAsia" w:cs="Arial"/>
              </w:rPr>
              <w:t>archar2</w:t>
            </w:r>
            <w:r>
              <w:rPr>
                <w:rFonts w:cs="Arial"/>
              </w:rPr>
              <w:t>(2)</w:t>
            </w:r>
          </w:p>
        </w:tc>
        <w:tc>
          <w:tcPr>
            <w:tcW w:w="994" w:type="dxa"/>
          </w:tcPr>
          <w:p>
            <w:pPr>
              <w:jc w:val="center"/>
              <w:rPr>
                <w:rFonts w:cs="Arial"/>
              </w:rPr>
            </w:pPr>
            <w:r>
              <w:rPr>
                <w:rFonts w:hint="eastAsia" w:cs="Arial"/>
                <w:bCs/>
                <w:lang w:val="en-GB"/>
              </w:rPr>
              <w:t>是</w:t>
            </w:r>
          </w:p>
        </w:tc>
        <w:tc>
          <w:tcPr>
            <w:tcW w:w="3780" w:type="dxa"/>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r>
              <w:rPr>
                <w:rFonts w:hint="eastAsia" w:cs="Arial"/>
              </w:rPr>
              <w:t>R:中国铁通</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G_Type</w:t>
            </w:r>
          </w:p>
        </w:tc>
        <w:tc>
          <w:tcPr>
            <w:tcW w:w="1701" w:type="dxa"/>
          </w:tcPr>
          <w:p>
            <w:pPr>
              <w:rPr>
                <w:rFonts w:cs="Arial"/>
              </w:rPr>
            </w:pPr>
            <w:r>
              <w:rPr>
                <w:rFonts w:cs="Arial"/>
              </w:rPr>
              <w:t>V</w:t>
            </w:r>
            <w:r>
              <w:rPr>
                <w:rFonts w:hint="eastAsia" w:cs="Arial"/>
              </w:rPr>
              <w:t>archar2</w:t>
            </w:r>
            <w:r>
              <w:rPr>
                <w:rFonts w:cs="Arial"/>
              </w:rPr>
              <w:t>(6)</w:t>
            </w:r>
          </w:p>
        </w:tc>
        <w:tc>
          <w:tcPr>
            <w:tcW w:w="994" w:type="dxa"/>
          </w:tcPr>
          <w:p>
            <w:pPr>
              <w:jc w:val="center"/>
              <w:rPr>
                <w:rFonts w:cs="Arial"/>
              </w:rPr>
            </w:pPr>
            <w:r>
              <w:rPr>
                <w:rFonts w:hint="eastAsia" w:cs="Arial"/>
                <w:bCs/>
                <w:lang w:val="en-GB"/>
              </w:rPr>
              <w:t>否</w:t>
            </w:r>
          </w:p>
        </w:tc>
        <w:tc>
          <w:tcPr>
            <w:tcW w:w="3780" w:type="dxa"/>
          </w:tcPr>
          <w:p>
            <w:pPr>
              <w:rPr>
                <w:rFonts w:cs="Arial"/>
                <w:lang w:val="en-GB"/>
              </w:rPr>
            </w:pPr>
            <w:r>
              <w:rPr>
                <w:rFonts w:hint="eastAsia" w:cs="Arial"/>
                <w:lang w:val="en-GB"/>
              </w:rPr>
              <w:t>归属网络：</w:t>
            </w:r>
          </w:p>
          <w:p>
            <w:pPr>
              <w:rPr>
                <w:rFonts w:cs="Arial"/>
                <w:lang w:val="en-GB"/>
              </w:rPr>
            </w:pPr>
            <w:r>
              <w:rPr>
                <w:rFonts w:hint="eastAsia" w:cs="Arial"/>
                <w:lang w:val="en-GB"/>
              </w:rPr>
              <w:t>2G</w:t>
            </w:r>
          </w:p>
          <w:p>
            <w:pPr>
              <w:rPr>
                <w:rFonts w:cs="Arial"/>
              </w:rPr>
            </w:pPr>
            <w:r>
              <w:rPr>
                <w:rFonts w:hint="eastAsia" w:cs="Arial"/>
                <w:lang w:val="en-GB"/>
              </w:rPr>
              <w:t>3G</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rPr>
              <w:t>LAC</w:t>
            </w:r>
          </w:p>
        </w:tc>
        <w:tc>
          <w:tcPr>
            <w:tcW w:w="1701" w:type="dxa"/>
          </w:tcPr>
          <w:p>
            <w:pPr>
              <w:rPr>
                <w:rFonts w:cs="Arial"/>
                <w:lang w:val="en-GB"/>
              </w:rPr>
            </w:pPr>
            <w:r>
              <w:rPr>
                <w:rFonts w:cs="Arial"/>
                <w:lang w:val="en-GB"/>
              </w:rPr>
              <w:t>Varchar2(</w:t>
            </w:r>
            <w:r>
              <w:rPr>
                <w:rFonts w:hint="eastAsia" w:cs="Arial"/>
                <w:lang w:val="en-GB"/>
              </w:rPr>
              <w:t>32</w:t>
            </w:r>
            <w:r>
              <w:rPr>
                <w:rFonts w:cs="Arial"/>
                <w:lang w:val="en-GB"/>
              </w:rPr>
              <w:t>)</w:t>
            </w:r>
          </w:p>
        </w:tc>
        <w:tc>
          <w:tcPr>
            <w:tcW w:w="994" w:type="dxa"/>
          </w:tcPr>
          <w:p>
            <w:pPr>
              <w:jc w:val="center"/>
              <w:rPr>
                <w:rFonts w:cs="Arial"/>
                <w:lang w:val="en-GB"/>
              </w:rPr>
            </w:pPr>
            <w:r>
              <w:rPr>
                <w:rFonts w:hint="eastAsia" w:cs="Arial"/>
                <w:lang w:val="en-GB"/>
              </w:rPr>
              <w:t>否</w:t>
            </w:r>
          </w:p>
        </w:tc>
        <w:tc>
          <w:tcPr>
            <w:tcW w:w="3780" w:type="dxa"/>
          </w:tcPr>
          <w:p>
            <w:pPr>
              <w:rPr>
                <w:rFonts w:cs="Arial"/>
                <w:lang w:val="en-GB"/>
              </w:rPr>
            </w:pPr>
            <w:r>
              <w:rPr>
                <w:rFonts w:hint="eastAsia" w:cs="Arial"/>
                <w:lang w:val="en-GB"/>
              </w:rPr>
              <w:t>位置区域码（G网）</w:t>
            </w:r>
          </w:p>
          <w:p>
            <w:pPr>
              <w:rPr>
                <w:rFonts w:cs="Arial"/>
                <w:lang w:val="en-GB"/>
              </w:rPr>
            </w:pPr>
            <w:r>
              <w:rPr>
                <w:rFonts w:hint="eastAsia" w:cs="Arial"/>
                <w:lang w:val="en-GB"/>
              </w:rPr>
              <w:t>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rPr>
              <w:t>SID</w:t>
            </w:r>
          </w:p>
        </w:tc>
        <w:tc>
          <w:tcPr>
            <w:tcW w:w="1701" w:type="dxa"/>
          </w:tcPr>
          <w:p>
            <w:pPr>
              <w:rPr>
                <w:rFonts w:cs="Arial"/>
                <w:lang w:val="en-GB"/>
              </w:rPr>
            </w:pPr>
            <w:r>
              <w:rPr>
                <w:rFonts w:hint="eastAsia"/>
              </w:rPr>
              <w:t>Number(20,6)</w:t>
            </w:r>
          </w:p>
        </w:tc>
        <w:tc>
          <w:tcPr>
            <w:tcW w:w="994" w:type="dxa"/>
          </w:tcPr>
          <w:p>
            <w:pPr>
              <w:jc w:val="center"/>
              <w:rPr>
                <w:rFonts w:cs="Arial"/>
                <w:lang w:val="en-GB"/>
              </w:rPr>
            </w:pPr>
            <w:r>
              <w:rPr>
                <w:rFonts w:hint="eastAsia" w:cs="Arial"/>
                <w:lang w:val="en-GB"/>
              </w:rPr>
              <w:t>否</w:t>
            </w:r>
          </w:p>
        </w:tc>
        <w:tc>
          <w:tcPr>
            <w:tcW w:w="3780" w:type="dxa"/>
          </w:tcPr>
          <w:p>
            <w:pPr>
              <w:rPr>
                <w:spacing w:val="8"/>
              </w:rPr>
            </w:pPr>
            <w:r>
              <w:rPr>
                <w:spacing w:val="8"/>
              </w:rPr>
              <w:t>系统标识码</w:t>
            </w:r>
            <w:r>
              <w:rPr>
                <w:rFonts w:hint="eastAsia"/>
                <w:spacing w:val="8"/>
              </w:rPr>
              <w:t>（C网）</w:t>
            </w:r>
          </w:p>
          <w:p>
            <w:pPr>
              <w:rPr>
                <w:rFonts w:cs="Arial"/>
                <w:lang w:val="en-GB"/>
              </w:rPr>
            </w:pPr>
            <w:r>
              <w:rPr>
                <w:rFonts w:hint="eastAsia"/>
                <w:spacing w:val="8"/>
              </w:rPr>
              <w:t>默认值-1</w:t>
            </w:r>
          </w:p>
        </w:tc>
      </w:tr>
    </w:tbl>
    <w:p>
      <w:pPr>
        <w:rPr>
          <w:rFonts w:cs="Arial"/>
          <w:b/>
        </w:rPr>
      </w:pPr>
    </w:p>
    <w:p>
      <w:pPr>
        <w:rPr>
          <w:rFonts w:cs="Arial"/>
          <w:b/>
        </w:rPr>
      </w:pPr>
      <w:r>
        <w:rPr>
          <w:rFonts w:cs="Arial"/>
          <w:b/>
        </w:rPr>
        <w:t>[主键]</w:t>
      </w:r>
    </w:p>
    <w:p>
      <w:pPr>
        <w:rPr>
          <w:rFonts w:cs="Arial"/>
        </w:rPr>
      </w:pPr>
      <w:r>
        <w:rPr>
          <w:rFonts w:cs="Arial"/>
        </w:rPr>
        <w:t>PK_</w:t>
      </w:r>
      <w:r>
        <w:rPr>
          <w:rFonts w:hint="eastAsia"/>
        </w:rPr>
        <w:t xml:space="preserve"> SSMN</w:t>
      </w:r>
      <w:r>
        <w:t xml:space="preserve">_ </w:t>
      </w:r>
      <w:r>
        <w:rPr>
          <w:rFonts w:hint="eastAsia"/>
        </w:rPr>
        <w:t>LAC（ID）</w:t>
      </w:r>
    </w:p>
    <w:p>
      <w:pPr>
        <w:rPr>
          <w:rFonts w:ascii="Tahoma" w:hAnsi="Tahoma"/>
          <w:b/>
          <w:szCs w:val="21"/>
        </w:rPr>
      </w:pPr>
    </w:p>
    <w:p>
      <w:pPr>
        <w:pStyle w:val="4"/>
      </w:pPr>
      <w:bookmarkStart w:id="478" w:name="_Toc384194076"/>
      <w:r>
        <w:rPr>
          <w:rFonts w:hint="eastAsia"/>
        </w:rPr>
        <w:t>SSMN</w:t>
      </w:r>
      <w:r>
        <w:t>_</w:t>
      </w:r>
      <w:r>
        <w:rPr>
          <w:rFonts w:hint="eastAsia"/>
        </w:rPr>
        <w:t>Local_PACKAGE(地方套餐表)</w:t>
      </w:r>
      <w:bookmarkEnd w:id="478"/>
    </w:p>
    <w:p>
      <w:pPr>
        <w:rPr>
          <w:b/>
        </w:rPr>
      </w:pPr>
      <w:r>
        <w:rPr>
          <w:rFonts w:hint="eastAsia"/>
          <w:b/>
        </w:rPr>
        <w:t>[表说明]</w:t>
      </w:r>
    </w:p>
    <w:p>
      <w:pPr>
        <w:ind w:firstLine="420"/>
      </w:pPr>
      <w:r>
        <w:rPr>
          <w:rFonts w:hint="eastAsia"/>
        </w:rPr>
        <w:t>该表存放套餐信息。</w:t>
      </w:r>
    </w:p>
    <w:p>
      <w:r>
        <w:rPr>
          <w:rFonts w:hint="eastAsia"/>
        </w:rPr>
        <w:tab/>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835"/>
        <w:gridCol w:w="2081"/>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835"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208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ID</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Number(10)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
                <w:bCs/>
                <w:lang w:val="en-GB"/>
              </w:rPr>
            </w:pPr>
            <w:r>
              <w:rPr>
                <w:rFonts w:hint="eastAsia" w:cs="Arial"/>
                <w:b/>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rFonts w:ascii="宋体" w:hAnsi="宋体" w:cs="宋体"/>
                <w:b/>
                <w:color w:val="000000"/>
                <w:szCs w:val="18"/>
              </w:rPr>
            </w:pPr>
            <w:r>
              <w:rPr>
                <w:rFonts w:hint="eastAsia"/>
                <w:b/>
                <w:color w:val="000000"/>
                <w:szCs w:val="18"/>
              </w:rPr>
              <w:t>主键，取自序列</w:t>
            </w:r>
            <w:r>
              <w:rPr>
                <w:b/>
                <w:color w:val="000000"/>
                <w:szCs w:val="18"/>
              </w:rPr>
              <w:t>SEQ_</w:t>
            </w:r>
            <w:r>
              <w:rPr>
                <w:rFonts w:hint="eastAsia"/>
                <w:b/>
                <w:color w:val="000000"/>
                <w:szCs w:val="18"/>
              </w:rPr>
              <w:t>SSMN</w:t>
            </w:r>
            <w:r>
              <w:rPr>
                <w:b/>
                <w:color w:val="000000"/>
                <w:szCs w:val="18"/>
              </w:rPr>
              <w:t>_</w:t>
            </w:r>
            <w:r>
              <w:rPr>
                <w:rFonts w:hint="eastAsia"/>
                <w:b/>
                <w:color w:val="000000"/>
                <w:szCs w:val="18"/>
              </w:rPr>
              <w:t>Local_PACKAGE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color w:val="000000"/>
                <w:szCs w:val="18"/>
              </w:rPr>
              <w:t>S</w:t>
            </w:r>
            <w:r>
              <w:rPr>
                <w:rFonts w:hint="eastAsia"/>
                <w:color w:val="000000"/>
                <w:szCs w:val="18"/>
              </w:rPr>
              <w:t>ervice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Number(2)</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业务类型</w:t>
            </w:r>
          </w:p>
          <w:p>
            <w:pPr>
              <w:jc w:val="left"/>
              <w:rPr>
                <w:color w:val="000000"/>
                <w:szCs w:val="18"/>
              </w:rPr>
            </w:pPr>
            <w:r>
              <w:rPr>
                <w:rFonts w:hint="eastAsia"/>
                <w:color w:val="000000"/>
                <w:szCs w:val="18"/>
              </w:rPr>
              <w:t>1：一卡多号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21"/>
              </w:rPr>
            </w:pPr>
            <w:r>
              <w:rPr>
                <w:color w:val="000000"/>
                <w:szCs w:val="21"/>
              </w:rPr>
              <w:t>N</w:t>
            </w:r>
            <w:r>
              <w:rPr>
                <w:rFonts w:hint="eastAsia"/>
                <w:color w:val="000000"/>
                <w:szCs w:val="21"/>
              </w:rPr>
              <w:t>ame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21"/>
              </w:rPr>
            </w:pPr>
            <w:r>
              <w:rPr>
                <w:rFonts w:hint="eastAsia"/>
                <w:color w:val="000000"/>
                <w:szCs w:val="21"/>
              </w:rPr>
              <w:t>VARCHAR2(100)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rFonts w:ascii="宋体" w:hAnsi="宋体" w:cs="宋体"/>
                <w:color w:val="000000"/>
                <w:szCs w:val="21"/>
              </w:rPr>
            </w:pPr>
            <w:r>
              <w:rPr>
                <w:rFonts w:hint="eastAsia"/>
                <w:color w:val="000000"/>
                <w:szCs w:val="21"/>
              </w:rPr>
              <w:t>套餐名称</w:t>
            </w:r>
            <w:r>
              <w:rPr>
                <w:rFonts w:hint="eastAsia" w:ascii="宋体" w:hAnsi="宋体" w:cs="宋体"/>
                <w:color w:val="000000"/>
                <w:szCs w:val="21"/>
              </w:rPr>
              <w:t>例如：</w:t>
            </w:r>
          </w:p>
          <w:p>
            <w:pPr>
              <w:jc w:val="left"/>
              <w:rPr>
                <w:rFonts w:ascii="宋体" w:hAnsi="宋体" w:cs="宋体"/>
                <w:color w:val="000000"/>
                <w:szCs w:val="21"/>
              </w:rPr>
            </w:pPr>
            <w:r>
              <w:rPr>
                <w:rFonts w:hint="eastAsia" w:ascii="宋体" w:hAnsi="宋体" w:cs="宋体"/>
                <w:color w:val="000000"/>
                <w:szCs w:val="21"/>
              </w:rPr>
              <w:t>月套餐</w:t>
            </w:r>
          </w:p>
          <w:p>
            <w:pPr>
              <w:jc w:val="left"/>
              <w:rPr>
                <w:color w:val="000000"/>
                <w:szCs w:val="21"/>
              </w:rPr>
            </w:pPr>
            <w:r>
              <w:rPr>
                <w:rFonts w:hint="eastAsia" w:ascii="宋体" w:hAnsi="宋体" w:cs="宋体"/>
                <w:color w:val="000000"/>
                <w:szCs w:val="21"/>
              </w:rPr>
              <w:t>体验套餐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color w:val="000000"/>
                <w:szCs w:val="21"/>
              </w:rPr>
              <w:t>T</w:t>
            </w:r>
            <w:r>
              <w:rPr>
                <w:rFonts w:hint="eastAsia"/>
                <w:color w:val="000000"/>
                <w:szCs w:val="21"/>
              </w:rPr>
              <w:t>ype</w:t>
            </w:r>
          </w:p>
        </w:tc>
        <w:tc>
          <w:tcPr>
            <w:tcW w:w="2081"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套餐类型</w:t>
            </w:r>
          </w:p>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1：月套餐（运营商）</w:t>
            </w:r>
          </w:p>
          <w:p>
            <w:pPr>
              <w:jc w:val="left"/>
              <w:rPr>
                <w:color w:val="000000"/>
                <w:szCs w:val="21"/>
              </w:rPr>
            </w:pPr>
            <w:r>
              <w:rPr>
                <w:rFonts w:hint="eastAsia" w:cs="Arial"/>
                <w:color w:val="000000"/>
                <w:kern w:val="0"/>
                <w:sz w:val="23"/>
                <w:szCs w:val="23"/>
              </w:rPr>
              <w:t>2：体验套餐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color w:val="000000"/>
                <w:szCs w:val="21"/>
              </w:rPr>
              <w:t>P</w:t>
            </w:r>
            <w:r>
              <w:rPr>
                <w:rFonts w:hint="eastAsia"/>
                <w:color w:val="000000"/>
                <w:szCs w:val="21"/>
              </w:rPr>
              <w:t>rice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21"/>
              </w:rPr>
            </w:pPr>
            <w:r>
              <w:rPr>
                <w:rFonts w:hint="eastAsia"/>
                <w:color w:val="000000"/>
                <w:szCs w:val="21"/>
              </w:rPr>
              <w:t>VARCHAR2(16)</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21"/>
              </w:rPr>
            </w:pPr>
            <w:r>
              <w:rPr>
                <w:rFonts w:hint="eastAsia"/>
                <w:color w:val="000000"/>
                <w:szCs w:val="21"/>
              </w:rPr>
              <w:t>套餐的价格</w:t>
            </w:r>
          </w:p>
          <w:p>
            <w:pPr>
              <w:jc w:val="left"/>
              <w:rPr>
                <w:color w:val="000000"/>
                <w:szCs w:val="21"/>
              </w:rPr>
            </w:pPr>
            <w:r>
              <w:rPr>
                <w:rFonts w:hint="eastAsia"/>
                <w:color w:val="000000"/>
                <w:szCs w:val="21"/>
              </w:rPr>
              <w:t>月套餐：8元/月</w:t>
            </w:r>
          </w:p>
          <w:p>
            <w:pPr>
              <w:jc w:val="left"/>
              <w:rPr>
                <w:color w:val="000000"/>
                <w:szCs w:val="21"/>
              </w:rPr>
            </w:pPr>
            <w:r>
              <w:rPr>
                <w:rFonts w:hint="eastAsia"/>
                <w:color w:val="000000"/>
                <w:szCs w:val="21"/>
              </w:rPr>
              <w:t>体验套餐：0元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18"/>
              </w:rPr>
            </w:pPr>
            <w:r>
              <w:rPr>
                <w:color w:val="000000"/>
                <w:szCs w:val="18"/>
              </w:rPr>
              <w:t>Discount</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18"/>
              </w:rPr>
            </w:pPr>
            <w:r>
              <w:rPr>
                <w:rFonts w:hint="eastAsia"/>
                <w:color w:val="000000"/>
                <w:szCs w:val="18"/>
              </w:rPr>
              <w:t>NUMBER(3)</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折扣，缺省100，约束[0,100]</w:t>
            </w:r>
          </w:p>
          <w:p>
            <w:pPr>
              <w:jc w:val="left"/>
              <w:rPr>
                <w:color w:val="000000"/>
                <w:szCs w:val="18"/>
              </w:rPr>
            </w:pPr>
            <w:r>
              <w:rPr>
                <w:rFonts w:hint="eastAsia"/>
                <w:color w:val="000000"/>
                <w:szCs w:val="18"/>
              </w:rPr>
              <w:t>靓号价格=price*discount/100(分)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18"/>
              </w:rPr>
            </w:pPr>
            <w:r>
              <w:rPr>
                <w:color w:val="000000"/>
                <w:szCs w:val="18"/>
              </w:rPr>
              <w:t>N</w:t>
            </w:r>
            <w:r>
              <w:rPr>
                <w:rFonts w:hint="eastAsia"/>
                <w:color w:val="000000"/>
                <w:szCs w:val="18"/>
              </w:rPr>
              <w:t>ote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18"/>
              </w:rPr>
            </w:pPr>
            <w:r>
              <w:rPr>
                <w:rFonts w:hint="eastAsia"/>
                <w:color w:val="000000"/>
                <w:szCs w:val="21"/>
              </w:rPr>
              <w:t>VARCHAR2(1000)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套餐说明</w:t>
            </w:r>
          </w:p>
          <w:p>
            <w:pPr>
              <w:jc w:val="left"/>
              <w:rPr>
                <w:color w:val="000000"/>
                <w:szCs w:val="18"/>
              </w:rPr>
            </w:pPr>
            <w:r>
              <w:rPr>
                <w:rFonts w:hint="eastAsia"/>
                <w:color w:val="000000"/>
                <w:szCs w:val="18"/>
              </w:rPr>
              <w:t>例如：恭喜您，可以免费使用1个月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tcPr>
          <w:p>
            <w:pPr>
              <w:jc w:val="center"/>
              <w:rPr>
                <w:color w:val="000000"/>
                <w:szCs w:val="18"/>
              </w:rPr>
            </w:pPr>
            <w:r>
              <w:rPr>
                <w:rFonts w:hint="eastAsia" w:cs="Arial"/>
              </w:rPr>
              <w:t>userType</w:t>
            </w:r>
          </w:p>
        </w:tc>
        <w:tc>
          <w:tcPr>
            <w:tcW w:w="2081" w:type="dxa"/>
            <w:tcBorders>
              <w:top w:val="double" w:color="auto" w:sz="6" w:space="0"/>
              <w:left w:val="single" w:color="auto" w:sz="6" w:space="0"/>
              <w:bottom w:val="double" w:color="auto" w:sz="6" w:space="0"/>
              <w:right w:val="single" w:color="auto" w:sz="6" w:space="0"/>
            </w:tcBorders>
            <w:vAlign w:val="center"/>
          </w:tcPr>
          <w:p>
            <w:pPr>
              <w:jc w:val="left"/>
              <w:rPr>
                <w:color w:val="000000"/>
                <w:szCs w:val="18"/>
              </w:rPr>
            </w:pPr>
            <w:r>
              <w:rPr>
                <w:rFonts w:hint="eastAsia"/>
                <w:color w:val="000000"/>
                <w:szCs w:val="18"/>
              </w:rPr>
              <w:t>Number(1)</w:t>
            </w:r>
          </w:p>
          <w:p>
            <w:pPr>
              <w:jc w:val="center"/>
              <w:rPr>
                <w:color w:val="000000"/>
                <w:szCs w:val="21"/>
              </w:rPr>
            </w:pP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套餐可对应用户类型：</w:t>
            </w:r>
          </w:p>
          <w:p>
            <w:pPr>
              <w:jc w:val="left"/>
              <w:rPr>
                <w:color w:val="000000"/>
                <w:szCs w:val="18"/>
              </w:rPr>
            </w:pPr>
            <w:r>
              <w:rPr>
                <w:rFonts w:hint="eastAsia"/>
                <w:color w:val="000000"/>
                <w:szCs w:val="18"/>
              </w:rPr>
              <w:t>0：自有用户</w:t>
            </w:r>
          </w:p>
          <w:p>
            <w:pPr>
              <w:jc w:val="left"/>
              <w:rPr>
                <w:color w:val="000000"/>
                <w:szCs w:val="18"/>
              </w:rPr>
            </w:pPr>
            <w:r>
              <w:rPr>
                <w:rFonts w:hint="eastAsia"/>
                <w:color w:val="000000"/>
                <w:szCs w:val="18"/>
              </w:rPr>
              <w:t>1：运营商A类</w:t>
            </w:r>
          </w:p>
          <w:p>
            <w:pPr>
              <w:jc w:val="left"/>
              <w:rPr>
                <w:color w:val="000000"/>
                <w:szCs w:val="18"/>
              </w:rPr>
            </w:pPr>
            <w:r>
              <w:rPr>
                <w:rFonts w:hint="eastAsia"/>
                <w:color w:val="000000"/>
                <w:szCs w:val="18"/>
              </w:rPr>
              <w:t>2：运营商B类</w:t>
            </w:r>
          </w:p>
          <w:p>
            <w:pPr>
              <w:jc w:val="left"/>
              <w:rPr>
                <w:color w:val="000000"/>
                <w:szCs w:val="18"/>
              </w:rPr>
            </w:pPr>
            <w:r>
              <w:rPr>
                <w:rFonts w:hint="eastAsia"/>
                <w:color w:val="000000"/>
                <w:szCs w:val="18"/>
              </w:rPr>
              <w:t>3：企业个人用户</w:t>
            </w:r>
          </w:p>
        </w:tc>
      </w:tr>
    </w:tbl>
    <w:p>
      <w:pPr>
        <w:rPr>
          <w:b/>
        </w:rPr>
      </w:pPr>
      <w:r>
        <w:rPr>
          <w:rFonts w:hint="eastAsia"/>
          <w:b/>
        </w:rPr>
        <w:t>[主键]</w:t>
      </w:r>
    </w:p>
    <w:p>
      <w:pPr>
        <w:rPr>
          <w:lang w:val="pt-BR"/>
        </w:rPr>
      </w:pPr>
      <w:r>
        <w:rPr>
          <w:lang w:val="pt-BR"/>
        </w:rPr>
        <w:t>PK_</w:t>
      </w:r>
      <w:r>
        <w:rPr>
          <w:rFonts w:hint="eastAsia"/>
          <w:lang w:val="pt-BR"/>
        </w:rPr>
        <w:t>SSMN</w:t>
      </w:r>
      <w:r>
        <w:rPr>
          <w:lang w:val="pt-BR"/>
        </w:rPr>
        <w:t>_</w:t>
      </w:r>
      <w:r>
        <w:rPr>
          <w:rFonts w:hint="eastAsia"/>
          <w:lang w:val="pt-BR"/>
        </w:rPr>
        <w:t>Local_PACKAGE</w:t>
      </w:r>
      <w:r>
        <w:rPr>
          <w:lang w:val="pt-BR"/>
        </w:rPr>
        <w:t>(</w:t>
      </w:r>
      <w:r>
        <w:rPr>
          <w:rFonts w:hint="eastAsia"/>
          <w:b/>
          <w:lang w:val="pt-BR"/>
        </w:rPr>
        <w:t>id</w:t>
      </w:r>
      <w:r>
        <w:rPr>
          <w:lang w:val="pt-BR"/>
        </w:rPr>
        <w:t>)</w:t>
      </w:r>
    </w:p>
    <w:p>
      <w:pPr>
        <w:rPr>
          <w:b/>
        </w:rPr>
      </w:pPr>
      <w:r>
        <w:rPr>
          <w:rFonts w:hint="eastAsia"/>
          <w:b/>
        </w:rPr>
        <w:t>[索引]</w:t>
      </w:r>
    </w:p>
    <w:p>
      <w:pPr>
        <w:rPr>
          <w:color w:val="000000"/>
          <w:szCs w:val="18"/>
        </w:rPr>
      </w:pPr>
      <w:r>
        <w:rPr>
          <w:rFonts w:hint="eastAsia"/>
          <w:color w:val="000000"/>
          <w:szCs w:val="18"/>
        </w:rPr>
        <w:t>无</w:t>
      </w:r>
    </w:p>
    <w:p>
      <w:pPr>
        <w:pStyle w:val="4"/>
      </w:pPr>
      <w:bookmarkStart w:id="479" w:name="_Toc384194077"/>
      <w:r>
        <w:t>SSMN_LOGIN_STAT</w:t>
      </w:r>
      <w:r>
        <w:rPr>
          <w:rFonts w:hint="eastAsia"/>
        </w:rPr>
        <w:t xml:space="preserve"> (地方登录记录表)</w:t>
      </w:r>
      <w:bookmarkEnd w:id="479"/>
    </w:p>
    <w:p>
      <w:pPr>
        <w:rPr>
          <w:b/>
        </w:rPr>
      </w:pPr>
      <w:r>
        <w:rPr>
          <w:rFonts w:hint="eastAsia"/>
          <w:b/>
        </w:rPr>
        <w:t>[表说明]</w:t>
      </w:r>
    </w:p>
    <w:p>
      <w:pPr>
        <w:ind w:firstLine="420"/>
      </w:pPr>
      <w:r>
        <w:rPr>
          <w:rFonts w:hint="eastAsia"/>
        </w:rPr>
        <w:t>该表存放用户使用客户端登录信息记录。</w:t>
      </w:r>
    </w:p>
    <w:p>
      <w:r>
        <w:rPr>
          <w:rFonts w:hint="eastAsia"/>
        </w:rPr>
        <w:tab/>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835"/>
        <w:gridCol w:w="2081"/>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835"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208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ID</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Number(10)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
                <w:bCs/>
                <w:lang w:val="en-GB"/>
              </w:rPr>
            </w:pPr>
            <w:r>
              <w:rPr>
                <w:rFonts w:hint="eastAsia" w:cs="Arial"/>
                <w:b/>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rFonts w:ascii="宋体" w:hAnsi="宋体" w:cs="宋体"/>
                <w:b/>
                <w:color w:val="000000"/>
                <w:szCs w:val="18"/>
              </w:rPr>
            </w:pPr>
            <w:r>
              <w:rPr>
                <w:rFonts w:hint="eastAsia"/>
                <w:b/>
                <w:color w:val="000000"/>
                <w:szCs w:val="18"/>
              </w:rPr>
              <w:t>主键，取自序列</w:t>
            </w:r>
            <w:r>
              <w:rPr>
                <w:b/>
                <w:color w:val="000000"/>
                <w:szCs w:val="18"/>
              </w:rPr>
              <w:t>SEQ_LOGIN_STAT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MSISDN</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21"/>
              </w:rPr>
              <w:t>VARCHAR2(18)</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用户登录主号码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21"/>
              </w:rPr>
            </w:pPr>
            <w:r>
              <w:rPr>
                <w:rFonts w:hint="eastAsia"/>
                <w:color w:val="000000"/>
                <w:szCs w:val="21"/>
              </w:rPr>
              <w:t>SSMNNUMBER</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21"/>
              </w:rPr>
            </w:pPr>
            <w:r>
              <w:rPr>
                <w:rFonts w:hint="eastAsia"/>
                <w:color w:val="000000"/>
                <w:szCs w:val="21"/>
              </w:rPr>
              <w:t>VARCHAR2(18)</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21"/>
              </w:rPr>
            </w:pPr>
            <w:r>
              <w:rPr>
                <w:rFonts w:hint="eastAsia"/>
                <w:color w:val="000000"/>
                <w:szCs w:val="21"/>
              </w:rPr>
              <w:t>用户登录副号码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73"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rFonts w:hint="eastAsia"/>
                <w:color w:val="000000"/>
                <w:szCs w:val="21"/>
              </w:rPr>
              <w:t>LONGINTIME</w:t>
            </w:r>
          </w:p>
        </w:tc>
        <w:tc>
          <w:tcPr>
            <w:tcW w:w="2081" w:type="dxa"/>
            <w:tcBorders>
              <w:top w:val="double" w:color="auto" w:sz="6" w:space="0"/>
              <w:left w:val="single" w:color="auto" w:sz="6" w:space="0"/>
              <w:bottom w:val="double" w:color="auto" w:sz="6" w:space="0"/>
              <w:right w:val="single" w:color="auto" w:sz="6" w:space="0"/>
            </w:tcBorders>
          </w:tcPr>
          <w:p>
            <w:pPr>
              <w:ind w:firstLine="575" w:firstLineChars="250"/>
              <w:rPr>
                <w:rFonts w:cs="Arial"/>
                <w:color w:val="000000"/>
                <w:kern w:val="0"/>
                <w:sz w:val="23"/>
                <w:szCs w:val="23"/>
              </w:rPr>
            </w:pPr>
          </w:p>
          <w:p>
            <w:pPr>
              <w:ind w:firstLine="575" w:firstLineChars="250"/>
              <w:rPr>
                <w:color w:val="000000"/>
                <w:szCs w:val="21"/>
              </w:rPr>
            </w:pPr>
            <w:r>
              <w:rPr>
                <w:rFonts w:hint="eastAsia" w:cs="Arial"/>
                <w:color w:val="000000"/>
                <w:kern w:val="0"/>
                <w:sz w:val="23"/>
                <w:szCs w:val="23"/>
              </w:rPr>
              <w:t>DATE</w:t>
            </w:r>
          </w:p>
        </w:tc>
        <w:tc>
          <w:tcPr>
            <w:tcW w:w="720" w:type="dxa"/>
            <w:tcBorders>
              <w:top w:val="double" w:color="auto" w:sz="6" w:space="0"/>
              <w:left w:val="single" w:color="auto" w:sz="6" w:space="0"/>
              <w:bottom w:val="double" w:color="auto" w:sz="6" w:space="0"/>
              <w:right w:val="single" w:color="auto" w:sz="6" w:space="0"/>
            </w:tcBorders>
          </w:tcPr>
          <w:p>
            <w:pPr>
              <w:rPr>
                <w:rFonts w:cs="Arial"/>
                <w:bCs/>
                <w:szCs w:val="21"/>
                <w:lang w:val="en-GB"/>
              </w:rPr>
            </w:pPr>
          </w:p>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tcPr>
          <w:p>
            <w:pPr>
              <w:ind w:firstLine="115" w:firstLineChars="50"/>
              <w:jc w:val="left"/>
              <w:rPr>
                <w:rFonts w:cs="Arial"/>
                <w:color w:val="000000"/>
                <w:kern w:val="0"/>
                <w:sz w:val="23"/>
                <w:szCs w:val="23"/>
              </w:rPr>
            </w:pPr>
          </w:p>
          <w:p>
            <w:pPr>
              <w:ind w:firstLine="115" w:firstLineChars="50"/>
              <w:jc w:val="left"/>
              <w:rPr>
                <w:rFonts w:cs="Arial"/>
                <w:color w:val="000000"/>
                <w:kern w:val="0"/>
                <w:sz w:val="23"/>
                <w:szCs w:val="23"/>
              </w:rPr>
            </w:pPr>
            <w:r>
              <w:rPr>
                <w:rFonts w:hint="eastAsia" w:cs="Arial"/>
                <w:color w:val="000000"/>
                <w:kern w:val="0"/>
                <w:sz w:val="23"/>
                <w:szCs w:val="23"/>
              </w:rPr>
              <w:t>登录时间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rFonts w:hint="eastAsia"/>
                <w:color w:val="000000"/>
                <w:szCs w:val="21"/>
              </w:rPr>
              <w:t>PLATFORM</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21"/>
              </w:rPr>
            </w:pPr>
            <w:r>
              <w:rPr>
                <w:rFonts w:hint="eastAsia"/>
                <w:color w:val="000000"/>
                <w:szCs w:val="18"/>
              </w:rPr>
              <w:t>NUMBER(1)</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21"/>
              </w:rPr>
            </w:pPr>
            <w:r>
              <w:rPr>
                <w:rFonts w:hint="eastAsia"/>
                <w:color w:val="000000"/>
                <w:szCs w:val="21"/>
              </w:rPr>
              <w:t>客户端平台类别：</w:t>
            </w:r>
          </w:p>
          <w:p>
            <w:pPr>
              <w:jc w:val="left"/>
              <w:rPr>
                <w:color w:val="000000"/>
                <w:szCs w:val="21"/>
              </w:rPr>
            </w:pPr>
            <w:r>
              <w:rPr>
                <w:rFonts w:hint="eastAsia"/>
                <w:color w:val="000000"/>
                <w:szCs w:val="21"/>
              </w:rPr>
              <w:t>1、andriod</w:t>
            </w:r>
          </w:p>
          <w:p>
            <w:pPr>
              <w:jc w:val="left"/>
              <w:rPr>
                <w:color w:val="000000"/>
                <w:szCs w:val="21"/>
              </w:rPr>
            </w:pPr>
            <w:r>
              <w:rPr>
                <w:rFonts w:hint="eastAsia"/>
                <w:color w:val="000000"/>
                <w:szCs w:val="21"/>
              </w:rPr>
              <w:t>2、ios</w:t>
            </w:r>
          </w:p>
        </w:tc>
      </w:tr>
    </w:tbl>
    <w:p>
      <w:pPr>
        <w:rPr>
          <w:b/>
        </w:rPr>
      </w:pPr>
      <w:r>
        <w:rPr>
          <w:rFonts w:hint="eastAsia"/>
          <w:b/>
        </w:rPr>
        <w:t>[主键]</w:t>
      </w:r>
    </w:p>
    <w:p>
      <w:pPr>
        <w:rPr>
          <w:lang w:val="pt-BR"/>
        </w:rPr>
      </w:pPr>
      <w:r>
        <w:rPr>
          <w:lang w:val="pt-BR"/>
        </w:rPr>
        <w:t>PK_</w:t>
      </w:r>
      <w:r>
        <w:rPr>
          <w:rFonts w:hint="eastAsia"/>
          <w:lang w:val="pt-BR"/>
        </w:rPr>
        <w:t>SSMN</w:t>
      </w:r>
      <w:r>
        <w:rPr>
          <w:lang w:val="pt-BR"/>
        </w:rPr>
        <w:t>_</w:t>
      </w:r>
      <w:r>
        <w:rPr>
          <w:rFonts w:hint="eastAsia"/>
          <w:lang w:val="pt-BR"/>
        </w:rPr>
        <w:t>LOGIN_STAT</w:t>
      </w:r>
      <w:r>
        <w:rPr>
          <w:lang w:val="pt-BR"/>
        </w:rPr>
        <w:t xml:space="preserve"> (</w:t>
      </w:r>
      <w:r>
        <w:rPr>
          <w:rFonts w:hint="eastAsia"/>
          <w:b/>
          <w:lang w:val="pt-BR"/>
        </w:rPr>
        <w:t>id</w:t>
      </w:r>
      <w:r>
        <w:rPr>
          <w:lang w:val="pt-BR"/>
        </w:rPr>
        <w:t>)</w:t>
      </w:r>
    </w:p>
    <w:p>
      <w:pPr>
        <w:rPr>
          <w:b/>
        </w:rPr>
      </w:pPr>
      <w:r>
        <w:rPr>
          <w:rFonts w:hint="eastAsia"/>
          <w:b/>
        </w:rPr>
        <w:t>[索引]</w:t>
      </w:r>
    </w:p>
    <w:p>
      <w:pPr>
        <w:rPr>
          <w:color w:val="000000"/>
          <w:szCs w:val="18"/>
        </w:rPr>
      </w:pPr>
      <w:r>
        <w:rPr>
          <w:rFonts w:hint="eastAsia"/>
          <w:color w:val="000000"/>
          <w:szCs w:val="18"/>
        </w:rPr>
        <w:t>无</w:t>
      </w:r>
    </w:p>
    <w:p>
      <w:pPr>
        <w:pStyle w:val="4"/>
      </w:pPr>
      <w:bookmarkStart w:id="480" w:name="_Toc384194078"/>
      <w:r>
        <w:rPr>
          <w:rFonts w:hint="eastAsia"/>
        </w:rPr>
        <w:t>MsgTerminated_UNRead(未读短信表)</w:t>
      </w:r>
      <w:bookmarkEnd w:id="480"/>
    </w:p>
    <w:p>
      <w:pPr>
        <w:rPr>
          <w:b/>
        </w:rPr>
      </w:pPr>
      <w:r>
        <w:rPr>
          <w:rFonts w:hint="eastAsia"/>
          <w:b/>
        </w:rPr>
        <w:t>[功能]</w:t>
      </w:r>
    </w:p>
    <w:p>
      <w:r>
        <w:rPr>
          <w:rFonts w:hint="eastAsia"/>
        </w:rPr>
        <w:t>该表主要用于存储用户未读的短消息。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r>
              <w:rPr>
                <w:rFonts w:hint="eastAsia"/>
                <w:b/>
              </w:rPr>
              <w:t>来自MT表ID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SP接入码，反映到目标手机上就是短消息的源号码</w:t>
            </w:r>
          </w:p>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DestNo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目标号码，接收短信的手机号码。</w:t>
            </w:r>
          </w:p>
          <w:p>
            <w:pPr>
              <w:rPr>
                <w:rFonts w:cs="Arial"/>
                <w:b/>
                <w:lang w:val="en-GB"/>
              </w:rPr>
            </w:pPr>
            <w:r>
              <w:rPr>
                <w:rFonts w:hint="eastAsia"/>
              </w:rPr>
              <w:t>未读短信中该字段是用户主号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SMSProxy写入MsgTerminated表的时间</w:t>
            </w:r>
          </w:p>
        </w:tc>
      </w:tr>
    </w:tbl>
    <w:p/>
    <w:p>
      <w:pPr>
        <w:rPr>
          <w:b/>
        </w:rPr>
      </w:pPr>
      <w:r>
        <w:rPr>
          <w:rFonts w:hint="eastAsia"/>
          <w:b/>
        </w:rPr>
        <w:t>[主键]</w:t>
      </w:r>
    </w:p>
    <w:p>
      <w:r>
        <w:rPr>
          <w:rFonts w:hint="eastAsia"/>
        </w:rPr>
        <w:t>PK_ MsgTerminated_UNRead (ID)</w:t>
      </w:r>
    </w:p>
    <w:p>
      <w:pPr>
        <w:rPr>
          <w:rFonts w:ascii="Tahoma" w:hAnsi="Tahoma"/>
          <w:b/>
          <w:szCs w:val="21"/>
        </w:rPr>
      </w:pPr>
    </w:p>
    <w:p>
      <w:pPr>
        <w:pStyle w:val="4"/>
      </w:pPr>
      <w:bookmarkStart w:id="481" w:name="_Toc384194079"/>
      <w:r>
        <w:rPr>
          <w:rFonts w:hint="eastAsia"/>
        </w:rPr>
        <w:t>SSMN_</w:t>
      </w:r>
      <w:r>
        <w:t>TransferNum</w:t>
      </w:r>
      <w:r>
        <w:rPr>
          <w:rFonts w:hint="eastAsia"/>
        </w:rPr>
        <w:t>表(送号记录表)</w:t>
      </w:r>
      <w:bookmarkEnd w:id="481"/>
    </w:p>
    <w:p>
      <w:pPr>
        <w:rPr>
          <w:b/>
        </w:rPr>
      </w:pPr>
      <w:r>
        <w:rPr>
          <w:rFonts w:hint="eastAsia"/>
          <w:b/>
        </w:rPr>
        <w:t>[功能]</w:t>
      </w:r>
    </w:p>
    <w:p>
      <w:r>
        <w:rPr>
          <w:rFonts w:hint="eastAsia"/>
        </w:rPr>
        <w:t>该表主要用于存储漫游或异地用户采用网络送号呼叫时送来的主被叫号码。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MSISDN</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业务用户主号码。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C</w:t>
            </w:r>
            <w:r>
              <w:rPr>
                <w:rFonts w:hint="eastAsia"/>
              </w:rPr>
              <w:t>alledNumber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
      <w:pPr>
        <w:rPr>
          <w:b/>
        </w:rPr>
      </w:pPr>
      <w:r>
        <w:rPr>
          <w:rFonts w:hint="eastAsia"/>
          <w:b/>
        </w:rPr>
        <w:t>[主键]</w:t>
      </w:r>
    </w:p>
    <w:p>
      <w:r>
        <w:rPr>
          <w:rFonts w:hint="eastAsia"/>
        </w:rPr>
        <w:t>PK_SSMN_</w:t>
      </w:r>
      <w:r>
        <w:t>TransferNum</w:t>
      </w:r>
      <w:r>
        <w:rPr>
          <w:rFonts w:hint="eastAsia"/>
        </w:rPr>
        <w:t xml:space="preserve"> (</w:t>
      </w:r>
      <w:r>
        <w:rPr>
          <w:rFonts w:hint="eastAsia"/>
          <w:b/>
        </w:rPr>
        <w:t>MSISDN</w:t>
      </w:r>
      <w:r>
        <w:rPr>
          <w:rFonts w:hint="eastAsia"/>
        </w:rPr>
        <w:t>)</w:t>
      </w:r>
    </w:p>
    <w:p>
      <w:pPr>
        <w:rPr>
          <w:rFonts w:ascii="Tahoma" w:hAnsi="Tahoma"/>
          <w:b/>
          <w:szCs w:val="21"/>
        </w:rPr>
      </w:pPr>
    </w:p>
    <w:p>
      <w:pPr>
        <w:pStyle w:val="4"/>
      </w:pPr>
      <w:bookmarkStart w:id="482" w:name="_Toc384194080"/>
      <w:r>
        <w:rPr>
          <w:rFonts w:hint="eastAsia"/>
        </w:rPr>
        <w:t>SSMN_ClientBlack表(客户端黑名单表)</w:t>
      </w:r>
      <w:bookmarkEnd w:id="482"/>
    </w:p>
    <w:p>
      <w:pPr>
        <w:rPr>
          <w:b/>
        </w:rPr>
      </w:pPr>
      <w:r>
        <w:rPr>
          <w:rFonts w:hint="eastAsia"/>
          <w:b/>
        </w:rPr>
        <w:t>[功能]</w:t>
      </w:r>
    </w:p>
    <w:p>
      <w:r>
        <w:rPr>
          <w:rFonts w:hint="eastAsia"/>
        </w:rPr>
        <w:t>该表主要用于存储限制注册/登录的用户号码或号段。</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MSISDN</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业务用户主号码。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w:t>
            </w:r>
            <w:r>
              <w:rPr>
                <w:rFonts w:hint="eastAsia"/>
              </w:rPr>
              <w:t>tatus</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标记黑名单限制功能状态：</w:t>
            </w:r>
          </w:p>
          <w:p>
            <w:r>
              <w:rPr>
                <w:rFonts w:hint="eastAsia"/>
              </w:rPr>
              <w:t>0：关闭</w:t>
            </w:r>
          </w:p>
          <w:p>
            <w:pPr>
              <w:rPr>
                <w:rFonts w:cs="Arial"/>
                <w:lang w:val="en-GB"/>
              </w:rPr>
            </w:pPr>
            <w:r>
              <w:rPr>
                <w:rFonts w:hint="eastAsia"/>
              </w:rPr>
              <w:t>1：开启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
      <w:pPr>
        <w:rPr>
          <w:b/>
        </w:rPr>
      </w:pPr>
      <w:r>
        <w:rPr>
          <w:rFonts w:hint="eastAsia"/>
          <w:b/>
        </w:rPr>
        <w:t>[主键]</w:t>
      </w:r>
    </w:p>
    <w:p>
      <w:r>
        <w:rPr>
          <w:rFonts w:hint="eastAsia"/>
        </w:rPr>
        <w:t>PK_SSMN_ClientBlack (</w:t>
      </w:r>
      <w:r>
        <w:rPr>
          <w:rFonts w:hint="eastAsia"/>
          <w:b/>
        </w:rPr>
        <w:t>MSISDN</w:t>
      </w:r>
      <w:r>
        <w:rPr>
          <w:rFonts w:hint="eastAsia"/>
        </w:rPr>
        <w:t>)</w:t>
      </w:r>
    </w:p>
    <w:p>
      <w:pPr>
        <w:rPr>
          <w:rFonts w:ascii="Tahoma" w:hAnsi="Tahoma"/>
          <w:b/>
          <w:szCs w:val="21"/>
        </w:rPr>
      </w:pPr>
    </w:p>
    <w:p>
      <w:pPr>
        <w:pStyle w:val="4"/>
      </w:pPr>
      <w:bookmarkStart w:id="483" w:name="_Toc384194081"/>
      <w:r>
        <w:rPr>
          <w:rFonts w:hint="eastAsia"/>
        </w:rPr>
        <w:t>SSMN_Remind表(漏话提醒表)</w:t>
      </w:r>
      <w:bookmarkEnd w:id="483"/>
    </w:p>
    <w:p>
      <w:pPr>
        <w:rPr>
          <w:b/>
        </w:rPr>
      </w:pPr>
      <w:r>
        <w:rPr>
          <w:rFonts w:hint="eastAsia"/>
          <w:b/>
        </w:rPr>
        <w:t>[功能]</w:t>
      </w:r>
    </w:p>
    <w:p>
      <w:r>
        <w:rPr>
          <w:rFonts w:hint="eastAsia"/>
        </w:rPr>
        <w:t>该表主要用于存储漏话提醒的消息内容。</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序列号。由</w:t>
            </w:r>
            <w:r>
              <w:rPr>
                <w:rFonts w:cs="Arial"/>
                <w:b/>
              </w:rPr>
              <w:t>SEQ_SSMN_Remind</w:t>
            </w:r>
            <w:r>
              <w:rPr>
                <w:rFonts w:hint="eastAsia" w:cs="Arial"/>
                <w:b/>
              </w:rPr>
              <w:t>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r>
              <w:t>Varchar2</w:t>
            </w:r>
            <w:r>
              <w:rPr>
                <w:rFonts w:hint="eastAsia"/>
              </w:rPr>
              <w:t xml:space="preserve"> (20)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cs="Arial"/>
                <w:lang w:val="en-GB"/>
              </w:rPr>
              <w:t>漏话提醒消息内容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
      <w:pPr>
        <w:rPr>
          <w:b/>
        </w:rPr>
      </w:pPr>
      <w:r>
        <w:rPr>
          <w:rFonts w:hint="eastAsia"/>
          <w:b/>
        </w:rPr>
        <w:t>[主键]</w:t>
      </w:r>
    </w:p>
    <w:p>
      <w:r>
        <w:rPr>
          <w:rFonts w:hint="eastAsia"/>
        </w:rPr>
        <w:t>PK_SSMN_Remind (</w:t>
      </w:r>
      <w:r>
        <w:rPr>
          <w:rFonts w:hint="eastAsia"/>
          <w:b/>
        </w:rPr>
        <w:t>ID</w:t>
      </w:r>
      <w:r>
        <w:rPr>
          <w:rFonts w:hint="eastAsia"/>
        </w:rPr>
        <w:t>)</w:t>
      </w:r>
    </w:p>
    <w:p>
      <w:pPr>
        <w:rPr>
          <w:rFonts w:ascii="Tahoma" w:hAnsi="Tahoma"/>
          <w:b/>
          <w:szCs w:val="21"/>
        </w:rPr>
      </w:pPr>
    </w:p>
    <w:p>
      <w:pPr>
        <w:pStyle w:val="4"/>
      </w:pPr>
      <w:bookmarkStart w:id="484" w:name="_Toc384194082"/>
      <w:r>
        <w:rPr>
          <w:rFonts w:hint="eastAsia"/>
        </w:rPr>
        <w:t>SSMN_LOTTERY_TEMP表(抽奖码临时记录表)</w:t>
      </w:r>
      <w:bookmarkEnd w:id="484"/>
    </w:p>
    <w:p>
      <w:pPr>
        <w:rPr>
          <w:b/>
        </w:rPr>
      </w:pPr>
      <w:r>
        <w:rPr>
          <w:rFonts w:hint="eastAsia"/>
          <w:b/>
        </w:rPr>
        <w:t>[功能]</w:t>
      </w:r>
    </w:p>
    <w:p>
      <w:r>
        <w:rPr>
          <w:rFonts w:hint="eastAsia"/>
        </w:rPr>
        <w:t>该表主要用于临时存放用户抽奖码信息。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序列号。由</w:t>
            </w:r>
            <w:r>
              <w:rPr>
                <w:rFonts w:cs="Arial"/>
                <w:b/>
              </w:rPr>
              <w:t>SEQ_SSMN_</w:t>
            </w:r>
            <w:r>
              <w:rPr>
                <w:rFonts w:hint="eastAsia" w:cs="Arial"/>
                <w:b/>
              </w:rPr>
              <w:t>LOTTERY生成。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r>
              <w:t>Varchar2</w:t>
            </w:r>
            <w:r>
              <w:rPr>
                <w:rFonts w:hint="eastAsia"/>
              </w:rPr>
              <w:t xml:space="preserve"> (18)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用户号码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
      <w:pPr>
        <w:rPr>
          <w:b/>
        </w:rPr>
      </w:pPr>
      <w:r>
        <w:rPr>
          <w:rFonts w:hint="eastAsia"/>
          <w:b/>
        </w:rPr>
        <w:t>[主键]</w:t>
      </w:r>
    </w:p>
    <w:p>
      <w:r>
        <w:rPr>
          <w:rFonts w:hint="eastAsia"/>
        </w:rPr>
        <w:t>PK_SSMN_LOTTERY_TEMP(</w:t>
      </w:r>
      <w:r>
        <w:rPr>
          <w:rFonts w:hint="eastAsia"/>
          <w:b/>
        </w:rPr>
        <w:t>ID</w:t>
      </w:r>
      <w:r>
        <w:rPr>
          <w:rFonts w:hint="eastAsia"/>
        </w:rPr>
        <w:t>)</w:t>
      </w:r>
    </w:p>
    <w:p>
      <w:pPr>
        <w:rPr>
          <w:rFonts w:ascii="Tahoma" w:hAnsi="Tahoma"/>
          <w:b/>
          <w:szCs w:val="21"/>
        </w:rPr>
      </w:pPr>
    </w:p>
    <w:p>
      <w:pPr>
        <w:pStyle w:val="4"/>
      </w:pPr>
      <w:bookmarkStart w:id="485" w:name="_Toc384194083"/>
      <w:r>
        <w:rPr>
          <w:rFonts w:hint="eastAsia"/>
        </w:rPr>
        <w:t>SSMN_</w:t>
      </w:r>
      <w:r>
        <w:t xml:space="preserve"> SMSAGENT</w:t>
      </w:r>
      <w:r>
        <w:rPr>
          <w:rFonts w:hint="eastAsia"/>
        </w:rPr>
        <w:t>表(跨省转移短信记录表)</w:t>
      </w:r>
      <w:bookmarkEnd w:id="485"/>
    </w:p>
    <w:p>
      <w:pPr>
        <w:rPr>
          <w:b/>
        </w:rPr>
      </w:pPr>
      <w:r>
        <w:rPr>
          <w:rFonts w:hint="eastAsia"/>
          <w:b/>
        </w:rPr>
        <w:t>[功能]</w:t>
      </w:r>
    </w:p>
    <w:p>
      <w:r>
        <w:rPr>
          <w:rFonts w:hint="eastAsia"/>
        </w:rPr>
        <w:t>该表主要用于存储跨省转移的短信息。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w:t>
            </w:r>
          </w:p>
          <w:p>
            <w:pPr>
              <w:rPr>
                <w:rFonts w:cs="Arial"/>
                <w:b/>
              </w:rPr>
            </w:pPr>
            <w:r>
              <w:rPr>
                <w:rFonts w:hint="eastAsia" w:cs="Arial"/>
                <w:b/>
              </w:rPr>
              <w:t xml:space="preserve">由 </w:t>
            </w:r>
            <w:r>
              <w:t>SEQ_SSMN_</w:t>
            </w:r>
            <w:r>
              <w:rPr>
                <w:rFonts w:hint="eastAsia"/>
              </w:rPr>
              <w:t>SMSAGENT生成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SP接入码，反映到目标手机上就是短消息的源号码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D</w:t>
            </w:r>
            <w:r>
              <w:rPr>
                <w:rFonts w:hint="eastAsia"/>
              </w:rPr>
              <w:t>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目标号码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短信内容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w:t>
            </w:r>
            <w:r>
              <w:rPr>
                <w:rFonts w:hint="eastAsia"/>
              </w:rPr>
              <w:t>tate</w:t>
            </w:r>
          </w:p>
        </w:tc>
        <w:tc>
          <w:tcPr>
            <w:tcW w:w="1619" w:type="dxa"/>
            <w:tcBorders>
              <w:top w:val="double" w:color="auto" w:sz="6" w:space="0"/>
              <w:left w:val="single" w:color="auto" w:sz="6" w:space="0"/>
              <w:bottom w:val="double" w:color="auto" w:sz="6" w:space="0"/>
              <w:right w:val="single" w:color="auto" w:sz="6" w:space="0"/>
            </w:tcBorders>
          </w:tcPr>
          <w:p>
            <w:r>
              <w:t>N</w:t>
            </w:r>
            <w:r>
              <w:rPr>
                <w:rFonts w:hint="eastAsia"/>
              </w:rPr>
              <w:t>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同步状态</w:t>
            </w:r>
          </w:p>
          <w:p>
            <w:pPr>
              <w:rPr>
                <w:rFonts w:cs="Arial"/>
                <w:lang w:val="en-GB"/>
              </w:rPr>
            </w:pPr>
            <w:r>
              <w:rPr>
                <w:rFonts w:hint="eastAsia" w:cs="Arial"/>
                <w:lang w:val="en-GB"/>
              </w:rPr>
              <w:t>0：未同步（默认）</w:t>
            </w:r>
          </w:p>
          <w:p>
            <w:pPr>
              <w:rPr>
                <w:rFonts w:cs="Arial"/>
                <w:lang w:val="en-GB"/>
              </w:rPr>
            </w:pPr>
            <w:r>
              <w:rPr>
                <w:rFonts w:hint="eastAsia" w:cs="Arial"/>
                <w:lang w:val="en-GB"/>
              </w:rPr>
              <w:t>1：已同步</w:t>
            </w:r>
          </w:p>
        </w:tc>
      </w:tr>
    </w:tbl>
    <w:p>
      <w:pPr>
        <w:rPr>
          <w:lang w:val="en-GB"/>
        </w:rPr>
      </w:pPr>
    </w:p>
    <w:p>
      <w:pPr>
        <w:rPr>
          <w:b/>
        </w:rPr>
      </w:pPr>
      <w:r>
        <w:rPr>
          <w:rFonts w:hint="eastAsia"/>
          <w:b/>
        </w:rPr>
        <w:t>[主键]</w:t>
      </w:r>
    </w:p>
    <w:p>
      <w:r>
        <w:rPr>
          <w:rFonts w:hint="eastAsia"/>
        </w:rPr>
        <w:t>PK_SSMN_SMSAGENT (</w:t>
      </w:r>
      <w:r>
        <w:rPr>
          <w:rFonts w:hint="eastAsia"/>
          <w:b/>
        </w:rPr>
        <w:t>ID</w:t>
      </w:r>
      <w:r>
        <w:rPr>
          <w:rFonts w:hint="eastAsia"/>
        </w:rPr>
        <w:t>)</w:t>
      </w:r>
    </w:p>
    <w:p>
      <w:pPr>
        <w:rPr>
          <w:rFonts w:ascii="Tahoma" w:hAnsi="Tahoma"/>
          <w:b/>
          <w:szCs w:val="21"/>
        </w:rPr>
      </w:pPr>
    </w:p>
    <w:p>
      <w:pPr>
        <w:pStyle w:val="4"/>
      </w:pPr>
      <w:bookmarkStart w:id="486" w:name="_Toc384194084"/>
      <w:r>
        <w:rPr>
          <w:rFonts w:hint="eastAsia"/>
        </w:rPr>
        <w:t>SSMN_Record表(录音记录)</w:t>
      </w:r>
      <w:bookmarkEnd w:id="486"/>
    </w:p>
    <w:p>
      <w:pPr>
        <w:rPr>
          <w:b/>
        </w:rPr>
      </w:pPr>
      <w:r>
        <w:rPr>
          <w:rFonts w:hint="eastAsia"/>
          <w:b/>
        </w:rPr>
        <w:t>[功能]</w:t>
      </w:r>
    </w:p>
    <w:p>
      <w:r>
        <w:rPr>
          <w:rFonts w:hint="eastAsia"/>
        </w:rPr>
        <w:t>该表主要用于存储主被叫录音文件ID。</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对应CDR表的流水号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CallingMsgHigh</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主叫录音文件编号高位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CallingMsgLow</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主叫录音文件编号低位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MsgLen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CalledMsgHigh</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被叫录音文件编号高位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CalledMsgLow</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被叫录音文件编号低位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Record_Time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color w:val="800080"/>
                <w:lang w:val="en-GB"/>
              </w:rPr>
            </w:pPr>
            <w:r>
              <w:rPr>
                <w:rFonts w:hint="eastAsia" w:cs="Arial"/>
                <w:color w:val="800080"/>
                <w:lang w:val="en-GB"/>
              </w:rPr>
              <w:t>录音完成时间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Handle_Flag</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line="240" w:lineRule="auto"/>
              <w:rPr>
                <w:rFonts w:cs="Arial"/>
                <w:lang w:val="en-GB"/>
              </w:rPr>
            </w:pPr>
            <w:r>
              <w:rPr>
                <w:rFonts w:hint="eastAsia" w:cs="Arial"/>
                <w:lang w:val="en-GB"/>
              </w:rPr>
              <w:t>是否已处理（合成）</w:t>
            </w:r>
          </w:p>
          <w:p>
            <w:pPr>
              <w:spacing w:line="240" w:lineRule="auto"/>
              <w:rPr>
                <w:rFonts w:cs="Arial"/>
                <w:lang w:val="en-GB"/>
              </w:rPr>
            </w:pPr>
            <w:r>
              <w:rPr>
                <w:rFonts w:hint="eastAsia" w:cs="Arial"/>
                <w:lang w:val="en-GB"/>
              </w:rPr>
              <w:t>1：未处理</w:t>
            </w:r>
          </w:p>
          <w:p>
            <w:pPr>
              <w:spacing w:line="240" w:lineRule="auto"/>
              <w:rPr>
                <w:rFonts w:cs="Arial"/>
                <w:lang w:val="en-GB"/>
              </w:rPr>
            </w:pPr>
            <w:r>
              <w:rPr>
                <w:rFonts w:hint="eastAsia" w:cs="Arial"/>
                <w:lang w:val="en-GB"/>
              </w:rPr>
              <w:t>2：已处理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Handle_Time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处理时间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FilePath</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varchar2(512)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合成后的文件路径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发送状态</w:t>
            </w:r>
          </w:p>
          <w:p>
            <w:pPr>
              <w:rPr>
                <w:rFonts w:cs="Arial"/>
                <w:lang w:val="en-GB"/>
              </w:rPr>
            </w:pPr>
            <w:r>
              <w:rPr>
                <w:rFonts w:hint="eastAsia" w:cs="Arial"/>
                <w:lang w:val="en-GB"/>
              </w:rPr>
              <w:t>1：已发送，</w:t>
            </w:r>
          </w:p>
          <w:p>
            <w:pPr>
              <w:rPr>
                <w:rFonts w:cs="Arial"/>
                <w:lang w:val="en-GB"/>
              </w:rPr>
            </w:pPr>
            <w:r>
              <w:rPr>
                <w:rFonts w:hint="eastAsia" w:cs="Arial"/>
                <w:lang w:val="en-GB"/>
              </w:rPr>
              <w:t>null或0：未发送</w:t>
            </w:r>
          </w:p>
        </w:tc>
      </w:tr>
    </w:tbl>
    <w:p>
      <w:pPr>
        <w:rPr>
          <w:b/>
        </w:rPr>
      </w:pPr>
      <w:r>
        <w:rPr>
          <w:rFonts w:hint="eastAsia"/>
          <w:b/>
        </w:rPr>
        <w:t>[主键]</w:t>
      </w:r>
    </w:p>
    <w:p>
      <w:r>
        <w:rPr>
          <w:rFonts w:hint="eastAsia"/>
        </w:rPr>
        <w:t>PK_SSMN_Record (</w:t>
      </w:r>
      <w:r>
        <w:rPr>
          <w:rFonts w:hint="eastAsia"/>
          <w:b/>
        </w:rPr>
        <w:t>Streamnumber</w:t>
      </w:r>
      <w:r>
        <w:rPr>
          <w:rFonts w:hint="eastAsia"/>
        </w:rPr>
        <w:t>)</w:t>
      </w:r>
    </w:p>
    <w:p/>
    <w:p/>
    <w:p/>
    <w:p/>
    <w:p/>
    <w:p/>
    <w:p/>
    <w:p/>
    <w:p/>
    <w:p/>
    <w:p/>
    <w:p/>
    <w:p/>
    <w:p>
      <w:pPr>
        <w:pStyle w:val="4"/>
      </w:pPr>
      <w:bookmarkStart w:id="487" w:name="_Toc384194085"/>
      <w:r>
        <w:rPr>
          <w:rFonts w:hint="eastAsia"/>
        </w:rPr>
        <w:t>SSMN_</w:t>
      </w:r>
      <w:r>
        <w:t>SMS</w:t>
      </w:r>
      <w:r>
        <w:rPr>
          <w:rFonts w:hint="eastAsia"/>
        </w:rPr>
        <w:t>_toMI表(地方直接给中央发送短信表)</w:t>
      </w:r>
      <w:bookmarkEnd w:id="487"/>
    </w:p>
    <w:p>
      <w:pPr>
        <w:rPr>
          <w:b/>
        </w:rPr>
      </w:pPr>
      <w:r>
        <w:rPr>
          <w:rFonts w:hint="eastAsia"/>
          <w:b/>
        </w:rPr>
        <w:t>[功能]</w:t>
      </w:r>
    </w:p>
    <w:p>
      <w:r>
        <w:rPr>
          <w:rFonts w:hint="eastAsia"/>
        </w:rPr>
        <w:t>该表主要用于存储需要转到中央下发的短信表。</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序列号，msgsend表的序列号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源号码，主叫号码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D</w:t>
            </w:r>
            <w:r>
              <w:rPr>
                <w:rFonts w:hint="eastAsia"/>
              </w:rPr>
              <w:t>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目标号码，用户主号码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SSMNNumber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短信内容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w:t>
            </w:r>
            <w:r>
              <w:rPr>
                <w:rFonts w:hint="eastAsia"/>
              </w:rPr>
              <w:t>tate</w:t>
            </w:r>
          </w:p>
        </w:tc>
        <w:tc>
          <w:tcPr>
            <w:tcW w:w="1619" w:type="dxa"/>
            <w:tcBorders>
              <w:top w:val="double" w:color="auto" w:sz="6" w:space="0"/>
              <w:left w:val="single" w:color="auto" w:sz="6" w:space="0"/>
              <w:bottom w:val="double" w:color="auto" w:sz="6" w:space="0"/>
              <w:right w:val="single" w:color="auto" w:sz="6" w:space="0"/>
            </w:tcBorders>
          </w:tcPr>
          <w:p>
            <w:r>
              <w:t>N</w:t>
            </w:r>
            <w:r>
              <w:rPr>
                <w:rFonts w:hint="eastAsia"/>
              </w:rPr>
              <w:t>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发送状态</w:t>
            </w:r>
          </w:p>
          <w:p>
            <w:pPr>
              <w:rPr>
                <w:rFonts w:cs="Arial"/>
                <w:lang w:val="en-GB"/>
              </w:rPr>
            </w:pPr>
            <w:r>
              <w:rPr>
                <w:rFonts w:hint="eastAsia" w:cs="Arial"/>
                <w:lang w:val="en-GB"/>
              </w:rPr>
              <w:t>0：未转发（默认）</w:t>
            </w:r>
          </w:p>
          <w:p>
            <w:pPr>
              <w:rPr>
                <w:rFonts w:cs="Arial"/>
                <w:lang w:val="en-GB"/>
              </w:rPr>
            </w:pPr>
            <w:r>
              <w:rPr>
                <w:rFonts w:hint="eastAsia" w:cs="Arial"/>
                <w:lang w:val="en-GB"/>
              </w:rPr>
              <w:t>1：已转发</w:t>
            </w:r>
          </w:p>
          <w:p>
            <w:pPr>
              <w:rPr>
                <w:rFonts w:cs="Arial"/>
                <w:lang w:val="en-GB"/>
              </w:rPr>
            </w:pPr>
            <w:r>
              <w:rPr>
                <w:rFonts w:hint="eastAsia" w:cs="Arial"/>
                <w:lang w:val="en-GB"/>
              </w:rPr>
              <w:t>2：超时未转发</w:t>
            </w:r>
          </w:p>
          <w:p>
            <w:pPr>
              <w:rPr>
                <w:rFonts w:cs="Arial"/>
                <w:lang w:val="en-GB"/>
              </w:rPr>
            </w:pPr>
            <w:r>
              <w:rPr>
                <w:rFonts w:hint="eastAsia" w:cs="Arial"/>
                <w:lang w:val="en-GB"/>
              </w:rPr>
              <w:t>3：已被过滤（未发送）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Transfer_Flag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：直接转发，不加工短信内容</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：按照&lt;主叫&gt;发送短信至&lt;副号码&gt;：&lt;短信内容&gt;.[号盾] 进行拼接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Handle_Time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该条短信被短信转发模块处理的时间</w:t>
            </w:r>
          </w:p>
        </w:tc>
      </w:tr>
    </w:tbl>
    <w:p>
      <w:pPr>
        <w:rPr>
          <w:lang w:val="en-GB"/>
        </w:rPr>
      </w:pPr>
    </w:p>
    <w:p>
      <w:pPr>
        <w:rPr>
          <w:b/>
        </w:rPr>
      </w:pPr>
      <w:r>
        <w:rPr>
          <w:rFonts w:hint="eastAsia"/>
          <w:b/>
        </w:rPr>
        <w:t>[主键]</w:t>
      </w:r>
    </w:p>
    <w:p>
      <w:r>
        <w:rPr>
          <w:rFonts w:hint="eastAsia"/>
        </w:rPr>
        <w:t>PK_SSMN_SMSAGENT (</w:t>
      </w:r>
      <w:r>
        <w:rPr>
          <w:rFonts w:hint="eastAsia"/>
          <w:b/>
        </w:rPr>
        <w:t>ID</w:t>
      </w:r>
      <w:r>
        <w:rPr>
          <w:rFonts w:hint="eastAsia"/>
        </w:rPr>
        <w:t>)</w:t>
      </w:r>
    </w:p>
    <w:p>
      <w:pPr>
        <w:pStyle w:val="4"/>
      </w:pPr>
      <w:r>
        <w:rPr>
          <w:rFonts w:hint="eastAsia"/>
        </w:rPr>
        <w:t>SSMN_SMS_FILTER短信过滤条件表</w:t>
      </w:r>
    </w:p>
    <w:p>
      <w:pPr>
        <w:rPr>
          <w:b/>
        </w:rPr>
      </w:pPr>
      <w:r>
        <w:rPr>
          <w:rFonts w:hint="eastAsia"/>
          <w:b/>
        </w:rPr>
        <w:t>[功能]</w:t>
      </w:r>
    </w:p>
    <w:p>
      <w:r>
        <w:rPr>
          <w:rFonts w:hint="eastAsia"/>
        </w:rPr>
        <w:t>该表主要用于存储需要转到中央下发的短信过滤条件。</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序列号，取自序列SEQ_SMS_FILTER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filtertype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条件类型：</w:t>
            </w:r>
          </w:p>
          <w:p>
            <w:pPr>
              <w:numPr>
                <w:ilvl w:val="0"/>
                <w:numId w:val="28"/>
              </w:numPr>
            </w:pPr>
            <w:r>
              <w:rPr>
                <w:rFonts w:hint="eastAsia"/>
              </w:rPr>
              <w:t>白名单关键字</w:t>
            </w:r>
          </w:p>
          <w:p>
            <w:pPr>
              <w:numPr>
                <w:ilvl w:val="0"/>
                <w:numId w:val="28"/>
              </w:numPr>
            </w:pPr>
            <w:r>
              <w:rPr>
                <w:rFonts w:hint="eastAsia"/>
              </w:rPr>
              <w:t>黑名单关键字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keywords</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关键字内容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Pr>
        <w:rPr>
          <w:lang w:val="en-GB"/>
        </w:rPr>
      </w:pPr>
    </w:p>
    <w:p>
      <w:pPr>
        <w:rPr>
          <w:b/>
        </w:rPr>
      </w:pPr>
      <w:r>
        <w:rPr>
          <w:rFonts w:hint="eastAsia"/>
          <w:b/>
        </w:rPr>
        <w:t>[主键]</w:t>
      </w:r>
    </w:p>
    <w:p>
      <w:r>
        <w:rPr>
          <w:rFonts w:hint="eastAsia"/>
        </w:rPr>
        <w:t>PK_SSMN_SMSFILTER (</w:t>
      </w:r>
      <w:r>
        <w:rPr>
          <w:rFonts w:hint="eastAsia"/>
          <w:b/>
        </w:rPr>
        <w:t>ID</w:t>
      </w:r>
      <w:r>
        <w:rPr>
          <w:rFonts w:hint="eastAsia"/>
        </w:rPr>
        <w:t>)</w:t>
      </w:r>
    </w:p>
    <w:p>
      <w:pPr>
        <w:pStyle w:val="4"/>
      </w:pPr>
      <w:r>
        <w:rPr>
          <w:rFonts w:hint="eastAsia"/>
        </w:rPr>
        <w:t>SSMN_DCMapping短信过滤条件表</w:t>
      </w:r>
    </w:p>
    <w:p>
      <w:pPr>
        <w:rPr>
          <w:b/>
        </w:rPr>
      </w:pPr>
      <w:r>
        <w:rPr>
          <w:rFonts w:hint="eastAsia"/>
          <w:b/>
        </w:rPr>
        <w:t>[功能]</w:t>
      </w:r>
    </w:p>
    <w:p>
      <w:r>
        <w:rPr>
          <w:rFonts w:hint="eastAsia"/>
        </w:rPr>
        <w:t>该表用于存储地产用户的副号码与用户主叫号码的对应关系</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CallingNumber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SSMNNumber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w:t>
            </w:r>
            <w:r>
              <w:rPr>
                <w:rFonts w:hint="eastAsia"/>
              </w:rPr>
              <w:t>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插入时间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InType</w:t>
            </w:r>
          </w:p>
        </w:tc>
        <w:tc>
          <w:tcPr>
            <w:tcW w:w="1619" w:type="dxa"/>
            <w:tcBorders>
              <w:top w:val="double" w:color="auto" w:sz="6" w:space="0"/>
              <w:left w:val="single" w:color="auto" w:sz="6" w:space="0"/>
              <w:bottom w:val="double" w:color="auto" w:sz="6" w:space="0"/>
              <w:right w:val="single" w:color="auto" w:sz="6" w:space="0"/>
            </w:tcBorders>
          </w:tcPr>
          <w:p>
            <w:r>
              <w:t>V</w:t>
            </w:r>
            <w:r>
              <w:rPr>
                <w:rFonts w:hint="eastAsia"/>
              </w:rPr>
              <w:t>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Call or SMS</w:t>
            </w:r>
          </w:p>
        </w:tc>
      </w:tr>
    </w:tbl>
    <w:p>
      <w:pPr>
        <w:rPr>
          <w:lang w:val="en-GB"/>
        </w:rPr>
      </w:pPr>
    </w:p>
    <w:p>
      <w:pPr>
        <w:rPr>
          <w:b/>
        </w:rPr>
      </w:pPr>
      <w:r>
        <w:rPr>
          <w:rFonts w:hint="eastAsia"/>
          <w:b/>
        </w:rPr>
        <w:t>[主键]</w:t>
      </w:r>
    </w:p>
    <w:p>
      <w:pPr>
        <w:pStyle w:val="4"/>
      </w:pPr>
      <w:r>
        <w:rPr>
          <w:rFonts w:hint="eastAsia"/>
        </w:rPr>
        <w:t>SSMN_VCDR表(虚拟运营业务话单表)</w:t>
      </w:r>
    </w:p>
    <w:p>
      <w:pPr>
        <w:rPr>
          <w:b/>
        </w:rPr>
      </w:pPr>
      <w:r>
        <w:rPr>
          <w:rFonts w:hint="eastAsia"/>
          <w:b/>
        </w:rPr>
        <w:t>[功能]</w:t>
      </w:r>
    </w:p>
    <w:p>
      <w:r>
        <w:rPr>
          <w:rFonts w:hint="eastAsia"/>
        </w:rPr>
        <w:t>该表主要用于存储SSMN虚拟运营业务的话单表。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流水号，由SEQ_SSMN_VCDR生成。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CallingAddress</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CalledAddress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呼叫触发时IAM携带的被叫号码，二次呼叫此域填写用户在二次呼叫时输入的号码。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OriginalCalled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w:t>
            </w:r>
            <w:r>
              <w:rPr>
                <w:rFonts w:cs="Arial"/>
                <w:lang w:val="en-GB"/>
              </w:rPr>
              <w:t>Original Called Party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RedirectPartyID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w:t>
            </w:r>
            <w:r>
              <w:rPr>
                <w:rFonts w:cs="Arial"/>
                <w:lang w:val="en-GB"/>
              </w:rPr>
              <w:t>Redirect Party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本次呼叫中MSISDN使用的副号码</w:t>
            </w:r>
            <w:r>
              <w:rPr>
                <w:rFonts w:hint="eastAsia" w:cs="Arial"/>
              </w:rPr>
              <w:t>。若没有使用</w:t>
            </w:r>
            <w:r>
              <w:rPr>
                <w:rFonts w:hint="eastAsia" w:cs="Arial"/>
                <w:lang w:val="en-GB"/>
              </w:rPr>
              <w:t>业务</w:t>
            </w:r>
            <w:r>
              <w:rPr>
                <w:rFonts w:hint="eastAsia" w:cs="Arial"/>
              </w:rPr>
              <w:t>，则为空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r>
              <w:rPr>
                <w:rFonts w:hint="eastAsia" w:ascii="宋体" w:hAnsi="Times New Roman" w:cs="宋体"/>
                <w:kern w:val="0"/>
                <w:sz w:val="18"/>
                <w:szCs w:val="18"/>
                <w:lang w:val="zh-CN"/>
              </w:rPr>
              <w:t>业务体验外呼也属于管理）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rPr>
                <w:rFonts w:hint="eastAsia" w:cs="Arial"/>
                <w:lang w:val="en-GB"/>
              </w:rPr>
              <w:t>6：隐藏号码业务呼叫</w:t>
            </w:r>
          </w:p>
          <w:p>
            <w:pPr>
              <w:rPr>
                <w:rFonts w:cs="Arial"/>
                <w:lang w:val="en-GB"/>
              </w:rPr>
            </w:pPr>
            <w:r>
              <w:rPr>
                <w:rFonts w:hint="eastAsia" w:cs="Arial"/>
                <w:lang w:val="en-GB"/>
              </w:rPr>
              <w:t>7：灵动双号来话</w:t>
            </w:r>
          </w:p>
          <w:p>
            <w:pPr>
              <w:rPr>
                <w:rFonts w:cs="Arial"/>
                <w:lang w:val="en-GB"/>
              </w:rPr>
            </w:pPr>
            <w:r>
              <w:rPr>
                <w:rFonts w:hint="eastAsia" w:cs="Arial"/>
                <w:lang w:val="en-GB"/>
              </w:rPr>
              <w:t>8：灵动双号去话</w:t>
            </w:r>
          </w:p>
          <w:p>
            <w:pPr>
              <w:rPr>
                <w:rFonts w:cs="Arial"/>
                <w:lang w:val="en-GB"/>
              </w:rPr>
            </w:pPr>
            <w:r>
              <w:rPr>
                <w:rFonts w:hint="eastAsia" w:cs="Arial"/>
                <w:lang w:val="en-GB"/>
              </w:rPr>
              <w:t>9：非业务用户通过客户端体验去话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呼叫开始时间, </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CallDuration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通话时长（秒）,未接时为响铃时长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ascii="宋体" w:hAnsi="宋体" w:cs="Arial"/>
                <w:lang w:val="en-GB"/>
              </w:rPr>
              <w:t>ReadStatus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ascii="宋体" w:hAnsi="宋体"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默认值为0；</w:t>
            </w:r>
          </w:p>
          <w:p>
            <w:pPr>
              <w:rPr>
                <w:rFonts w:cs="Arial"/>
                <w:lang w:val="en-GB"/>
              </w:rPr>
            </w:pPr>
            <w:r>
              <w:rPr>
                <w:rFonts w:hint="eastAsia" w:ascii="宋体" w:hAnsi="宋体" w:cs="Arial"/>
                <w:lang w:val="en-GB"/>
              </w:rPr>
              <w:t>同步后置为1;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EndReason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呼叫结束原因：</w:t>
            </w:r>
          </w:p>
          <w:p>
            <w:pPr>
              <w:rPr>
                <w:rFonts w:ascii="宋体" w:hAnsi="宋体" w:cs="Arial"/>
                <w:lang w:val="en-GB"/>
              </w:rPr>
            </w:pPr>
            <w:r>
              <w:rPr>
                <w:rFonts w:hint="eastAsia" w:ascii="宋体" w:hAnsi="宋体" w:cs="Arial"/>
                <w:lang w:val="en-GB"/>
              </w:rPr>
              <w:t>1-来话应答接通</w:t>
            </w:r>
          </w:p>
          <w:p>
            <w:pPr>
              <w:rPr>
                <w:rFonts w:ascii="宋体" w:hAnsi="宋体" w:cs="Arial"/>
                <w:lang w:val="en-GB"/>
              </w:rPr>
            </w:pPr>
            <w:r>
              <w:rPr>
                <w:rFonts w:hint="eastAsia" w:ascii="宋体" w:hAnsi="宋体" w:cs="Arial"/>
                <w:lang w:val="en-GB"/>
              </w:rPr>
              <w:t>2-来话未应答</w:t>
            </w:r>
          </w:p>
          <w:p>
            <w:pPr>
              <w:rPr>
                <w:rFonts w:ascii="宋体" w:hAnsi="宋体" w:cs="Arial"/>
                <w:lang w:val="en-GB"/>
              </w:rPr>
            </w:pPr>
            <w:r>
              <w:rPr>
                <w:rFonts w:hint="eastAsia" w:ascii="宋体" w:hAnsi="宋体" w:cs="Arial"/>
                <w:lang w:val="en-GB"/>
              </w:rPr>
              <w:t>3-去话应答接通</w:t>
            </w:r>
          </w:p>
          <w:p>
            <w:pPr>
              <w:rPr>
                <w:rFonts w:ascii="宋体" w:hAnsi="宋体" w:cs="Arial"/>
                <w:lang w:val="en-GB"/>
              </w:rPr>
            </w:pPr>
            <w:r>
              <w:rPr>
                <w:rFonts w:hint="eastAsia" w:ascii="宋体" w:hAnsi="宋体" w:cs="Arial"/>
                <w:lang w:val="en-GB"/>
              </w:rPr>
              <w:t>4-去话未应答</w:t>
            </w:r>
          </w:p>
          <w:p>
            <w:pPr>
              <w:rPr>
                <w:rFonts w:ascii="宋体" w:hAnsi="宋体" w:cs="Arial"/>
                <w:lang w:val="en-GB"/>
              </w:rPr>
            </w:pPr>
            <w:r>
              <w:rPr>
                <w:rFonts w:hint="eastAsia" w:ascii="宋体" w:hAnsi="宋体" w:cs="Arial"/>
                <w:lang w:val="en-GB"/>
              </w:rPr>
              <w:t>5-输入错误次数达到阀值，BK业务逻辑结束时记录3</w:t>
            </w:r>
          </w:p>
          <w:p>
            <w:pPr>
              <w:rPr>
                <w:rFonts w:ascii="宋体" w:hAnsi="宋体" w:cs="Arial"/>
                <w:lang w:val="en-GB"/>
              </w:rPr>
            </w:pPr>
            <w:r>
              <w:rPr>
                <w:rFonts w:hint="eastAsia" w:ascii="宋体" w:hAnsi="宋体" w:cs="Arial"/>
                <w:lang w:val="en-GB"/>
              </w:rPr>
              <w:t>6-输入超时，TO业务逻辑结束时记录</w:t>
            </w:r>
          </w:p>
          <w:p>
            <w:pPr>
              <w:rPr>
                <w:rFonts w:ascii="宋体" w:hAnsi="宋体" w:cs="Arial"/>
                <w:lang w:val="en-GB"/>
              </w:rPr>
            </w:pPr>
            <w:r>
              <w:rPr>
                <w:rFonts w:hint="eastAsia" w:ascii="宋体" w:hAnsi="宋体" w:cs="Arial"/>
                <w:lang w:val="en-GB"/>
              </w:rPr>
              <w:t>0-系统错误</w:t>
            </w:r>
          </w:p>
          <w:p>
            <w:pPr>
              <w:rPr>
                <w:rFonts w:ascii="宋体" w:hAnsi="宋体" w:cs="Arial"/>
                <w:lang w:val="en-GB"/>
              </w:rPr>
            </w:pPr>
            <w:r>
              <w:rPr>
                <w:rFonts w:hint="eastAsia" w:ascii="宋体" w:hAnsi="宋体" w:cs="Arial"/>
                <w:lang w:val="en-GB"/>
              </w:rPr>
              <w:t>可扩充到99种原因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Incoming_CIN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保存用于客户端副号码来话主显号码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utgoing_CPN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保存用于客户端副号码去话时被叫号码</w:t>
            </w:r>
          </w:p>
        </w:tc>
      </w:tr>
    </w:tbl>
    <w:p/>
    <w:p>
      <w:pPr>
        <w:rPr>
          <w:b/>
        </w:rPr>
      </w:pPr>
      <w:r>
        <w:rPr>
          <w:rFonts w:hint="eastAsia"/>
          <w:b/>
        </w:rPr>
        <w:t>[主键]</w:t>
      </w:r>
    </w:p>
    <w:p>
      <w:pPr>
        <w:rPr>
          <w:b/>
        </w:rPr>
      </w:pPr>
      <w:r>
        <w:rPr>
          <w:rFonts w:hint="eastAsia"/>
        </w:rPr>
        <w:t>PK_ SSMN_VCDR (</w:t>
      </w:r>
      <w:r>
        <w:rPr>
          <w:rFonts w:hint="eastAsia"/>
          <w:b/>
        </w:rPr>
        <w:t>Streamnumber)</w:t>
      </w:r>
    </w:p>
    <w:p>
      <w:pPr>
        <w:rPr>
          <w:b/>
        </w:rPr>
      </w:pPr>
      <w:r>
        <w:rPr>
          <w:rFonts w:hint="eastAsia"/>
          <w:b/>
        </w:rPr>
        <w:t>[索引]</w:t>
      </w:r>
    </w:p>
    <w:p>
      <w:pPr>
        <w:rPr>
          <w:rFonts w:cs="Arial"/>
          <w:lang w:val="en-GB"/>
        </w:rPr>
      </w:pPr>
      <w:r>
        <w:rPr>
          <w:rFonts w:hint="eastAsia"/>
          <w:b/>
        </w:rPr>
        <w:t>IDX1_</w:t>
      </w:r>
      <w:r>
        <w:rPr>
          <w:rFonts w:hint="eastAsia"/>
        </w:rPr>
        <w:t xml:space="preserve"> SSMN_VCDR (</w:t>
      </w:r>
      <w:r>
        <w:rPr>
          <w:rFonts w:hint="eastAsia" w:cs="Arial"/>
          <w:lang w:val="en-GB"/>
        </w:rPr>
        <w:t xml:space="preserve">MSISDN, </w:t>
      </w:r>
      <w:r>
        <w:rPr>
          <w:rFonts w:cs="Arial"/>
        </w:rPr>
        <w:t>SSMNNumber</w:t>
      </w:r>
      <w:r>
        <w:rPr>
          <w:rFonts w:hint="eastAsia" w:cs="Arial"/>
        </w:rPr>
        <w:t>,</w:t>
      </w:r>
      <w:r>
        <w:rPr>
          <w:rFonts w:hint="eastAsia" w:ascii="宋体" w:hAnsi="宋体" w:cs="Arial"/>
          <w:lang w:val="en-GB"/>
        </w:rPr>
        <w:t xml:space="preserve"> ReadStatus</w:t>
      </w:r>
      <w:r>
        <w:rPr>
          <w:rFonts w:hint="eastAsia" w:cs="Arial"/>
          <w:lang w:val="en-GB"/>
        </w:rPr>
        <w:t>)</w:t>
      </w:r>
    </w:p>
    <w:p>
      <w:pPr>
        <w:pStyle w:val="4"/>
      </w:pPr>
      <w:r>
        <w:rPr>
          <w:rFonts w:hint="eastAsia"/>
        </w:rPr>
        <w:t>SSMN_ACODE_Service表(接入码与注册业务对应表)</w:t>
      </w:r>
    </w:p>
    <w:p>
      <w:pPr>
        <w:rPr>
          <w:b/>
        </w:rPr>
      </w:pPr>
      <w:r>
        <w:rPr>
          <w:rFonts w:hint="eastAsia"/>
          <w:b/>
        </w:rPr>
        <w:t>[功能]</w:t>
      </w:r>
    </w:p>
    <w:p>
      <w:r>
        <w:rPr>
          <w:rFonts w:hint="eastAsia"/>
        </w:rPr>
        <w:t>该表主要用于存储SSMN虚拟运营业务的注册方式和接入码的对应表。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ID</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序列号，由</w:t>
            </w:r>
          </w:p>
          <w:p>
            <w:pPr>
              <w:rPr>
                <w:rFonts w:cs="Arial"/>
                <w:b/>
              </w:rPr>
            </w:pPr>
            <w:r>
              <w:rPr>
                <w:rFonts w:hint="eastAsia" w:cs="Arial"/>
                <w:b/>
              </w:rPr>
              <w:t>SEQ_SSMN_ACODE_SERVICE生成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AccessCode</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Service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对应ssmn_number表中的sub_manner值</w:t>
            </w:r>
          </w:p>
        </w:tc>
      </w:tr>
    </w:tbl>
    <w:p/>
    <w:p>
      <w:pPr>
        <w:rPr>
          <w:b/>
        </w:rPr>
      </w:pPr>
      <w:r>
        <w:rPr>
          <w:rFonts w:hint="eastAsia"/>
          <w:b/>
        </w:rPr>
        <w:t>[主键]</w:t>
      </w:r>
    </w:p>
    <w:p>
      <w:pPr>
        <w:rPr>
          <w:b/>
        </w:rPr>
      </w:pPr>
      <w:r>
        <w:rPr>
          <w:rFonts w:hint="eastAsia"/>
        </w:rPr>
        <w:t>PK_ SSMN_ACODE_Service(</w:t>
      </w:r>
      <w:r>
        <w:rPr>
          <w:rFonts w:hint="eastAsia" w:cs="Arial"/>
          <w:b/>
        </w:rPr>
        <w:t>ID</w:t>
      </w:r>
      <w:r>
        <w:rPr>
          <w:rFonts w:hint="eastAsia"/>
          <w:b/>
        </w:rPr>
        <w:t>)</w:t>
      </w:r>
    </w:p>
    <w:p>
      <w:pPr>
        <w:rPr>
          <w:rFonts w:cs="Arial"/>
          <w:lang w:val="en-GB"/>
        </w:rPr>
      </w:pPr>
    </w:p>
    <w:p>
      <w:pPr>
        <w:pStyle w:val="4"/>
      </w:pPr>
      <w:r>
        <w:rPr>
          <w:rFonts w:hint="eastAsia"/>
        </w:rPr>
        <w:t>SSMN_VMT(虚拟运营业务短消息发送表)</w:t>
      </w:r>
    </w:p>
    <w:p>
      <w:pPr>
        <w:rPr>
          <w:b/>
        </w:rPr>
      </w:pPr>
      <w:r>
        <w:rPr>
          <w:rFonts w:hint="eastAsia"/>
          <w:b/>
        </w:rPr>
        <w:t>[功能]</w:t>
      </w:r>
    </w:p>
    <w:p>
      <w:r>
        <w:rPr>
          <w:rFonts w:hint="eastAsia"/>
        </w:rPr>
        <w:t>该表主要用于存储虚拟运营业务用户的短消息。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938"/>
        <w:gridCol w:w="374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38"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4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74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r>
              <w:rPr>
                <w:rFonts w:hint="eastAsia"/>
                <w:b/>
              </w:rPr>
              <w:t>由SEQ_VMT生成。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Service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Number(2)</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所属业务，值对应ssmn_number表的sub_manner的9x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w:t>
            </w:r>
            <w:r>
              <w:rPr>
                <w:rFonts w:hint="eastAsia"/>
              </w:rPr>
              <w:t>smnnumber</w:t>
            </w:r>
          </w:p>
        </w:tc>
        <w:tc>
          <w:tcPr>
            <w:tcW w:w="161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r>
              <w:rPr>
                <w:rFonts w:hint="eastAsia"/>
              </w:rPr>
              <w:t xml:space="preserve"> 是</w:t>
            </w:r>
          </w:p>
        </w:tc>
        <w:tc>
          <w:tcPr>
            <w:tcW w:w="3744" w:type="dxa"/>
            <w:tcBorders>
              <w:top w:val="double" w:color="auto" w:sz="6" w:space="0"/>
              <w:left w:val="single" w:color="auto" w:sz="6" w:space="0"/>
              <w:bottom w:val="double" w:color="auto" w:sz="6" w:space="0"/>
              <w:right w:val="double" w:color="auto" w:sz="6" w:space="0"/>
            </w:tcBorders>
          </w:tcPr>
          <w:p>
            <w:pPr>
              <w:spacing w:after="120"/>
            </w:pPr>
            <w:r>
              <w:rPr>
                <w:rFonts w:hint="eastAsia"/>
              </w:rPr>
              <w:t>接收短信的副号码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r>
              <w:rPr>
                <w:rFonts w:hint="eastAsia"/>
              </w:rPr>
              <w:t>SP接入码，反映到目标手机上就是短消息的源号码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ChargeNo</w:t>
            </w:r>
          </w:p>
        </w:tc>
        <w:tc>
          <w:tcPr>
            <w:tcW w:w="161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44" w:type="dxa"/>
            <w:tcBorders>
              <w:top w:val="double" w:color="auto" w:sz="6" w:space="0"/>
              <w:left w:val="single" w:color="auto" w:sz="6" w:space="0"/>
              <w:bottom w:val="double" w:color="auto" w:sz="6" w:space="0"/>
              <w:right w:val="double" w:color="auto" w:sz="6" w:space="0"/>
            </w:tcBorders>
          </w:tcPr>
          <w:p>
            <w:r>
              <w:rPr>
                <w:rFonts w:hint="eastAsia"/>
              </w:rPr>
              <w:t>计费手机号码，号码前加86国别标志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DestNo</w:t>
            </w:r>
          </w:p>
        </w:tc>
        <w:tc>
          <w:tcPr>
            <w:tcW w:w="161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r>
              <w:rPr>
                <w:rFonts w:hint="eastAsia"/>
              </w:rPr>
              <w:t>目标号码，接收短信的手机号码，号码前加86国别标志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44" w:type="dxa"/>
            <w:tcBorders>
              <w:top w:val="double" w:color="auto" w:sz="6" w:space="0"/>
              <w:left w:val="single" w:color="auto" w:sz="6" w:space="0"/>
              <w:bottom w:val="double" w:color="auto" w:sz="6" w:space="0"/>
              <w:right w:val="double" w:color="auto" w:sz="6" w:space="0"/>
            </w:tcBorders>
          </w:tcPr>
          <w:p>
            <w:r>
              <w:rPr>
                <w:rFonts w:hint="eastAsia"/>
              </w:rPr>
              <w:t>消息内容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写入表的时间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ReadStatus</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74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默认值为0；</w:t>
            </w:r>
          </w:p>
          <w:p>
            <w:pPr>
              <w:rPr>
                <w:rFonts w:cs="Arial"/>
                <w:lang w:val="en-GB"/>
              </w:rPr>
            </w:pPr>
            <w:r>
              <w:rPr>
                <w:rFonts w:hint="eastAsia" w:cs="Arial"/>
                <w:lang w:val="en-GB"/>
              </w:rPr>
              <w:t>同步后置为1;</w:t>
            </w:r>
          </w:p>
        </w:tc>
      </w:tr>
    </w:tbl>
    <w:p>
      <w:pPr>
        <w:rPr>
          <w:lang w:val="en-GB"/>
        </w:rPr>
      </w:pPr>
    </w:p>
    <w:p>
      <w:pPr>
        <w:rPr>
          <w:b/>
        </w:rPr>
      </w:pPr>
      <w:r>
        <w:rPr>
          <w:rFonts w:hint="eastAsia"/>
          <w:b/>
        </w:rPr>
        <w:t>[主键]</w:t>
      </w:r>
    </w:p>
    <w:p>
      <w:r>
        <w:rPr>
          <w:rFonts w:hint="eastAsia"/>
        </w:rPr>
        <w:t>PK_ SSMN_VMT(ID)</w:t>
      </w:r>
    </w:p>
    <w:p>
      <w:pPr>
        <w:rPr>
          <w:b/>
        </w:rPr>
      </w:pPr>
      <w:r>
        <w:rPr>
          <w:rFonts w:hint="eastAsia"/>
          <w:b/>
        </w:rPr>
        <w:t>[索引]</w:t>
      </w:r>
    </w:p>
    <w:p>
      <w:r>
        <w:rPr>
          <w:rFonts w:hint="eastAsia"/>
        </w:rPr>
        <w:t>IDX1_SSMN_VMT(service,readstatus,ssmnnumber)</w:t>
      </w:r>
    </w:p>
    <w:p>
      <w:pPr>
        <w:rPr>
          <w:rFonts w:cs="Arial"/>
        </w:rPr>
      </w:pPr>
    </w:p>
    <w:p>
      <w:pPr>
        <w:pStyle w:val="4"/>
      </w:pPr>
      <w:r>
        <w:t>SSMN_</w:t>
      </w:r>
      <w:r>
        <w:rPr>
          <w:rFonts w:hint="eastAsia"/>
        </w:rPr>
        <w:t>V</w:t>
      </w:r>
      <w:r>
        <w:t>USER</w:t>
      </w:r>
      <w:r>
        <w:rPr>
          <w:rFonts w:hint="eastAsia"/>
        </w:rPr>
        <w:t>(虚拟运营用户信息表)</w:t>
      </w:r>
    </w:p>
    <w:p>
      <w:pPr>
        <w:rPr>
          <w:b/>
        </w:rPr>
      </w:pPr>
      <w:r>
        <w:rPr>
          <w:rFonts w:hint="eastAsia"/>
          <w:b/>
        </w:rPr>
        <w:t>[功能]</w:t>
      </w:r>
    </w:p>
    <w:p>
      <w:r>
        <w:rPr>
          <w:rFonts w:hint="eastAsia"/>
        </w:rPr>
        <w:t>该表主要用于存储SSMN虚拟业务注册用户的基本信息。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Sub_Manner</w:t>
            </w:r>
          </w:p>
        </w:tc>
        <w:tc>
          <w:tcPr>
            <w:tcW w:w="1620" w:type="dxa"/>
          </w:tcPr>
          <w:p>
            <w:pPr>
              <w:rPr>
                <w:rFonts w:cs="Arial"/>
              </w:rPr>
            </w:pPr>
            <w:r>
              <w:rPr>
                <w:rFonts w:hint="eastAsia" w:cs="Arial"/>
              </w:rPr>
              <w:t>Number(2)</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91:</w:t>
            </w:r>
            <w:r>
              <w:rPr>
                <w:rFonts w:hint="eastAsia" w:cs="Arial"/>
                <w:lang w:val="en-GB"/>
              </w:rPr>
              <w:t>三卡俩号客户端注册</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N: 正常使用</w:t>
            </w:r>
          </w:p>
          <w:p>
            <w:pPr>
              <w:rPr>
                <w:rFonts w:cs="Arial"/>
              </w:rPr>
            </w:pPr>
            <w:r>
              <w:rPr>
                <w:rFonts w:hint="eastAsia" w:cs="Arial"/>
              </w:rPr>
              <w:t>S:预注销</w:t>
            </w:r>
          </w:p>
          <w:p>
            <w:pPr>
              <w:rPr>
                <w:rFonts w:cs="Arial"/>
              </w:rPr>
            </w:pPr>
            <w:r>
              <w:rPr>
                <w:rFonts w:hint="eastAsia" w:cs="Arial"/>
              </w:rPr>
              <w:t>K:保号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0: 表示捆绑模块新注册的用户，SLP遇到这类记录，提示虚号码和密码，然后清空该字段。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hint="eastAsia"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代理商信息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Number(2)</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lang w:val="en-GB"/>
              </w:rPr>
            </w:pPr>
            <w:r>
              <w:rPr>
                <w:rFonts w:hint="eastAsia" w:cs="Arial"/>
              </w:rPr>
              <w:t>91:</w:t>
            </w:r>
            <w:r>
              <w:rPr>
                <w:rFonts w:hint="eastAsia" w:cs="Arial"/>
                <w:lang w:val="en-GB"/>
              </w:rPr>
              <w:t>三卡俩号客户端注册</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p>
            <w:pPr>
              <w:rPr>
                <w:rFonts w:cs="Arial"/>
              </w:rPr>
            </w:pPr>
            <w:r>
              <w:rPr>
                <w:rFonts w:hint="eastAsia" w:cs="Arial"/>
              </w:rPr>
              <w:t>JSLT表示江苏联通的割接用户</w:t>
            </w:r>
          </w:p>
          <w:p>
            <w:pPr>
              <w:rPr>
                <w:rFonts w:cs="Arial"/>
              </w:rPr>
            </w:pPr>
            <w:r>
              <w:rPr>
                <w:rFonts w:hint="eastAsia" w:cs="Arial"/>
              </w:rPr>
              <w:t>ZYDC：中原地产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hone_</w:t>
            </w:r>
            <w:r>
              <w:rPr>
                <w:rFonts w:cs="Arial"/>
              </w:rPr>
              <w:t>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为1或2时</w:t>
            </w:r>
            <w:r>
              <w:rPr>
                <w:kern w:val="0"/>
              </w:rPr>
              <w:t>Validity</w:t>
            </w:r>
            <w:r>
              <w:rPr>
                <w:rFonts w:hint="eastAsia"/>
                <w:kern w:val="0"/>
              </w:rPr>
              <w:t>为</w:t>
            </w:r>
            <w:r>
              <w:rPr>
                <w:rFonts w:hint="eastAsia" w:cs="Arial"/>
              </w:rPr>
              <w:t>业务有效使用的截止日期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1：号码卡</w:t>
            </w:r>
          </w:p>
          <w:p>
            <w:pPr>
              <w:rPr>
                <w:rFonts w:cs="Arial"/>
              </w:rPr>
            </w:pPr>
            <w:r>
              <w:rPr>
                <w:rFonts w:hint="eastAsia" w:cs="Arial"/>
              </w:rPr>
              <w:t>2：预付费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Type</w:t>
            </w:r>
          </w:p>
        </w:tc>
        <w:tc>
          <w:tcPr>
            <w:tcW w:w="1620" w:type="dxa"/>
            <w:vAlign w:val="center"/>
          </w:tcPr>
          <w:p>
            <w:pPr>
              <w:jc w:val="left"/>
              <w:rPr>
                <w:color w:val="000000"/>
                <w:szCs w:val="18"/>
              </w:rPr>
            </w:pPr>
            <w:r>
              <w:rPr>
                <w:rFonts w:hint="eastAsia"/>
                <w:color w:val="000000"/>
                <w:szCs w:val="18"/>
              </w:rPr>
              <w:t>Number(1)</w:t>
            </w:r>
          </w:p>
          <w:p>
            <w:pPr>
              <w:rPr>
                <w:rFonts w:cs="Arial"/>
              </w:rPr>
            </w:pPr>
          </w:p>
        </w:tc>
        <w:tc>
          <w:tcPr>
            <w:tcW w:w="1080" w:type="dxa"/>
            <w:vAlign w:val="center"/>
          </w:tcPr>
          <w:p>
            <w:pPr>
              <w:jc w:val="center"/>
              <w:rPr>
                <w:rFonts w:cs="Arial"/>
              </w:rPr>
            </w:pPr>
            <w:r>
              <w:rPr>
                <w:rFonts w:hint="eastAsia" w:cs="Arial"/>
              </w:rPr>
              <w:t>是</w:t>
            </w:r>
          </w:p>
        </w:tc>
        <w:tc>
          <w:tcPr>
            <w:tcW w:w="3600" w:type="dxa"/>
            <w:vAlign w:val="center"/>
          </w:tcPr>
          <w:p>
            <w:pPr>
              <w:jc w:val="left"/>
              <w:rPr>
                <w:color w:val="000000"/>
                <w:szCs w:val="18"/>
              </w:rPr>
            </w:pPr>
            <w:r>
              <w:rPr>
                <w:rFonts w:hint="eastAsia"/>
                <w:color w:val="000000"/>
                <w:szCs w:val="18"/>
              </w:rPr>
              <w:t>用户类型（客户端注册）：</w:t>
            </w:r>
          </w:p>
          <w:p>
            <w:pPr>
              <w:jc w:val="left"/>
              <w:rPr>
                <w:color w:val="000000"/>
                <w:szCs w:val="18"/>
              </w:rPr>
            </w:pPr>
            <w:r>
              <w:rPr>
                <w:rFonts w:hint="eastAsia"/>
                <w:color w:val="000000"/>
                <w:szCs w:val="18"/>
              </w:rPr>
              <w:t>0：自有用户</w:t>
            </w:r>
          </w:p>
          <w:p>
            <w:pPr>
              <w:jc w:val="left"/>
              <w:rPr>
                <w:rFonts w:cs="Arial"/>
              </w:rPr>
            </w:pPr>
            <w:r>
              <w:rPr>
                <w:rFonts w:hint="eastAsia"/>
                <w:color w:val="000000"/>
                <w:szCs w:val="18"/>
              </w:rPr>
              <w:t>3：企业个人用户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UserUSSDFlag</w:t>
            </w:r>
          </w:p>
        </w:tc>
        <w:tc>
          <w:tcPr>
            <w:tcW w:w="1620" w:type="dxa"/>
          </w:tcPr>
          <w:p>
            <w:pPr>
              <w:jc w:val="left"/>
              <w:rPr>
                <w:color w:val="000000"/>
                <w:szCs w:val="18"/>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用于副号码来话下发USSD通知拨打的是副号码的开关 </w:t>
            </w:r>
          </w:p>
          <w:p>
            <w:pPr>
              <w:rPr>
                <w:rFonts w:cs="Arial"/>
              </w:rPr>
            </w:pPr>
            <w:r>
              <w:rPr>
                <w:rFonts w:hint="eastAsia" w:cs="Arial"/>
              </w:rPr>
              <w:t>0：表示不发USSD通知</w:t>
            </w:r>
          </w:p>
          <w:p>
            <w:pPr>
              <w:jc w:val="left"/>
              <w:rPr>
                <w:color w:val="000000"/>
                <w:szCs w:val="18"/>
              </w:rPr>
            </w:pPr>
            <w:r>
              <w:rPr>
                <w:rFonts w:hint="eastAsia" w:cs="Arial"/>
              </w:rPr>
              <w:t>1：表示发送（默认值）</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Remind_Flag</w:t>
            </w:r>
          </w:p>
        </w:tc>
        <w:tc>
          <w:tcPr>
            <w:tcW w:w="1620" w:type="dxa"/>
          </w:tcPr>
          <w:p>
            <w:pPr>
              <w:jc w:val="left"/>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用户级漏话提醒开关，在系统级开关</w:t>
            </w:r>
          </w:p>
          <w:p>
            <w:pPr>
              <w:rPr>
                <w:rFonts w:cs="Arial"/>
              </w:rPr>
            </w:pPr>
            <w:r>
              <w:rPr>
                <w:rFonts w:cs="Arial"/>
              </w:rPr>
              <w:t>C</w:t>
            </w:r>
            <w:r>
              <w:rPr>
                <w:rFonts w:hint="eastAsia" w:cs="Arial"/>
              </w:rPr>
              <w:t>all_Remind_Flag打开时有效。</w:t>
            </w:r>
          </w:p>
          <w:p>
            <w:pPr>
              <w:rPr>
                <w:rFonts w:cs="Arial"/>
              </w:rPr>
            </w:pPr>
            <w:r>
              <w:rPr>
                <w:rFonts w:hint="eastAsia" w:cs="Arial"/>
              </w:rPr>
              <w:t>0：关闭</w:t>
            </w:r>
          </w:p>
          <w:p>
            <w:pPr>
              <w:rPr>
                <w:rFonts w:cs="Arial"/>
              </w:rPr>
            </w:pPr>
            <w:r>
              <w:rPr>
                <w:rFonts w:hint="eastAsia" w:cs="Arial"/>
              </w:rPr>
              <w:t>1：打开（默认）</w:t>
            </w:r>
          </w:p>
        </w:tc>
      </w:tr>
    </w:tbl>
    <w:p>
      <w:pPr>
        <w:rPr>
          <w:b/>
        </w:rPr>
      </w:pPr>
      <w:r>
        <w:rPr>
          <w:rFonts w:hint="eastAsia"/>
          <w:b/>
        </w:rPr>
        <w:t>[主键]</w:t>
      </w:r>
    </w:p>
    <w:p>
      <w:r>
        <w:rPr>
          <w:rFonts w:hint="eastAsia"/>
        </w:rPr>
        <w:t>PK_SSMN_VUSER(MSISDN);</w:t>
      </w:r>
    </w:p>
    <w:p>
      <w:pPr>
        <w:rPr>
          <w:rFonts w:cs="Arial"/>
        </w:rPr>
      </w:pPr>
    </w:p>
    <w:p>
      <w:pPr>
        <w:pStyle w:val="4"/>
      </w:pPr>
      <w:r>
        <w:t>SSMN_</w:t>
      </w:r>
      <w:r>
        <w:rPr>
          <w:rFonts w:hint="eastAsia"/>
        </w:rPr>
        <w:t>V</w:t>
      </w:r>
      <w:r>
        <w:t>NUMBER</w:t>
      </w:r>
      <w:r>
        <w:rPr>
          <w:rFonts w:hint="eastAsia"/>
        </w:rPr>
        <w:t>(虚拟运营业务副号码记录表)</w:t>
      </w:r>
    </w:p>
    <w:p>
      <w:pPr>
        <w:rPr>
          <w:b/>
        </w:rPr>
      </w:pPr>
      <w:r>
        <w:rPr>
          <w:rFonts w:hint="eastAsia"/>
          <w:b/>
        </w:rPr>
        <w:t>[功能]</w:t>
      </w:r>
    </w:p>
    <w:p>
      <w:r>
        <w:rPr>
          <w:rFonts w:hint="eastAsia"/>
        </w:rPr>
        <w:t>该表主要用于存储虚/副号码的分配信息。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正常使用收费号码</w:t>
            </w:r>
          </w:p>
          <w:p>
            <w:pPr>
              <w:rPr>
                <w:rFonts w:cs="Arial"/>
                <w:lang w:val="en-GB"/>
              </w:rPr>
            </w:pPr>
            <w:r>
              <w:rPr>
                <w:rFonts w:hint="eastAsia" w:cs="Arial"/>
                <w:lang w:val="en-GB"/>
              </w:rPr>
              <w:t>1: 正常使用免费号码</w:t>
            </w:r>
          </w:p>
          <w:p>
            <w:pPr>
              <w:rPr>
                <w:rFonts w:cs="Arial"/>
                <w:lang w:val="en-GB"/>
              </w:rPr>
            </w:pPr>
            <w:r>
              <w:rPr>
                <w:rFonts w:hint="eastAsia" w:cs="Arial"/>
                <w:lang w:val="en-GB"/>
              </w:rPr>
              <w:t>2: 系统保留号码</w:t>
            </w:r>
          </w:p>
          <w:p>
            <w:pPr>
              <w:rPr>
                <w:rFonts w:cs="Arial"/>
                <w:lang w:val="en-GB"/>
              </w:rPr>
            </w:pPr>
            <w:r>
              <w:rPr>
                <w:rFonts w:hint="eastAsia" w:cs="Arial"/>
                <w:lang w:val="en-GB"/>
              </w:rPr>
              <w:t>3: 冷冻号码</w:t>
            </w:r>
          </w:p>
          <w:p>
            <w:pPr>
              <w:rPr>
                <w:rFonts w:cs="Arial"/>
                <w:lang w:val="en-GB"/>
              </w:rPr>
            </w:pPr>
            <w:r>
              <w:rPr>
                <w:rFonts w:hint="eastAsia" w:cs="Arial"/>
                <w:lang w:val="en-GB"/>
              </w:rPr>
              <w:t>4: 预激活状态，给Web注册使用</w:t>
            </w:r>
          </w:p>
          <w:p>
            <w:pPr>
              <w:rPr>
                <w:rFonts w:cs="Arial"/>
                <w:lang w:val="en-GB"/>
              </w:rPr>
            </w:pPr>
            <w:r>
              <w:rPr>
                <w:rFonts w:hint="eastAsia" w:cs="Arial"/>
                <w:lang w:val="en-GB"/>
              </w:rPr>
              <w:t>5: 业务体验号码</w:t>
            </w:r>
          </w:p>
          <w:p>
            <w:pPr>
              <w:rPr>
                <w:rFonts w:cs="Arial"/>
                <w:lang w:val="en-GB"/>
              </w:rPr>
            </w:pPr>
            <w:r>
              <w:rPr>
                <w:rFonts w:hint="eastAsia" w:cs="Arial"/>
                <w:lang w:val="en-GB"/>
              </w:rPr>
              <w:t>6: 业务体验卡卡号</w:t>
            </w:r>
          </w:p>
          <w:p>
            <w:pPr>
              <w:rPr>
                <w:rFonts w:cs="Arial"/>
                <w:lang w:val="en-GB"/>
              </w:rPr>
            </w:pPr>
            <w:r>
              <w:rPr>
                <w:rFonts w:hint="eastAsia" w:cs="Arial"/>
                <w:lang w:val="en-GB"/>
              </w:rPr>
              <w:t>7: 代理商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Called</w:t>
            </w:r>
            <w:r>
              <w:rPr>
                <w:rFonts w:hint="eastAsia" w:cs="Arial"/>
                <w:lang w:val="en-GB"/>
              </w:rPr>
              <w:t>_</w:t>
            </w:r>
            <w:r>
              <w:rPr>
                <w:rFonts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作为被叫时的号码屏蔽方式</w:t>
            </w:r>
          </w:p>
          <w:p>
            <w:pPr>
              <w:rPr>
                <w:rFonts w:cs="Arial"/>
                <w:lang w:val="en-GB"/>
              </w:rPr>
            </w:pPr>
            <w:r>
              <w:rPr>
                <w:rFonts w:hint="eastAsia" w:cs="Arial"/>
                <w:lang w:val="en-GB"/>
              </w:rPr>
              <w:t xml:space="preserve">0: </w:t>
            </w:r>
            <w:r>
              <w:rPr>
                <w:rFonts w:cs="Arial"/>
                <w:lang w:val="en-GB"/>
              </w:rPr>
              <w:t>无屏蔽，根据号码状态</w:t>
            </w:r>
          </w:p>
          <w:p>
            <w:pPr>
              <w:rPr>
                <w:rFonts w:cs="Arial"/>
                <w:lang w:val="en-GB"/>
              </w:rPr>
            </w:pPr>
            <w:r>
              <w:rPr>
                <w:rFonts w:hint="eastAsia" w:cs="Arial"/>
                <w:lang w:val="en-GB"/>
              </w:rPr>
              <w:t xml:space="preserve">1: </w:t>
            </w:r>
            <w:r>
              <w:rPr>
                <w:rFonts w:cs="Arial"/>
                <w:lang w:val="en-GB"/>
              </w:rPr>
              <w:t>根据时间</w:t>
            </w:r>
          </w:p>
          <w:p>
            <w:pPr>
              <w:rPr>
                <w:rFonts w:cs="Arial"/>
                <w:lang w:val="en-GB"/>
              </w:rPr>
            </w:pPr>
            <w:r>
              <w:rPr>
                <w:rFonts w:hint="eastAsia" w:cs="Arial"/>
                <w:lang w:val="en-GB"/>
              </w:rPr>
              <w:t xml:space="preserve">2: </w:t>
            </w:r>
            <w:r>
              <w:rPr>
                <w:rFonts w:cs="Arial"/>
                <w:lang w:val="en-GB"/>
              </w:rPr>
              <w:t>根据主叫号码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Restriction_Type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CalledType为2时有效，设置呼叫屏蔽类型</w:t>
            </w:r>
          </w:p>
          <w:p>
            <w:pPr>
              <w:rPr>
                <w:rFonts w:cs="Arial"/>
                <w:lang w:val="en-GB"/>
              </w:rPr>
            </w:pPr>
            <w:r>
              <w:rPr>
                <w:rFonts w:cs="Arial"/>
                <w:lang w:val="en-GB"/>
              </w:rPr>
              <w:t>‘</w:t>
            </w:r>
            <w:r>
              <w:rPr>
                <w:rFonts w:hint="eastAsia" w:cs="Arial"/>
                <w:lang w:val="en-GB"/>
              </w:rPr>
              <w:t>B</w:t>
            </w:r>
            <w:r>
              <w:rPr>
                <w:rFonts w:cs="Arial"/>
                <w:lang w:val="en-GB"/>
              </w:rPr>
              <w:t>’</w:t>
            </w:r>
            <w:r>
              <w:rPr>
                <w:rFonts w:hint="eastAsia" w:cs="Arial"/>
                <w:lang w:val="en-GB"/>
              </w:rPr>
              <w:t>: 只拒绝黑名单上的主叫呼入</w:t>
            </w:r>
          </w:p>
          <w:p>
            <w:pPr>
              <w:rPr>
                <w:rFonts w:cs="Arial"/>
                <w:lang w:val="en-GB"/>
              </w:rPr>
            </w:pPr>
            <w:r>
              <w:rPr>
                <w:rFonts w:cs="Arial"/>
                <w:lang w:val="en-GB"/>
              </w:rPr>
              <w:t>‘</w:t>
            </w:r>
            <w:r>
              <w:rPr>
                <w:rFonts w:hint="eastAsia" w:cs="Arial"/>
                <w:lang w:val="en-GB"/>
              </w:rPr>
              <w:t>W</w:t>
            </w:r>
            <w:r>
              <w:rPr>
                <w:rFonts w:cs="Arial"/>
                <w:lang w:val="en-GB"/>
              </w:rPr>
              <w:t>’</w:t>
            </w:r>
            <w:r>
              <w:rPr>
                <w:rFonts w:hint="eastAsia" w:cs="Arial"/>
                <w:lang w:val="en-GB"/>
              </w:rPr>
              <w:t>: 只接受白名单上的主叫呼入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Prompt_Type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用户关机时为主叫播放提示音</w:t>
            </w:r>
          </w:p>
          <w:p>
            <w:pPr>
              <w:rPr>
                <w:rFonts w:cs="Arial"/>
                <w:lang w:val="en-GB"/>
              </w:rPr>
            </w:pPr>
            <w:r>
              <w:rPr>
                <w:rFonts w:hint="eastAsia" w:cs="Arial"/>
                <w:lang w:val="en-GB"/>
              </w:rPr>
              <w:t>1: 对不起</w:t>
            </w:r>
            <w:r>
              <w:rPr>
                <w:rFonts w:hint="eastAsia" w:cs="Arial"/>
              </w:rPr>
              <w:t>，</w:t>
            </w:r>
            <w:r>
              <w:rPr>
                <w:rFonts w:hint="eastAsia" w:cs="Arial"/>
                <w:lang w:val="en-GB"/>
              </w:rPr>
              <w:t>您所拨打的用户已关机</w:t>
            </w:r>
          </w:p>
          <w:p>
            <w:pPr>
              <w:rPr>
                <w:rFonts w:cs="Arial"/>
                <w:lang w:val="en-GB"/>
              </w:rPr>
            </w:pPr>
            <w:r>
              <w:rPr>
                <w:rFonts w:hint="eastAsia" w:cs="Arial"/>
                <w:lang w:val="en-GB"/>
              </w:rPr>
              <w:t>2: 对不起，您所拨打的用户目前不在服务区</w:t>
            </w:r>
          </w:p>
          <w:p>
            <w:pPr>
              <w:rPr>
                <w:rFonts w:cs="Arial"/>
                <w:lang w:val="en-GB"/>
              </w:rPr>
            </w:pPr>
            <w:r>
              <w:rPr>
                <w:rFonts w:hint="eastAsia" w:cs="Arial"/>
                <w:lang w:val="en-GB"/>
              </w:rPr>
              <w:t>3: 对不起，您所拨打的用户正在通话中</w:t>
            </w:r>
          </w:p>
          <w:p>
            <w:pPr>
              <w:rPr>
                <w:rFonts w:cs="Arial"/>
                <w:lang w:val="en-GB"/>
              </w:rPr>
            </w:pPr>
            <w:r>
              <w:rPr>
                <w:rFonts w:hint="eastAsia" w:cs="Arial"/>
                <w:lang w:val="en-GB"/>
              </w:rPr>
              <w:t>手机睡眠场景</w:t>
            </w:r>
          </w:p>
          <w:p>
            <w:pPr>
              <w:rPr>
                <w:rFonts w:cs="Arial"/>
                <w:lang w:val="en-GB"/>
              </w:rPr>
            </w:pPr>
            <w:r>
              <w:rPr>
                <w:rFonts w:hint="eastAsia" w:cs="Arial"/>
                <w:lang w:val="en-GB"/>
              </w:rPr>
              <w:t>4．用户正在休息中</w:t>
            </w:r>
          </w:p>
          <w:p>
            <w:pPr>
              <w:rPr>
                <w:rFonts w:cs="Arial"/>
                <w:lang w:val="en-GB"/>
              </w:rPr>
            </w:pPr>
            <w:r>
              <w:rPr>
                <w:rFonts w:hint="eastAsia" w:cs="Arial"/>
                <w:lang w:val="en-GB"/>
              </w:rPr>
              <w:t>5.用户正在开会中</w:t>
            </w:r>
          </w:p>
          <w:p>
            <w:pPr>
              <w:rPr>
                <w:rFonts w:cs="Arial"/>
                <w:lang w:val="en-GB"/>
              </w:rPr>
            </w:pPr>
            <w:r>
              <w:rPr>
                <w:rFonts w:hint="eastAsia" w:cs="Arial"/>
                <w:lang w:val="en-GB"/>
              </w:rPr>
              <w:t>6.用户漫游中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用户申请副号码时间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副号码注册方式</w:t>
            </w:r>
          </w:p>
          <w:p>
            <w:pPr>
              <w:rPr>
                <w:rFonts w:cs="Arial"/>
                <w:lang w:val="en-GB"/>
              </w:rPr>
            </w:pPr>
            <w:r>
              <w:rPr>
                <w:rFonts w:hint="eastAsia" w:cs="Arial"/>
              </w:rPr>
              <w:t xml:space="preserve">91: </w:t>
            </w:r>
            <w:r>
              <w:rPr>
                <w:rFonts w:hint="eastAsia" w:cs="Arial"/>
                <w:lang w:val="en-GB"/>
              </w:rPr>
              <w:t>三卡俩号客户端</w:t>
            </w:r>
            <w:r>
              <w:rPr>
                <w:rFonts w:hint="eastAsia" w:cs="Arial"/>
              </w:rPr>
              <w:t>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副号码注销方式</w:t>
            </w:r>
          </w:p>
          <w:p>
            <w:pPr>
              <w:rPr>
                <w:rFonts w:cs="Arial"/>
                <w:lang w:val="en-GB"/>
              </w:rPr>
            </w:pPr>
            <w:r>
              <w:rPr>
                <w:rFonts w:hint="eastAsia" w:cs="Arial"/>
              </w:rPr>
              <w:t>91:</w:t>
            </w:r>
            <w:r>
              <w:rPr>
                <w:rFonts w:hint="eastAsia" w:cs="Arial"/>
                <w:lang w:val="en-GB"/>
              </w:rPr>
              <w:t xml:space="preserve"> 三卡俩号客户端</w:t>
            </w:r>
            <w:r>
              <w:rPr>
                <w:rFonts w:hint="eastAsia" w:cs="Arial"/>
              </w:rPr>
              <w:t>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OrderID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号码的订购ID，即号码的业务编号，如果系统允许同时注册5个虚号码，3个实号码，则虚号码编号为1~5，实号码为11~13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ServiceStatus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号码业务状态</w:t>
            </w:r>
          </w:p>
          <w:p>
            <w:pPr>
              <w:rPr>
                <w:rFonts w:cs="Arial"/>
              </w:rPr>
            </w:pPr>
            <w:r>
              <w:rPr>
                <w:rFonts w:hint="eastAsia" w:cs="Arial"/>
              </w:rPr>
              <w:t>P: 预注册</w:t>
            </w:r>
          </w:p>
          <w:p>
            <w:pPr>
              <w:rPr>
                <w:rFonts w:cs="Arial"/>
              </w:rPr>
            </w:pPr>
            <w:r>
              <w:rPr>
                <w:rFonts w:hint="eastAsia" w:cs="Arial"/>
              </w:rPr>
              <w:t>N: 正常使用</w:t>
            </w:r>
          </w:p>
          <w:p>
            <w:pPr>
              <w:rPr>
                <w:rFonts w:cs="Arial"/>
              </w:rPr>
            </w:pPr>
            <w:r>
              <w:rPr>
                <w:rFonts w:hint="eastAsia" w:cs="Arial"/>
              </w:rPr>
              <w:t>S: 预注销</w:t>
            </w:r>
          </w:p>
          <w:p>
            <w:pPr>
              <w:rPr>
                <w:rFonts w:cs="Arial"/>
                <w:lang w:val="en-GB"/>
              </w:rPr>
            </w:pPr>
            <w:r>
              <w:rPr>
                <w:rFonts w:hint="eastAsia" w:cs="Arial"/>
              </w:rPr>
              <w:t>K：保号状态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cs="Arial"/>
                <w:color w:val="000000"/>
                <w:kern w:val="0"/>
                <w:sz w:val="23"/>
                <w:szCs w:val="23"/>
              </w:rPr>
              <w:t>CFStatus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hanging="180"/>
              <w:jc w:val="left"/>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ind w:left="352" w:right="18"/>
              <w:jc w:val="left"/>
              <w:rPr>
                <w:rFonts w:cs="Arial"/>
                <w:color w:val="000000"/>
                <w:kern w:val="0"/>
                <w:sz w:val="23"/>
                <w:szCs w:val="23"/>
              </w:rPr>
            </w:pPr>
            <w:r>
              <w:rPr>
                <w:rFonts w:ascii="Calibri" w:hAnsi="Calibri"/>
                <w:color w:val="1F497D"/>
                <w:szCs w:val="21"/>
              </w:rPr>
              <w:t>CFStatus</w:t>
            </w:r>
            <w:r>
              <w:rPr>
                <w:rFonts w:hint="eastAsia"/>
                <w:color w:val="1F497D"/>
                <w:szCs w:val="21"/>
              </w:rPr>
              <w:t>，</w:t>
            </w:r>
            <w:r>
              <w:rPr>
                <w:rFonts w:ascii="Calibri" w:hAnsi="Calibri"/>
                <w:color w:val="1F497D"/>
                <w:szCs w:val="21"/>
              </w:rPr>
              <w:t>number_type in (0,1)</w:t>
            </w:r>
            <w:r>
              <w:rPr>
                <w:rFonts w:hint="eastAsia"/>
                <w:color w:val="1F497D"/>
                <w:szCs w:val="21"/>
              </w:rPr>
              <w:t>的号码记录，值需要设置为</w:t>
            </w:r>
            <w:r>
              <w:rPr>
                <w:rFonts w:ascii="Calibri" w:hAnsi="Calibri"/>
                <w:color w:val="1F497D"/>
                <w:szCs w:val="21"/>
              </w:rPr>
              <w:t>1</w:t>
            </w:r>
            <w:r>
              <w:rPr>
                <w:rFonts w:hint="eastAsia"/>
                <w:color w:val="1F497D"/>
                <w:szCs w:val="21"/>
              </w:rPr>
              <w:t>，</w:t>
            </w:r>
            <w:r>
              <w:rPr>
                <w:rFonts w:ascii="Calibri" w:hAnsi="Calibri"/>
                <w:color w:val="1F497D"/>
                <w:szCs w:val="21"/>
              </w:rPr>
              <w:t>number_type=3</w:t>
            </w:r>
            <w:r>
              <w:rPr>
                <w:rFonts w:hint="eastAsia"/>
                <w:color w:val="1F497D"/>
                <w:szCs w:val="21"/>
              </w:rPr>
              <w:t>的设置为</w:t>
            </w:r>
            <w:r>
              <w:rPr>
                <w:rFonts w:ascii="Calibri" w:hAnsi="Calibri"/>
                <w:color w:val="1F497D"/>
                <w:szCs w:val="21"/>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jc w:val="left"/>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jc w:val="left"/>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hint="eastAsia" w:cs="Arial"/>
                <w:color w:val="000000"/>
                <w:kern w:val="0"/>
                <w:sz w:val="23"/>
                <w:szCs w:val="23"/>
              </w:rPr>
              <w:t>PackageID</w:t>
            </w:r>
          </w:p>
        </w:tc>
        <w:tc>
          <w:tcPr>
            <w:tcW w:w="1617"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hint="eastAsia"/>
                <w:color w:val="000000"/>
                <w:szCs w:val="18"/>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jc w:val="left"/>
              <w:rPr>
                <w:color w:val="000000"/>
                <w:szCs w:val="18"/>
              </w:rPr>
            </w:pPr>
            <w:r>
              <w:rPr>
                <w:rFonts w:hint="eastAsia"/>
                <w:color w:val="000000"/>
                <w:szCs w:val="18"/>
              </w:rPr>
              <w:t>套餐ID</w:t>
            </w:r>
          </w:p>
          <w:p>
            <w:pPr>
              <w:tabs>
                <w:tab w:val="left" w:pos="720"/>
              </w:tabs>
              <w:autoSpaceDE w:val="0"/>
              <w:autoSpaceDN w:val="0"/>
              <w:ind w:left="352" w:right="18"/>
              <w:jc w:val="left"/>
              <w:rPr>
                <w:rFonts w:cs="Arial"/>
                <w:color w:val="000000"/>
                <w:kern w:val="0"/>
                <w:sz w:val="23"/>
                <w:szCs w:val="23"/>
              </w:rPr>
            </w:pPr>
            <w:r>
              <w:rPr>
                <w:rFonts w:hint="eastAsia"/>
                <w:color w:val="000000"/>
                <w:szCs w:val="18"/>
              </w:rPr>
              <w:t>默认值为ssmn_local_package表中type=1d 套餐id值</w:t>
            </w:r>
          </w:p>
          <w:p>
            <w:pPr>
              <w:tabs>
                <w:tab w:val="left" w:pos="720"/>
              </w:tabs>
              <w:autoSpaceDE w:val="0"/>
              <w:autoSpaceDN w:val="0"/>
              <w:ind w:left="352" w:right="18"/>
              <w:jc w:val="left"/>
              <w:rPr>
                <w:rFonts w:cs="Arial"/>
                <w:color w:val="000000"/>
                <w:kern w:val="0"/>
                <w:sz w:val="23"/>
                <w:szCs w:val="23"/>
              </w:rPr>
            </w:pPr>
          </w:p>
        </w:tc>
      </w:tr>
    </w:tbl>
    <w:p>
      <w:pPr>
        <w:rPr>
          <w:b/>
        </w:rPr>
      </w:pPr>
      <w:r>
        <w:rPr>
          <w:rFonts w:hint="eastAsia"/>
          <w:b/>
        </w:rPr>
        <w:t>[主键]</w:t>
      </w:r>
    </w:p>
    <w:p>
      <w:r>
        <w:rPr>
          <w:rFonts w:hint="eastAsia"/>
        </w:rPr>
        <w:t>PK_SSMN_VNUMBER(SSMNNumber)</w:t>
      </w:r>
    </w:p>
    <w:p>
      <w:pPr>
        <w:rPr>
          <w:rFonts w:ascii="Tahoma" w:hAnsi="Tahoma"/>
          <w:b/>
          <w:szCs w:val="21"/>
        </w:rPr>
      </w:pPr>
    </w:p>
    <w:p>
      <w:pPr>
        <w:pStyle w:val="4"/>
        <w:rPr>
          <w:ins w:id="535" w:author="wangfy" w:date="2014-09-03T13:55:00Z"/>
        </w:rPr>
      </w:pPr>
      <w:ins w:id="536" w:author="wangfy" w:date="2014-09-03T13:55:00Z">
        <w:r>
          <w:rPr/>
          <w:t>SSMN_ZY_USER</w:t>
        </w:r>
      </w:ins>
      <w:ins w:id="537" w:author="wangfy" w:date="2014-09-03T13:55:00Z">
        <w:r>
          <w:rPr>
            <w:rFonts w:hint="eastAsia"/>
          </w:rPr>
          <w:t>(地产用户副号码信息表)</w:t>
        </w:r>
      </w:ins>
    </w:p>
    <w:p>
      <w:pPr>
        <w:rPr>
          <w:ins w:id="538" w:author="wangfy" w:date="2014-09-03T13:55:00Z"/>
          <w:b/>
        </w:rPr>
      </w:pPr>
      <w:ins w:id="539" w:author="wangfy" w:date="2014-09-03T13:55:00Z">
        <w:r>
          <w:rPr>
            <w:rFonts w:hint="eastAsia"/>
            <w:b/>
          </w:rPr>
          <w:t>[功能]</w:t>
        </w:r>
      </w:ins>
    </w:p>
    <w:p>
      <w:pPr>
        <w:rPr>
          <w:ins w:id="540" w:author="wangfy" w:date="2014-09-03T13:55:00Z"/>
        </w:rPr>
      </w:pPr>
      <w:ins w:id="541" w:author="wangfy" w:date="2014-09-03T13:55:00Z">
        <w:r>
          <w:rPr>
            <w:rFonts w:hint="eastAsia"/>
          </w:rPr>
          <w:t>该表主要用于存储地产用户副号码信息。</w:t>
        </w:r>
      </w:ins>
    </w:p>
    <w:p>
      <w:pPr>
        <w:rPr>
          <w:ins w:id="542" w:author="wangfy" w:date="2014-09-03T13:55:00Z"/>
          <w:b/>
        </w:rPr>
      </w:pPr>
      <w:ins w:id="543" w:author="wangfy" w:date="2014-09-03T13:55:00Z">
        <w:r>
          <w:rPr>
            <w:rFonts w:hint="eastAsia"/>
            <w:b/>
          </w:rPr>
          <w:t>[表定义]</w:t>
        </w:r>
      </w:ins>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Change w:id="544" w:author="liyan" w:date="2014-09-29T13:48:00Z">
          <w:tblPr>
            <w:tblStyle w:val="36"/>
            <w:tblW w:w="94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PrChange>
      </w:tblPr>
      <w:tblGrid>
        <w:gridCol w:w="2009"/>
        <w:gridCol w:w="1644"/>
        <w:gridCol w:w="1095"/>
        <w:gridCol w:w="3652"/>
        <w:tblGridChange w:id="545">
          <w:tblGrid>
            <w:gridCol w:w="108"/>
            <w:gridCol w:w="1872"/>
            <w:gridCol w:w="29"/>
            <w:gridCol w:w="108"/>
            <w:gridCol w:w="150"/>
            <w:gridCol w:w="1333"/>
            <w:gridCol w:w="522"/>
            <w:gridCol w:w="558"/>
            <w:gridCol w:w="678"/>
            <w:gridCol w:w="2922"/>
            <w:gridCol w:w="1200"/>
          </w:tblGrid>
        </w:tblGridChange>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Change w:id="547" w:author="liyan" w:date="2014-09-29T13:48:00Z">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rHeight w:val="367" w:hRule="atLeast"/>
          <w:tblHeader/>
          <w:ins w:id="546" w:author="wangfy" w:date="2014-09-03T13:55:00Z"/>
          <w:trPrChange w:id="547" w:author="liyan" w:date="2014-09-29T13:48:00Z">
            <w:trPr>
              <w:gridAfter w:val="1"/>
              <w:wAfter w:w="1200" w:type="dxa"/>
              <w:tblHeader/>
            </w:trPr>
          </w:trPrChange>
        </w:trPr>
        <w:tc>
          <w:tcPr>
            <w:tcW w:w="2009" w:type="dxa"/>
            <w:tcBorders>
              <w:top w:val="double" w:color="auto" w:sz="6" w:space="0"/>
              <w:left w:val="double" w:color="auto" w:sz="6" w:space="0"/>
              <w:bottom w:val="double" w:color="auto" w:sz="6" w:space="0"/>
            </w:tcBorders>
            <w:shd w:val="clear" w:color="auto" w:fill="E6E6E6"/>
            <w:tcPrChange w:id="548" w:author="liyan" w:date="2014-09-29T13:48:00Z">
              <w:tcPr>
                <w:tcW w:w="1980" w:type="dxa"/>
                <w:gridSpan w:val="2"/>
                <w:tcBorders>
                  <w:top w:val="double" w:color="auto" w:sz="6" w:space="0"/>
                  <w:left w:val="double" w:color="auto" w:sz="6" w:space="0"/>
                  <w:bottom w:val="double" w:color="auto" w:sz="6" w:space="0"/>
                </w:tcBorders>
                <w:shd w:val="clear" w:color="auto" w:fill="E6E6E6"/>
              </w:tcPr>
            </w:tcPrChange>
          </w:tcPr>
          <w:p>
            <w:pPr>
              <w:jc w:val="center"/>
              <w:rPr>
                <w:ins w:id="549" w:author="wangfy" w:date="2014-09-03T13:55:00Z"/>
                <w:rFonts w:cs="Arial"/>
                <w:bCs/>
              </w:rPr>
            </w:pPr>
            <w:ins w:id="550" w:author="wangfy" w:date="2014-09-03T13:55:00Z">
              <w:r>
                <w:rPr>
                  <w:rFonts w:cs="Arial"/>
                  <w:bCs/>
                </w:rPr>
                <w:t>域名</w:t>
              </w:r>
            </w:ins>
          </w:p>
        </w:tc>
        <w:tc>
          <w:tcPr>
            <w:tcW w:w="1644" w:type="dxa"/>
            <w:tcBorders>
              <w:top w:val="double" w:color="auto" w:sz="6" w:space="0"/>
              <w:bottom w:val="double" w:color="auto" w:sz="6" w:space="0"/>
            </w:tcBorders>
            <w:shd w:val="clear" w:color="auto" w:fill="E6E6E6"/>
            <w:tcPrChange w:id="551" w:author="liyan" w:date="2014-09-29T13:48:00Z">
              <w:tcPr>
                <w:tcW w:w="1620" w:type="dxa"/>
                <w:gridSpan w:val="4"/>
                <w:tcBorders>
                  <w:top w:val="double" w:color="auto" w:sz="6" w:space="0"/>
                  <w:bottom w:val="double" w:color="auto" w:sz="6" w:space="0"/>
                </w:tcBorders>
                <w:shd w:val="clear" w:color="auto" w:fill="E6E6E6"/>
              </w:tcPr>
            </w:tcPrChange>
          </w:tcPr>
          <w:p>
            <w:pPr>
              <w:jc w:val="center"/>
              <w:rPr>
                <w:ins w:id="552" w:author="wangfy" w:date="2014-09-03T13:55:00Z"/>
                <w:rFonts w:cs="Arial"/>
                <w:bCs/>
              </w:rPr>
            </w:pPr>
            <w:ins w:id="553" w:author="wangfy" w:date="2014-09-03T13:55:00Z">
              <w:r>
                <w:rPr>
                  <w:rFonts w:cs="Arial"/>
                  <w:bCs/>
                </w:rPr>
                <w:t>类型</w:t>
              </w:r>
            </w:ins>
          </w:p>
        </w:tc>
        <w:tc>
          <w:tcPr>
            <w:tcW w:w="1095" w:type="dxa"/>
            <w:tcBorders>
              <w:top w:val="double" w:color="auto" w:sz="6" w:space="0"/>
              <w:bottom w:val="double" w:color="auto" w:sz="6" w:space="0"/>
            </w:tcBorders>
            <w:shd w:val="clear" w:color="auto" w:fill="E6E6E6"/>
            <w:tcPrChange w:id="554" w:author="liyan" w:date="2014-09-29T13:48:00Z">
              <w:tcPr>
                <w:tcW w:w="1080" w:type="dxa"/>
                <w:gridSpan w:val="2"/>
                <w:tcBorders>
                  <w:top w:val="double" w:color="auto" w:sz="6" w:space="0"/>
                  <w:bottom w:val="double" w:color="auto" w:sz="6" w:space="0"/>
                </w:tcBorders>
                <w:shd w:val="clear" w:color="auto" w:fill="E6E6E6"/>
              </w:tcPr>
            </w:tcPrChange>
          </w:tcPr>
          <w:p>
            <w:pPr>
              <w:jc w:val="center"/>
              <w:rPr>
                <w:ins w:id="555" w:author="wangfy" w:date="2014-09-03T13:55:00Z"/>
                <w:rFonts w:cs="Arial"/>
                <w:bCs/>
              </w:rPr>
            </w:pPr>
            <w:ins w:id="556" w:author="wangfy" w:date="2014-09-03T13:55:00Z">
              <w:r>
                <w:rPr>
                  <w:rFonts w:hint="eastAsia" w:cs="Arial"/>
                  <w:bCs/>
                </w:rPr>
                <w:t>非空</w:t>
              </w:r>
            </w:ins>
          </w:p>
        </w:tc>
        <w:tc>
          <w:tcPr>
            <w:tcW w:w="3652" w:type="dxa"/>
            <w:tcBorders>
              <w:top w:val="double" w:color="auto" w:sz="6" w:space="0"/>
              <w:bottom w:val="double" w:color="auto" w:sz="6" w:space="0"/>
              <w:right w:val="double" w:color="auto" w:sz="6" w:space="0"/>
            </w:tcBorders>
            <w:shd w:val="clear" w:color="auto" w:fill="E6E6E6"/>
            <w:tcPrChange w:id="557" w:author="liyan" w:date="2014-09-29T13:48:00Z">
              <w:tcPr>
                <w:tcW w:w="3600" w:type="dxa"/>
                <w:gridSpan w:val="2"/>
                <w:tcBorders>
                  <w:top w:val="double" w:color="auto" w:sz="6" w:space="0"/>
                  <w:bottom w:val="double" w:color="auto" w:sz="6" w:space="0"/>
                  <w:right w:val="double" w:color="auto" w:sz="6" w:space="0"/>
                </w:tcBorders>
                <w:shd w:val="clear" w:color="auto" w:fill="E6E6E6"/>
              </w:tcPr>
            </w:tcPrChange>
          </w:tcPr>
          <w:p>
            <w:pPr>
              <w:jc w:val="center"/>
              <w:rPr>
                <w:ins w:id="558" w:author="wangfy" w:date="2014-09-03T13:55:00Z"/>
                <w:rFonts w:cs="Arial"/>
                <w:bCs/>
              </w:rPr>
            </w:pPr>
            <w:ins w:id="559" w:author="wangfy" w:date="2014-09-03T13:55:00Z">
              <w:r>
                <w:rPr>
                  <w:rFonts w:cs="Arial"/>
                  <w:bCs/>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561"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560" w:author="wangfy" w:date="2014-09-03T13:55:00Z"/>
          <w:trPrChange w:id="561" w:author="liyan" w:date="2014-09-29T13:48:00Z">
            <w:trPr>
              <w:gridAfter w:val="1"/>
              <w:wAfter w:w="1200" w:type="dxa"/>
            </w:trPr>
          </w:trPrChange>
        </w:trPr>
        <w:tc>
          <w:tcPr>
            <w:tcW w:w="2009" w:type="dxa"/>
            <w:tcPrChange w:id="562" w:author="liyan" w:date="2014-09-29T13:48:00Z">
              <w:tcPr>
                <w:tcW w:w="1980" w:type="dxa"/>
                <w:gridSpan w:val="2"/>
              </w:tcPr>
            </w:tcPrChange>
          </w:tcPr>
          <w:p>
            <w:pPr>
              <w:rPr>
                <w:ins w:id="563" w:author="wangfy" w:date="2014-09-03T13:55:00Z"/>
                <w:rFonts w:cs="Arial"/>
                <w:b/>
                <w:lang w:val="en-GB"/>
              </w:rPr>
            </w:pPr>
            <w:ins w:id="564" w:author="wangfy" w:date="2014-09-03T13:55:00Z">
              <w:r>
                <w:rPr>
                  <w:rFonts w:hint="eastAsia" w:cs="Arial"/>
                  <w:b/>
                  <w:lang w:val="en-GB"/>
                </w:rPr>
                <w:t>id</w:t>
              </w:r>
            </w:ins>
          </w:p>
        </w:tc>
        <w:tc>
          <w:tcPr>
            <w:tcW w:w="1644" w:type="dxa"/>
            <w:tcPrChange w:id="565" w:author="liyan" w:date="2014-09-29T13:48:00Z">
              <w:tcPr>
                <w:tcW w:w="1620" w:type="dxa"/>
                <w:gridSpan w:val="4"/>
              </w:tcPr>
            </w:tcPrChange>
          </w:tcPr>
          <w:p>
            <w:pPr>
              <w:rPr>
                <w:ins w:id="566" w:author="wangfy" w:date="2014-09-03T13:55:00Z"/>
                <w:rFonts w:cs="Arial"/>
                <w:b/>
              </w:rPr>
            </w:pPr>
            <w:ins w:id="567" w:author="wangfy" w:date="2014-09-03T13:55:00Z">
              <w:r>
                <w:rPr>
                  <w:rFonts w:hint="eastAsia" w:cs="Arial"/>
                </w:rPr>
                <w:t>Number(10)</w:t>
              </w:r>
            </w:ins>
          </w:p>
        </w:tc>
        <w:tc>
          <w:tcPr>
            <w:tcW w:w="1095" w:type="dxa"/>
            <w:tcPrChange w:id="568" w:author="liyan" w:date="2014-09-29T13:48:00Z">
              <w:tcPr>
                <w:tcW w:w="1080" w:type="dxa"/>
                <w:gridSpan w:val="2"/>
              </w:tcPr>
            </w:tcPrChange>
          </w:tcPr>
          <w:p>
            <w:pPr>
              <w:jc w:val="center"/>
              <w:rPr>
                <w:ins w:id="569" w:author="wangfy" w:date="2014-09-03T13:55:00Z"/>
                <w:rFonts w:cs="Arial"/>
                <w:b/>
                <w:lang w:val="en-GB"/>
              </w:rPr>
            </w:pPr>
            <w:ins w:id="570" w:author="wangfy" w:date="2014-09-03T13:55:00Z">
              <w:r>
                <w:rPr>
                  <w:rFonts w:hint="eastAsia" w:cs="Arial"/>
                  <w:b/>
                  <w:lang w:val="en-GB"/>
                </w:rPr>
                <w:t>是</w:t>
              </w:r>
            </w:ins>
          </w:p>
        </w:tc>
        <w:tc>
          <w:tcPr>
            <w:tcW w:w="3652" w:type="dxa"/>
            <w:tcPrChange w:id="571" w:author="liyan" w:date="2014-09-29T13:48:00Z">
              <w:tcPr>
                <w:tcW w:w="3600" w:type="dxa"/>
                <w:gridSpan w:val="2"/>
              </w:tcPr>
            </w:tcPrChange>
          </w:tcPr>
          <w:p>
            <w:pPr>
              <w:rPr>
                <w:ins w:id="572" w:author="wangfy" w:date="2014-09-03T13:55:00Z"/>
                <w:rFonts w:cs="Arial"/>
                <w:b/>
              </w:rPr>
            </w:pPr>
            <w:ins w:id="573" w:author="wangfy" w:date="2014-09-03T13:55:00Z">
              <w:r>
                <w:rPr>
                  <w:rFonts w:cs="Arial"/>
                  <w:b/>
                  <w:lang w:val="en-GB"/>
                </w:rPr>
                <w:t>SEQ_SSMN_ZY_USER</w:t>
              </w:r>
            </w:ins>
            <w:ins w:id="574" w:author="wangfy" w:date="2014-09-03T13:55:00Z">
              <w:r>
                <w:rPr>
                  <w:rFonts w:hint="eastAsia" w:cs="Arial"/>
                  <w:b/>
                  <w:lang w:val="en-GB"/>
                </w:rPr>
                <w:t>生成序列号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576"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575" w:author="wangfy" w:date="2014-09-03T13:55:00Z"/>
          <w:trPrChange w:id="576" w:author="liyan" w:date="2014-09-29T13:48:00Z">
            <w:trPr>
              <w:gridAfter w:val="1"/>
              <w:wAfter w:w="1200" w:type="dxa"/>
            </w:trPr>
          </w:trPrChange>
        </w:trPr>
        <w:tc>
          <w:tcPr>
            <w:tcW w:w="2009" w:type="dxa"/>
            <w:tcPrChange w:id="577" w:author="liyan" w:date="2014-09-29T13:48:00Z">
              <w:tcPr>
                <w:tcW w:w="1980" w:type="dxa"/>
                <w:gridSpan w:val="2"/>
              </w:tcPr>
            </w:tcPrChange>
          </w:tcPr>
          <w:p>
            <w:pPr>
              <w:rPr>
                <w:ins w:id="578" w:author="wangfy" w:date="2014-09-03T13:55:00Z"/>
                <w:rFonts w:cs="Arial"/>
              </w:rPr>
            </w:pPr>
            <w:ins w:id="579" w:author="wangfy" w:date="2014-09-03T13:55:00Z">
              <w:r>
                <w:rPr>
                  <w:rFonts w:cs="Arial"/>
                </w:rPr>
                <w:t>channelid</w:t>
              </w:r>
            </w:ins>
          </w:p>
        </w:tc>
        <w:tc>
          <w:tcPr>
            <w:tcW w:w="1644" w:type="dxa"/>
            <w:tcPrChange w:id="580" w:author="liyan" w:date="2014-09-29T13:48:00Z">
              <w:tcPr>
                <w:tcW w:w="1620" w:type="dxa"/>
                <w:gridSpan w:val="4"/>
              </w:tcPr>
            </w:tcPrChange>
          </w:tcPr>
          <w:p>
            <w:pPr>
              <w:rPr>
                <w:ins w:id="581" w:author="wangfy" w:date="2014-09-03T13:55:00Z"/>
                <w:rFonts w:cs="Arial"/>
              </w:rPr>
            </w:pPr>
            <w:ins w:id="582" w:author="wangfy" w:date="2014-09-03T13:55:00Z">
              <w:r>
                <w:rPr>
                  <w:rFonts w:hint="eastAsia" w:cs="Arial"/>
                </w:rPr>
                <w:t>Number(10)</w:t>
              </w:r>
            </w:ins>
          </w:p>
        </w:tc>
        <w:tc>
          <w:tcPr>
            <w:tcW w:w="1095" w:type="dxa"/>
            <w:tcPrChange w:id="583" w:author="liyan" w:date="2014-09-29T13:48:00Z">
              <w:tcPr>
                <w:tcW w:w="1080" w:type="dxa"/>
                <w:gridSpan w:val="2"/>
              </w:tcPr>
            </w:tcPrChange>
          </w:tcPr>
          <w:p>
            <w:pPr>
              <w:jc w:val="center"/>
              <w:rPr>
                <w:ins w:id="584" w:author="wangfy" w:date="2014-09-03T13:55:00Z"/>
              </w:rPr>
            </w:pPr>
            <w:ins w:id="585" w:author="wangfy" w:date="2014-09-03T13:55:00Z">
              <w:r>
                <w:rPr>
                  <w:rFonts w:hint="eastAsia" w:cs="Arial"/>
                </w:rPr>
                <w:t>是</w:t>
              </w:r>
            </w:ins>
          </w:p>
        </w:tc>
        <w:tc>
          <w:tcPr>
            <w:tcW w:w="3652" w:type="dxa"/>
            <w:tcPrChange w:id="586" w:author="liyan" w:date="2014-09-29T13:48:00Z">
              <w:tcPr>
                <w:tcW w:w="3600" w:type="dxa"/>
                <w:gridSpan w:val="2"/>
              </w:tcPr>
            </w:tcPrChange>
          </w:tcPr>
          <w:p>
            <w:pPr>
              <w:rPr>
                <w:ins w:id="587" w:author="wangfy" w:date="2014-09-03T13:55:00Z"/>
                <w:rFonts w:cs="Arial"/>
              </w:rPr>
            </w:pPr>
            <w:ins w:id="588" w:author="wangfy" w:date="2014-09-03T13:55:00Z">
              <w:r>
                <w:rPr>
                  <w:rFonts w:hint="eastAsia" w:cs="Arial"/>
                </w:rPr>
                <w:t>渠道id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590"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589" w:author="wangfy" w:date="2014-09-03T13:55:00Z"/>
          <w:trPrChange w:id="590" w:author="liyan" w:date="2014-09-29T13:48:00Z">
            <w:trPr>
              <w:gridAfter w:val="1"/>
              <w:wAfter w:w="1200" w:type="dxa"/>
            </w:trPr>
          </w:trPrChange>
        </w:trPr>
        <w:tc>
          <w:tcPr>
            <w:tcW w:w="2009" w:type="dxa"/>
            <w:tcPrChange w:id="591" w:author="liyan" w:date="2014-09-29T13:48:00Z">
              <w:tcPr>
                <w:tcW w:w="1980" w:type="dxa"/>
                <w:gridSpan w:val="2"/>
              </w:tcPr>
            </w:tcPrChange>
          </w:tcPr>
          <w:p>
            <w:pPr>
              <w:rPr>
                <w:ins w:id="592" w:author="wangfy" w:date="2014-09-03T13:55:00Z"/>
                <w:rFonts w:cs="Arial"/>
              </w:rPr>
            </w:pPr>
            <w:ins w:id="593" w:author="wangfy" w:date="2014-09-03T13:55:00Z">
              <w:r>
                <w:rPr>
                  <w:rFonts w:cs="Arial"/>
                </w:rPr>
                <w:t>N</w:t>
              </w:r>
            </w:ins>
            <w:ins w:id="594" w:author="wangfy" w:date="2014-09-03T13:55:00Z">
              <w:r>
                <w:rPr>
                  <w:rFonts w:hint="eastAsia" w:cs="Arial"/>
                </w:rPr>
                <w:t>ame</w:t>
              </w:r>
            </w:ins>
          </w:p>
        </w:tc>
        <w:tc>
          <w:tcPr>
            <w:tcW w:w="1644" w:type="dxa"/>
            <w:tcPrChange w:id="595" w:author="liyan" w:date="2014-09-29T13:48:00Z">
              <w:tcPr>
                <w:tcW w:w="1620" w:type="dxa"/>
                <w:gridSpan w:val="4"/>
              </w:tcPr>
            </w:tcPrChange>
          </w:tcPr>
          <w:p>
            <w:pPr>
              <w:rPr>
                <w:ins w:id="596" w:author="wangfy" w:date="2014-09-03T13:55:00Z"/>
                <w:rFonts w:cs="Arial"/>
              </w:rPr>
            </w:pPr>
            <w:ins w:id="597" w:author="wangfy" w:date="2014-09-03T13:55:00Z">
              <w:r>
                <w:rPr>
                  <w:rFonts w:cs="Arial"/>
                </w:rPr>
                <w:t>Varchar2 (</w:t>
              </w:r>
            </w:ins>
            <w:ins w:id="598" w:author="wangfy" w:date="2014-09-03T13:55:00Z">
              <w:r>
                <w:rPr>
                  <w:rFonts w:hint="eastAsia" w:cs="Arial"/>
                </w:rPr>
                <w:t>20</w:t>
              </w:r>
            </w:ins>
            <w:ins w:id="599" w:author="wangfy" w:date="2014-09-03T13:55:00Z">
              <w:r>
                <w:rPr>
                  <w:rFonts w:cs="Arial"/>
                </w:rPr>
                <w:t>)</w:t>
              </w:r>
            </w:ins>
          </w:p>
        </w:tc>
        <w:tc>
          <w:tcPr>
            <w:tcW w:w="1095" w:type="dxa"/>
            <w:tcPrChange w:id="600" w:author="liyan" w:date="2014-09-29T13:48:00Z">
              <w:tcPr>
                <w:tcW w:w="1080" w:type="dxa"/>
                <w:gridSpan w:val="2"/>
              </w:tcPr>
            </w:tcPrChange>
          </w:tcPr>
          <w:p>
            <w:pPr>
              <w:jc w:val="center"/>
              <w:rPr>
                <w:ins w:id="601" w:author="wangfy" w:date="2014-09-03T13:55:00Z"/>
                <w:rFonts w:cs="Arial"/>
              </w:rPr>
            </w:pPr>
            <w:ins w:id="602" w:author="wangfy" w:date="2014-09-03T13:55:00Z">
              <w:r>
                <w:rPr>
                  <w:rFonts w:hint="eastAsia" w:cs="Arial"/>
                </w:rPr>
                <w:t>是</w:t>
              </w:r>
            </w:ins>
          </w:p>
        </w:tc>
        <w:tc>
          <w:tcPr>
            <w:tcW w:w="3652" w:type="dxa"/>
            <w:tcPrChange w:id="603" w:author="liyan" w:date="2014-09-29T13:48:00Z">
              <w:tcPr>
                <w:tcW w:w="3600" w:type="dxa"/>
                <w:gridSpan w:val="2"/>
              </w:tcPr>
            </w:tcPrChange>
          </w:tcPr>
          <w:p>
            <w:pPr>
              <w:rPr>
                <w:ins w:id="604" w:author="wangfy" w:date="2014-09-03T13:55:00Z"/>
                <w:rFonts w:cs="Arial"/>
                <w:lang w:val="en-GB"/>
              </w:rPr>
            </w:pPr>
            <w:ins w:id="605" w:author="wangfy" w:date="2014-09-03T13:55:00Z">
              <w:r>
                <w:rPr>
                  <w:rFonts w:hint="eastAsia" w:cs="Arial"/>
                </w:rPr>
                <w:t>用户名称</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607"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606" w:author="wangfy" w:date="2014-09-03T13:55:00Z"/>
          <w:trPrChange w:id="607" w:author="liyan" w:date="2014-09-29T13:48:00Z">
            <w:trPr>
              <w:gridAfter w:val="1"/>
              <w:wAfter w:w="1200" w:type="dxa"/>
            </w:trPr>
          </w:trPrChange>
        </w:trPr>
        <w:tc>
          <w:tcPr>
            <w:tcW w:w="2009" w:type="dxa"/>
            <w:tcPrChange w:id="608" w:author="liyan" w:date="2014-09-29T13:48:00Z">
              <w:tcPr>
                <w:tcW w:w="1980" w:type="dxa"/>
                <w:gridSpan w:val="2"/>
              </w:tcPr>
            </w:tcPrChange>
          </w:tcPr>
          <w:p>
            <w:pPr>
              <w:rPr>
                <w:ins w:id="609" w:author="wangfy" w:date="2014-09-03T13:55:00Z"/>
                <w:rFonts w:cs="Arial"/>
              </w:rPr>
            </w:pPr>
            <w:ins w:id="610" w:author="wangfy" w:date="2014-09-03T13:55:00Z">
              <w:r>
                <w:rPr>
                  <w:rFonts w:cs="Arial"/>
                </w:rPr>
                <w:t>M</w:t>
              </w:r>
            </w:ins>
            <w:ins w:id="611" w:author="wangfy" w:date="2014-09-03T13:55:00Z">
              <w:r>
                <w:rPr>
                  <w:rFonts w:hint="eastAsia" w:cs="Arial"/>
                </w:rPr>
                <w:t>sisdn</w:t>
              </w:r>
            </w:ins>
          </w:p>
        </w:tc>
        <w:tc>
          <w:tcPr>
            <w:tcW w:w="1644" w:type="dxa"/>
            <w:tcPrChange w:id="612" w:author="liyan" w:date="2014-09-29T13:48:00Z">
              <w:tcPr>
                <w:tcW w:w="1620" w:type="dxa"/>
                <w:gridSpan w:val="4"/>
              </w:tcPr>
            </w:tcPrChange>
          </w:tcPr>
          <w:p>
            <w:pPr>
              <w:rPr>
                <w:ins w:id="613" w:author="wangfy" w:date="2014-09-03T13:55:00Z"/>
                <w:rFonts w:cs="Arial"/>
              </w:rPr>
            </w:pPr>
            <w:ins w:id="614" w:author="wangfy" w:date="2014-09-03T13:55:00Z">
              <w:r>
                <w:rPr>
                  <w:rFonts w:cs="Arial"/>
                </w:rPr>
                <w:t>Varchar2 (</w:t>
              </w:r>
            </w:ins>
            <w:ins w:id="615" w:author="wangfy" w:date="2014-09-03T13:55:00Z">
              <w:r>
                <w:rPr>
                  <w:rFonts w:hint="eastAsia" w:cs="Arial"/>
                </w:rPr>
                <w:t>20</w:t>
              </w:r>
            </w:ins>
            <w:ins w:id="616" w:author="wangfy" w:date="2014-09-03T13:55:00Z">
              <w:r>
                <w:rPr>
                  <w:rFonts w:cs="Arial"/>
                </w:rPr>
                <w:t>)</w:t>
              </w:r>
            </w:ins>
          </w:p>
        </w:tc>
        <w:tc>
          <w:tcPr>
            <w:tcW w:w="1095" w:type="dxa"/>
            <w:tcPrChange w:id="617" w:author="liyan" w:date="2014-09-29T13:48:00Z">
              <w:tcPr>
                <w:tcW w:w="1080" w:type="dxa"/>
                <w:gridSpan w:val="2"/>
              </w:tcPr>
            </w:tcPrChange>
          </w:tcPr>
          <w:p>
            <w:pPr>
              <w:jc w:val="center"/>
              <w:rPr>
                <w:ins w:id="618" w:author="wangfy" w:date="2014-09-03T13:55:00Z"/>
                <w:rFonts w:cs="Arial"/>
              </w:rPr>
            </w:pPr>
            <w:ins w:id="619" w:author="wangfy" w:date="2014-09-03T13:55:00Z">
              <w:r>
                <w:rPr>
                  <w:rFonts w:hint="eastAsia" w:cs="Arial"/>
                </w:rPr>
                <w:t>是</w:t>
              </w:r>
            </w:ins>
          </w:p>
        </w:tc>
        <w:tc>
          <w:tcPr>
            <w:tcW w:w="3652" w:type="dxa"/>
            <w:tcPrChange w:id="620" w:author="liyan" w:date="2014-09-29T13:48:00Z">
              <w:tcPr>
                <w:tcW w:w="3600" w:type="dxa"/>
                <w:gridSpan w:val="2"/>
              </w:tcPr>
            </w:tcPrChange>
          </w:tcPr>
          <w:p>
            <w:pPr>
              <w:rPr>
                <w:ins w:id="621" w:author="wangfy" w:date="2014-09-03T13:55:00Z"/>
                <w:rFonts w:cs="Arial"/>
              </w:rPr>
            </w:pPr>
            <w:ins w:id="622" w:author="wangfy" w:date="2014-09-03T13:55:00Z">
              <w:r>
                <w:rPr>
                  <w:rFonts w:hint="eastAsia" w:cs="Arial"/>
                </w:rPr>
                <w:t>用户主号码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624"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623" w:author="wangfy" w:date="2014-09-03T13:55:00Z"/>
          <w:trPrChange w:id="624" w:author="liyan" w:date="2014-09-29T13:48:00Z">
            <w:trPr>
              <w:gridAfter w:val="1"/>
              <w:wAfter w:w="1200" w:type="dxa"/>
            </w:trPr>
          </w:trPrChange>
        </w:trPr>
        <w:tc>
          <w:tcPr>
            <w:tcW w:w="2009" w:type="dxa"/>
            <w:tcPrChange w:id="625" w:author="liyan" w:date="2014-09-29T13:48:00Z">
              <w:tcPr>
                <w:tcW w:w="1980" w:type="dxa"/>
                <w:gridSpan w:val="2"/>
              </w:tcPr>
            </w:tcPrChange>
          </w:tcPr>
          <w:p>
            <w:pPr>
              <w:rPr>
                <w:ins w:id="626" w:author="wangfy" w:date="2014-09-03T13:55:00Z"/>
                <w:rFonts w:cs="Arial"/>
              </w:rPr>
            </w:pPr>
            <w:ins w:id="627" w:author="wangfy" w:date="2014-09-03T13:55:00Z">
              <w:r>
                <w:rPr>
                  <w:rFonts w:hint="eastAsia" w:cs="Arial"/>
                </w:rPr>
                <w:t>SSMNNumber</w:t>
              </w:r>
            </w:ins>
          </w:p>
        </w:tc>
        <w:tc>
          <w:tcPr>
            <w:tcW w:w="1644" w:type="dxa"/>
            <w:tcPrChange w:id="628" w:author="liyan" w:date="2014-09-29T13:48:00Z">
              <w:tcPr>
                <w:tcW w:w="1620" w:type="dxa"/>
                <w:gridSpan w:val="4"/>
              </w:tcPr>
            </w:tcPrChange>
          </w:tcPr>
          <w:p>
            <w:pPr>
              <w:rPr>
                <w:ins w:id="629" w:author="wangfy" w:date="2014-09-03T13:55:00Z"/>
                <w:rFonts w:cs="Arial"/>
              </w:rPr>
            </w:pPr>
            <w:ins w:id="630" w:author="wangfy" w:date="2014-09-03T13:55:00Z">
              <w:r>
                <w:rPr>
                  <w:rFonts w:cs="Arial"/>
                </w:rPr>
                <w:t>Varchar2 (</w:t>
              </w:r>
            </w:ins>
            <w:ins w:id="631" w:author="wangfy" w:date="2014-09-03T13:55:00Z">
              <w:r>
                <w:rPr>
                  <w:rFonts w:hint="eastAsia" w:cs="Arial"/>
                </w:rPr>
                <w:t>20</w:t>
              </w:r>
            </w:ins>
            <w:ins w:id="632" w:author="wangfy" w:date="2014-09-03T13:55:00Z">
              <w:r>
                <w:rPr>
                  <w:rFonts w:cs="Arial"/>
                </w:rPr>
                <w:t>)</w:t>
              </w:r>
            </w:ins>
          </w:p>
        </w:tc>
        <w:tc>
          <w:tcPr>
            <w:tcW w:w="1095" w:type="dxa"/>
            <w:tcPrChange w:id="633" w:author="liyan" w:date="2014-09-29T13:48:00Z">
              <w:tcPr>
                <w:tcW w:w="1080" w:type="dxa"/>
                <w:gridSpan w:val="2"/>
              </w:tcPr>
            </w:tcPrChange>
          </w:tcPr>
          <w:p>
            <w:pPr>
              <w:jc w:val="center"/>
              <w:rPr>
                <w:ins w:id="634" w:author="wangfy" w:date="2014-09-03T13:55:00Z"/>
                <w:rFonts w:cs="Arial"/>
              </w:rPr>
            </w:pPr>
            <w:ins w:id="635" w:author="wangfy" w:date="2014-09-03T13:55:00Z">
              <w:r>
                <w:rPr>
                  <w:rFonts w:hint="eastAsia" w:cs="Arial"/>
                </w:rPr>
                <w:t>是</w:t>
              </w:r>
            </w:ins>
          </w:p>
        </w:tc>
        <w:tc>
          <w:tcPr>
            <w:tcW w:w="3652" w:type="dxa"/>
            <w:tcPrChange w:id="636" w:author="liyan" w:date="2014-09-29T13:48:00Z">
              <w:tcPr>
                <w:tcW w:w="3600" w:type="dxa"/>
                <w:gridSpan w:val="2"/>
              </w:tcPr>
            </w:tcPrChange>
          </w:tcPr>
          <w:p>
            <w:pPr>
              <w:rPr>
                <w:ins w:id="637" w:author="wangfy" w:date="2014-09-03T13:55:00Z"/>
                <w:rFonts w:cs="Arial"/>
              </w:rPr>
            </w:pPr>
            <w:ins w:id="638" w:author="wangfy" w:date="2014-09-03T13:55:00Z">
              <w:r>
                <w:rPr>
                  <w:rFonts w:hint="eastAsia" w:cs="Arial"/>
                </w:rPr>
                <w:t>用户副号码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640"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639" w:author="wangfy" w:date="2014-09-03T13:55:00Z"/>
          <w:trPrChange w:id="640" w:author="liyan" w:date="2014-09-29T13:48:00Z">
            <w:trPr>
              <w:gridAfter w:val="1"/>
              <w:wAfter w:w="1200" w:type="dxa"/>
            </w:trPr>
          </w:trPrChange>
        </w:trPr>
        <w:tc>
          <w:tcPr>
            <w:tcW w:w="2009" w:type="dxa"/>
            <w:tcPrChange w:id="641" w:author="liyan" w:date="2014-09-29T13:48:00Z">
              <w:tcPr>
                <w:tcW w:w="1980" w:type="dxa"/>
                <w:gridSpan w:val="2"/>
              </w:tcPr>
            </w:tcPrChange>
          </w:tcPr>
          <w:p>
            <w:pPr>
              <w:rPr>
                <w:ins w:id="642" w:author="wangfy" w:date="2014-09-03T13:55:00Z"/>
                <w:rFonts w:cs="Arial"/>
              </w:rPr>
            </w:pPr>
            <w:ins w:id="643" w:author="wangfy" w:date="2014-09-03T13:55:00Z">
              <w:r>
                <w:rPr>
                  <w:rFonts w:cs="Arial"/>
                </w:rPr>
                <w:t>groupname</w:t>
              </w:r>
            </w:ins>
          </w:p>
        </w:tc>
        <w:tc>
          <w:tcPr>
            <w:tcW w:w="1644" w:type="dxa"/>
            <w:tcPrChange w:id="644" w:author="liyan" w:date="2014-09-29T13:48:00Z">
              <w:tcPr>
                <w:tcW w:w="1620" w:type="dxa"/>
                <w:gridSpan w:val="4"/>
              </w:tcPr>
            </w:tcPrChange>
          </w:tcPr>
          <w:p>
            <w:pPr>
              <w:rPr>
                <w:ins w:id="645" w:author="wangfy" w:date="2014-09-03T13:55:00Z"/>
                <w:rFonts w:cs="Arial"/>
              </w:rPr>
            </w:pPr>
            <w:ins w:id="646" w:author="wangfy" w:date="2014-09-03T13:55:00Z">
              <w:r>
                <w:rPr>
                  <w:rFonts w:cs="Arial"/>
                </w:rPr>
                <w:t>Varchar2 (</w:t>
              </w:r>
            </w:ins>
            <w:ins w:id="647" w:author="wangfy" w:date="2014-09-03T13:55:00Z">
              <w:r>
                <w:rPr>
                  <w:rFonts w:hint="eastAsia" w:cs="Arial"/>
                </w:rPr>
                <w:t>50</w:t>
              </w:r>
            </w:ins>
            <w:ins w:id="648" w:author="wangfy" w:date="2014-09-03T13:55:00Z">
              <w:r>
                <w:rPr>
                  <w:rFonts w:cs="Arial"/>
                </w:rPr>
                <w:t>)</w:t>
              </w:r>
            </w:ins>
          </w:p>
        </w:tc>
        <w:tc>
          <w:tcPr>
            <w:tcW w:w="1095" w:type="dxa"/>
            <w:tcPrChange w:id="649" w:author="liyan" w:date="2014-09-29T13:48:00Z">
              <w:tcPr>
                <w:tcW w:w="1080" w:type="dxa"/>
                <w:gridSpan w:val="2"/>
              </w:tcPr>
            </w:tcPrChange>
          </w:tcPr>
          <w:p>
            <w:pPr>
              <w:jc w:val="center"/>
              <w:rPr>
                <w:ins w:id="650" w:author="wangfy" w:date="2014-09-03T13:55:00Z"/>
              </w:rPr>
            </w:pPr>
            <w:ins w:id="651" w:author="wangfy" w:date="2014-09-03T13:55:00Z">
              <w:r>
                <w:rPr>
                  <w:rFonts w:hint="eastAsia" w:cs="Arial"/>
                </w:rPr>
                <w:t>是</w:t>
              </w:r>
            </w:ins>
          </w:p>
        </w:tc>
        <w:tc>
          <w:tcPr>
            <w:tcW w:w="3652" w:type="dxa"/>
            <w:tcPrChange w:id="652" w:author="liyan" w:date="2014-09-29T13:48:00Z">
              <w:tcPr>
                <w:tcW w:w="3600" w:type="dxa"/>
                <w:gridSpan w:val="2"/>
              </w:tcPr>
            </w:tcPrChange>
          </w:tcPr>
          <w:p>
            <w:pPr>
              <w:rPr>
                <w:ins w:id="653" w:author="wangfy" w:date="2014-09-03T13:55:00Z"/>
                <w:rFonts w:cs="Arial"/>
              </w:rPr>
            </w:pPr>
            <w:ins w:id="654" w:author="wangfy" w:date="2014-09-03T13:55:00Z">
              <w:r>
                <w:rPr>
                  <w:rFonts w:hint="eastAsia" w:cs="Arial"/>
                </w:rPr>
                <w:t>所属小组名称</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656"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655" w:author="wangfy" w:date="2014-09-03T13:55:00Z"/>
          <w:trPrChange w:id="656" w:author="liyan" w:date="2014-09-29T13:48:00Z">
            <w:trPr>
              <w:gridAfter w:val="1"/>
              <w:wAfter w:w="1200" w:type="dxa"/>
            </w:trPr>
          </w:trPrChange>
        </w:trPr>
        <w:tc>
          <w:tcPr>
            <w:tcW w:w="2009" w:type="dxa"/>
            <w:tcPrChange w:id="657" w:author="liyan" w:date="2014-09-29T13:48:00Z">
              <w:tcPr>
                <w:tcW w:w="1980" w:type="dxa"/>
                <w:gridSpan w:val="2"/>
              </w:tcPr>
            </w:tcPrChange>
          </w:tcPr>
          <w:p>
            <w:pPr>
              <w:rPr>
                <w:ins w:id="658" w:author="wangfy" w:date="2014-09-03T13:55:00Z"/>
                <w:rFonts w:cs="Arial"/>
              </w:rPr>
            </w:pPr>
            <w:ins w:id="659" w:author="wangfy" w:date="2014-09-03T13:55:00Z">
              <w:r>
                <w:rPr>
                  <w:rFonts w:hint="eastAsia" w:cs="Arial"/>
                </w:rPr>
                <w:t>intime</w:t>
              </w:r>
            </w:ins>
          </w:p>
        </w:tc>
        <w:tc>
          <w:tcPr>
            <w:tcW w:w="1644" w:type="dxa"/>
            <w:tcPrChange w:id="660" w:author="liyan" w:date="2014-09-29T13:48:00Z">
              <w:tcPr>
                <w:tcW w:w="1620" w:type="dxa"/>
                <w:gridSpan w:val="4"/>
              </w:tcPr>
            </w:tcPrChange>
          </w:tcPr>
          <w:p>
            <w:pPr>
              <w:rPr>
                <w:ins w:id="661" w:author="wangfy" w:date="2014-09-03T13:55:00Z"/>
                <w:rFonts w:cs="Arial"/>
              </w:rPr>
            </w:pPr>
            <w:ins w:id="662" w:author="wangfy" w:date="2014-09-03T13:55:00Z">
              <w:r>
                <w:rPr>
                  <w:rFonts w:hint="eastAsia" w:cs="Arial"/>
                </w:rPr>
                <w:t>date</w:t>
              </w:r>
            </w:ins>
          </w:p>
        </w:tc>
        <w:tc>
          <w:tcPr>
            <w:tcW w:w="1095" w:type="dxa"/>
            <w:tcPrChange w:id="663" w:author="liyan" w:date="2014-09-29T13:48:00Z">
              <w:tcPr>
                <w:tcW w:w="1080" w:type="dxa"/>
                <w:gridSpan w:val="2"/>
              </w:tcPr>
            </w:tcPrChange>
          </w:tcPr>
          <w:p>
            <w:pPr>
              <w:jc w:val="center"/>
              <w:rPr>
                <w:ins w:id="664" w:author="wangfy" w:date="2014-09-03T13:55:00Z"/>
              </w:rPr>
            </w:pPr>
            <w:ins w:id="665" w:author="wangfy" w:date="2014-09-03T13:55:00Z">
              <w:r>
                <w:rPr>
                  <w:rFonts w:hint="eastAsia" w:cs="Arial"/>
                </w:rPr>
                <w:t>是</w:t>
              </w:r>
            </w:ins>
          </w:p>
        </w:tc>
        <w:tc>
          <w:tcPr>
            <w:tcW w:w="3652" w:type="dxa"/>
            <w:tcPrChange w:id="666" w:author="liyan" w:date="2014-09-29T13:48:00Z">
              <w:tcPr>
                <w:tcW w:w="3600" w:type="dxa"/>
                <w:gridSpan w:val="2"/>
              </w:tcPr>
            </w:tcPrChange>
          </w:tcPr>
          <w:p>
            <w:pPr>
              <w:rPr>
                <w:ins w:id="667" w:author="wangfy" w:date="2014-09-03T13:55:00Z"/>
                <w:rFonts w:cs="Arial"/>
              </w:rPr>
            </w:pPr>
            <w:ins w:id="668" w:author="wangfy" w:date="2014-09-03T13:55:00Z">
              <w:r>
                <w:rPr>
                  <w:rFonts w:hint="eastAsia" w:cs="Arial"/>
                </w:rPr>
                <w:t>写表日期</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670"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669" w:author="liyan" w:date="2014-09-29T10:47:00Z"/>
          <w:trPrChange w:id="670" w:author="liyan" w:date="2014-09-29T13:48:00Z">
            <w:trPr>
              <w:gridAfter w:val="1"/>
              <w:wAfter w:w="1200" w:type="dxa"/>
            </w:trPr>
          </w:trPrChange>
        </w:trPr>
        <w:tc>
          <w:tcPr>
            <w:tcW w:w="2009" w:type="dxa"/>
            <w:tcPrChange w:id="671" w:author="liyan" w:date="2014-09-29T13:48:00Z">
              <w:tcPr>
                <w:tcW w:w="1980" w:type="dxa"/>
                <w:gridSpan w:val="2"/>
              </w:tcPr>
            </w:tcPrChange>
          </w:tcPr>
          <w:p>
            <w:pPr>
              <w:rPr>
                <w:ins w:id="672" w:author="liyan" w:date="2014-09-29T10:47:00Z"/>
                <w:rFonts w:cs="Arial"/>
              </w:rPr>
            </w:pPr>
            <w:ins w:id="673" w:author="liyan" w:date="2014-09-29T13:41:00Z">
              <w:r>
                <w:rPr>
                  <w:rFonts w:hint="eastAsia" w:cs="Arial"/>
                </w:rPr>
                <w:t>provincecity</w:t>
              </w:r>
            </w:ins>
          </w:p>
        </w:tc>
        <w:tc>
          <w:tcPr>
            <w:tcW w:w="1644" w:type="dxa"/>
            <w:tcPrChange w:id="674" w:author="liyan" w:date="2014-09-29T13:48:00Z">
              <w:tcPr>
                <w:tcW w:w="1620" w:type="dxa"/>
                <w:gridSpan w:val="4"/>
              </w:tcPr>
            </w:tcPrChange>
          </w:tcPr>
          <w:p>
            <w:pPr>
              <w:rPr>
                <w:ins w:id="675" w:author="liyan" w:date="2014-09-29T10:47:00Z"/>
                <w:rFonts w:cs="Arial"/>
              </w:rPr>
            </w:pPr>
            <w:ins w:id="676" w:author="liyan" w:date="2014-09-29T13:41:00Z">
              <w:r>
                <w:rPr>
                  <w:rFonts w:cs="Arial"/>
                </w:rPr>
                <w:t>Varchar2 (</w:t>
              </w:r>
            </w:ins>
            <w:r>
              <w:rPr>
                <w:rFonts w:hint="eastAsia" w:cs="Arial"/>
              </w:rPr>
              <w:t>32</w:t>
            </w:r>
            <w:ins w:id="677" w:author="liyan" w:date="2014-09-29T13:41:00Z">
              <w:r>
                <w:rPr>
                  <w:rFonts w:cs="Arial"/>
                </w:rPr>
                <w:t>)</w:t>
              </w:r>
            </w:ins>
          </w:p>
        </w:tc>
        <w:tc>
          <w:tcPr>
            <w:tcW w:w="1095" w:type="dxa"/>
            <w:tcPrChange w:id="678" w:author="liyan" w:date="2014-09-29T13:48:00Z">
              <w:tcPr>
                <w:tcW w:w="1080" w:type="dxa"/>
                <w:gridSpan w:val="2"/>
              </w:tcPr>
            </w:tcPrChange>
          </w:tcPr>
          <w:p>
            <w:pPr>
              <w:jc w:val="center"/>
              <w:rPr>
                <w:ins w:id="679" w:author="liyan" w:date="2014-09-29T10:47:00Z"/>
                <w:rFonts w:cs="Arial"/>
              </w:rPr>
            </w:pPr>
            <w:ins w:id="680" w:author="liyan" w:date="2014-09-29T13:43:00Z">
              <w:r>
                <w:rPr>
                  <w:rFonts w:hint="eastAsia" w:cs="Arial"/>
                </w:rPr>
                <w:t>否</w:t>
              </w:r>
            </w:ins>
          </w:p>
        </w:tc>
        <w:tc>
          <w:tcPr>
            <w:tcW w:w="3652" w:type="dxa"/>
            <w:tcPrChange w:id="681" w:author="liyan" w:date="2014-09-29T13:48:00Z">
              <w:tcPr>
                <w:tcW w:w="3600" w:type="dxa"/>
                <w:gridSpan w:val="2"/>
              </w:tcPr>
            </w:tcPrChange>
          </w:tcPr>
          <w:p>
            <w:pPr>
              <w:rPr>
                <w:ins w:id="682" w:author="liyan" w:date="2014-09-29T10:47:00Z"/>
                <w:rFonts w:cs="Arial"/>
              </w:rPr>
            </w:pPr>
            <w:ins w:id="683" w:author="liyan" w:date="2014-09-29T13:43:00Z">
              <w:r>
                <w:rPr>
                  <w:rFonts w:hint="eastAsia" w:cs="Arial"/>
                </w:rPr>
                <w:t>省市</w:t>
              </w:r>
            </w:ins>
            <w:ins w:id="684" w:author="liyan" w:date="2014-09-29T13:44:00Z">
              <w:r>
                <w:rPr>
                  <w:rFonts w:hint="eastAsia" w:cs="Arial"/>
                </w:rPr>
                <w:t>(区分用户职位的级别)</w:t>
              </w:r>
            </w:ins>
            <w:r>
              <w:rPr>
                <w:rFonts w:hint="eastAsia" w:cs="Arial"/>
              </w:rPr>
              <w:t>(1.0.7不使用)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686"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685" w:author="liyan" w:date="2014-09-29T13:45:00Z"/>
          <w:trPrChange w:id="686" w:author="liyan" w:date="2014-09-29T13:48:00Z">
            <w:trPr>
              <w:gridAfter w:val="1"/>
              <w:wAfter w:w="1200" w:type="dxa"/>
            </w:trPr>
          </w:trPrChange>
        </w:trPr>
        <w:tc>
          <w:tcPr>
            <w:tcW w:w="2009" w:type="dxa"/>
            <w:tcPrChange w:id="687" w:author="liyan" w:date="2014-09-29T13:48:00Z">
              <w:tcPr>
                <w:tcW w:w="1980" w:type="dxa"/>
                <w:gridSpan w:val="2"/>
              </w:tcPr>
            </w:tcPrChange>
          </w:tcPr>
          <w:p>
            <w:pPr>
              <w:rPr>
                <w:ins w:id="688" w:author="liyan" w:date="2014-09-29T13:45:00Z"/>
                <w:rFonts w:cs="Arial"/>
              </w:rPr>
            </w:pPr>
            <w:ins w:id="689" w:author="liyan" w:date="2014-09-29T13:45:00Z">
              <w:r>
                <w:rPr>
                  <w:rFonts w:hint="eastAsia" w:cs="Arial"/>
                </w:rPr>
                <w:t>company</w:t>
              </w:r>
            </w:ins>
          </w:p>
        </w:tc>
        <w:tc>
          <w:tcPr>
            <w:tcW w:w="1644" w:type="dxa"/>
            <w:tcPrChange w:id="690" w:author="liyan" w:date="2014-09-29T13:48:00Z">
              <w:tcPr>
                <w:tcW w:w="1620" w:type="dxa"/>
                <w:gridSpan w:val="4"/>
              </w:tcPr>
            </w:tcPrChange>
          </w:tcPr>
          <w:p>
            <w:pPr>
              <w:rPr>
                <w:ins w:id="691" w:author="liyan" w:date="2014-09-29T13:45:00Z"/>
                <w:rFonts w:cs="Arial"/>
              </w:rPr>
            </w:pPr>
            <w:ins w:id="692" w:author="liyan" w:date="2014-09-29T13:45:00Z">
              <w:r>
                <w:rPr>
                  <w:rFonts w:cs="Arial"/>
                </w:rPr>
                <w:t>Varchar2 (</w:t>
              </w:r>
            </w:ins>
            <w:r>
              <w:rPr>
                <w:rFonts w:hint="eastAsia" w:cs="Arial"/>
              </w:rPr>
              <w:t>32</w:t>
            </w:r>
            <w:ins w:id="693" w:author="liyan" w:date="2014-09-29T13:45:00Z">
              <w:r>
                <w:rPr>
                  <w:rFonts w:cs="Arial"/>
                </w:rPr>
                <w:t>)</w:t>
              </w:r>
            </w:ins>
          </w:p>
        </w:tc>
        <w:tc>
          <w:tcPr>
            <w:tcW w:w="1095" w:type="dxa"/>
            <w:tcPrChange w:id="694" w:author="liyan" w:date="2014-09-29T13:48:00Z">
              <w:tcPr>
                <w:tcW w:w="1080" w:type="dxa"/>
                <w:gridSpan w:val="2"/>
              </w:tcPr>
            </w:tcPrChange>
          </w:tcPr>
          <w:p>
            <w:pPr>
              <w:jc w:val="center"/>
              <w:rPr>
                <w:ins w:id="695" w:author="liyan" w:date="2014-09-29T13:45:00Z"/>
                <w:rFonts w:cs="Arial"/>
              </w:rPr>
            </w:pPr>
            <w:ins w:id="696" w:author="liyan" w:date="2014-09-29T13:46:00Z">
              <w:r>
                <w:rPr>
                  <w:rFonts w:hint="eastAsia" w:cs="Arial"/>
                </w:rPr>
                <w:t>否</w:t>
              </w:r>
            </w:ins>
          </w:p>
        </w:tc>
        <w:tc>
          <w:tcPr>
            <w:tcW w:w="3652" w:type="dxa"/>
            <w:tcPrChange w:id="697" w:author="liyan" w:date="2014-09-29T13:48:00Z">
              <w:tcPr>
                <w:tcW w:w="3600" w:type="dxa"/>
                <w:gridSpan w:val="2"/>
              </w:tcPr>
            </w:tcPrChange>
          </w:tcPr>
          <w:p>
            <w:pPr>
              <w:rPr>
                <w:ins w:id="698" w:author="liyan" w:date="2014-09-29T13:45:00Z"/>
                <w:rFonts w:cs="Arial"/>
              </w:rPr>
            </w:pPr>
            <w:ins w:id="699" w:author="liyan" w:date="2014-09-29T13:46:00Z">
              <w:r>
                <w:rPr>
                  <w:rFonts w:hint="eastAsia" w:cs="Arial"/>
                </w:rPr>
                <w:t>公司(区分用户职位的级别)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701"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80" w:hRule="atLeast"/>
          <w:ins w:id="700" w:author="liyan" w:date="2014-09-29T13:46:00Z"/>
          <w:trPrChange w:id="701" w:author="liyan" w:date="2014-09-29T13:49:00Z">
            <w:trPr>
              <w:gridAfter w:val="1"/>
              <w:wAfter w:w="1200" w:type="dxa"/>
            </w:trPr>
          </w:trPrChange>
        </w:trPr>
        <w:tc>
          <w:tcPr>
            <w:tcW w:w="2009" w:type="dxa"/>
            <w:tcPrChange w:id="702" w:author="liyan" w:date="2014-09-29T13:49:00Z">
              <w:tcPr>
                <w:tcW w:w="1980" w:type="dxa"/>
                <w:gridSpan w:val="2"/>
              </w:tcPr>
            </w:tcPrChange>
          </w:tcPr>
          <w:p>
            <w:pPr>
              <w:rPr>
                <w:ins w:id="703" w:author="liyan" w:date="2014-09-29T13:46:00Z"/>
                <w:rFonts w:cs="Arial"/>
              </w:rPr>
            </w:pPr>
            <w:ins w:id="704" w:author="liyan" w:date="2014-09-29T13:47:00Z">
              <w:r>
                <w:rPr>
                  <w:rFonts w:hint="eastAsia" w:cs="Arial"/>
                </w:rPr>
                <w:t>businessdepartment</w:t>
              </w:r>
            </w:ins>
          </w:p>
        </w:tc>
        <w:tc>
          <w:tcPr>
            <w:tcW w:w="1644" w:type="dxa"/>
            <w:tcPrChange w:id="705" w:author="liyan" w:date="2014-09-29T13:49:00Z">
              <w:tcPr>
                <w:tcW w:w="1620" w:type="dxa"/>
                <w:gridSpan w:val="4"/>
              </w:tcPr>
            </w:tcPrChange>
          </w:tcPr>
          <w:p>
            <w:pPr>
              <w:rPr>
                <w:ins w:id="706" w:author="liyan" w:date="2014-09-29T13:46:00Z"/>
                <w:rFonts w:cs="Arial"/>
              </w:rPr>
            </w:pPr>
            <w:ins w:id="707" w:author="liyan" w:date="2014-09-29T13:47:00Z">
              <w:r>
                <w:rPr>
                  <w:rFonts w:cs="Arial"/>
                </w:rPr>
                <w:t>Varchar2 (</w:t>
              </w:r>
            </w:ins>
            <w:r>
              <w:rPr>
                <w:rFonts w:hint="eastAsia" w:cs="Arial"/>
              </w:rPr>
              <w:t>32</w:t>
            </w:r>
            <w:ins w:id="708" w:author="liyan" w:date="2014-09-29T13:47:00Z">
              <w:r>
                <w:rPr>
                  <w:rFonts w:cs="Arial"/>
                </w:rPr>
                <w:t>)</w:t>
              </w:r>
            </w:ins>
          </w:p>
        </w:tc>
        <w:tc>
          <w:tcPr>
            <w:tcW w:w="1095" w:type="dxa"/>
            <w:tcPrChange w:id="709" w:author="liyan" w:date="2014-09-29T13:49:00Z">
              <w:tcPr>
                <w:tcW w:w="1080" w:type="dxa"/>
                <w:gridSpan w:val="2"/>
              </w:tcPr>
            </w:tcPrChange>
          </w:tcPr>
          <w:p>
            <w:pPr>
              <w:jc w:val="center"/>
              <w:rPr>
                <w:ins w:id="710" w:author="liyan" w:date="2014-09-29T13:46:00Z"/>
                <w:rFonts w:cs="Arial"/>
              </w:rPr>
            </w:pPr>
            <w:ins w:id="711" w:author="liyan" w:date="2014-09-29T13:47:00Z">
              <w:r>
                <w:rPr>
                  <w:rFonts w:hint="eastAsia" w:cs="Arial"/>
                </w:rPr>
                <w:t>否</w:t>
              </w:r>
            </w:ins>
          </w:p>
        </w:tc>
        <w:tc>
          <w:tcPr>
            <w:tcW w:w="3652" w:type="dxa"/>
            <w:tcPrChange w:id="712" w:author="liyan" w:date="2014-09-29T13:49:00Z">
              <w:tcPr>
                <w:tcW w:w="3600" w:type="dxa"/>
                <w:gridSpan w:val="2"/>
              </w:tcPr>
            </w:tcPrChange>
          </w:tcPr>
          <w:p>
            <w:pPr>
              <w:rPr>
                <w:ins w:id="713" w:author="liyan" w:date="2014-09-29T13:46:00Z"/>
                <w:rFonts w:cs="Arial"/>
              </w:rPr>
            </w:pPr>
            <w:ins w:id="714" w:author="liyan" w:date="2014-09-29T13:46:00Z">
              <w:r>
                <w:rPr>
                  <w:rFonts w:hint="eastAsia" w:cs="Arial"/>
                </w:rPr>
                <w:t>事业部(区分用户职位的级别)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716"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415" w:hRule="atLeast"/>
          <w:ins w:id="715" w:author="liyan" w:date="2014-09-29T13:48:00Z"/>
          <w:trPrChange w:id="716" w:author="liyan" w:date="2014-09-29T13:49:00Z">
            <w:trPr>
              <w:trHeight w:val="722" w:hRule="atLeast"/>
            </w:trPr>
          </w:trPrChange>
        </w:trPr>
        <w:tc>
          <w:tcPr>
            <w:tcW w:w="2009" w:type="dxa"/>
            <w:tcPrChange w:id="717" w:author="liyan" w:date="2014-09-29T13:49:00Z">
              <w:tcPr>
                <w:tcW w:w="2267" w:type="dxa"/>
                <w:gridSpan w:val="5"/>
              </w:tcPr>
            </w:tcPrChange>
          </w:tcPr>
          <w:p>
            <w:pPr>
              <w:rPr>
                <w:ins w:id="718" w:author="liyan" w:date="2014-09-29T13:48:00Z"/>
                <w:rFonts w:cs="Arial"/>
              </w:rPr>
            </w:pPr>
            <w:ins w:id="719" w:author="liyan" w:date="2014-09-29T13:50:00Z">
              <w:r>
                <w:rPr>
                  <w:rFonts w:hint="eastAsia" w:cs="Arial"/>
                </w:rPr>
                <w:t>warzone</w:t>
              </w:r>
            </w:ins>
          </w:p>
        </w:tc>
        <w:tc>
          <w:tcPr>
            <w:tcW w:w="1644" w:type="dxa"/>
            <w:tcPrChange w:id="720" w:author="liyan" w:date="2014-09-29T13:49:00Z">
              <w:tcPr>
                <w:tcW w:w="1855" w:type="dxa"/>
                <w:gridSpan w:val="2"/>
              </w:tcPr>
            </w:tcPrChange>
          </w:tcPr>
          <w:p>
            <w:pPr>
              <w:rPr>
                <w:ins w:id="721" w:author="liyan" w:date="2014-09-29T13:48:00Z"/>
                <w:rFonts w:cs="Arial"/>
              </w:rPr>
            </w:pPr>
            <w:ins w:id="722" w:author="liyan" w:date="2014-09-29T13:49:00Z">
              <w:r>
                <w:rPr>
                  <w:rFonts w:cs="Arial"/>
                </w:rPr>
                <w:t>Varchar2 (</w:t>
              </w:r>
            </w:ins>
            <w:r>
              <w:rPr>
                <w:rFonts w:hint="eastAsia" w:cs="Arial"/>
              </w:rPr>
              <w:t>32</w:t>
            </w:r>
            <w:ins w:id="723" w:author="liyan" w:date="2014-09-29T13:49:00Z">
              <w:r>
                <w:rPr>
                  <w:rFonts w:cs="Arial"/>
                </w:rPr>
                <w:t>)</w:t>
              </w:r>
            </w:ins>
          </w:p>
        </w:tc>
        <w:tc>
          <w:tcPr>
            <w:tcW w:w="1095" w:type="dxa"/>
            <w:tcPrChange w:id="724" w:author="liyan" w:date="2014-09-29T13:49:00Z">
              <w:tcPr>
                <w:tcW w:w="1236" w:type="dxa"/>
                <w:gridSpan w:val="2"/>
              </w:tcPr>
            </w:tcPrChange>
          </w:tcPr>
          <w:p>
            <w:pPr>
              <w:jc w:val="center"/>
              <w:rPr>
                <w:ins w:id="725" w:author="liyan" w:date="2014-09-29T13:48:00Z"/>
                <w:rFonts w:cs="Arial"/>
              </w:rPr>
            </w:pPr>
            <w:ins w:id="726" w:author="liyan" w:date="2014-09-29T13:49:00Z">
              <w:r>
                <w:rPr>
                  <w:rFonts w:hint="eastAsia" w:cs="Arial"/>
                </w:rPr>
                <w:t>否</w:t>
              </w:r>
            </w:ins>
          </w:p>
        </w:tc>
        <w:tc>
          <w:tcPr>
            <w:tcW w:w="3652" w:type="dxa"/>
            <w:tcPrChange w:id="727" w:author="liyan" w:date="2014-09-29T13:49:00Z">
              <w:tcPr>
                <w:tcW w:w="4122" w:type="dxa"/>
                <w:gridSpan w:val="2"/>
              </w:tcPr>
            </w:tcPrChange>
          </w:tcPr>
          <w:p>
            <w:pPr>
              <w:rPr>
                <w:ins w:id="728" w:author="liyan" w:date="2014-09-29T13:48:00Z"/>
                <w:rFonts w:cs="Arial"/>
              </w:rPr>
            </w:pPr>
            <w:ins w:id="729" w:author="liyan" w:date="2014-09-29T13:48:00Z">
              <w:r>
                <w:rPr>
                  <w:rFonts w:hint="eastAsia" w:ascii="Tahoma" w:hAnsi="Tahoma"/>
                  <w:szCs w:val="21"/>
                </w:rPr>
                <w:t>战区</w:t>
              </w:r>
            </w:ins>
            <w:ins w:id="730" w:author="liyan" w:date="2014-09-29T13:48: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732"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406" w:hRule="atLeast"/>
          <w:ins w:id="731" w:author="liyan" w:date="2014-09-29T13:48:00Z"/>
          <w:trPrChange w:id="732" w:author="liyan" w:date="2014-09-29T13:49:00Z">
            <w:trPr>
              <w:trHeight w:val="552" w:hRule="atLeast"/>
            </w:trPr>
          </w:trPrChange>
        </w:trPr>
        <w:tc>
          <w:tcPr>
            <w:tcW w:w="2009" w:type="dxa"/>
            <w:tcPrChange w:id="733" w:author="liyan" w:date="2014-09-29T13:49:00Z">
              <w:tcPr>
                <w:tcW w:w="2267" w:type="dxa"/>
                <w:gridSpan w:val="5"/>
              </w:tcPr>
            </w:tcPrChange>
          </w:tcPr>
          <w:p>
            <w:pPr>
              <w:rPr>
                <w:ins w:id="734" w:author="liyan" w:date="2014-09-29T13:48:00Z"/>
                <w:rFonts w:cs="Arial"/>
              </w:rPr>
            </w:pPr>
            <w:ins w:id="735" w:author="liyan" w:date="2014-09-29T13:50:00Z">
              <w:r>
                <w:rPr>
                  <w:rFonts w:hint="eastAsia" w:cs="Arial"/>
                </w:rPr>
                <w:t>area</w:t>
              </w:r>
            </w:ins>
          </w:p>
        </w:tc>
        <w:tc>
          <w:tcPr>
            <w:tcW w:w="1644" w:type="dxa"/>
            <w:tcPrChange w:id="736" w:author="liyan" w:date="2014-09-29T13:49:00Z">
              <w:tcPr>
                <w:tcW w:w="1855" w:type="dxa"/>
                <w:gridSpan w:val="2"/>
              </w:tcPr>
            </w:tcPrChange>
          </w:tcPr>
          <w:p>
            <w:pPr>
              <w:rPr>
                <w:ins w:id="737" w:author="liyan" w:date="2014-09-29T13:48:00Z"/>
                <w:rFonts w:cs="Arial"/>
              </w:rPr>
            </w:pPr>
            <w:ins w:id="738" w:author="liyan" w:date="2014-09-29T13:49:00Z">
              <w:r>
                <w:rPr>
                  <w:rFonts w:cs="Arial"/>
                </w:rPr>
                <w:t>Varchar2 (</w:t>
              </w:r>
            </w:ins>
            <w:r>
              <w:rPr>
                <w:rFonts w:hint="eastAsia" w:cs="Arial"/>
              </w:rPr>
              <w:t>32</w:t>
            </w:r>
            <w:ins w:id="739" w:author="liyan" w:date="2014-09-29T13:49:00Z">
              <w:r>
                <w:rPr>
                  <w:rFonts w:cs="Arial"/>
                </w:rPr>
                <w:t>)</w:t>
              </w:r>
            </w:ins>
          </w:p>
        </w:tc>
        <w:tc>
          <w:tcPr>
            <w:tcW w:w="1095" w:type="dxa"/>
            <w:tcPrChange w:id="740" w:author="liyan" w:date="2014-09-29T13:49:00Z">
              <w:tcPr>
                <w:tcW w:w="1236" w:type="dxa"/>
                <w:gridSpan w:val="2"/>
              </w:tcPr>
            </w:tcPrChange>
          </w:tcPr>
          <w:p>
            <w:pPr>
              <w:jc w:val="center"/>
              <w:rPr>
                <w:ins w:id="741" w:author="liyan" w:date="2014-09-29T13:48:00Z"/>
                <w:rFonts w:cs="Arial"/>
              </w:rPr>
            </w:pPr>
            <w:ins w:id="742" w:author="liyan" w:date="2014-09-29T13:49:00Z">
              <w:r>
                <w:rPr>
                  <w:rFonts w:hint="eastAsia" w:cs="Arial"/>
                </w:rPr>
                <w:t>否</w:t>
              </w:r>
            </w:ins>
          </w:p>
        </w:tc>
        <w:tc>
          <w:tcPr>
            <w:tcW w:w="3652" w:type="dxa"/>
            <w:tcPrChange w:id="743" w:author="liyan" w:date="2014-09-29T13:49:00Z">
              <w:tcPr>
                <w:tcW w:w="4122" w:type="dxa"/>
                <w:gridSpan w:val="2"/>
              </w:tcPr>
            </w:tcPrChange>
          </w:tcPr>
          <w:p>
            <w:pPr>
              <w:rPr>
                <w:ins w:id="744" w:author="liyan" w:date="2014-09-29T13:48:00Z"/>
                <w:rFonts w:ascii="Tahoma" w:hAnsi="Tahoma"/>
                <w:szCs w:val="21"/>
              </w:rPr>
            </w:pPr>
            <w:ins w:id="745" w:author="liyan" w:date="2014-09-29T13:49:00Z">
              <w:r>
                <w:rPr>
                  <w:rFonts w:hint="eastAsia" w:ascii="Tahoma" w:hAnsi="Tahoma"/>
                  <w:szCs w:val="21"/>
                </w:rPr>
                <w:t>片区</w:t>
              </w:r>
            </w:ins>
            <w:ins w:id="746" w:author="liyan" w:date="2014-09-29T13:49: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748"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428" w:hRule="atLeast"/>
          <w:ins w:id="747" w:author="liyan" w:date="2014-09-29T13:49:00Z"/>
          <w:trPrChange w:id="748" w:author="liyan" w:date="2014-09-29T13:49:00Z">
            <w:trPr>
              <w:trHeight w:val="552" w:hRule="atLeast"/>
            </w:trPr>
          </w:trPrChange>
        </w:trPr>
        <w:tc>
          <w:tcPr>
            <w:tcW w:w="2009" w:type="dxa"/>
            <w:tcPrChange w:id="749" w:author="liyan" w:date="2014-09-29T13:49:00Z">
              <w:tcPr>
                <w:tcW w:w="2267" w:type="dxa"/>
                <w:gridSpan w:val="5"/>
              </w:tcPr>
            </w:tcPrChange>
          </w:tcPr>
          <w:p>
            <w:pPr>
              <w:rPr>
                <w:ins w:id="750" w:author="liyan" w:date="2014-09-29T13:49:00Z"/>
                <w:rFonts w:cs="Arial"/>
                <w:color w:val="C00000"/>
                <w:u w:val="single"/>
              </w:rPr>
            </w:pPr>
            <w:r>
              <w:rPr>
                <w:rFonts w:hint="eastAsia" w:cs="Arial"/>
                <w:color w:val="C00000"/>
                <w:u w:val="single"/>
              </w:rPr>
              <w:t>branchactiongroup</w:t>
            </w:r>
          </w:p>
        </w:tc>
        <w:tc>
          <w:tcPr>
            <w:tcW w:w="1644" w:type="dxa"/>
            <w:tcPrChange w:id="751" w:author="liyan" w:date="2014-09-29T13:49:00Z">
              <w:tcPr>
                <w:tcW w:w="1855" w:type="dxa"/>
                <w:gridSpan w:val="2"/>
              </w:tcPr>
            </w:tcPrChange>
          </w:tcPr>
          <w:p>
            <w:pPr>
              <w:rPr>
                <w:ins w:id="752" w:author="liyan" w:date="2014-09-29T13:49:00Z"/>
                <w:rFonts w:cs="Arial"/>
              </w:rPr>
            </w:pPr>
            <w:ins w:id="753" w:author="liyan" w:date="2014-09-29T13:49:00Z">
              <w:r>
                <w:rPr>
                  <w:rFonts w:cs="Arial"/>
                </w:rPr>
                <w:t>Varchar2 (</w:t>
              </w:r>
            </w:ins>
            <w:r>
              <w:rPr>
                <w:rFonts w:hint="eastAsia" w:cs="Arial"/>
              </w:rPr>
              <w:t>32</w:t>
            </w:r>
            <w:ins w:id="754" w:author="liyan" w:date="2014-09-29T13:49:00Z">
              <w:r>
                <w:rPr>
                  <w:rFonts w:cs="Arial"/>
                </w:rPr>
                <w:t>)</w:t>
              </w:r>
            </w:ins>
          </w:p>
        </w:tc>
        <w:tc>
          <w:tcPr>
            <w:tcW w:w="1095" w:type="dxa"/>
            <w:tcPrChange w:id="755" w:author="liyan" w:date="2014-09-29T13:49:00Z">
              <w:tcPr>
                <w:tcW w:w="1236" w:type="dxa"/>
                <w:gridSpan w:val="2"/>
              </w:tcPr>
            </w:tcPrChange>
          </w:tcPr>
          <w:p>
            <w:pPr>
              <w:jc w:val="center"/>
              <w:rPr>
                <w:ins w:id="756" w:author="liyan" w:date="2014-09-29T13:49:00Z"/>
                <w:rFonts w:cs="Arial"/>
              </w:rPr>
            </w:pPr>
            <w:ins w:id="757" w:author="liyan" w:date="2014-09-29T13:49:00Z">
              <w:r>
                <w:rPr>
                  <w:rFonts w:hint="eastAsia" w:cs="Arial"/>
                </w:rPr>
                <w:t>否</w:t>
              </w:r>
            </w:ins>
          </w:p>
        </w:tc>
        <w:tc>
          <w:tcPr>
            <w:tcW w:w="3652" w:type="dxa"/>
            <w:tcPrChange w:id="758" w:author="liyan" w:date="2014-09-29T13:49:00Z">
              <w:tcPr>
                <w:tcW w:w="4122" w:type="dxa"/>
                <w:gridSpan w:val="2"/>
              </w:tcPr>
            </w:tcPrChange>
          </w:tcPr>
          <w:p>
            <w:pPr>
              <w:rPr>
                <w:ins w:id="759" w:author="liyan" w:date="2014-09-29T13:49:00Z"/>
                <w:rFonts w:ascii="Tahoma" w:hAnsi="Tahoma"/>
                <w:szCs w:val="21"/>
              </w:rPr>
            </w:pPr>
            <w:ins w:id="760" w:author="liyan" w:date="2014-09-29T13:49:00Z">
              <w:r>
                <w:rPr>
                  <w:rFonts w:hint="eastAsia" w:ascii="Tahoma" w:hAnsi="Tahoma"/>
                  <w:szCs w:val="21"/>
                </w:rPr>
                <w:t>分行行动组</w:t>
              </w:r>
            </w:ins>
            <w:ins w:id="761" w:author="liyan" w:date="2014-09-29T13:49: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hint="eastAsia" w:cs="Arial"/>
                <w:color w:val="C00000"/>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cs="Arial"/>
              </w:rPr>
              <w:t>E</w:t>
            </w:r>
            <w:r>
              <w:rPr>
                <w:rFonts w:hint="eastAsia" w:cs="Arial"/>
              </w:rPr>
              <w:t>mpno</w:t>
            </w:r>
          </w:p>
        </w:tc>
        <w:tc>
          <w:tcPr>
            <w:tcW w:w="1644" w:type="dxa"/>
          </w:tcPr>
          <w:p>
            <w:pPr>
              <w:rPr>
                <w:rFonts w:cs="Arial"/>
              </w:rPr>
            </w:pPr>
            <w:ins w:id="762" w:author="liyan" w:date="2014-09-29T13:49:00Z">
              <w:r>
                <w:rPr>
                  <w:rFonts w:cs="Arial"/>
                </w:rPr>
                <w:t>Varchar2 (</w:t>
              </w:r>
            </w:ins>
            <w:r>
              <w:rPr>
                <w:rFonts w:hint="eastAsia" w:cs="Arial"/>
              </w:rPr>
              <w:t>32</w:t>
            </w:r>
            <w:ins w:id="763" w:author="liyan" w:date="2014-09-29T13:49:00Z">
              <w:r>
                <w:rPr>
                  <w:rFonts w:cs="Arial"/>
                </w:rPr>
                <w:t>)</w:t>
              </w:r>
            </w:ins>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员工编号(一个用户只有一个员工编号)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 web注册</w:t>
            </w:r>
          </w:p>
          <w:p>
            <w:pPr>
              <w:rPr>
                <w:rFonts w:ascii="Tahoma" w:hAnsi="Tahoma"/>
                <w:szCs w:val="21"/>
              </w:rPr>
            </w:pPr>
            <w:r>
              <w:rPr>
                <w:rFonts w:hint="eastAsia" w:ascii="Tahoma" w:hAnsi="Tahoma"/>
                <w:szCs w:val="21"/>
              </w:rPr>
              <w:t>1: 手机注册(umproxy消息都是手机过来的消息)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ins w:id="764" w:author="qinnan" w:date="2016-03-01T16:49:00Z"/>
                <w:rFonts w:ascii="Tahoma" w:hAnsi="Tahoma"/>
                <w:szCs w:val="21"/>
              </w:rPr>
            </w:pPr>
            <w:ins w:id="765" w:author="qinnan" w:date="2016-03-01T16:49:00Z">
              <w:r>
                <w:rPr>
                  <w:rFonts w:hint="eastAsia" w:ascii="Tahoma" w:hAnsi="Tahoma"/>
                  <w:szCs w:val="21"/>
                </w:rPr>
                <w:t>副号码类型(即对应其关联渠道表中的业务使用权限)</w:t>
              </w:r>
            </w:ins>
          </w:p>
          <w:p>
            <w:pPr>
              <w:rPr>
                <w:ins w:id="766" w:author="qinnan" w:date="2016-03-01T16:49:00Z"/>
                <w:rFonts w:ascii="Tahoma" w:hAnsi="Tahoma"/>
                <w:szCs w:val="21"/>
              </w:rPr>
            </w:pPr>
            <w:ins w:id="767" w:author="qinnan" w:date="2016-03-01T16:49:00Z">
              <w:r>
                <w:rPr>
                  <w:rFonts w:hint="eastAsia" w:ascii="Tahoma" w:hAnsi="Tahoma"/>
                  <w:szCs w:val="21"/>
                </w:rPr>
                <w:t>0：只用作被叫(默认值)</w:t>
              </w:r>
            </w:ins>
          </w:p>
          <w:p>
            <w:pPr>
              <w:rPr>
                <w:rFonts w:ascii="Tahoma" w:hAnsi="Tahoma"/>
                <w:szCs w:val="21"/>
              </w:rPr>
            </w:pPr>
            <w:ins w:id="768" w:author="qinnan" w:date="2016-03-01T16:49:00Z">
              <w:r>
                <w:rPr>
                  <w:rFonts w:hint="eastAsia" w:ascii="Tahoma" w:hAnsi="Tahoma"/>
                  <w:szCs w:val="21"/>
                </w:rPr>
                <w:t>1：只用作主叫</w:t>
              </w:r>
            </w:ins>
            <w:del w:id="769" w:author="qinnan" w:date="2016-03-01T16:49:00Z">
              <w:r>
                <w:rPr>
                  <w:rFonts w:hint="eastAsia" w:ascii="Tahoma" w:hAnsi="Tahoma"/>
                  <w:szCs w:val="21"/>
                </w:rPr>
                <w:delText>默认</w:delText>
              </w:r>
            </w:del>
            <w:del w:id="770" w:author="qinnan" w:date="2016-03-01T16:49:00Z">
              <w:r>
                <w:rPr>
                  <w:rFonts w:ascii="Tahoma" w:hAnsi="Tahoma"/>
                  <w:szCs w:val="21"/>
                </w:rPr>
                <w:delText xml:space="preserve"> 0</w:delText>
              </w:r>
            </w:del>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771" w:author="liyan" w:date="2016-03-18T13:45:00Z"/>
        </w:trPr>
        <w:tc>
          <w:tcPr>
            <w:tcW w:w="2009" w:type="dxa"/>
          </w:tcPr>
          <w:p>
            <w:pPr>
              <w:rPr>
                <w:ins w:id="772" w:author="liyan" w:date="2016-03-18T13:45:00Z"/>
                <w:rFonts w:cs="Arial"/>
              </w:rPr>
            </w:pPr>
            <w:ins w:id="773" w:author="liyan" w:date="2016-03-18T13:45:00Z">
              <w:r>
                <w:rPr>
                  <w:rFonts w:hint="eastAsia" w:cs="Arial"/>
                  <w:color w:val="000000"/>
                  <w:kern w:val="0"/>
                  <w:sz w:val="23"/>
                  <w:szCs w:val="23"/>
                </w:rPr>
                <w:t>Remark</w:t>
              </w:r>
            </w:ins>
          </w:p>
        </w:tc>
        <w:tc>
          <w:tcPr>
            <w:tcW w:w="1644" w:type="dxa"/>
          </w:tcPr>
          <w:p>
            <w:pPr>
              <w:rPr>
                <w:ins w:id="774" w:author="liyan" w:date="2016-03-18T13:45:00Z"/>
                <w:rFonts w:cs="Arial"/>
              </w:rPr>
            </w:pPr>
            <w:ins w:id="775" w:author="liyan" w:date="2016-03-18T13:45:00Z">
              <w:r>
                <w:rPr>
                  <w:rFonts w:cs="Arial"/>
                </w:rPr>
                <w:t>Varchar2 (</w:t>
              </w:r>
            </w:ins>
            <w:ins w:id="776" w:author="liyan" w:date="2016-03-18T13:45:00Z">
              <w:r>
                <w:rPr>
                  <w:rFonts w:hint="eastAsia" w:cs="Arial"/>
                </w:rPr>
                <w:t>256</w:t>
              </w:r>
            </w:ins>
            <w:ins w:id="777" w:author="liyan" w:date="2016-03-18T13:45:00Z">
              <w:r>
                <w:rPr>
                  <w:rFonts w:cs="Arial"/>
                </w:rPr>
                <w:t>)</w:t>
              </w:r>
            </w:ins>
          </w:p>
        </w:tc>
        <w:tc>
          <w:tcPr>
            <w:tcW w:w="1095" w:type="dxa"/>
          </w:tcPr>
          <w:p>
            <w:pPr>
              <w:jc w:val="center"/>
              <w:rPr>
                <w:ins w:id="778" w:author="liyan" w:date="2016-03-18T13:45:00Z"/>
                <w:rFonts w:cs="Arial"/>
              </w:rPr>
            </w:pPr>
            <w:ins w:id="779" w:author="liyan" w:date="2016-03-18T13:45:00Z">
              <w:r>
                <w:rPr>
                  <w:rFonts w:hint="eastAsia" w:cs="Arial"/>
                </w:rPr>
                <w:t>是</w:t>
              </w:r>
            </w:ins>
          </w:p>
        </w:tc>
        <w:tc>
          <w:tcPr>
            <w:tcW w:w="3652" w:type="dxa"/>
          </w:tcPr>
          <w:p>
            <w:pPr>
              <w:rPr>
                <w:ins w:id="780" w:author="liyan" w:date="2016-03-18T13:45:00Z"/>
                <w:rFonts w:ascii="Tahoma" w:hAnsi="Tahoma"/>
                <w:szCs w:val="21"/>
              </w:rPr>
            </w:pPr>
            <w:ins w:id="781" w:author="liyan" w:date="2016-03-18T13:45:00Z">
              <w:r>
                <w:rPr>
                  <w:rFonts w:hint="eastAsia" w:ascii="Tahoma" w:hAnsi="Tahoma"/>
                  <w:szCs w:val="21"/>
                </w:rPr>
                <w:t>经纪人备注信息</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782" w:author="liyan" w:date="2017-02-20T14:20:46Z"/>
        </w:trPr>
        <w:tc>
          <w:tcPr>
            <w:tcW w:w="2009" w:type="dxa"/>
          </w:tcPr>
          <w:p>
            <w:pPr>
              <w:rPr>
                <w:ins w:id="783" w:author="liyan" w:date="2017-02-20T14:20:46Z"/>
                <w:rFonts w:hint="eastAsia" w:cs="Arial"/>
                <w:color w:val="000000"/>
                <w:kern w:val="0"/>
                <w:sz w:val="23"/>
                <w:szCs w:val="23"/>
                <w:lang w:val="en-US"/>
              </w:rPr>
            </w:pPr>
            <w:ins w:id="784" w:author="liyan" w:date="2017-02-20T14:21:10Z">
              <w:r>
                <w:rPr>
                  <w:rFonts w:hint="default" w:cs="Arial"/>
                  <w:color w:val="000000"/>
                  <w:kern w:val="0"/>
                  <w:sz w:val="23"/>
                  <w:szCs w:val="23"/>
                  <w:lang w:val="en-US"/>
                </w:rPr>
                <w:t>s</w:t>
              </w:r>
            </w:ins>
            <w:ins w:id="785" w:author="liyan" w:date="2017-02-20T14:21:11Z">
              <w:r>
                <w:rPr>
                  <w:rFonts w:hint="default" w:cs="Arial"/>
                  <w:color w:val="000000"/>
                  <w:kern w:val="0"/>
                  <w:sz w:val="23"/>
                  <w:szCs w:val="23"/>
                  <w:lang w:val="en-US"/>
                </w:rPr>
                <w:t>econ</w:t>
              </w:r>
            </w:ins>
            <w:ins w:id="786" w:author="liyan" w:date="2017-02-20T14:21:17Z">
              <w:r>
                <w:rPr>
                  <w:rFonts w:hint="eastAsia" w:cs="Arial"/>
                  <w:color w:val="000000"/>
                  <w:kern w:val="0"/>
                  <w:sz w:val="23"/>
                  <w:szCs w:val="23"/>
                  <w:lang w:val="en-US" w:eastAsia="zh-CN"/>
                </w:rPr>
                <w:t>d</w:t>
              </w:r>
            </w:ins>
            <w:ins w:id="787" w:author="liyan" w:date="2017-02-20T14:21:18Z">
              <w:r>
                <w:rPr>
                  <w:rFonts w:hint="eastAsia" w:cs="Arial"/>
                  <w:color w:val="000000"/>
                  <w:kern w:val="0"/>
                  <w:sz w:val="23"/>
                  <w:szCs w:val="23"/>
                  <w:lang w:val="en-US" w:eastAsia="zh-CN"/>
                </w:rPr>
                <w:t>Msis</w:t>
              </w:r>
            </w:ins>
            <w:ins w:id="788" w:author="liyan" w:date="2017-02-20T14:21:19Z">
              <w:r>
                <w:rPr>
                  <w:rFonts w:hint="eastAsia" w:cs="Arial"/>
                  <w:color w:val="000000"/>
                  <w:kern w:val="0"/>
                  <w:sz w:val="23"/>
                  <w:szCs w:val="23"/>
                  <w:lang w:val="en-US" w:eastAsia="zh-CN"/>
                </w:rPr>
                <w:t>dn</w:t>
              </w:r>
            </w:ins>
          </w:p>
        </w:tc>
        <w:tc>
          <w:tcPr>
            <w:tcW w:w="1644" w:type="dxa"/>
          </w:tcPr>
          <w:p>
            <w:pPr>
              <w:rPr>
                <w:ins w:id="789" w:author="liyan" w:date="2017-02-20T14:20:46Z"/>
                <w:rFonts w:cs="Arial"/>
              </w:rPr>
            </w:pPr>
            <w:ins w:id="790" w:author="liyan" w:date="2017-02-20T14:21:41Z">
              <w:r>
                <w:rPr>
                  <w:rFonts w:cs="Arial"/>
                </w:rPr>
                <w:t>Varchar2 (</w:t>
              </w:r>
            </w:ins>
            <w:ins w:id="791" w:author="liyan" w:date="2017-02-20T14:21:41Z">
              <w:r>
                <w:rPr>
                  <w:rFonts w:hint="eastAsia" w:cs="Arial"/>
                </w:rPr>
                <w:t>20</w:t>
              </w:r>
            </w:ins>
            <w:ins w:id="792" w:author="liyan" w:date="2017-02-20T14:21:41Z">
              <w:r>
                <w:rPr>
                  <w:rFonts w:cs="Arial"/>
                </w:rPr>
                <w:t>)</w:t>
              </w:r>
            </w:ins>
          </w:p>
        </w:tc>
        <w:tc>
          <w:tcPr>
            <w:tcW w:w="1095" w:type="dxa"/>
          </w:tcPr>
          <w:p>
            <w:pPr>
              <w:jc w:val="center"/>
              <w:rPr>
                <w:ins w:id="793" w:author="liyan" w:date="2017-02-20T14:20:46Z"/>
                <w:rFonts w:hint="eastAsia" w:eastAsia="宋体" w:cs="Arial"/>
                <w:lang w:eastAsia="zh-CN"/>
              </w:rPr>
            </w:pPr>
            <w:ins w:id="794" w:author="liyan" w:date="2017-02-20T14:21:51Z">
              <w:r>
                <w:rPr>
                  <w:rFonts w:hint="eastAsia" w:cs="Arial"/>
                  <w:lang w:eastAsia="zh-CN"/>
                </w:rPr>
                <w:t>否</w:t>
              </w:r>
            </w:ins>
          </w:p>
        </w:tc>
        <w:tc>
          <w:tcPr>
            <w:tcW w:w="3652" w:type="dxa"/>
          </w:tcPr>
          <w:p>
            <w:pPr>
              <w:rPr>
                <w:ins w:id="795" w:author="liyan" w:date="2017-02-20T14:20:46Z"/>
                <w:rFonts w:hint="eastAsia" w:ascii="Tahoma" w:hAnsi="Tahoma" w:eastAsia="宋体"/>
                <w:szCs w:val="21"/>
                <w:lang w:eastAsia="zh-CN"/>
              </w:rPr>
            </w:pPr>
            <w:ins w:id="796" w:author="liyan" w:date="2017-02-20T14:21:58Z">
              <w:r>
                <w:rPr>
                  <w:rFonts w:hint="eastAsia" w:ascii="Tahoma" w:hAnsi="Tahoma"/>
                  <w:szCs w:val="21"/>
                  <w:lang w:eastAsia="zh-CN"/>
                </w:rPr>
                <w:t>第</w:t>
              </w:r>
            </w:ins>
            <w:ins w:id="797" w:author="liyan" w:date="2017-02-20T14:21:59Z">
              <w:r>
                <w:rPr>
                  <w:rFonts w:hint="eastAsia" w:ascii="Tahoma" w:hAnsi="Tahoma"/>
                  <w:szCs w:val="21"/>
                  <w:lang w:eastAsia="zh-CN"/>
                </w:rPr>
                <w:t>二</w:t>
              </w:r>
            </w:ins>
            <w:ins w:id="798" w:author="liyan" w:date="2017-02-20T14:22:00Z">
              <w:r>
                <w:rPr>
                  <w:rFonts w:hint="eastAsia" w:ascii="Tahoma" w:hAnsi="Tahoma"/>
                  <w:szCs w:val="21"/>
                  <w:lang w:eastAsia="zh-CN"/>
                </w:rPr>
                <w:t>联</w:t>
              </w:r>
            </w:ins>
            <w:ins w:id="799" w:author="liyan" w:date="2017-02-20T14:22:02Z">
              <w:r>
                <w:rPr>
                  <w:rFonts w:hint="eastAsia" w:ascii="Tahoma" w:hAnsi="Tahoma"/>
                  <w:szCs w:val="21"/>
                  <w:lang w:eastAsia="zh-CN"/>
                </w:rPr>
                <w:t>系</w:t>
              </w:r>
            </w:ins>
            <w:ins w:id="800" w:author="liyan" w:date="2017-02-20T14:22:03Z">
              <w:r>
                <w:rPr>
                  <w:rFonts w:hint="eastAsia" w:ascii="Tahoma" w:hAnsi="Tahoma"/>
                  <w:szCs w:val="21"/>
                  <w:lang w:eastAsia="zh-CN"/>
                </w:rPr>
                <w:t>人</w:t>
              </w:r>
            </w:ins>
          </w:p>
        </w:tc>
      </w:tr>
    </w:tbl>
    <w:p>
      <w:pPr>
        <w:rPr>
          <w:ins w:id="801" w:author="wangfy" w:date="2014-09-03T13:55:00Z"/>
          <w:b/>
        </w:rPr>
      </w:pPr>
      <w:ins w:id="802" w:author="wangfy" w:date="2014-09-03T13:55:00Z">
        <w:r>
          <w:rPr>
            <w:rFonts w:hint="eastAsia"/>
            <w:b/>
          </w:rPr>
          <w:t>[主键]</w:t>
        </w:r>
      </w:ins>
    </w:p>
    <w:p>
      <w:pPr>
        <w:rPr>
          <w:ins w:id="803" w:author="wangfy" w:date="2014-09-03T13:55:00Z"/>
        </w:rPr>
      </w:pPr>
      <w:ins w:id="804" w:author="wangfy" w:date="2014-09-03T13:55:00Z">
        <w:r>
          <w:rPr/>
          <w:t>PK_SSMN_ZY_USER</w:t>
        </w:r>
      </w:ins>
    </w:p>
    <w:p>
      <w:pPr>
        <w:rPr>
          <w:ins w:id="805" w:author="wangfy" w:date="2014-09-03T13:55:00Z"/>
          <w:b/>
        </w:rPr>
      </w:pPr>
      <w:ins w:id="806" w:author="wangfy" w:date="2014-09-03T13:55:00Z">
        <w:r>
          <w:rPr>
            <w:rFonts w:hint="eastAsia"/>
            <w:b/>
          </w:rPr>
          <w:t>[索引]</w:t>
        </w:r>
      </w:ins>
    </w:p>
    <w:p>
      <w:ins w:id="807" w:author="wangfy" w:date="2014-09-03T13:55:00Z">
        <w:r>
          <w:rPr>
            <w:rFonts w:hint="eastAsia"/>
          </w:rPr>
          <w:t xml:space="preserve"> 无</w:t>
        </w:r>
      </w:ins>
    </w:p>
    <w:p>
      <w:pPr>
        <w:rPr>
          <w:ins w:id="808" w:author="liyan" w:date="2016-10-26T13:52:00Z"/>
        </w:rPr>
      </w:pPr>
    </w:p>
    <w:p>
      <w:pPr>
        <w:pStyle w:val="4"/>
        <w:rPr>
          <w:ins w:id="809" w:author="liyan" w:date="2016-10-26T13:52:00Z"/>
        </w:rPr>
      </w:pPr>
      <w:ins w:id="810" w:author="liyan" w:date="2016-10-26T13:52:00Z">
        <w:r>
          <w:rPr>
            <w:rFonts w:hint="eastAsia"/>
          </w:rPr>
          <w:t>SSMN</w:t>
        </w:r>
      </w:ins>
      <w:ins w:id="811" w:author="liyan" w:date="2016-10-26T13:53:00Z">
        <w:r>
          <w:rPr>
            <w:rFonts w:hint="eastAsia"/>
          </w:rPr>
          <w:t>_ZY</w:t>
        </w:r>
      </w:ins>
      <w:ins w:id="812" w:author="liyan" w:date="2016-10-26T13:52:00Z">
        <w:r>
          <w:rPr>
            <w:rFonts w:hint="eastAsia"/>
          </w:rPr>
          <w:t>_CDR(</w:t>
        </w:r>
      </w:ins>
      <w:ins w:id="813" w:author="liyan" w:date="2016-10-26T13:53:00Z">
        <w:r>
          <w:rPr>
            <w:rFonts w:hint="eastAsia"/>
          </w:rPr>
          <w:t>地产</w:t>
        </w:r>
      </w:ins>
      <w:ins w:id="814" w:author="liyan" w:date="2016-10-26T13:52:00Z">
        <w:r>
          <w:rPr>
            <w:rFonts w:hint="eastAsia"/>
          </w:rPr>
          <w:t>话单表)</w:t>
        </w:r>
      </w:ins>
    </w:p>
    <w:p>
      <w:pPr>
        <w:rPr>
          <w:ins w:id="815" w:author="liyan" w:date="2016-10-26T13:52:00Z"/>
          <w:b/>
        </w:rPr>
      </w:pPr>
      <w:ins w:id="816" w:author="liyan" w:date="2016-10-26T13:52:00Z">
        <w:r>
          <w:rPr>
            <w:rFonts w:hint="eastAsia"/>
            <w:b/>
          </w:rPr>
          <w:t>[功能]</w:t>
        </w:r>
      </w:ins>
    </w:p>
    <w:p>
      <w:pPr>
        <w:rPr>
          <w:ins w:id="817" w:author="liyan" w:date="2016-10-26T13:52:00Z"/>
        </w:rPr>
      </w:pPr>
      <w:ins w:id="818" w:author="liyan" w:date="2016-10-26T13:52:00Z">
        <w:r>
          <w:rPr>
            <w:rFonts w:hint="eastAsia"/>
          </w:rPr>
          <w:t>该表主要用于存储</w:t>
        </w:r>
      </w:ins>
      <w:ins w:id="819" w:author="liyan" w:date="2016-10-26T14:08:00Z">
        <w:r>
          <w:rPr>
            <w:rFonts w:hint="eastAsia"/>
          </w:rPr>
          <w:t>号盾地产</w:t>
        </w:r>
      </w:ins>
      <w:ins w:id="820" w:author="liyan" w:date="2016-10-26T13:52:00Z">
        <w:r>
          <w:rPr>
            <w:rFonts w:hint="eastAsia"/>
          </w:rPr>
          <w:t>业务的话单表。</w:t>
        </w:r>
      </w:ins>
    </w:p>
    <w:p>
      <w:pPr>
        <w:rPr>
          <w:ins w:id="821" w:author="liyan" w:date="2016-10-26T13:52:00Z"/>
          <w:b/>
        </w:rPr>
      </w:pPr>
      <w:ins w:id="822" w:author="liyan" w:date="2016-10-26T13:52:00Z">
        <w:r>
          <w:rPr>
            <w:rFonts w:hint="eastAsia"/>
            <w:b/>
          </w:rPr>
          <w:t>[表定义]</w:t>
        </w:r>
      </w:ins>
    </w:p>
    <w:p>
      <w:pPr>
        <w:rPr>
          <w:ins w:id="823" w:author="liyan" w:date="2016-10-26T13:52:00Z"/>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24" w:author="liyan" w:date="2016-10-26T13:52:00Z"/>
        </w:trPr>
        <w:tc>
          <w:tcPr>
            <w:tcW w:w="1799" w:type="dxa"/>
            <w:tcBorders>
              <w:top w:val="double" w:color="auto" w:sz="6" w:space="0"/>
              <w:left w:val="double" w:color="auto" w:sz="6" w:space="0"/>
              <w:bottom w:val="double" w:color="auto" w:sz="6" w:space="0"/>
            </w:tcBorders>
            <w:shd w:val="clear" w:color="auto" w:fill="E6E6E6"/>
          </w:tcPr>
          <w:p>
            <w:pPr>
              <w:jc w:val="center"/>
              <w:rPr>
                <w:ins w:id="825" w:author="liyan" w:date="2016-10-26T13:52:00Z"/>
                <w:rFonts w:cs="Arial"/>
                <w:bCs/>
              </w:rPr>
            </w:pPr>
            <w:ins w:id="826" w:author="liyan" w:date="2016-10-26T13:52:00Z">
              <w:r>
                <w:rPr>
                  <w:rFonts w:cs="Arial"/>
                  <w:bCs/>
                </w:rPr>
                <w:t>域名</w:t>
              </w:r>
            </w:ins>
          </w:p>
        </w:tc>
        <w:tc>
          <w:tcPr>
            <w:tcW w:w="1799" w:type="dxa"/>
            <w:tcBorders>
              <w:top w:val="double" w:color="auto" w:sz="6" w:space="0"/>
              <w:bottom w:val="double" w:color="auto" w:sz="6" w:space="0"/>
            </w:tcBorders>
            <w:shd w:val="clear" w:color="auto" w:fill="E6E6E6"/>
          </w:tcPr>
          <w:p>
            <w:pPr>
              <w:jc w:val="center"/>
              <w:rPr>
                <w:ins w:id="827" w:author="liyan" w:date="2016-10-26T13:52:00Z"/>
                <w:rFonts w:cs="Arial"/>
                <w:bCs/>
              </w:rPr>
            </w:pPr>
            <w:ins w:id="828" w:author="liyan" w:date="2016-10-26T13:52: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829" w:author="liyan" w:date="2016-10-26T13:52:00Z"/>
                <w:rFonts w:cs="Arial"/>
                <w:bCs/>
              </w:rPr>
            </w:pPr>
            <w:ins w:id="830" w:author="liyan" w:date="2016-10-26T13:52:00Z">
              <w:r>
                <w:rPr>
                  <w:rFonts w:hint="eastAsia" w:cs="Arial"/>
                  <w:bCs/>
                </w:rPr>
                <w:t>非空</w:t>
              </w:r>
            </w:ins>
          </w:p>
        </w:tc>
        <w:tc>
          <w:tcPr>
            <w:tcW w:w="3779" w:type="dxa"/>
            <w:tcBorders>
              <w:top w:val="double" w:color="auto" w:sz="6" w:space="0"/>
              <w:bottom w:val="double" w:color="auto" w:sz="6" w:space="0"/>
              <w:right w:val="double" w:color="auto" w:sz="6" w:space="0"/>
            </w:tcBorders>
            <w:shd w:val="clear" w:color="auto" w:fill="E6E6E6"/>
          </w:tcPr>
          <w:p>
            <w:pPr>
              <w:jc w:val="center"/>
              <w:rPr>
                <w:ins w:id="831" w:author="liyan" w:date="2016-10-26T13:52:00Z"/>
                <w:rFonts w:cs="Arial"/>
                <w:bCs/>
              </w:rPr>
            </w:pPr>
            <w:ins w:id="832" w:author="liyan" w:date="2016-10-26T13:52: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33"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834" w:author="liyan" w:date="2016-10-26T13:52:00Z"/>
                <w:b/>
              </w:rPr>
            </w:pPr>
            <w:ins w:id="835" w:author="liyan" w:date="2016-10-26T13:52:00Z">
              <w:r>
                <w:rPr>
                  <w:rFonts w:hint="eastAsia"/>
                  <w:b/>
                </w:rPr>
                <w:t>Streamnumber</w:t>
              </w:r>
            </w:ins>
          </w:p>
        </w:tc>
        <w:tc>
          <w:tcPr>
            <w:tcW w:w="1799" w:type="dxa"/>
            <w:tcBorders>
              <w:top w:val="double" w:color="auto" w:sz="6" w:space="0"/>
              <w:left w:val="single" w:color="auto" w:sz="6" w:space="0"/>
              <w:bottom w:val="double" w:color="auto" w:sz="6" w:space="0"/>
              <w:right w:val="single" w:color="auto" w:sz="6" w:space="0"/>
            </w:tcBorders>
          </w:tcPr>
          <w:p>
            <w:pPr>
              <w:rPr>
                <w:ins w:id="836" w:author="liyan" w:date="2016-10-26T13:52:00Z"/>
                <w:rFonts w:cs="Arial"/>
                <w:b/>
              </w:rPr>
            </w:pPr>
            <w:ins w:id="837" w:author="liyan" w:date="2016-10-26T13:52:00Z">
              <w:r>
                <w:rPr>
                  <w:rFonts w:hint="eastAsia" w:cs="Arial"/>
                  <w: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838" w:author="liyan" w:date="2016-10-26T13:52:00Z"/>
                <w:rFonts w:cs="Arial"/>
                <w:b/>
              </w:rPr>
            </w:pPr>
            <w:ins w:id="839" w:author="liyan" w:date="2016-10-26T13:52:00Z">
              <w:r>
                <w:rPr>
                  <w:rFonts w:hint="eastAsia" w:cs="Arial"/>
                  <w:b/>
                </w:rPr>
                <w:t>是</w:t>
              </w:r>
            </w:ins>
          </w:p>
        </w:tc>
        <w:tc>
          <w:tcPr>
            <w:tcW w:w="3779" w:type="dxa"/>
            <w:tcBorders>
              <w:top w:val="double" w:color="auto" w:sz="6" w:space="0"/>
              <w:left w:val="single" w:color="auto" w:sz="6" w:space="0"/>
              <w:bottom w:val="double" w:color="auto" w:sz="6" w:space="0"/>
              <w:right w:val="double" w:color="auto" w:sz="6" w:space="0"/>
            </w:tcBorders>
          </w:tcPr>
          <w:p>
            <w:pPr>
              <w:rPr>
                <w:ins w:id="840" w:author="liyan" w:date="2016-10-26T13:52:00Z"/>
                <w:rFonts w:cs="Arial"/>
                <w:b/>
              </w:rPr>
            </w:pPr>
            <w:ins w:id="841" w:author="liyan" w:date="2016-10-26T13:52:00Z">
              <w:r>
                <w:rPr>
                  <w:rFonts w:hint="eastAsia" w:cs="Arial"/>
                  <w:b/>
                </w:rPr>
                <w:t>流水号</w:t>
              </w:r>
            </w:ins>
            <w:ins w:id="842" w:author="liyan" w:date="2016-10-26T13:53:00Z">
              <w:r>
                <w:rPr>
                  <w:rFonts w:hint="eastAsia" w:cs="Arial"/>
                  <w:b/>
                </w:rPr>
                <w:t>(同ssmn_cdr表中的Streamnumber一致)</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43"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844" w:author="liyan" w:date="2016-10-26T13:52:00Z"/>
                <w:rFonts w:cs="Arial"/>
                <w:lang w:val="en-GB"/>
              </w:rPr>
            </w:pPr>
            <w:ins w:id="845" w:author="liyan" w:date="2016-10-26T13:52:00Z">
              <w:r>
                <w:rPr>
                  <w:rFonts w:hint="eastAsia" w:cs="Arial"/>
                  <w:lang w:val="en-GB"/>
                </w:rPr>
                <w:t>MSISDN</w:t>
              </w:r>
            </w:ins>
          </w:p>
        </w:tc>
        <w:tc>
          <w:tcPr>
            <w:tcW w:w="1799" w:type="dxa"/>
            <w:tcBorders>
              <w:top w:val="double" w:color="auto" w:sz="6" w:space="0"/>
              <w:left w:val="single" w:color="auto" w:sz="6" w:space="0"/>
              <w:bottom w:val="double" w:color="auto" w:sz="6" w:space="0"/>
              <w:right w:val="single" w:color="auto" w:sz="6" w:space="0"/>
            </w:tcBorders>
          </w:tcPr>
          <w:p>
            <w:pPr>
              <w:rPr>
                <w:ins w:id="846" w:author="liyan" w:date="2016-10-26T13:52:00Z"/>
                <w:rFonts w:cs="Arial"/>
                <w:lang w:val="en-GB"/>
              </w:rPr>
            </w:pPr>
            <w:ins w:id="847" w:author="liyan" w:date="2016-10-26T13:52:00Z">
              <w:r>
                <w:rPr>
                  <w:rFonts w:hint="eastAsia" w:cs="Arial"/>
                  <w:lang w:val="en-GB"/>
                </w:rPr>
                <w:t>Varchar2(20)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848" w:author="liyan" w:date="2016-10-26T13:52:00Z"/>
                <w:rFonts w:cs="Arial"/>
                <w:lang w:val="en-GB"/>
              </w:rPr>
            </w:pPr>
            <w:ins w:id="849" w:author="liyan" w:date="2016-10-26T14:34: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850" w:author="liyan" w:date="2016-10-26T13:52:00Z"/>
                <w:rFonts w:cs="Arial"/>
                <w:lang w:val="en-GB"/>
              </w:rPr>
            </w:pPr>
            <w:ins w:id="851" w:author="liyan" w:date="2016-10-26T13:52:00Z">
              <w:r>
                <w:rPr>
                  <w:rFonts w:hint="eastAsia" w:cs="Arial"/>
                  <w:lang w:val="en-GB"/>
                </w:rPr>
                <w:t>用户手机号码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52"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853" w:author="liyan" w:date="2016-10-26T13:52:00Z"/>
                <w:rFonts w:cs="Arial"/>
              </w:rPr>
            </w:pPr>
            <w:ins w:id="854" w:author="liyan" w:date="2016-10-26T13:52:00Z">
              <w:r>
                <w:rPr>
                  <w:rFonts w:cs="Arial"/>
                </w:rPr>
                <w:t>SSMNNumber</w:t>
              </w:r>
            </w:ins>
          </w:p>
        </w:tc>
        <w:tc>
          <w:tcPr>
            <w:tcW w:w="1799" w:type="dxa"/>
            <w:tcBorders>
              <w:top w:val="double" w:color="auto" w:sz="6" w:space="0"/>
              <w:left w:val="single" w:color="auto" w:sz="6" w:space="0"/>
              <w:bottom w:val="double" w:color="auto" w:sz="6" w:space="0"/>
              <w:right w:val="single" w:color="auto" w:sz="6" w:space="0"/>
            </w:tcBorders>
          </w:tcPr>
          <w:p>
            <w:pPr>
              <w:rPr>
                <w:ins w:id="855" w:author="liyan" w:date="2016-10-26T13:52:00Z"/>
                <w:rFonts w:cs="Arial"/>
              </w:rPr>
            </w:pPr>
            <w:ins w:id="856" w:author="liyan" w:date="2016-10-26T13:52:00Z">
              <w:r>
                <w:rPr>
                  <w:rFonts w:cs="Arial"/>
                </w:rPr>
                <w:t>Var</w:t>
              </w:r>
            </w:ins>
            <w:ins w:id="857" w:author="liyan" w:date="2016-10-26T13:52:00Z">
              <w:r>
                <w:rPr>
                  <w:rFonts w:cs="Arial"/>
                  <w:lang w:val="en-GB"/>
                </w:rPr>
                <w:t>c</w:t>
              </w:r>
            </w:ins>
            <w:ins w:id="858" w:author="liyan" w:date="2016-10-26T13:52:00Z">
              <w:r>
                <w:rPr>
                  <w:rFonts w:cs="Arial"/>
                </w:rPr>
                <w:t>har2(1</w:t>
              </w:r>
            </w:ins>
            <w:ins w:id="859" w:author="liyan" w:date="2016-10-26T13:52:00Z">
              <w:r>
                <w:rPr>
                  <w:rFonts w:hint="eastAsia" w:cs="Arial"/>
                </w:rPr>
                <w:t>8</w:t>
              </w:r>
            </w:ins>
            <w:ins w:id="860" w:author="liyan" w:date="2016-10-26T13:52:00Z">
              <w:r>
                <w:rPr>
                  <w:rFonts w:cs="Arial"/>
                </w:rPr>
                <w:t>)</w:t>
              </w:r>
            </w:ins>
          </w:p>
        </w:tc>
        <w:tc>
          <w:tcPr>
            <w:tcW w:w="1083" w:type="dxa"/>
            <w:tcBorders>
              <w:top w:val="double" w:color="auto" w:sz="6" w:space="0"/>
              <w:left w:val="single" w:color="auto" w:sz="6" w:space="0"/>
              <w:bottom w:val="double" w:color="auto" w:sz="6" w:space="0"/>
              <w:right w:val="single" w:color="auto" w:sz="6" w:space="0"/>
            </w:tcBorders>
          </w:tcPr>
          <w:p>
            <w:pPr>
              <w:jc w:val="center"/>
              <w:rPr>
                <w:ins w:id="861" w:author="liyan" w:date="2016-10-26T13:52:00Z"/>
                <w:rFonts w:cs="Arial"/>
                <w:lang w:val="en-GB"/>
              </w:rPr>
            </w:pPr>
            <w:ins w:id="862" w:author="liyan" w:date="2016-10-26T14:34: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863" w:author="liyan" w:date="2016-10-26T13:52:00Z"/>
                <w:rFonts w:cs="Arial"/>
              </w:rPr>
            </w:pPr>
            <w:ins w:id="864" w:author="liyan" w:date="2016-10-26T13:52:00Z">
              <w:r>
                <w:rPr>
                  <w:rFonts w:hint="eastAsia" w:cs="Arial"/>
                  <w:lang w:val="en-GB"/>
                </w:rPr>
                <w:t>本次呼叫中MSISDN使用的副号码</w:t>
              </w:r>
            </w:ins>
            <w:ins w:id="865" w:author="liyan" w:date="2016-10-26T13:52:00Z">
              <w:r>
                <w:rPr>
                  <w:rFonts w:hint="eastAsia" w:cs="Arial"/>
                </w:rPr>
                <w:t>。若没有使用</w:t>
              </w:r>
            </w:ins>
            <w:ins w:id="866" w:author="liyan" w:date="2016-10-26T13:52:00Z">
              <w:r>
                <w:rPr>
                  <w:rFonts w:hint="eastAsia" w:cs="Arial"/>
                  <w:lang w:val="en-GB"/>
                </w:rPr>
                <w:t>业务</w:t>
              </w:r>
            </w:ins>
            <w:ins w:id="867" w:author="liyan" w:date="2016-10-26T13:52:00Z">
              <w:r>
                <w:rPr>
                  <w:rFonts w:hint="eastAsia" w:cs="Arial"/>
                </w:rPr>
                <w:t>，则为空</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68" w:author="liyan" w:date="2016-10-26T14:24:00Z"/>
        </w:trPr>
        <w:tc>
          <w:tcPr>
            <w:tcW w:w="1799" w:type="dxa"/>
            <w:tcBorders>
              <w:top w:val="double" w:color="auto" w:sz="6" w:space="0"/>
              <w:left w:val="double" w:color="auto" w:sz="6" w:space="0"/>
              <w:bottom w:val="double" w:color="auto" w:sz="6" w:space="0"/>
              <w:right w:val="single" w:color="auto" w:sz="6" w:space="0"/>
            </w:tcBorders>
          </w:tcPr>
          <w:p>
            <w:pPr>
              <w:rPr>
                <w:ins w:id="869" w:author="liyan" w:date="2016-10-26T14:24:00Z"/>
                <w:rFonts w:cs="Arial"/>
              </w:rPr>
            </w:pPr>
            <w:ins w:id="870" w:author="liyan" w:date="2016-10-26T14:25:00Z">
              <w:r>
                <w:rPr>
                  <w:rFonts w:hint="eastAsia" w:cs="Arial"/>
                </w:rPr>
                <w:t>USERNAME</w:t>
              </w:r>
            </w:ins>
          </w:p>
        </w:tc>
        <w:tc>
          <w:tcPr>
            <w:tcW w:w="1799" w:type="dxa"/>
            <w:tcBorders>
              <w:top w:val="double" w:color="auto" w:sz="6" w:space="0"/>
              <w:left w:val="single" w:color="auto" w:sz="6" w:space="0"/>
              <w:bottom w:val="double" w:color="auto" w:sz="6" w:space="0"/>
              <w:right w:val="single" w:color="auto" w:sz="6" w:space="0"/>
            </w:tcBorders>
          </w:tcPr>
          <w:p>
            <w:pPr>
              <w:rPr>
                <w:ins w:id="871" w:author="liyan" w:date="2016-10-26T14:24:00Z"/>
                <w:rFonts w:cs="Arial"/>
              </w:rPr>
            </w:pPr>
            <w:ins w:id="872" w:author="liyan" w:date="2016-10-26T14:25:00Z">
              <w:r>
                <w:rPr>
                  <w:rFonts w:cs="Arial"/>
                </w:rPr>
                <w:t>Varchar2 (</w:t>
              </w:r>
            </w:ins>
            <w:ins w:id="873" w:author="liyan" w:date="2016-10-26T14:25:00Z">
              <w:r>
                <w:rPr>
                  <w:rFonts w:hint="eastAsia" w:cs="Arial"/>
                </w:rPr>
                <w:t>20</w:t>
              </w:r>
            </w:ins>
            <w:ins w:id="874" w:author="liyan" w:date="2016-10-26T14:25:00Z">
              <w:r>
                <w:rPr>
                  <w:rFonts w:cs="Arial"/>
                </w:rPr>
                <w:t>)</w:t>
              </w:r>
            </w:ins>
          </w:p>
        </w:tc>
        <w:tc>
          <w:tcPr>
            <w:tcW w:w="1083" w:type="dxa"/>
            <w:tcBorders>
              <w:top w:val="double" w:color="auto" w:sz="6" w:space="0"/>
              <w:left w:val="single" w:color="auto" w:sz="6" w:space="0"/>
              <w:bottom w:val="double" w:color="auto" w:sz="6" w:space="0"/>
              <w:right w:val="single" w:color="auto" w:sz="6" w:space="0"/>
            </w:tcBorders>
          </w:tcPr>
          <w:p>
            <w:pPr>
              <w:jc w:val="center"/>
              <w:rPr>
                <w:ins w:id="875" w:author="liyan" w:date="2016-10-26T14:24:00Z"/>
                <w:rFonts w:cs="Arial"/>
                <w:lang w:val="en-GB"/>
              </w:rPr>
            </w:pPr>
            <w:ins w:id="876" w:author="liyan" w:date="2016-10-26T14:25:00Z">
              <w:r>
                <w:rPr>
                  <w:rFonts w:hint="eastAsia" w:cs="Arial"/>
                  <w:b/>
                </w:rPr>
                <w:t>是</w:t>
              </w:r>
            </w:ins>
          </w:p>
        </w:tc>
        <w:tc>
          <w:tcPr>
            <w:tcW w:w="3779" w:type="dxa"/>
            <w:tcBorders>
              <w:top w:val="double" w:color="auto" w:sz="6" w:space="0"/>
              <w:left w:val="single" w:color="auto" w:sz="6" w:space="0"/>
              <w:bottom w:val="double" w:color="auto" w:sz="6" w:space="0"/>
              <w:right w:val="double" w:color="auto" w:sz="6" w:space="0"/>
            </w:tcBorders>
          </w:tcPr>
          <w:p>
            <w:pPr>
              <w:rPr>
                <w:ins w:id="877" w:author="liyan" w:date="2016-10-26T14:24:00Z"/>
                <w:rFonts w:cs="Arial"/>
                <w:lang w:val="en-GB"/>
              </w:rPr>
            </w:pPr>
            <w:ins w:id="878" w:author="liyan" w:date="2016-10-26T14:25:00Z">
              <w:r>
                <w:rPr>
                  <w:rFonts w:hint="eastAsia" w:cs="Arial"/>
                  <w:lang w:val="en-GB"/>
                </w:rPr>
                <w:t>用户姓名</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79" w:author="liyan" w:date="2016-10-26T14:25:00Z"/>
        </w:trPr>
        <w:tc>
          <w:tcPr>
            <w:tcW w:w="1799" w:type="dxa"/>
            <w:tcBorders>
              <w:top w:val="double" w:color="auto" w:sz="6" w:space="0"/>
              <w:left w:val="double" w:color="auto" w:sz="6" w:space="0"/>
              <w:bottom w:val="double" w:color="auto" w:sz="6" w:space="0"/>
              <w:right w:val="single" w:color="auto" w:sz="6" w:space="0"/>
            </w:tcBorders>
          </w:tcPr>
          <w:p>
            <w:pPr>
              <w:rPr>
                <w:ins w:id="880" w:author="liyan" w:date="2016-10-26T14:25:00Z"/>
                <w:rFonts w:cs="Arial"/>
              </w:rPr>
            </w:pPr>
            <w:r>
              <w:rPr>
                <w:rFonts w:cs="Arial"/>
              </w:rPr>
              <w:t>E</w:t>
            </w:r>
            <w:del w:id="881" w:author="liyan" w:date="2016-10-26T14:26:00Z">
              <w:r>
                <w:rPr>
                  <w:rFonts w:hint="eastAsia" w:cs="Arial"/>
                </w:rPr>
                <w:delText>mpno</w:delText>
              </w:r>
            </w:del>
            <w:ins w:id="882" w:author="liyan" w:date="2016-10-26T14:26:00Z">
              <w:r>
                <w:rPr>
                  <w:rFonts w:hint="eastAsia" w:cs="Arial"/>
                </w:rPr>
                <w:t>MPNO</w:t>
              </w:r>
            </w:ins>
          </w:p>
        </w:tc>
        <w:tc>
          <w:tcPr>
            <w:tcW w:w="1799" w:type="dxa"/>
            <w:tcBorders>
              <w:top w:val="double" w:color="auto" w:sz="6" w:space="0"/>
              <w:left w:val="single" w:color="auto" w:sz="6" w:space="0"/>
              <w:bottom w:val="double" w:color="auto" w:sz="6" w:space="0"/>
              <w:right w:val="single" w:color="auto" w:sz="6" w:space="0"/>
            </w:tcBorders>
          </w:tcPr>
          <w:p>
            <w:pPr>
              <w:rPr>
                <w:ins w:id="883" w:author="liyan" w:date="2016-10-26T14:25:00Z"/>
                <w:rFonts w:cs="Arial"/>
              </w:rPr>
            </w:pPr>
            <w:r>
              <w:rPr>
                <w:rFonts w:cs="Arial"/>
              </w:rPr>
              <w:t>Varchar2 (</w:t>
            </w:r>
            <w:r>
              <w:rPr>
                <w:rFonts w:hint="eastAsia" w:cs="Arial"/>
              </w:rPr>
              <w:t>32</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ins w:id="884" w:author="liyan" w:date="2016-10-26T14:25:00Z"/>
                <w:rFonts w:cs="Arial"/>
                <w:b/>
              </w:rPr>
            </w:pPr>
            <w:del w:id="885" w:author="liyan" w:date="2016-10-26T14:34:00Z">
              <w:r>
                <w:rPr>
                  <w:rFonts w:hint="eastAsia" w:cs="Arial"/>
                </w:rPr>
                <w:delText>否</w:delText>
              </w:r>
            </w:del>
            <w:ins w:id="886" w:author="liyan" w:date="2016-10-26T14:34:00Z">
              <w:r>
                <w:rPr>
                  <w:rFonts w:hint="eastAsia" w:cs="Arial"/>
                </w:rPr>
                <w:t>是</w:t>
              </w:r>
            </w:ins>
          </w:p>
        </w:tc>
        <w:tc>
          <w:tcPr>
            <w:tcW w:w="3779" w:type="dxa"/>
            <w:tcBorders>
              <w:top w:val="double" w:color="auto" w:sz="6" w:space="0"/>
              <w:left w:val="single" w:color="auto" w:sz="6" w:space="0"/>
              <w:bottom w:val="double" w:color="auto" w:sz="6" w:space="0"/>
              <w:right w:val="double" w:color="auto" w:sz="6" w:space="0"/>
            </w:tcBorders>
          </w:tcPr>
          <w:p>
            <w:pPr>
              <w:rPr>
                <w:ins w:id="887" w:author="liyan" w:date="2016-10-26T14:25:00Z"/>
                <w:rFonts w:cs="Arial"/>
                <w:lang w:val="en-GB"/>
              </w:rPr>
            </w:pPr>
            <w:r>
              <w:rPr>
                <w:rFonts w:hint="eastAsia" w:ascii="Tahoma" w:hAnsi="Tahoma"/>
                <w:szCs w:val="21"/>
              </w:rPr>
              <w:t>员工编号(一个用户只有一个员工编号)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88"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889" w:author="liyan" w:date="2016-10-26T13:52:00Z"/>
                <w:rFonts w:cs="Arial"/>
                <w:lang w:val="en-GB"/>
              </w:rPr>
            </w:pPr>
            <w:ins w:id="890" w:author="liyan" w:date="2016-10-26T13:52:00Z">
              <w:r>
                <w:rPr>
                  <w:rFonts w:hint="eastAsia" w:cs="Arial"/>
                  <w:lang w:val="en-GB"/>
                </w:rPr>
                <w:t>CallType</w:t>
              </w:r>
            </w:ins>
          </w:p>
        </w:tc>
        <w:tc>
          <w:tcPr>
            <w:tcW w:w="1799" w:type="dxa"/>
            <w:tcBorders>
              <w:top w:val="double" w:color="auto" w:sz="6" w:space="0"/>
              <w:left w:val="single" w:color="auto" w:sz="6" w:space="0"/>
              <w:bottom w:val="double" w:color="auto" w:sz="6" w:space="0"/>
              <w:right w:val="single" w:color="auto" w:sz="6" w:space="0"/>
            </w:tcBorders>
          </w:tcPr>
          <w:p>
            <w:pPr>
              <w:rPr>
                <w:ins w:id="891" w:author="liyan" w:date="2016-10-26T13:52:00Z"/>
                <w:rFonts w:cs="Arial"/>
                <w:lang w:val="en-GB"/>
              </w:rPr>
            </w:pPr>
            <w:ins w:id="892" w:author="liyan" w:date="2016-10-26T13:5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893" w:author="liyan" w:date="2016-10-26T13:52:00Z"/>
                <w:rFonts w:cs="Arial"/>
                <w:lang w:val="en-GB"/>
              </w:rPr>
            </w:pPr>
            <w:ins w:id="894" w:author="liyan" w:date="2016-10-26T13:52: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895" w:author="liyan" w:date="2016-10-26T13:52:00Z"/>
                <w:rFonts w:cs="Arial"/>
                <w:lang w:val="en-GB"/>
              </w:rPr>
            </w:pPr>
            <w:ins w:id="896" w:author="liyan" w:date="2016-10-26T13:52:00Z">
              <w:r>
                <w:rPr>
                  <w:rFonts w:hint="eastAsia" w:cs="Arial"/>
                  <w:lang w:val="en-GB"/>
                </w:rPr>
                <w:t>0: 错误，由于各种原因，未进行接续的呼叫</w:t>
              </w:r>
            </w:ins>
          </w:p>
          <w:p>
            <w:pPr>
              <w:rPr>
                <w:ins w:id="897" w:author="liyan" w:date="2016-10-26T13:52:00Z"/>
                <w:rFonts w:cs="Arial"/>
                <w:lang w:val="en-GB"/>
              </w:rPr>
            </w:pPr>
            <w:ins w:id="898" w:author="liyan" w:date="2016-10-26T13:52:00Z">
              <w:r>
                <w:rPr>
                  <w:rFonts w:hint="eastAsia" w:cs="Arial"/>
                  <w:lang w:val="en-GB"/>
                </w:rPr>
                <w:t>1: 来话</w:t>
              </w:r>
            </w:ins>
          </w:p>
          <w:p>
            <w:pPr>
              <w:rPr>
                <w:ins w:id="899" w:author="liyan" w:date="2016-10-26T13:52:00Z"/>
                <w:rFonts w:cs="Arial"/>
                <w:lang w:val="en-GB"/>
              </w:rPr>
            </w:pPr>
            <w:ins w:id="900" w:author="liyan" w:date="2016-10-26T13:52:00Z">
              <w:r>
                <w:rPr>
                  <w:rFonts w:hint="eastAsia" w:cs="Arial"/>
                  <w:lang w:val="en-GB"/>
                </w:rPr>
                <w:t>2: 去话</w:t>
              </w:r>
            </w:ins>
          </w:p>
          <w:p>
            <w:pPr>
              <w:rPr>
                <w:ins w:id="901" w:author="liyan" w:date="2016-10-26T13:52:00Z"/>
                <w:rFonts w:cs="Arial"/>
                <w:lang w:val="en-GB"/>
              </w:rPr>
            </w:pPr>
            <w:ins w:id="902" w:author="liyan" w:date="2016-10-26T13:52:00Z">
              <w:r>
                <w:rPr>
                  <w:rFonts w:hint="eastAsia" w:cs="Arial"/>
                  <w:lang w:val="en-GB"/>
                </w:rPr>
                <w:t>3: 管理（</w:t>
              </w:r>
            </w:ins>
            <w:ins w:id="903" w:author="liyan" w:date="2016-10-26T13:52:00Z">
              <w:r>
                <w:rPr>
                  <w:rFonts w:hint="eastAsia" w:ascii="宋体" w:hAnsi="Times New Roman" w:cs="宋体"/>
                  <w:kern w:val="0"/>
                  <w:sz w:val="18"/>
                  <w:szCs w:val="18"/>
                  <w:lang w:val="zh-CN"/>
                </w:rPr>
                <w:t>业务体验外呼也属于管理）</w:t>
              </w:r>
            </w:ins>
          </w:p>
          <w:p>
            <w:pPr>
              <w:rPr>
                <w:ins w:id="904" w:author="liyan" w:date="2016-10-26T13:52:00Z"/>
                <w:rFonts w:cs="Arial"/>
              </w:rPr>
            </w:pPr>
            <w:ins w:id="905" w:author="liyan" w:date="2016-10-26T13:52:00Z">
              <w:r>
                <w:rPr>
                  <w:rFonts w:hint="eastAsia" w:cs="Arial"/>
                  <w:lang w:val="en-GB"/>
                </w:rPr>
                <w:t>4</w:t>
              </w:r>
            </w:ins>
            <w:ins w:id="906" w:author="liyan" w:date="2016-10-26T13:52:00Z">
              <w:r>
                <w:rPr>
                  <w:rFonts w:hint="eastAsia" w:cs="Arial"/>
                </w:rPr>
                <w:t xml:space="preserve">: </w:t>
              </w:r>
            </w:ins>
            <w:ins w:id="907" w:author="liyan" w:date="2016-10-26T13:52:00Z">
              <w:r>
                <w:rPr>
                  <w:rFonts w:hint="eastAsia" w:cs="Arial"/>
                  <w:lang w:val="en-GB"/>
                </w:rPr>
                <w:t>魔话来话</w:t>
              </w:r>
            </w:ins>
          </w:p>
          <w:p>
            <w:pPr>
              <w:rPr>
                <w:ins w:id="908" w:author="liyan" w:date="2016-10-26T13:52:00Z"/>
                <w:rFonts w:cs="Arial"/>
                <w:lang w:val="en-GB"/>
              </w:rPr>
            </w:pPr>
            <w:ins w:id="909" w:author="liyan" w:date="2016-10-26T13:52:00Z">
              <w:r>
                <w:rPr>
                  <w:rFonts w:hint="eastAsia" w:cs="Arial"/>
                  <w:lang w:val="en-GB"/>
                </w:rPr>
                <w:t>5: 魔话去话</w:t>
              </w:r>
            </w:ins>
          </w:p>
          <w:p>
            <w:pPr>
              <w:rPr>
                <w:ins w:id="910" w:author="liyan" w:date="2016-10-26T13:52:00Z"/>
                <w:rFonts w:cs="Arial"/>
                <w:lang w:val="en-GB"/>
              </w:rPr>
            </w:pPr>
            <w:ins w:id="911" w:author="liyan" w:date="2016-10-26T13:52:00Z">
              <w:r>
                <w:rPr>
                  <w:rFonts w:hint="eastAsia" w:cs="Arial"/>
                  <w:lang w:val="en-GB"/>
                </w:rPr>
                <w:t>6：隐藏号码业务呼叫</w:t>
              </w:r>
            </w:ins>
          </w:p>
          <w:p>
            <w:pPr>
              <w:rPr>
                <w:ins w:id="912" w:author="liyan" w:date="2016-10-26T13:52:00Z"/>
                <w:rFonts w:cs="Arial"/>
                <w:lang w:val="en-GB"/>
              </w:rPr>
            </w:pPr>
            <w:ins w:id="913" w:author="liyan" w:date="2016-10-26T13:52:00Z">
              <w:r>
                <w:rPr>
                  <w:rFonts w:hint="eastAsia" w:cs="Arial"/>
                  <w:lang w:val="en-GB"/>
                </w:rPr>
                <w:t>7：灵动双号来话</w:t>
              </w:r>
            </w:ins>
          </w:p>
          <w:p>
            <w:pPr>
              <w:rPr>
                <w:ins w:id="914" w:author="liyan" w:date="2016-10-26T13:52:00Z"/>
                <w:rFonts w:cs="Arial"/>
                <w:lang w:val="en-GB"/>
              </w:rPr>
            </w:pPr>
            <w:ins w:id="915" w:author="liyan" w:date="2016-10-26T13:52:00Z">
              <w:r>
                <w:rPr>
                  <w:rFonts w:hint="eastAsia" w:cs="Arial"/>
                  <w:lang w:val="en-GB"/>
                </w:rPr>
                <w:t>8：灵动双号去话</w:t>
              </w:r>
            </w:ins>
          </w:p>
          <w:p>
            <w:pPr>
              <w:rPr>
                <w:ins w:id="916" w:author="liyan" w:date="2016-10-26T13:52:00Z"/>
                <w:rFonts w:cs="Arial"/>
                <w:lang w:val="en-GB"/>
              </w:rPr>
            </w:pPr>
            <w:ins w:id="917" w:author="liyan" w:date="2016-10-26T13:52:00Z">
              <w:r>
                <w:rPr>
                  <w:rFonts w:hint="eastAsia" w:cs="Arial"/>
                  <w:lang w:val="en-GB"/>
                </w:rPr>
                <w:t>9：非业务用户通过客户端体验去话</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918"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919" w:author="liyan" w:date="2016-10-26T13:52:00Z"/>
                <w:rFonts w:cs="Arial"/>
                <w:lang w:val="en-GB"/>
              </w:rPr>
            </w:pPr>
            <w:ins w:id="920" w:author="liyan" w:date="2016-10-26T13:52:00Z">
              <w:r>
                <w:rPr>
                  <w:rFonts w:hint="eastAsia" w:cs="Arial"/>
                  <w:lang w:val="en-GB"/>
                </w:rPr>
                <w:t>CallStartTime</w:t>
              </w:r>
            </w:ins>
          </w:p>
        </w:tc>
        <w:tc>
          <w:tcPr>
            <w:tcW w:w="1799" w:type="dxa"/>
            <w:tcBorders>
              <w:top w:val="double" w:color="auto" w:sz="6" w:space="0"/>
              <w:left w:val="single" w:color="auto" w:sz="6" w:space="0"/>
              <w:bottom w:val="double" w:color="auto" w:sz="6" w:space="0"/>
              <w:right w:val="single" w:color="auto" w:sz="6" w:space="0"/>
            </w:tcBorders>
          </w:tcPr>
          <w:p>
            <w:pPr>
              <w:rPr>
                <w:ins w:id="921" w:author="liyan" w:date="2016-10-26T13:52:00Z"/>
                <w:rFonts w:cs="Arial"/>
              </w:rPr>
            </w:pPr>
            <w:ins w:id="922" w:author="liyan" w:date="2016-10-26T14:31:00Z">
              <w:r>
                <w:rPr>
                  <w:rFonts w:hint="eastAsia" w:cs="Arial"/>
                </w:rPr>
                <w:t>Number</w:t>
              </w:r>
            </w:ins>
          </w:p>
        </w:tc>
        <w:tc>
          <w:tcPr>
            <w:tcW w:w="1083" w:type="dxa"/>
            <w:tcBorders>
              <w:top w:val="double" w:color="auto" w:sz="6" w:space="0"/>
              <w:left w:val="single" w:color="auto" w:sz="6" w:space="0"/>
              <w:bottom w:val="double" w:color="auto" w:sz="6" w:space="0"/>
              <w:right w:val="single" w:color="auto" w:sz="6" w:space="0"/>
            </w:tcBorders>
          </w:tcPr>
          <w:p>
            <w:pPr>
              <w:jc w:val="center"/>
              <w:rPr>
                <w:ins w:id="923" w:author="liyan" w:date="2016-10-26T13:52: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924" w:author="liyan" w:date="2016-10-26T13:52:00Z"/>
                <w:rFonts w:cs="Arial"/>
                <w:lang w:val="en-GB"/>
              </w:rPr>
            </w:pPr>
            <w:ins w:id="925" w:author="liyan" w:date="2016-10-26T13:52:00Z">
              <w:r>
                <w:rPr>
                  <w:rFonts w:hint="eastAsia" w:cs="Arial"/>
                  <w:lang w:val="en-GB"/>
                </w:rPr>
                <w:t>呼叫开始时间</w:t>
              </w:r>
            </w:ins>
            <w:ins w:id="926" w:author="liyan" w:date="2016-10-26T14:31:00Z">
              <w:r>
                <w:rPr>
                  <w:rFonts w:hint="eastAsia" w:cs="Arial"/>
                </w:rPr>
                <w:t>(整型)</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927"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928" w:author="liyan" w:date="2016-10-26T13:52:00Z"/>
                <w:rFonts w:cs="Arial"/>
                <w:lang w:val="en-GB"/>
              </w:rPr>
            </w:pPr>
            <w:ins w:id="929" w:author="liyan" w:date="2016-10-26T13:52:00Z">
              <w:r>
                <w:rPr>
                  <w:rFonts w:hint="eastAsia" w:cs="Arial"/>
                  <w:lang w:val="en-GB"/>
                </w:rPr>
                <w:t>CallStopTime</w:t>
              </w:r>
            </w:ins>
          </w:p>
        </w:tc>
        <w:tc>
          <w:tcPr>
            <w:tcW w:w="1799" w:type="dxa"/>
            <w:tcBorders>
              <w:top w:val="double" w:color="auto" w:sz="6" w:space="0"/>
              <w:left w:val="single" w:color="auto" w:sz="6" w:space="0"/>
              <w:bottom w:val="double" w:color="auto" w:sz="6" w:space="0"/>
              <w:right w:val="single" w:color="auto" w:sz="6" w:space="0"/>
            </w:tcBorders>
          </w:tcPr>
          <w:p>
            <w:pPr>
              <w:rPr>
                <w:ins w:id="930" w:author="liyan" w:date="2016-10-26T13:52:00Z"/>
                <w:rFonts w:cs="Arial"/>
                <w:lang w:val="en-GB"/>
              </w:rPr>
            </w:pPr>
            <w:ins w:id="931" w:author="liyan" w:date="2016-10-26T14:35:00Z">
              <w:r>
                <w:rPr>
                  <w:rFonts w:hint="eastAsia" w:cs="Arial"/>
                </w:rPr>
                <w:t>Number</w:t>
              </w:r>
            </w:ins>
          </w:p>
        </w:tc>
        <w:tc>
          <w:tcPr>
            <w:tcW w:w="1083" w:type="dxa"/>
            <w:tcBorders>
              <w:top w:val="double" w:color="auto" w:sz="6" w:space="0"/>
              <w:left w:val="single" w:color="auto" w:sz="6" w:space="0"/>
              <w:bottom w:val="double" w:color="auto" w:sz="6" w:space="0"/>
              <w:right w:val="single" w:color="auto" w:sz="6" w:space="0"/>
            </w:tcBorders>
          </w:tcPr>
          <w:p>
            <w:pPr>
              <w:jc w:val="center"/>
              <w:rPr>
                <w:ins w:id="932" w:author="liyan" w:date="2016-10-26T13:52: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933" w:author="liyan" w:date="2016-10-26T13:52:00Z"/>
                <w:rFonts w:cs="Arial"/>
                <w:lang w:val="en-GB"/>
              </w:rPr>
            </w:pPr>
            <w:ins w:id="934" w:author="liyan" w:date="2016-10-26T13:52:00Z">
              <w:r>
                <w:rPr>
                  <w:rFonts w:hint="eastAsia" w:cs="Arial"/>
                  <w:lang w:val="en-GB"/>
                </w:rPr>
                <w:t>呼叫结束时间</w:t>
              </w:r>
            </w:ins>
            <w:ins w:id="935" w:author="liyan" w:date="2016-10-26T14:31:00Z">
              <w:r>
                <w:rPr>
                  <w:rFonts w:hint="eastAsia" w:cs="Arial"/>
                </w:rPr>
                <w:t>(整型)</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936"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937" w:author="liyan" w:date="2016-10-26T13:52:00Z"/>
                <w:rFonts w:ascii="宋体" w:hAnsi="宋体" w:cs="Arial"/>
                <w:lang w:val="en-GB"/>
              </w:rPr>
            </w:pPr>
            <w:ins w:id="938" w:author="liyan" w:date="2016-10-26T13:52:00Z">
              <w:r>
                <w:rPr>
                  <w:rFonts w:hint="eastAsia" w:ascii="宋体" w:hAnsi="宋体" w:cs="Arial"/>
                  <w:lang w:val="en-GB"/>
                </w:rPr>
                <w:t>CallDuration</w:t>
              </w:r>
            </w:ins>
          </w:p>
        </w:tc>
        <w:tc>
          <w:tcPr>
            <w:tcW w:w="1799" w:type="dxa"/>
            <w:tcBorders>
              <w:top w:val="double" w:color="auto" w:sz="6" w:space="0"/>
              <w:left w:val="single" w:color="auto" w:sz="6" w:space="0"/>
              <w:bottom w:val="double" w:color="auto" w:sz="6" w:space="0"/>
              <w:right w:val="single" w:color="auto" w:sz="6" w:space="0"/>
            </w:tcBorders>
          </w:tcPr>
          <w:p>
            <w:pPr>
              <w:rPr>
                <w:ins w:id="939" w:author="liyan" w:date="2016-10-26T13:52:00Z"/>
                <w:rFonts w:ascii="宋体" w:hAnsi="宋体" w:cs="Arial"/>
                <w:lang w:val="en-GB"/>
              </w:rPr>
            </w:pPr>
            <w:ins w:id="940" w:author="liyan" w:date="2016-10-26T13:52:00Z">
              <w:r>
                <w:rPr>
                  <w:rFonts w:hint="eastAsia" w:ascii="宋体" w:hAnsi="宋体" w:cs="Arial"/>
                  <w:lang w:val="en-GB"/>
                </w:rPr>
                <w:t>Number(6)</w:t>
              </w:r>
            </w:ins>
          </w:p>
        </w:tc>
        <w:tc>
          <w:tcPr>
            <w:tcW w:w="1083" w:type="dxa"/>
            <w:tcBorders>
              <w:top w:val="double" w:color="auto" w:sz="6" w:space="0"/>
              <w:left w:val="single" w:color="auto" w:sz="6" w:space="0"/>
              <w:bottom w:val="double" w:color="auto" w:sz="6" w:space="0"/>
              <w:right w:val="single" w:color="auto" w:sz="6" w:space="0"/>
            </w:tcBorders>
          </w:tcPr>
          <w:p>
            <w:pPr>
              <w:jc w:val="center"/>
              <w:rPr>
                <w:ins w:id="941" w:author="liyan" w:date="2016-10-26T13:52:00Z"/>
                <w:rFonts w:ascii="宋体" w:hAnsi="宋体" w:cs="Arial"/>
                <w:lang w:val="en-GB"/>
              </w:rPr>
            </w:pPr>
            <w:ins w:id="942" w:author="liyan" w:date="2016-10-26T13:52:00Z">
              <w:r>
                <w:rPr>
                  <w:rFonts w:hint="eastAsia" w:ascii="宋体" w:hAnsi="宋体" w:cs="Arial"/>
                  <w:lang w:val="en-GB"/>
                </w:rPr>
                <w:t>否</w:t>
              </w:r>
            </w:ins>
          </w:p>
        </w:tc>
        <w:tc>
          <w:tcPr>
            <w:tcW w:w="3779" w:type="dxa"/>
            <w:tcBorders>
              <w:top w:val="double" w:color="auto" w:sz="6" w:space="0"/>
              <w:left w:val="single" w:color="auto" w:sz="6" w:space="0"/>
              <w:bottom w:val="double" w:color="auto" w:sz="6" w:space="0"/>
              <w:right w:val="double" w:color="auto" w:sz="6" w:space="0"/>
            </w:tcBorders>
          </w:tcPr>
          <w:p>
            <w:pPr>
              <w:rPr>
                <w:ins w:id="943" w:author="liyan" w:date="2016-10-26T13:52:00Z"/>
                <w:rFonts w:ascii="宋体" w:hAnsi="宋体" w:cs="Arial"/>
                <w:lang w:val="en-GB"/>
              </w:rPr>
            </w:pPr>
            <w:ins w:id="944" w:author="liyan" w:date="2016-10-26T13:52:00Z">
              <w:r>
                <w:rPr>
                  <w:rFonts w:hint="eastAsia" w:ascii="宋体" w:hAnsi="宋体" w:cs="Arial"/>
                  <w:lang w:val="en-GB"/>
                </w:rPr>
                <w:t>通话时长（秒）,未接时为响铃时长</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945"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946" w:author="liyan" w:date="2016-10-26T13:52:00Z"/>
                <w:rFonts w:ascii="宋体" w:hAnsi="宋体" w:cs="Arial"/>
                <w:lang w:val="en-GB"/>
              </w:rPr>
            </w:pPr>
            <w:ins w:id="947" w:author="liyan" w:date="2016-10-26T13:52:00Z">
              <w:r>
                <w:rPr>
                  <w:rFonts w:hint="eastAsia" w:ascii="宋体" w:hAnsi="宋体" w:cs="Arial"/>
                  <w:lang w:val="en-GB"/>
                </w:rPr>
                <w:t>EndReason</w:t>
              </w:r>
            </w:ins>
          </w:p>
        </w:tc>
        <w:tc>
          <w:tcPr>
            <w:tcW w:w="1799" w:type="dxa"/>
            <w:tcBorders>
              <w:top w:val="double" w:color="auto" w:sz="6" w:space="0"/>
              <w:left w:val="single" w:color="auto" w:sz="6" w:space="0"/>
              <w:bottom w:val="double" w:color="auto" w:sz="6" w:space="0"/>
              <w:right w:val="single" w:color="auto" w:sz="6" w:space="0"/>
            </w:tcBorders>
          </w:tcPr>
          <w:p>
            <w:pPr>
              <w:rPr>
                <w:ins w:id="948" w:author="liyan" w:date="2016-10-26T13:52:00Z"/>
                <w:rFonts w:ascii="宋体" w:hAnsi="宋体" w:cs="Arial"/>
                <w:lang w:val="en-GB"/>
              </w:rPr>
            </w:pPr>
            <w:ins w:id="949" w:author="liyan" w:date="2016-10-26T13:52:00Z">
              <w:r>
                <w:rPr>
                  <w:rFonts w:hint="eastAsia" w:ascii="宋体" w:hAnsi="宋体" w:cs="Arial"/>
                  <w:lang w:val="en-GB"/>
                </w:rPr>
                <w:t>Number(2)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950" w:author="liyan" w:date="2016-10-26T13:52:00Z"/>
                <w:rFonts w:ascii="宋体" w:hAnsi="宋体" w:cs="Arial"/>
                <w:lang w:val="en-GB"/>
              </w:rPr>
            </w:pPr>
            <w:ins w:id="951" w:author="liyan" w:date="2016-10-26T13:52:00Z">
              <w:r>
                <w:rPr>
                  <w:rFonts w:hint="eastAsia" w:ascii="宋体" w:hAnsi="宋体" w:cs="Arial"/>
                  <w:lang w:val="en-GB"/>
                </w:rPr>
                <w:t>否</w:t>
              </w:r>
            </w:ins>
          </w:p>
        </w:tc>
        <w:tc>
          <w:tcPr>
            <w:tcW w:w="3779" w:type="dxa"/>
            <w:tcBorders>
              <w:top w:val="double" w:color="auto" w:sz="6" w:space="0"/>
              <w:left w:val="single" w:color="auto" w:sz="6" w:space="0"/>
              <w:bottom w:val="double" w:color="auto" w:sz="6" w:space="0"/>
              <w:right w:val="double" w:color="auto" w:sz="6" w:space="0"/>
            </w:tcBorders>
          </w:tcPr>
          <w:p>
            <w:pPr>
              <w:rPr>
                <w:ins w:id="952" w:author="liyan" w:date="2016-10-26T13:52:00Z"/>
                <w:rFonts w:ascii="宋体" w:hAnsi="宋体" w:cs="Arial"/>
                <w:lang w:val="en-GB"/>
              </w:rPr>
            </w:pPr>
            <w:ins w:id="953" w:author="liyan" w:date="2016-10-26T13:52:00Z">
              <w:r>
                <w:rPr>
                  <w:rFonts w:hint="eastAsia" w:ascii="宋体" w:hAnsi="宋体" w:cs="Arial"/>
                  <w:lang w:val="en-GB"/>
                </w:rPr>
                <w:t>呼叫结束原因：</w:t>
              </w:r>
            </w:ins>
          </w:p>
          <w:p>
            <w:pPr>
              <w:rPr>
                <w:ins w:id="954" w:author="liyan" w:date="2016-10-26T13:52:00Z"/>
                <w:rFonts w:ascii="宋体" w:hAnsi="宋体" w:cs="Arial"/>
                <w:lang w:val="en-GB"/>
              </w:rPr>
            </w:pPr>
            <w:ins w:id="955" w:author="liyan" w:date="2016-10-26T13:52:00Z">
              <w:r>
                <w:rPr>
                  <w:rFonts w:hint="eastAsia" w:ascii="宋体" w:hAnsi="宋体" w:cs="Arial"/>
                  <w:lang w:val="en-GB"/>
                </w:rPr>
                <w:t>1-来话应答接通</w:t>
              </w:r>
            </w:ins>
          </w:p>
          <w:p>
            <w:pPr>
              <w:rPr>
                <w:ins w:id="956" w:author="liyan" w:date="2016-10-26T13:52:00Z"/>
                <w:rFonts w:ascii="宋体" w:hAnsi="宋体" w:cs="Arial"/>
                <w:lang w:val="en-GB"/>
              </w:rPr>
            </w:pPr>
            <w:ins w:id="957" w:author="liyan" w:date="2016-10-26T13:52:00Z">
              <w:r>
                <w:rPr>
                  <w:rFonts w:hint="eastAsia" w:ascii="宋体" w:hAnsi="宋体" w:cs="Arial"/>
                  <w:lang w:val="en-GB"/>
                </w:rPr>
                <w:t>2-来话未应答</w:t>
              </w:r>
            </w:ins>
          </w:p>
          <w:p>
            <w:pPr>
              <w:rPr>
                <w:ins w:id="958" w:author="liyan" w:date="2016-10-26T13:52:00Z"/>
                <w:rFonts w:ascii="宋体" w:hAnsi="宋体" w:cs="Arial"/>
                <w:lang w:val="en-GB"/>
              </w:rPr>
            </w:pPr>
            <w:ins w:id="959" w:author="liyan" w:date="2016-10-26T13:52:00Z">
              <w:r>
                <w:rPr>
                  <w:rFonts w:hint="eastAsia" w:ascii="宋体" w:hAnsi="宋体" w:cs="Arial"/>
                  <w:lang w:val="en-GB"/>
                </w:rPr>
                <w:t>3-去话应答接通</w:t>
              </w:r>
            </w:ins>
          </w:p>
          <w:p>
            <w:pPr>
              <w:rPr>
                <w:ins w:id="960" w:author="liyan" w:date="2016-10-26T13:52:00Z"/>
                <w:rFonts w:ascii="宋体" w:hAnsi="宋体" w:cs="Arial"/>
                <w:lang w:val="en-GB"/>
              </w:rPr>
            </w:pPr>
            <w:ins w:id="961" w:author="liyan" w:date="2016-10-26T13:52:00Z">
              <w:r>
                <w:rPr>
                  <w:rFonts w:hint="eastAsia" w:ascii="宋体" w:hAnsi="宋体" w:cs="Arial"/>
                  <w:lang w:val="en-GB"/>
                </w:rPr>
                <w:t>4-去话未应答</w:t>
              </w:r>
            </w:ins>
          </w:p>
          <w:p>
            <w:pPr>
              <w:rPr>
                <w:ins w:id="962" w:author="liyan" w:date="2016-10-26T13:52:00Z"/>
                <w:rFonts w:ascii="宋体" w:hAnsi="宋体" w:cs="Arial"/>
                <w:lang w:val="en-GB"/>
              </w:rPr>
            </w:pPr>
            <w:ins w:id="963" w:author="liyan" w:date="2016-10-26T13:52:00Z">
              <w:r>
                <w:rPr>
                  <w:rFonts w:hint="eastAsia" w:ascii="宋体" w:hAnsi="宋体" w:cs="Arial"/>
                  <w:lang w:val="en-GB"/>
                </w:rPr>
                <w:t>5-输入错误次数达到阀值，BK业务逻辑结束时记录3</w:t>
              </w:r>
            </w:ins>
          </w:p>
          <w:p>
            <w:pPr>
              <w:rPr>
                <w:ins w:id="964" w:author="liyan" w:date="2016-10-26T13:52:00Z"/>
                <w:rFonts w:ascii="宋体" w:hAnsi="宋体" w:cs="Arial"/>
                <w:lang w:val="en-GB"/>
              </w:rPr>
            </w:pPr>
            <w:ins w:id="965" w:author="liyan" w:date="2016-10-26T13:52:00Z">
              <w:r>
                <w:rPr>
                  <w:rFonts w:hint="eastAsia" w:ascii="宋体" w:hAnsi="宋体" w:cs="Arial"/>
                  <w:lang w:val="en-GB"/>
                </w:rPr>
                <w:t>6-输入超时，TO业务逻辑结束时记录</w:t>
              </w:r>
            </w:ins>
          </w:p>
          <w:p>
            <w:pPr>
              <w:rPr>
                <w:ins w:id="966" w:author="liyan" w:date="2016-10-26T13:52:00Z"/>
                <w:rFonts w:ascii="宋体" w:hAnsi="宋体" w:cs="Arial"/>
                <w:lang w:val="en-GB"/>
              </w:rPr>
            </w:pPr>
            <w:ins w:id="967" w:author="liyan" w:date="2016-10-26T13:52:00Z">
              <w:r>
                <w:rPr>
                  <w:rFonts w:hint="eastAsia" w:ascii="宋体" w:hAnsi="宋体" w:cs="Arial"/>
                  <w:lang w:val="en-GB"/>
                </w:rPr>
                <w:t>0-系统错误</w:t>
              </w:r>
            </w:ins>
          </w:p>
          <w:p>
            <w:pPr>
              <w:rPr>
                <w:ins w:id="968" w:author="liyan" w:date="2016-10-26T13:52:00Z"/>
                <w:rFonts w:ascii="宋体" w:hAnsi="宋体" w:cs="Arial"/>
                <w:lang w:val="en-GB"/>
              </w:rPr>
            </w:pPr>
            <w:ins w:id="969" w:author="liyan" w:date="2016-10-26T13:52:00Z">
              <w:r>
                <w:rPr>
                  <w:rFonts w:hint="eastAsia" w:ascii="宋体" w:hAnsi="宋体" w:cs="Arial"/>
                  <w:lang w:val="en-GB"/>
                </w:rPr>
                <w:t>可扩充到99种原因</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970"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971" w:author="liyan" w:date="2016-10-26T13:52:00Z"/>
                <w:rFonts w:ascii="宋体" w:hAnsi="宋体" w:cs="Arial"/>
                <w:lang w:val="en-GB"/>
              </w:rPr>
            </w:pPr>
            <w:ins w:id="972" w:author="liyan" w:date="2016-10-26T13:52:00Z">
              <w:r>
                <w:rPr>
                  <w:rFonts w:hint="eastAsia" w:ascii="宋体" w:hAnsi="宋体" w:cs="Arial"/>
                  <w:lang w:val="en-GB"/>
                </w:rPr>
                <w:t>Incoming_CIN</w:t>
              </w:r>
            </w:ins>
          </w:p>
        </w:tc>
        <w:tc>
          <w:tcPr>
            <w:tcW w:w="1799" w:type="dxa"/>
            <w:tcBorders>
              <w:top w:val="double" w:color="auto" w:sz="6" w:space="0"/>
              <w:left w:val="single" w:color="auto" w:sz="6" w:space="0"/>
              <w:bottom w:val="double" w:color="auto" w:sz="6" w:space="0"/>
              <w:right w:val="single" w:color="auto" w:sz="6" w:space="0"/>
            </w:tcBorders>
          </w:tcPr>
          <w:p>
            <w:pPr>
              <w:rPr>
                <w:ins w:id="973" w:author="liyan" w:date="2016-10-26T13:52:00Z"/>
                <w:rFonts w:ascii="宋体" w:hAnsi="宋体" w:cs="Arial"/>
                <w:lang w:val="en-GB"/>
              </w:rPr>
            </w:pPr>
            <w:ins w:id="974" w:author="liyan" w:date="2016-10-26T13:52: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975" w:author="liyan" w:date="2016-10-26T13:52:00Z"/>
                <w:rFonts w:ascii="宋体" w:hAnsi="宋体" w:cs="Arial"/>
                <w:lang w:val="en-GB"/>
              </w:rPr>
            </w:pPr>
            <w:ins w:id="976" w:author="liyan" w:date="2016-10-26T13:52:00Z">
              <w:r>
                <w:rPr>
                  <w:rFonts w:hint="eastAsia" w:ascii="宋体" w:hAnsi="宋体" w:cs="Arial"/>
                  <w:lang w:val="en-GB"/>
                </w:rPr>
                <w:t>否</w:t>
              </w:r>
            </w:ins>
          </w:p>
        </w:tc>
        <w:tc>
          <w:tcPr>
            <w:tcW w:w="3779" w:type="dxa"/>
            <w:tcBorders>
              <w:top w:val="double" w:color="auto" w:sz="6" w:space="0"/>
              <w:left w:val="single" w:color="auto" w:sz="6" w:space="0"/>
              <w:bottom w:val="double" w:color="auto" w:sz="6" w:space="0"/>
              <w:right w:val="double" w:color="auto" w:sz="6" w:space="0"/>
            </w:tcBorders>
          </w:tcPr>
          <w:p>
            <w:pPr>
              <w:rPr>
                <w:ins w:id="977" w:author="liyan" w:date="2016-10-26T13:52:00Z"/>
                <w:rFonts w:ascii="宋体" w:hAnsi="宋体" w:cs="Arial"/>
                <w:lang w:val="en-GB"/>
              </w:rPr>
            </w:pPr>
            <w:ins w:id="978" w:author="liyan" w:date="2016-10-26T13:52:00Z">
              <w:r>
                <w:rPr>
                  <w:rFonts w:hint="eastAsia" w:ascii="宋体" w:hAnsi="宋体" w:cs="Arial"/>
                  <w:lang w:val="en-GB"/>
                </w:rPr>
                <w:t>保存用于客户端副号码来话主显号码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979"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980" w:author="liyan" w:date="2016-10-26T13:52:00Z"/>
                <w:rFonts w:ascii="宋体" w:hAnsi="宋体" w:cs="Arial"/>
                <w:lang w:val="en-GB"/>
              </w:rPr>
            </w:pPr>
            <w:ins w:id="981" w:author="liyan" w:date="2016-10-26T13:52:00Z">
              <w:r>
                <w:rPr>
                  <w:rFonts w:ascii="宋体" w:hAnsi="宋体" w:cs="Arial"/>
                  <w:lang w:val="en-GB"/>
                </w:rPr>
                <w:t>O</w:t>
              </w:r>
            </w:ins>
            <w:ins w:id="982" w:author="liyan" w:date="2016-10-26T13:52:00Z">
              <w:r>
                <w:rPr>
                  <w:rFonts w:hint="eastAsia" w:ascii="宋体" w:hAnsi="宋体" w:cs="Arial"/>
                  <w:lang w:val="en-GB"/>
                </w:rPr>
                <w:t>utgoing_CPN</w:t>
              </w:r>
            </w:ins>
          </w:p>
        </w:tc>
        <w:tc>
          <w:tcPr>
            <w:tcW w:w="1799" w:type="dxa"/>
            <w:tcBorders>
              <w:top w:val="double" w:color="auto" w:sz="6" w:space="0"/>
              <w:left w:val="single" w:color="auto" w:sz="6" w:space="0"/>
              <w:bottom w:val="double" w:color="auto" w:sz="6" w:space="0"/>
              <w:right w:val="single" w:color="auto" w:sz="6" w:space="0"/>
            </w:tcBorders>
          </w:tcPr>
          <w:p>
            <w:pPr>
              <w:rPr>
                <w:ins w:id="983" w:author="liyan" w:date="2016-10-26T13:52:00Z"/>
                <w:rFonts w:cs="Arial"/>
                <w:lang w:val="en-GB"/>
              </w:rPr>
            </w:pPr>
            <w:ins w:id="984" w:author="liyan" w:date="2016-10-26T13:52: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985" w:author="liyan" w:date="2016-10-26T13:52:00Z"/>
                <w:rFonts w:ascii="宋体" w:hAnsi="宋体" w:cs="Arial"/>
                <w:lang w:val="en-GB"/>
              </w:rPr>
            </w:pPr>
            <w:ins w:id="986" w:author="liyan" w:date="2016-10-26T13:52:00Z">
              <w:r>
                <w:rPr>
                  <w:rFonts w:hint="eastAsia" w:ascii="宋体" w:hAnsi="宋体" w:cs="Arial"/>
                  <w:lang w:val="en-GB"/>
                </w:rPr>
                <w:t>否</w:t>
              </w:r>
            </w:ins>
          </w:p>
        </w:tc>
        <w:tc>
          <w:tcPr>
            <w:tcW w:w="3779" w:type="dxa"/>
            <w:tcBorders>
              <w:top w:val="double" w:color="auto" w:sz="6" w:space="0"/>
              <w:left w:val="single" w:color="auto" w:sz="6" w:space="0"/>
              <w:bottom w:val="double" w:color="auto" w:sz="6" w:space="0"/>
              <w:right w:val="double" w:color="auto" w:sz="6" w:space="0"/>
            </w:tcBorders>
          </w:tcPr>
          <w:p>
            <w:pPr>
              <w:rPr>
                <w:ins w:id="987" w:author="liyan" w:date="2016-10-26T13:52:00Z"/>
                <w:rFonts w:ascii="宋体" w:hAnsi="宋体" w:cs="Arial"/>
                <w:lang w:val="en-GB"/>
              </w:rPr>
            </w:pPr>
            <w:ins w:id="988" w:author="liyan" w:date="2016-10-26T13:52:00Z">
              <w:r>
                <w:rPr>
                  <w:rFonts w:hint="eastAsia" w:ascii="宋体" w:hAnsi="宋体" w:cs="Arial"/>
                  <w:lang w:val="en-GB"/>
                </w:rPr>
                <w:t>保存用于客户端副号码去话时被叫号码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989"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990" w:author="liyan" w:date="2016-10-26T13:52:00Z"/>
              </w:rPr>
            </w:pPr>
            <w:ins w:id="991" w:author="liyan" w:date="2016-10-26T13:52:00Z">
              <w:r>
                <w:rPr/>
                <w:t>M</w:t>
              </w:r>
            </w:ins>
            <w:ins w:id="992" w:author="liyan" w:date="2016-10-26T13:52:00Z">
              <w:r>
                <w:rPr>
                  <w:rFonts w:hint="eastAsia"/>
                </w:rPr>
                <w:t>anner</w:t>
              </w:r>
            </w:ins>
          </w:p>
        </w:tc>
        <w:tc>
          <w:tcPr>
            <w:tcW w:w="1799" w:type="dxa"/>
            <w:tcBorders>
              <w:top w:val="double" w:color="auto" w:sz="6" w:space="0"/>
              <w:left w:val="single" w:color="auto" w:sz="6" w:space="0"/>
              <w:bottom w:val="double" w:color="auto" w:sz="6" w:space="0"/>
              <w:right w:val="single" w:color="auto" w:sz="6" w:space="0"/>
            </w:tcBorders>
          </w:tcPr>
          <w:p>
            <w:pPr>
              <w:rPr>
                <w:ins w:id="993" w:author="liyan" w:date="2016-10-26T13:52:00Z"/>
                <w:rFonts w:cs="Arial"/>
                <w:lang w:val="en-GB"/>
              </w:rPr>
            </w:pPr>
            <w:ins w:id="994" w:author="liyan" w:date="2016-10-26T13:5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rPr>
                <w:ins w:id="995" w:author="liyan" w:date="2016-10-26T13:52: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996" w:author="liyan" w:date="2016-10-26T13:52:00Z"/>
              </w:rPr>
            </w:pPr>
            <w:ins w:id="997" w:author="liyan" w:date="2016-10-26T13:52:00Z">
              <w:r>
                <w:rPr>
                  <w:rFonts w:hint="eastAsia"/>
                </w:rPr>
                <w:t>呼叫方式：</w:t>
              </w:r>
            </w:ins>
          </w:p>
          <w:p>
            <w:pPr>
              <w:rPr>
                <w:ins w:id="998" w:author="liyan" w:date="2016-10-26T13:52:00Z"/>
              </w:rPr>
            </w:pPr>
            <w:ins w:id="999" w:author="liyan" w:date="2016-10-26T13:52:00Z">
              <w:r>
                <w:rPr>
                  <w:rFonts w:hint="eastAsia"/>
                </w:rPr>
                <w:t>0：直接拨打</w:t>
              </w:r>
            </w:ins>
          </w:p>
          <w:p>
            <w:pPr>
              <w:rPr>
                <w:ins w:id="1000" w:author="liyan" w:date="2016-10-26T13:52:00Z"/>
              </w:rPr>
            </w:pPr>
            <w:ins w:id="1001" w:author="liyan" w:date="2016-10-26T13:52:00Z">
              <w:r>
                <w:rPr>
                  <w:rFonts w:hint="eastAsia"/>
                </w:rPr>
                <w:t>1：客户端APP</w:t>
              </w:r>
            </w:ins>
          </w:p>
          <w:p>
            <w:pPr>
              <w:rPr>
                <w:ins w:id="1002" w:author="liyan" w:date="2016-10-26T13:52:00Z"/>
              </w:rPr>
            </w:pPr>
            <w:ins w:id="1003" w:author="liyan" w:date="2016-10-26T13:52:00Z">
              <w:r>
                <w:rPr>
                  <w:rFonts w:hint="eastAsia"/>
                </w:rPr>
                <w:t>2：PC双呼模式</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004"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1005" w:author="liyan" w:date="2016-10-26T13:52:00Z"/>
                <w:rFonts w:ascii="宋体" w:hAnsi="宋体" w:cs="Arial"/>
                <w:lang w:val="en-GB"/>
              </w:rPr>
            </w:pPr>
            <w:ins w:id="1006" w:author="liyan" w:date="2016-10-26T13:52:00Z">
              <w:r>
                <w:rPr>
                  <w:rFonts w:ascii="宋体" w:hAnsi="宋体" w:cs="Arial"/>
                  <w:lang w:val="en-GB"/>
                </w:rPr>
                <w:t>U</w:t>
              </w:r>
            </w:ins>
            <w:ins w:id="1007" w:author="liyan" w:date="2016-10-26T13:52:00Z">
              <w:r>
                <w:rPr>
                  <w:rFonts w:hint="eastAsia" w:ascii="宋体" w:hAnsi="宋体" w:cs="Arial"/>
                  <w:lang w:val="en-GB"/>
                </w:rPr>
                <w:t>sertype</w:t>
              </w:r>
            </w:ins>
          </w:p>
        </w:tc>
        <w:tc>
          <w:tcPr>
            <w:tcW w:w="1799" w:type="dxa"/>
            <w:tcBorders>
              <w:top w:val="double" w:color="auto" w:sz="6" w:space="0"/>
              <w:left w:val="single" w:color="auto" w:sz="6" w:space="0"/>
              <w:bottom w:val="double" w:color="auto" w:sz="6" w:space="0"/>
              <w:right w:val="single" w:color="auto" w:sz="6" w:space="0"/>
            </w:tcBorders>
          </w:tcPr>
          <w:p>
            <w:pPr>
              <w:rPr>
                <w:ins w:id="1008" w:author="liyan" w:date="2016-10-26T13:52:00Z"/>
                <w:rFonts w:cs="Arial"/>
                <w:lang w:val="en-GB"/>
              </w:rPr>
            </w:pPr>
            <w:ins w:id="1009" w:author="liyan" w:date="2016-10-26T13:5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010" w:author="liyan" w:date="2016-10-26T13:5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1011" w:author="liyan" w:date="2016-10-26T13:52:00Z"/>
              </w:rPr>
            </w:pPr>
            <w:ins w:id="1012" w:author="liyan" w:date="2016-10-26T13:52:00Z">
              <w:r>
                <w:rPr>
                  <w:rFonts w:hint="eastAsia"/>
                </w:rPr>
                <w:t>产生话单的用户类型：</w:t>
              </w:r>
            </w:ins>
          </w:p>
          <w:p>
            <w:pPr>
              <w:rPr>
                <w:ins w:id="1013" w:author="liyan" w:date="2016-10-26T13:52:00Z"/>
              </w:rPr>
            </w:pPr>
            <w:ins w:id="1014" w:author="liyan" w:date="2016-10-26T13:52:00Z">
              <w:r>
                <w:rPr>
                  <w:rFonts w:hint="eastAsia"/>
                </w:rPr>
                <w:t>1：个人用户</w:t>
              </w:r>
            </w:ins>
          </w:p>
          <w:p>
            <w:pPr>
              <w:rPr>
                <w:ins w:id="1015" w:author="liyan" w:date="2016-10-26T13:52:00Z"/>
                <w:rFonts w:ascii="宋体" w:hAnsi="宋体" w:cs="Arial"/>
                <w:lang w:val="en-GB"/>
              </w:rPr>
            </w:pPr>
            <w:ins w:id="1016" w:author="liyan" w:date="2016-10-26T13:52:00Z">
              <w:r>
                <w:rPr>
                  <w:rFonts w:hint="eastAsia"/>
                </w:rPr>
                <w:t>2：地产用户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017"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1018" w:author="liyan" w:date="2016-10-26T13:52:00Z"/>
                <w:rFonts w:ascii="宋体" w:hAnsi="宋体" w:cs="Arial"/>
                <w:lang w:val="en-GB"/>
              </w:rPr>
            </w:pPr>
            <w:ins w:id="1019" w:author="liyan" w:date="2016-10-26T13:52:00Z">
              <w:r>
                <w:rPr>
                  <w:rFonts w:ascii="宋体" w:hAnsi="宋体" w:cs="Arial"/>
                  <w:lang w:val="en-GB"/>
                </w:rPr>
                <w:t>A</w:t>
              </w:r>
            </w:ins>
            <w:ins w:id="1020" w:author="liyan" w:date="2016-10-26T13:52:00Z">
              <w:r>
                <w:rPr>
                  <w:rFonts w:hint="eastAsia" w:ascii="宋体" w:hAnsi="宋体" w:cs="Arial"/>
                  <w:lang w:val="en-GB"/>
                </w:rPr>
                <w:t>gentid</w:t>
              </w:r>
            </w:ins>
          </w:p>
        </w:tc>
        <w:tc>
          <w:tcPr>
            <w:tcW w:w="1799" w:type="dxa"/>
            <w:tcBorders>
              <w:top w:val="double" w:color="auto" w:sz="6" w:space="0"/>
              <w:left w:val="single" w:color="auto" w:sz="6" w:space="0"/>
              <w:bottom w:val="double" w:color="auto" w:sz="6" w:space="0"/>
              <w:right w:val="single" w:color="auto" w:sz="6" w:space="0"/>
            </w:tcBorders>
          </w:tcPr>
          <w:p>
            <w:pPr>
              <w:rPr>
                <w:ins w:id="1021" w:author="liyan" w:date="2016-10-26T13:52:00Z"/>
                <w:rFonts w:cs="Arial"/>
                <w:lang w:val="en-GB"/>
              </w:rPr>
            </w:pPr>
            <w:ins w:id="1022" w:author="liyan" w:date="2016-10-26T13:52:00Z">
              <w:r>
                <w:rPr>
                  <w:rFonts w:ascii="宋体" w:hAnsi="宋体" w:cs="Arial"/>
                  <w:lang w:val="en-G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023" w:author="liyan" w:date="2016-10-26T13:5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1024" w:author="liyan" w:date="2016-10-26T13:52:00Z"/>
              </w:rPr>
            </w:pPr>
            <w:ins w:id="1025" w:author="liyan" w:date="2016-10-26T13:52:00Z">
              <w:r>
                <w:rPr>
                  <w:rFonts w:hint="eastAsia" w:ascii="宋体" w:hAnsi="宋体" w:cs="Arial"/>
                  <w:lang w:val="en-GB"/>
                </w:rPr>
                <w:t>关联ssmn_dc_agent表id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026"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1027" w:author="liyan" w:date="2016-10-26T13:52:00Z"/>
                <w:rFonts w:ascii="宋体" w:hAnsi="宋体" w:cs="Arial"/>
                <w:lang w:val="en-GB"/>
              </w:rPr>
            </w:pPr>
            <w:ins w:id="1028" w:author="liyan" w:date="2016-10-26T13:52:00Z">
              <w:r>
                <w:rPr>
                  <w:rFonts w:ascii="宋体" w:hAnsi="宋体" w:cs="Arial"/>
                  <w:lang w:val="en-GB"/>
                </w:rPr>
                <w:t>O</w:t>
              </w:r>
            </w:ins>
            <w:ins w:id="1029" w:author="liyan" w:date="2016-10-26T13:52:00Z">
              <w:r>
                <w:rPr>
                  <w:rFonts w:hint="eastAsia" w:ascii="宋体" w:hAnsi="宋体" w:cs="Arial"/>
                  <w:lang w:val="en-GB"/>
                </w:rPr>
                <w:t>wnerd</w:t>
              </w:r>
            </w:ins>
          </w:p>
        </w:tc>
        <w:tc>
          <w:tcPr>
            <w:tcW w:w="1799" w:type="dxa"/>
            <w:tcBorders>
              <w:top w:val="double" w:color="auto" w:sz="6" w:space="0"/>
              <w:left w:val="single" w:color="auto" w:sz="6" w:space="0"/>
              <w:bottom w:val="double" w:color="auto" w:sz="6" w:space="0"/>
              <w:right w:val="single" w:color="auto" w:sz="6" w:space="0"/>
            </w:tcBorders>
          </w:tcPr>
          <w:p>
            <w:pPr>
              <w:rPr>
                <w:ins w:id="1030" w:author="liyan" w:date="2016-10-26T13:52:00Z"/>
                <w:rFonts w:cs="Arial"/>
                <w:lang w:val="en-GB"/>
              </w:rPr>
            </w:pPr>
            <w:ins w:id="1031" w:author="liyan" w:date="2016-10-26T13:52:00Z">
              <w:r>
                <w:rPr>
                  <w:rFonts w:ascii="宋体" w:hAnsi="宋体" w:cs="Arial"/>
                  <w:lang w:val="en-G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032" w:author="liyan" w:date="2016-10-26T13:5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1033" w:author="liyan" w:date="2016-10-26T13:52:00Z"/>
              </w:rPr>
            </w:pPr>
            <w:ins w:id="1034" w:author="liyan" w:date="2016-10-26T13:52:00Z">
              <w:r>
                <w:rPr>
                  <w:rFonts w:hint="eastAsia" w:ascii="宋体" w:hAnsi="宋体" w:cs="Arial"/>
                  <w:lang w:val="en-GB"/>
                </w:rPr>
                <w:t>关联ssmn_dc_owner表id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035"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1036" w:author="liyan" w:date="2016-10-26T13:52:00Z"/>
                <w:rFonts w:ascii="宋体" w:hAnsi="宋体" w:cs="Arial"/>
                <w:lang w:val="en-GB"/>
              </w:rPr>
            </w:pPr>
            <w:ins w:id="1037" w:author="liyan" w:date="2016-10-26T13:52:00Z">
              <w:r>
                <w:rPr>
                  <w:rFonts w:hint="eastAsia" w:ascii="宋体" w:hAnsi="宋体" w:cs="Arial"/>
                  <w:lang w:val="en-GB"/>
                </w:rPr>
                <w:t>DC_calltype</w:t>
              </w:r>
            </w:ins>
          </w:p>
        </w:tc>
        <w:tc>
          <w:tcPr>
            <w:tcW w:w="1799" w:type="dxa"/>
            <w:tcBorders>
              <w:top w:val="double" w:color="auto" w:sz="6" w:space="0"/>
              <w:left w:val="single" w:color="auto" w:sz="6" w:space="0"/>
              <w:bottom w:val="double" w:color="auto" w:sz="6" w:space="0"/>
              <w:right w:val="single" w:color="auto" w:sz="6" w:space="0"/>
            </w:tcBorders>
          </w:tcPr>
          <w:p>
            <w:pPr>
              <w:rPr>
                <w:ins w:id="1038" w:author="liyan" w:date="2016-10-26T13:52:00Z"/>
                <w:rFonts w:ascii="宋体" w:hAnsi="宋体" w:cs="Arial"/>
                <w:lang w:val="en-GB"/>
              </w:rPr>
            </w:pPr>
            <w:ins w:id="1039" w:author="liyan" w:date="2016-10-26T13:5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040" w:author="liyan" w:date="2016-10-26T13:5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1041" w:author="liyan" w:date="2016-10-26T13:52:00Z"/>
                <w:rFonts w:cs="Arial"/>
                <w:lang w:val="en-GB"/>
              </w:rPr>
            </w:pPr>
            <w:ins w:id="1042" w:author="liyan" w:date="2016-10-26T13:52:00Z">
              <w:r>
                <w:rPr>
                  <w:rFonts w:hint="eastAsia" w:cs="Arial"/>
                  <w:lang w:val="en-GB"/>
                </w:rPr>
                <w:t>0: 错误，由于各种原因，未进行接续的呼叫</w:t>
              </w:r>
            </w:ins>
          </w:p>
          <w:p>
            <w:pPr>
              <w:rPr>
                <w:ins w:id="1043" w:author="liyan" w:date="2016-10-26T13:52:00Z"/>
                <w:rFonts w:cs="Arial"/>
                <w:lang w:val="en-GB"/>
              </w:rPr>
            </w:pPr>
            <w:ins w:id="1044" w:author="liyan" w:date="2016-10-26T13:52:00Z">
              <w:r>
                <w:rPr>
                  <w:rFonts w:hint="eastAsia" w:cs="Arial"/>
                  <w:lang w:val="en-GB"/>
                </w:rPr>
                <w:t>1: 来话-业主拨打经纪人副号码</w:t>
              </w:r>
            </w:ins>
          </w:p>
          <w:p>
            <w:pPr>
              <w:rPr>
                <w:ins w:id="1045" w:author="liyan" w:date="2016-10-26T13:52:00Z"/>
                <w:rFonts w:cs="Arial"/>
                <w:lang w:val="en-GB"/>
              </w:rPr>
            </w:pPr>
            <w:ins w:id="1046" w:author="liyan" w:date="2016-10-26T13:52:00Z">
              <w:r>
                <w:rPr>
                  <w:rFonts w:hint="eastAsia" w:cs="Arial"/>
                  <w:lang w:val="en-GB"/>
                </w:rPr>
                <w:t>2: 来话-其他拨打经纪人副号码</w:t>
              </w:r>
            </w:ins>
          </w:p>
          <w:p>
            <w:pPr>
              <w:rPr>
                <w:ins w:id="1047" w:author="liyan" w:date="2016-10-26T13:52:00Z"/>
                <w:rFonts w:cs="Arial"/>
                <w:lang w:val="en-GB"/>
              </w:rPr>
            </w:pPr>
            <w:ins w:id="1048" w:author="liyan" w:date="2016-10-26T13:52:00Z">
              <w:r>
                <w:rPr>
                  <w:rFonts w:hint="eastAsia" w:cs="Arial"/>
                  <w:lang w:val="en-GB"/>
                </w:rPr>
                <w:t>3: 去话-经纪人使用副号码外呼PC方式</w:t>
              </w:r>
            </w:ins>
          </w:p>
          <w:p>
            <w:pPr>
              <w:rPr>
                <w:ins w:id="1049" w:author="liyan" w:date="2016-10-26T13:52:00Z"/>
                <w:rFonts w:cs="Arial"/>
              </w:rPr>
            </w:pPr>
            <w:ins w:id="1050" w:author="liyan" w:date="2016-10-26T13:52:00Z">
              <w:r>
                <w:rPr>
                  <w:rFonts w:hint="eastAsia" w:cs="Arial"/>
                  <w:lang w:val="en-GB"/>
                </w:rPr>
                <w:t>4</w:t>
              </w:r>
            </w:ins>
            <w:ins w:id="1051" w:author="liyan" w:date="2016-10-26T13:52:00Z">
              <w:r>
                <w:rPr>
                  <w:rFonts w:hint="eastAsia" w:cs="Arial"/>
                </w:rPr>
                <w:t>: 去话-经纪人使用副号码外呼app方式</w:t>
              </w:r>
            </w:ins>
          </w:p>
          <w:p>
            <w:pPr>
              <w:rPr>
                <w:ins w:id="1052" w:author="liyan" w:date="2016-10-26T13:52:00Z"/>
                <w:rFonts w:cs="Arial"/>
              </w:rPr>
            </w:pPr>
            <w:ins w:id="1053" w:author="liyan" w:date="2016-10-26T13:52:00Z">
              <w:r>
                <w:rPr>
                  <w:rFonts w:hint="eastAsia" w:cs="Arial"/>
                  <w:lang w:val="en-GB"/>
                </w:rPr>
                <w:t>5: 去话-</w:t>
              </w:r>
            </w:ins>
            <w:ins w:id="1054" w:author="liyan" w:date="2016-10-26T13:52:00Z">
              <w:r>
                <w:rPr>
                  <w:rFonts w:hint="eastAsia" w:cs="Arial"/>
                </w:rPr>
                <w:t>经纪人直接呼叫业主副号码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055" w:author="liyan" w:date="2016-10-26T14:26:00Z"/>
        </w:trPr>
        <w:tc>
          <w:tcPr>
            <w:tcW w:w="1799" w:type="dxa"/>
            <w:tcBorders>
              <w:top w:val="double" w:color="auto" w:sz="6" w:space="0"/>
              <w:left w:val="double" w:color="auto" w:sz="6" w:space="0"/>
              <w:bottom w:val="double" w:color="auto" w:sz="6" w:space="0"/>
              <w:right w:val="single" w:color="auto" w:sz="6" w:space="0"/>
            </w:tcBorders>
          </w:tcPr>
          <w:p>
            <w:pPr>
              <w:rPr>
                <w:ins w:id="1056" w:author="liyan" w:date="2016-10-26T14:26:00Z"/>
                <w:rFonts w:ascii="宋体" w:hAnsi="宋体" w:cs="Arial"/>
                <w:lang w:val="en-GB"/>
              </w:rPr>
            </w:pPr>
            <w:r>
              <w:rPr>
                <w:rFonts w:ascii="宋体" w:hAnsi="宋体" w:cs="Arial"/>
                <w:b w:val="0"/>
                <w:bCs w:val="0"/>
                <w:color w:val="auto"/>
                <w:sz w:val="21"/>
                <w:szCs w:val="24"/>
                <w:u w:val="none"/>
                <w:lang w:val="en-GB"/>
                <w:rPrChange w:id="1057" w:author="liyan" w:date="2016-10-26T14:27:00Z">
                  <w:rPr>
                    <w:rFonts w:cs="Arial"/>
                    <w:b/>
                    <w:bCs/>
                    <w:color w:val="C00000"/>
                    <w:sz w:val="30"/>
                    <w:szCs w:val="32"/>
                    <w:u w:val="single"/>
                  </w:rPr>
                </w:rPrChange>
              </w:rPr>
              <w:t>levelid</w:t>
            </w:r>
          </w:p>
        </w:tc>
        <w:tc>
          <w:tcPr>
            <w:tcW w:w="1799" w:type="dxa"/>
            <w:tcBorders>
              <w:top w:val="double" w:color="auto" w:sz="6" w:space="0"/>
              <w:left w:val="single" w:color="auto" w:sz="6" w:space="0"/>
              <w:bottom w:val="double" w:color="auto" w:sz="6" w:space="0"/>
              <w:right w:val="single" w:color="auto" w:sz="6" w:space="0"/>
            </w:tcBorders>
          </w:tcPr>
          <w:p>
            <w:pPr>
              <w:rPr>
                <w:ins w:id="1058" w:author="liyan" w:date="2016-10-26T14:26:00Z"/>
                <w:rFonts w:cs="Arial"/>
                <w:lang w:val="en-GB"/>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ins w:id="1059" w:author="liyan" w:date="2016-10-26T14:26:00Z"/>
                <w:rFonts w:ascii="宋体" w:hAnsi="宋体" w:cs="Arial"/>
                <w:lang w:val="en-GB"/>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ins w:id="1060" w:author="liyan" w:date="2016-10-26T14:26:00Z"/>
                <w:rFonts w:cs="Arial"/>
                <w:lang w:val="en-GB"/>
              </w:rPr>
            </w:pPr>
            <w:r>
              <w:rPr>
                <w:rFonts w:hint="eastAsia" w:ascii="Tahoma" w:hAnsi="Tahoma"/>
                <w:szCs w:val="21"/>
              </w:rPr>
              <w:t>关联ssmn_zy_level表</w:t>
            </w:r>
            <w:ins w:id="1061" w:author="liyan" w:date="2016-10-26T14:28:00Z">
              <w:r>
                <w:rPr>
                  <w:rFonts w:hint="eastAsia" w:ascii="Tahoma" w:hAnsi="Tahoma"/>
                  <w:szCs w:val="21"/>
                </w:rPr>
                <w:t>中的id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062" w:author="liyan" w:date="2016-10-26T14:27:00Z"/>
        </w:trPr>
        <w:tc>
          <w:tcPr>
            <w:tcW w:w="1799" w:type="dxa"/>
            <w:tcBorders>
              <w:top w:val="double" w:color="auto" w:sz="6" w:space="0"/>
              <w:left w:val="double" w:color="auto" w:sz="6" w:space="0"/>
              <w:bottom w:val="double" w:color="auto" w:sz="6" w:space="0"/>
              <w:right w:val="single" w:color="auto" w:sz="6" w:space="0"/>
            </w:tcBorders>
          </w:tcPr>
          <w:p>
            <w:pPr>
              <w:rPr>
                <w:ins w:id="1063" w:author="liyan" w:date="2016-10-26T14:27:00Z"/>
                <w:rFonts w:ascii="宋体" w:hAnsi="宋体" w:cs="Arial"/>
                <w:lang w:val="en-GB"/>
              </w:rPr>
            </w:pPr>
            <w:r>
              <w:rPr>
                <w:rFonts w:cs="Arial"/>
              </w:rPr>
              <w:t>channelid</w:t>
            </w:r>
          </w:p>
        </w:tc>
        <w:tc>
          <w:tcPr>
            <w:tcW w:w="1799" w:type="dxa"/>
            <w:tcBorders>
              <w:top w:val="double" w:color="auto" w:sz="6" w:space="0"/>
              <w:left w:val="single" w:color="auto" w:sz="6" w:space="0"/>
              <w:bottom w:val="double" w:color="auto" w:sz="6" w:space="0"/>
              <w:right w:val="single" w:color="auto" w:sz="6" w:space="0"/>
            </w:tcBorders>
          </w:tcPr>
          <w:p>
            <w:pPr>
              <w:rPr>
                <w:ins w:id="1064" w:author="liyan" w:date="2016-10-26T14:27:00Z"/>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ins w:id="1065" w:author="liyan" w:date="2016-10-26T14:27:00Z"/>
                <w:rFonts w:cs="Arial"/>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ins w:id="1066" w:author="liyan" w:date="2016-10-26T14:27:00Z"/>
                <w:rFonts w:ascii="Tahoma" w:hAnsi="Tahoma"/>
                <w:szCs w:val="21"/>
              </w:rPr>
            </w:pPr>
            <w:ins w:id="1067" w:author="liyan" w:date="2016-10-26T14:27:00Z">
              <w:r>
                <w:rPr>
                  <w:rFonts w:hint="eastAsia" w:cs="Arial"/>
                </w:rPr>
                <w:t>关联ssmn_zy_channel 表中的</w:t>
              </w:r>
            </w:ins>
            <w:del w:id="1068" w:author="liyan" w:date="2016-10-26T14:27:00Z">
              <w:r>
                <w:rPr>
                  <w:rFonts w:hint="eastAsia" w:cs="Arial"/>
                </w:rPr>
                <w:delText>渠道</w:delText>
              </w:r>
            </w:del>
            <w:r>
              <w:rPr>
                <w:rFonts w:hint="eastAsia" w:cs="Arial"/>
              </w:rPr>
              <w:t>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069" w:author="liyan" w:date="2016-11-02T13:27:00Z"/>
        </w:trPr>
        <w:tc>
          <w:tcPr>
            <w:tcW w:w="1799" w:type="dxa"/>
            <w:tcBorders>
              <w:top w:val="double" w:color="auto" w:sz="6" w:space="0"/>
              <w:left w:val="double" w:color="auto" w:sz="6" w:space="0"/>
              <w:bottom w:val="double" w:color="auto" w:sz="6" w:space="0"/>
              <w:right w:val="single" w:color="auto" w:sz="6" w:space="0"/>
            </w:tcBorders>
          </w:tcPr>
          <w:p>
            <w:pPr>
              <w:rPr>
                <w:ins w:id="1070" w:author="liyan" w:date="2016-11-02T13:27:00Z"/>
                <w:rFonts w:cs="Arial"/>
              </w:rPr>
            </w:pPr>
            <w:ins w:id="1071" w:author="liyan" w:date="2016-11-02T13:27:00Z">
              <w:r>
                <w:rPr>
                  <w:rFonts w:hint="eastAsia" w:cs="Arial"/>
                </w:rPr>
                <w:t>userid</w:t>
              </w:r>
            </w:ins>
          </w:p>
        </w:tc>
        <w:tc>
          <w:tcPr>
            <w:tcW w:w="1799" w:type="dxa"/>
            <w:tcBorders>
              <w:top w:val="double" w:color="auto" w:sz="6" w:space="0"/>
              <w:left w:val="single" w:color="auto" w:sz="6" w:space="0"/>
              <w:bottom w:val="double" w:color="auto" w:sz="6" w:space="0"/>
              <w:right w:val="single" w:color="auto" w:sz="6" w:space="0"/>
            </w:tcBorders>
          </w:tcPr>
          <w:p>
            <w:pPr>
              <w:rPr>
                <w:ins w:id="1072" w:author="liyan" w:date="2016-11-02T13:27:00Z"/>
                <w:rFonts w:cs="Arial"/>
              </w:rPr>
            </w:pPr>
            <w:ins w:id="1073" w:author="liyan" w:date="2016-11-02T13:27:00Z">
              <w:r>
                <w:rPr>
                  <w:rFonts w:hint="eastAsia" w:cs="Arial"/>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074" w:author="liyan" w:date="2016-11-02T13:27:00Z"/>
                <w:rFonts w:cs="Arial"/>
              </w:rPr>
            </w:pPr>
          </w:p>
        </w:tc>
        <w:tc>
          <w:tcPr>
            <w:tcW w:w="3779" w:type="dxa"/>
            <w:tcBorders>
              <w:top w:val="double" w:color="auto" w:sz="6" w:space="0"/>
              <w:left w:val="single" w:color="auto" w:sz="6" w:space="0"/>
              <w:bottom w:val="double" w:color="auto" w:sz="6" w:space="0"/>
              <w:right w:val="double" w:color="auto" w:sz="6" w:space="0"/>
            </w:tcBorders>
          </w:tcPr>
          <w:p>
            <w:pPr>
              <w:rPr>
                <w:ins w:id="1075" w:author="liyan" w:date="2016-11-02T13:27:00Z"/>
                <w:rFonts w:cs="Arial"/>
              </w:rPr>
            </w:pPr>
            <w:ins w:id="1076" w:author="liyan" w:date="2016-11-02T13:27:00Z">
              <w:r>
                <w:rPr>
                  <w:rFonts w:hint="eastAsia" w:cs="Arial"/>
                </w:rPr>
                <w:t>关联ssmn_zy_user</w:t>
              </w:r>
            </w:ins>
            <w:ins w:id="1077" w:author="liyan" w:date="2016-11-02T13:28:00Z">
              <w:r>
                <w:rPr>
                  <w:rFonts w:hint="eastAsia" w:cs="Arial"/>
                </w:rPr>
                <w:t>/ssmn_zy_cancel_user</w:t>
              </w:r>
            </w:ins>
            <w:ins w:id="1078" w:author="liyan" w:date="2016-11-02T13:27:00Z">
              <w:r>
                <w:rPr>
                  <w:rFonts w:hint="eastAsia" w:cs="Arial"/>
                </w:rPr>
                <w:t>表中</w:t>
              </w:r>
            </w:ins>
            <w:ins w:id="1079" w:author="liyan" w:date="2016-11-02T13:28:00Z">
              <w:r>
                <w:rPr>
                  <w:rFonts w:hint="eastAsia" w:cs="Arial"/>
                </w:rPr>
                <w:t>的id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080" w:author="liyan" w:date="2016-11-17T10:32:00Z"/>
        </w:trPr>
        <w:tc>
          <w:tcPr>
            <w:tcW w:w="1799" w:type="dxa"/>
            <w:tcBorders>
              <w:top w:val="double" w:color="auto" w:sz="6" w:space="0"/>
              <w:left w:val="double" w:color="auto" w:sz="6" w:space="0"/>
              <w:bottom w:val="double" w:color="auto" w:sz="6" w:space="0"/>
              <w:right w:val="single" w:color="auto" w:sz="6" w:space="0"/>
            </w:tcBorders>
          </w:tcPr>
          <w:p>
            <w:pPr>
              <w:rPr>
                <w:ins w:id="1081" w:author="liyan" w:date="2016-11-17T10:32:00Z"/>
                <w:rFonts w:cs="Arial"/>
              </w:rPr>
            </w:pPr>
            <w:ins w:id="1082" w:author="liyan" w:date="2016-11-17T10:32:00Z">
              <w:r>
                <w:rPr>
                  <w:rFonts w:hint="eastAsia" w:cs="Arial"/>
                </w:rPr>
                <w:t>clientnumber</w:t>
              </w:r>
            </w:ins>
          </w:p>
        </w:tc>
        <w:tc>
          <w:tcPr>
            <w:tcW w:w="1799" w:type="dxa"/>
            <w:tcBorders>
              <w:top w:val="double" w:color="auto" w:sz="6" w:space="0"/>
              <w:left w:val="single" w:color="auto" w:sz="6" w:space="0"/>
              <w:bottom w:val="double" w:color="auto" w:sz="6" w:space="0"/>
              <w:right w:val="single" w:color="auto" w:sz="6" w:space="0"/>
            </w:tcBorders>
          </w:tcPr>
          <w:p>
            <w:pPr>
              <w:rPr>
                <w:ins w:id="1083" w:author="liyan" w:date="2016-11-17T10:32:00Z"/>
                <w:rFonts w:cs="Arial"/>
              </w:rPr>
            </w:pPr>
            <w:ins w:id="1084" w:author="liyan" w:date="2016-11-17T10:32: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085" w:author="liyan" w:date="2016-11-17T10:32:00Z"/>
                <w:rFonts w:cs="Arial"/>
              </w:rPr>
            </w:pPr>
          </w:p>
        </w:tc>
        <w:tc>
          <w:tcPr>
            <w:tcW w:w="3779" w:type="dxa"/>
            <w:tcBorders>
              <w:top w:val="double" w:color="auto" w:sz="6" w:space="0"/>
              <w:left w:val="single" w:color="auto" w:sz="6" w:space="0"/>
              <w:bottom w:val="double" w:color="auto" w:sz="6" w:space="0"/>
              <w:right w:val="double" w:color="auto" w:sz="6" w:space="0"/>
            </w:tcBorders>
          </w:tcPr>
          <w:p>
            <w:pPr>
              <w:rPr>
                <w:ins w:id="1086" w:author="liyan" w:date="2016-11-17T10:32:00Z"/>
                <w:rFonts w:cs="Arial"/>
              </w:rPr>
            </w:pPr>
            <w:ins w:id="1087" w:author="liyan" w:date="2016-11-17T10:33:00Z">
              <w:r>
                <w:rPr>
                  <w:rFonts w:hint="eastAsia" w:cs="Arial"/>
                </w:rPr>
                <w:t>客户电话</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088" w:author="liyan" w:date="2017-02-20T14:31:06Z"/>
        </w:trPr>
        <w:tc>
          <w:tcPr>
            <w:tcW w:w="1799" w:type="dxa"/>
            <w:tcBorders>
              <w:top w:val="double" w:color="auto" w:sz="6" w:space="0"/>
              <w:left w:val="double" w:color="auto" w:sz="6" w:space="0"/>
              <w:bottom w:val="double" w:color="auto" w:sz="6" w:space="0"/>
              <w:right w:val="single" w:color="auto" w:sz="6" w:space="0"/>
            </w:tcBorders>
          </w:tcPr>
          <w:p>
            <w:pPr>
              <w:rPr>
                <w:ins w:id="1089" w:author="liyan" w:date="2017-02-20T14:31:06Z"/>
                <w:rFonts w:hint="eastAsia" w:eastAsia="宋体" w:cs="Arial"/>
                <w:lang w:val="en-US" w:eastAsia="zh-CN"/>
              </w:rPr>
            </w:pPr>
            <w:ins w:id="1090" w:author="liyan" w:date="2017-02-20T14:31:08Z">
              <w:r>
                <w:rPr>
                  <w:rFonts w:hint="eastAsia" w:cs="Arial"/>
                  <w:lang w:val="en-US" w:eastAsia="zh-CN"/>
                </w:rPr>
                <w:t>fir</w:t>
              </w:r>
            </w:ins>
            <w:ins w:id="1091" w:author="liyan" w:date="2017-02-20T14:31:09Z">
              <w:r>
                <w:rPr>
                  <w:rFonts w:hint="eastAsia" w:cs="Arial"/>
                  <w:lang w:val="en-US" w:eastAsia="zh-CN"/>
                </w:rPr>
                <w:t>st</w:t>
              </w:r>
            </w:ins>
            <w:ins w:id="1092" w:author="liyan" w:date="2017-02-20T14:31:10Z">
              <w:r>
                <w:rPr>
                  <w:rFonts w:hint="eastAsia" w:cs="Arial"/>
                  <w:lang w:val="en-US" w:eastAsia="zh-CN"/>
                </w:rPr>
                <w:t>M</w:t>
              </w:r>
            </w:ins>
            <w:ins w:id="1093" w:author="liyan" w:date="2017-02-20T14:31:11Z">
              <w:r>
                <w:rPr>
                  <w:rFonts w:hint="eastAsia" w:cs="Arial"/>
                  <w:lang w:val="en-US" w:eastAsia="zh-CN"/>
                </w:rPr>
                <w:t>sisdn</w:t>
              </w:r>
            </w:ins>
          </w:p>
        </w:tc>
        <w:tc>
          <w:tcPr>
            <w:tcW w:w="1799" w:type="dxa"/>
            <w:tcBorders>
              <w:top w:val="double" w:color="auto" w:sz="6" w:space="0"/>
              <w:left w:val="single" w:color="auto" w:sz="6" w:space="0"/>
              <w:bottom w:val="double" w:color="auto" w:sz="6" w:space="0"/>
              <w:right w:val="single" w:color="auto" w:sz="6" w:space="0"/>
            </w:tcBorders>
          </w:tcPr>
          <w:p>
            <w:pPr>
              <w:rPr>
                <w:ins w:id="1094" w:author="liyan" w:date="2017-02-20T14:31:06Z"/>
                <w:rFonts w:hint="eastAsia" w:cs="Arial"/>
                <w:lang w:val="en-GB"/>
              </w:rPr>
            </w:pPr>
            <w:ins w:id="1095" w:author="liyan" w:date="2017-02-20T14:31:13Z">
              <w:r>
                <w:rPr>
                  <w:rFonts w:cs="Arial"/>
                </w:rPr>
                <w:t>Varchar2 (</w:t>
              </w:r>
            </w:ins>
            <w:ins w:id="1096" w:author="liyan" w:date="2017-02-20T14:31:13Z">
              <w:r>
                <w:rPr>
                  <w:rFonts w:hint="eastAsia" w:cs="Arial"/>
                </w:rPr>
                <w:t>20</w:t>
              </w:r>
            </w:ins>
            <w:ins w:id="1097" w:author="liyan" w:date="2017-02-20T14:31:13Z">
              <w:r>
                <w:rPr>
                  <w:rFonts w:cs="Arial"/>
                </w:rPr>
                <w:t>)</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098" w:author="liyan" w:date="2017-02-20T14:31:06Z"/>
                <w:rFonts w:hint="eastAsia" w:eastAsia="宋体" w:cs="Arial"/>
                <w:lang w:eastAsia="zh-CN"/>
              </w:rPr>
            </w:pPr>
            <w:ins w:id="1099" w:author="liyan" w:date="2017-02-20T14:31:17Z">
              <w:r>
                <w:rPr>
                  <w:rFonts w:hint="eastAsia" w:cs="Arial"/>
                  <w:lang w:eastAsia="zh-CN"/>
                </w:rPr>
                <w:t>否</w:t>
              </w:r>
            </w:ins>
          </w:p>
        </w:tc>
        <w:tc>
          <w:tcPr>
            <w:tcW w:w="3779" w:type="dxa"/>
            <w:tcBorders>
              <w:top w:val="double" w:color="auto" w:sz="6" w:space="0"/>
              <w:left w:val="single" w:color="auto" w:sz="6" w:space="0"/>
              <w:bottom w:val="double" w:color="auto" w:sz="6" w:space="0"/>
              <w:right w:val="double" w:color="auto" w:sz="6" w:space="0"/>
            </w:tcBorders>
          </w:tcPr>
          <w:p>
            <w:pPr>
              <w:rPr>
                <w:ins w:id="1100" w:author="liyan" w:date="2017-02-20T14:31:06Z"/>
                <w:rFonts w:hint="eastAsia" w:eastAsia="宋体" w:cs="Arial"/>
                <w:lang w:eastAsia="zh-CN"/>
              </w:rPr>
            </w:pPr>
            <w:ins w:id="1101" w:author="liyan" w:date="2017-02-20T14:31:19Z">
              <w:r>
                <w:rPr>
                  <w:rFonts w:hint="eastAsia" w:cs="Arial"/>
                  <w:lang w:eastAsia="zh-CN"/>
                </w:rPr>
                <w:t>第一</w:t>
              </w:r>
            </w:ins>
            <w:ins w:id="1102" w:author="liyan" w:date="2017-02-20T14:31:20Z">
              <w:r>
                <w:rPr>
                  <w:rFonts w:hint="eastAsia" w:cs="Arial"/>
                  <w:lang w:eastAsia="zh-CN"/>
                </w:rPr>
                <w:t>联系人</w:t>
              </w:r>
            </w:ins>
          </w:p>
        </w:tc>
      </w:tr>
    </w:tbl>
    <w:p>
      <w:pPr>
        <w:rPr>
          <w:ins w:id="1103" w:author="liyan" w:date="2016-10-26T13:52:00Z"/>
        </w:rPr>
      </w:pPr>
    </w:p>
    <w:p>
      <w:pPr>
        <w:rPr>
          <w:ins w:id="1104" w:author="liyan" w:date="2016-10-26T13:52:00Z"/>
          <w:b/>
        </w:rPr>
      </w:pPr>
      <w:ins w:id="1105" w:author="liyan" w:date="2016-10-26T13:52:00Z">
        <w:r>
          <w:rPr>
            <w:rFonts w:hint="eastAsia"/>
            <w:b/>
          </w:rPr>
          <w:t>[主键]</w:t>
        </w:r>
      </w:ins>
    </w:p>
    <w:p>
      <w:pPr>
        <w:rPr>
          <w:ins w:id="1106" w:author="liyan" w:date="2016-10-26T13:52:00Z"/>
          <w:b/>
        </w:rPr>
      </w:pPr>
      <w:ins w:id="1107" w:author="liyan" w:date="2016-10-26T13:52:00Z">
        <w:r>
          <w:rPr>
            <w:rFonts w:hint="eastAsia"/>
          </w:rPr>
          <w:t>PK_SSMN</w:t>
        </w:r>
      </w:ins>
      <w:ins w:id="1108" w:author="liyan" w:date="2016-10-26T14:32:00Z">
        <w:r>
          <w:rPr>
            <w:rFonts w:hint="eastAsia"/>
          </w:rPr>
          <w:t>_ZY</w:t>
        </w:r>
      </w:ins>
      <w:ins w:id="1109" w:author="liyan" w:date="2016-10-26T13:52:00Z">
        <w:r>
          <w:rPr>
            <w:rFonts w:hint="eastAsia"/>
          </w:rPr>
          <w:t>_CDR (</w:t>
        </w:r>
      </w:ins>
      <w:ins w:id="1110" w:author="liyan" w:date="2016-10-26T13:52:00Z">
        <w:r>
          <w:rPr>
            <w:rFonts w:hint="eastAsia"/>
            <w:b/>
          </w:rPr>
          <w:t>Streamnumber)</w:t>
        </w:r>
      </w:ins>
    </w:p>
    <w:p>
      <w:pPr>
        <w:rPr>
          <w:ins w:id="1111" w:author="liyan" w:date="2016-10-26T13:52:00Z"/>
          <w:b/>
        </w:rPr>
      </w:pPr>
      <w:ins w:id="1112" w:author="liyan" w:date="2016-10-26T13:52:00Z">
        <w:r>
          <w:rPr>
            <w:rFonts w:hint="eastAsia"/>
            <w:b/>
          </w:rPr>
          <w:t>[索引]</w:t>
        </w:r>
      </w:ins>
    </w:p>
    <w:p>
      <w:pPr>
        <w:rPr>
          <w:ins w:id="1113" w:author="liyan" w:date="2016-10-26T13:52:00Z"/>
          <w:rFonts w:cs="Arial"/>
          <w:lang w:val="en-GB"/>
        </w:rPr>
      </w:pPr>
      <w:ins w:id="1114" w:author="liyan" w:date="2016-10-26T13:52:00Z">
        <w:r>
          <w:rPr>
            <w:rFonts w:hint="eastAsia"/>
            <w:b/>
          </w:rPr>
          <w:t>IDX1_</w:t>
        </w:r>
      </w:ins>
      <w:ins w:id="1115" w:author="liyan" w:date="2016-10-26T13:52:00Z">
        <w:r>
          <w:rPr>
            <w:rFonts w:hint="eastAsia"/>
          </w:rPr>
          <w:t>SSMN</w:t>
        </w:r>
      </w:ins>
      <w:ins w:id="1116" w:author="liyan" w:date="2016-10-26T14:32:00Z">
        <w:r>
          <w:rPr>
            <w:rFonts w:hint="eastAsia"/>
          </w:rPr>
          <w:t>_ZY</w:t>
        </w:r>
      </w:ins>
      <w:ins w:id="1117" w:author="liyan" w:date="2016-10-26T13:52:00Z">
        <w:r>
          <w:rPr>
            <w:rFonts w:hint="eastAsia"/>
          </w:rPr>
          <w:t>_CDR (</w:t>
        </w:r>
      </w:ins>
      <w:ins w:id="1118" w:author="liyan" w:date="2016-10-26T13:52:00Z">
        <w:r>
          <w:rPr>
            <w:rFonts w:hint="eastAsia" w:cs="Arial"/>
            <w:lang w:val="en-GB"/>
          </w:rPr>
          <w:t>CallStartTime)</w:t>
        </w:r>
      </w:ins>
    </w:p>
    <w:p/>
    <w:p>
      <w:pPr>
        <w:pStyle w:val="4"/>
        <w:rPr>
          <w:ins w:id="1119" w:author="wangfy" w:date="2014-09-03T13:55:00Z"/>
        </w:rPr>
      </w:pPr>
      <w:r>
        <w:rPr>
          <w:rFonts w:hint="eastAsia"/>
        </w:rPr>
        <w:t>SSMN_ZY_CANCEL_USER(地产注销用户副号码信息表)</w:t>
      </w:r>
    </w:p>
    <w:p>
      <w:pPr>
        <w:rPr>
          <w:ins w:id="1120" w:author="wangfy" w:date="2014-09-03T13:55:00Z"/>
          <w:b/>
        </w:rPr>
      </w:pPr>
      <w:ins w:id="1121" w:author="wangfy" w:date="2014-09-03T13:55:00Z">
        <w:r>
          <w:rPr>
            <w:rFonts w:hint="eastAsia"/>
            <w:b/>
          </w:rPr>
          <w:t>[功能]</w:t>
        </w:r>
      </w:ins>
    </w:p>
    <w:p>
      <w:pPr>
        <w:rPr>
          <w:ins w:id="1122" w:author="wangfy" w:date="2014-09-03T13:55:00Z"/>
          <w:u w:val="single"/>
        </w:rPr>
      </w:pPr>
      <w:ins w:id="1123" w:author="wangfy" w:date="2014-09-03T13:55:00Z">
        <w:r>
          <w:rPr>
            <w:rFonts w:hint="eastAsia"/>
          </w:rPr>
          <w:t>该表主要用于存储</w:t>
        </w:r>
      </w:ins>
      <w:ins w:id="1124" w:author="wangfy" w:date="2014-09-03T13:55:00Z">
        <w:r>
          <w:rPr>
            <w:rFonts w:hint="eastAsia"/>
            <w:u w:val="single"/>
          </w:rPr>
          <w:t>地产</w:t>
        </w:r>
      </w:ins>
      <w:ins w:id="1125" w:author="wangfy" w:date="2014-09-03T13:55:00Z">
        <w:r>
          <w:rPr>
            <w:rFonts w:hint="eastAsia"/>
            <w:color w:val="FF0000"/>
            <w:u w:val="single"/>
          </w:rPr>
          <w:t>用户</w:t>
        </w:r>
      </w:ins>
      <w:r>
        <w:rPr>
          <w:rFonts w:hint="eastAsia"/>
          <w:u w:val="single"/>
        </w:rPr>
        <w:t>变动（包括：注销、变更渠道、变更区域，页面中提供的所有的操作,都要记录轨迹）的</w:t>
      </w:r>
      <w:ins w:id="1126" w:author="wangfy" w:date="2014-09-03T13:55:00Z">
        <w:r>
          <w:rPr>
            <w:rFonts w:hint="eastAsia"/>
            <w:u w:val="single"/>
          </w:rPr>
          <w:t>信息。</w:t>
        </w:r>
      </w:ins>
      <w:r>
        <w:rPr>
          <w:rFonts w:hint="eastAsia"/>
          <w:u w:val="single"/>
        </w:rPr>
        <w:t>也叫做轨迹表</w:t>
      </w:r>
    </w:p>
    <w:p>
      <w:pPr>
        <w:rPr>
          <w:ins w:id="1127" w:author="wangfy" w:date="2014-09-03T13:55:00Z"/>
          <w:b/>
        </w:rPr>
      </w:pPr>
      <w:ins w:id="1128" w:author="wangfy" w:date="2014-09-03T13:55:00Z">
        <w:r>
          <w:rPr>
            <w:rFonts w:hint="eastAsia"/>
            <w:b/>
          </w:rPr>
          <w:t>[表定义]</w:t>
        </w:r>
      </w:ins>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Change w:id="1129" w:author="liyan" w:date="2014-09-29T13:48:00Z">
          <w:tblPr>
            <w:tblStyle w:val="36"/>
            <w:tblW w:w="94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PrChange>
      </w:tblPr>
      <w:tblGrid>
        <w:gridCol w:w="2009"/>
        <w:gridCol w:w="1644"/>
        <w:gridCol w:w="1095"/>
        <w:gridCol w:w="3652"/>
        <w:tblGridChange w:id="1130">
          <w:tblGrid>
            <w:gridCol w:w="108"/>
            <w:gridCol w:w="1872"/>
            <w:gridCol w:w="29"/>
            <w:gridCol w:w="108"/>
            <w:gridCol w:w="150"/>
            <w:gridCol w:w="1333"/>
            <w:gridCol w:w="53"/>
            <w:gridCol w:w="469"/>
            <w:gridCol w:w="558"/>
            <w:gridCol w:w="68"/>
            <w:gridCol w:w="610"/>
            <w:gridCol w:w="2922"/>
            <w:gridCol w:w="120"/>
            <w:gridCol w:w="1080"/>
          </w:tblGrid>
        </w:tblGridChange>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Change w:id="1132" w:author="liyan" w:date="2014-09-29T13:48:00Z">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rHeight w:val="367" w:hRule="atLeast"/>
          <w:tblHeader/>
          <w:ins w:id="1131" w:author="wangfy" w:date="2014-09-03T13:55:00Z"/>
          <w:trPrChange w:id="1132" w:author="liyan" w:date="2014-09-29T13:48:00Z">
            <w:trPr>
              <w:gridAfter w:val="2"/>
              <w:wAfter w:w="1200" w:type="dxa"/>
              <w:tblHeader/>
            </w:trPr>
          </w:trPrChange>
        </w:trPr>
        <w:tc>
          <w:tcPr>
            <w:tcW w:w="2009" w:type="dxa"/>
            <w:tcBorders>
              <w:top w:val="double" w:color="auto" w:sz="6" w:space="0"/>
              <w:left w:val="double" w:color="auto" w:sz="6" w:space="0"/>
              <w:bottom w:val="double" w:color="auto" w:sz="6" w:space="0"/>
            </w:tcBorders>
            <w:shd w:val="clear" w:color="auto" w:fill="E6E6E6"/>
            <w:tcPrChange w:id="1133" w:author="liyan" w:date="2014-09-29T13:48:00Z">
              <w:tcPr>
                <w:tcW w:w="1980" w:type="dxa"/>
                <w:gridSpan w:val="2"/>
                <w:tcBorders>
                  <w:top w:val="double" w:color="auto" w:sz="6" w:space="0"/>
                  <w:left w:val="double" w:color="auto" w:sz="6" w:space="0"/>
                  <w:bottom w:val="double" w:color="auto" w:sz="6" w:space="0"/>
                </w:tcBorders>
                <w:shd w:val="clear" w:color="auto" w:fill="E6E6E6"/>
              </w:tcPr>
            </w:tcPrChange>
          </w:tcPr>
          <w:p>
            <w:pPr>
              <w:jc w:val="center"/>
              <w:rPr>
                <w:ins w:id="1134" w:author="wangfy" w:date="2014-09-03T13:55:00Z"/>
                <w:rFonts w:cs="Arial"/>
                <w:bCs/>
              </w:rPr>
            </w:pPr>
            <w:ins w:id="1135" w:author="wangfy" w:date="2014-09-03T13:55:00Z">
              <w:r>
                <w:rPr>
                  <w:rFonts w:cs="Arial"/>
                  <w:bCs/>
                </w:rPr>
                <w:t>域名</w:t>
              </w:r>
            </w:ins>
          </w:p>
        </w:tc>
        <w:tc>
          <w:tcPr>
            <w:tcW w:w="1644" w:type="dxa"/>
            <w:tcBorders>
              <w:top w:val="double" w:color="auto" w:sz="6" w:space="0"/>
              <w:bottom w:val="double" w:color="auto" w:sz="6" w:space="0"/>
            </w:tcBorders>
            <w:shd w:val="clear" w:color="auto" w:fill="E6E6E6"/>
            <w:tcPrChange w:id="1136" w:author="liyan" w:date="2014-09-29T13:48:00Z">
              <w:tcPr>
                <w:tcW w:w="1620" w:type="dxa"/>
                <w:gridSpan w:val="4"/>
                <w:tcBorders>
                  <w:top w:val="double" w:color="auto" w:sz="6" w:space="0"/>
                  <w:bottom w:val="double" w:color="auto" w:sz="6" w:space="0"/>
                </w:tcBorders>
                <w:shd w:val="clear" w:color="auto" w:fill="E6E6E6"/>
              </w:tcPr>
            </w:tcPrChange>
          </w:tcPr>
          <w:p>
            <w:pPr>
              <w:jc w:val="center"/>
              <w:rPr>
                <w:ins w:id="1137" w:author="wangfy" w:date="2014-09-03T13:55:00Z"/>
                <w:rFonts w:cs="Arial"/>
                <w:bCs/>
              </w:rPr>
            </w:pPr>
            <w:ins w:id="1138" w:author="wangfy" w:date="2014-09-03T13:55:00Z">
              <w:r>
                <w:rPr>
                  <w:rFonts w:cs="Arial"/>
                  <w:bCs/>
                </w:rPr>
                <w:t>类型</w:t>
              </w:r>
            </w:ins>
          </w:p>
        </w:tc>
        <w:tc>
          <w:tcPr>
            <w:tcW w:w="1095" w:type="dxa"/>
            <w:tcBorders>
              <w:top w:val="double" w:color="auto" w:sz="6" w:space="0"/>
              <w:bottom w:val="double" w:color="auto" w:sz="6" w:space="0"/>
            </w:tcBorders>
            <w:shd w:val="clear" w:color="auto" w:fill="E6E6E6"/>
            <w:tcPrChange w:id="1139" w:author="liyan" w:date="2014-09-29T13:48:00Z">
              <w:tcPr>
                <w:tcW w:w="1080" w:type="dxa"/>
                <w:gridSpan w:val="3"/>
                <w:tcBorders>
                  <w:top w:val="double" w:color="auto" w:sz="6" w:space="0"/>
                  <w:bottom w:val="double" w:color="auto" w:sz="6" w:space="0"/>
                </w:tcBorders>
                <w:shd w:val="clear" w:color="auto" w:fill="E6E6E6"/>
              </w:tcPr>
            </w:tcPrChange>
          </w:tcPr>
          <w:p>
            <w:pPr>
              <w:jc w:val="center"/>
              <w:rPr>
                <w:ins w:id="1140" w:author="wangfy" w:date="2014-09-03T13:55:00Z"/>
                <w:rFonts w:cs="Arial"/>
                <w:bCs/>
              </w:rPr>
            </w:pPr>
            <w:ins w:id="1141" w:author="wangfy" w:date="2014-09-03T13:55:00Z">
              <w:r>
                <w:rPr>
                  <w:rFonts w:hint="eastAsia" w:cs="Arial"/>
                  <w:bCs/>
                </w:rPr>
                <w:t>非空</w:t>
              </w:r>
            </w:ins>
          </w:p>
        </w:tc>
        <w:tc>
          <w:tcPr>
            <w:tcW w:w="3652" w:type="dxa"/>
            <w:tcBorders>
              <w:top w:val="double" w:color="auto" w:sz="6" w:space="0"/>
              <w:bottom w:val="double" w:color="auto" w:sz="6" w:space="0"/>
              <w:right w:val="double" w:color="auto" w:sz="6" w:space="0"/>
            </w:tcBorders>
            <w:shd w:val="clear" w:color="auto" w:fill="E6E6E6"/>
            <w:tcPrChange w:id="1142" w:author="liyan" w:date="2014-09-29T13:48:00Z">
              <w:tcPr>
                <w:tcW w:w="3600" w:type="dxa"/>
                <w:gridSpan w:val="3"/>
                <w:tcBorders>
                  <w:top w:val="double" w:color="auto" w:sz="6" w:space="0"/>
                  <w:bottom w:val="double" w:color="auto" w:sz="6" w:space="0"/>
                  <w:right w:val="double" w:color="auto" w:sz="6" w:space="0"/>
                </w:tcBorders>
                <w:shd w:val="clear" w:color="auto" w:fill="E6E6E6"/>
              </w:tcPr>
            </w:tcPrChange>
          </w:tcPr>
          <w:p>
            <w:pPr>
              <w:jc w:val="center"/>
              <w:rPr>
                <w:ins w:id="1143" w:author="wangfy" w:date="2014-09-03T13:55:00Z"/>
                <w:rFonts w:cs="Arial"/>
                <w:bCs/>
              </w:rPr>
            </w:pPr>
            <w:ins w:id="1144" w:author="wangfy" w:date="2014-09-03T13:55:00Z">
              <w:r>
                <w:rPr>
                  <w:rFonts w:cs="Arial"/>
                  <w:bCs/>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146"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145" w:author="wangfy" w:date="2014-09-03T13:55:00Z"/>
          <w:trPrChange w:id="1146" w:author="liyan" w:date="2014-09-29T13:48:00Z">
            <w:trPr>
              <w:gridAfter w:val="2"/>
              <w:wAfter w:w="1200" w:type="dxa"/>
            </w:trPr>
          </w:trPrChange>
        </w:trPr>
        <w:tc>
          <w:tcPr>
            <w:tcW w:w="2009" w:type="dxa"/>
            <w:tcPrChange w:id="1147" w:author="liyan" w:date="2014-09-29T13:48:00Z">
              <w:tcPr>
                <w:tcW w:w="1980" w:type="dxa"/>
                <w:gridSpan w:val="2"/>
              </w:tcPr>
            </w:tcPrChange>
          </w:tcPr>
          <w:p>
            <w:pPr>
              <w:rPr>
                <w:ins w:id="1148" w:author="wangfy" w:date="2014-09-03T13:55:00Z"/>
                <w:rFonts w:cs="Arial"/>
                <w:b/>
                <w:color w:val="0000FF"/>
                <w:lang w:val="en-GB"/>
              </w:rPr>
            </w:pPr>
            <w:r>
              <w:rPr>
                <w:rFonts w:hint="eastAsia" w:cs="Arial"/>
                <w:b/>
                <w:color w:val="0000FF"/>
                <w:lang w:val="en-GB"/>
              </w:rPr>
              <w:t>userid</w:t>
            </w:r>
          </w:p>
        </w:tc>
        <w:tc>
          <w:tcPr>
            <w:tcW w:w="1644" w:type="dxa"/>
            <w:tcPrChange w:id="1149" w:author="liyan" w:date="2014-09-29T13:48:00Z">
              <w:tcPr>
                <w:tcW w:w="1620" w:type="dxa"/>
                <w:gridSpan w:val="4"/>
              </w:tcPr>
            </w:tcPrChange>
          </w:tcPr>
          <w:p>
            <w:pPr>
              <w:rPr>
                <w:ins w:id="1150" w:author="wangfy" w:date="2014-09-03T13:55:00Z"/>
                <w:rFonts w:cs="Arial"/>
                <w:b/>
              </w:rPr>
            </w:pPr>
            <w:ins w:id="1151" w:author="wangfy" w:date="2014-09-03T13:55:00Z">
              <w:r>
                <w:rPr>
                  <w:rFonts w:hint="eastAsia" w:cs="Arial"/>
                </w:rPr>
                <w:t>Number(10)</w:t>
              </w:r>
            </w:ins>
          </w:p>
        </w:tc>
        <w:tc>
          <w:tcPr>
            <w:tcW w:w="1095" w:type="dxa"/>
            <w:tcPrChange w:id="1152" w:author="liyan" w:date="2014-09-29T13:48:00Z">
              <w:tcPr>
                <w:tcW w:w="1080" w:type="dxa"/>
                <w:gridSpan w:val="3"/>
              </w:tcPr>
            </w:tcPrChange>
          </w:tcPr>
          <w:p>
            <w:pPr>
              <w:jc w:val="center"/>
              <w:rPr>
                <w:ins w:id="1153" w:author="wangfy" w:date="2014-09-03T13:55:00Z"/>
                <w:rFonts w:cs="Arial"/>
                <w:b/>
                <w:lang w:val="en-GB"/>
              </w:rPr>
            </w:pPr>
            <w:ins w:id="1154" w:author="wangfy" w:date="2014-09-03T13:55:00Z">
              <w:r>
                <w:rPr>
                  <w:rFonts w:hint="eastAsia" w:cs="Arial"/>
                  <w:b/>
                  <w:lang w:val="en-GB"/>
                </w:rPr>
                <w:t>是</w:t>
              </w:r>
            </w:ins>
          </w:p>
        </w:tc>
        <w:tc>
          <w:tcPr>
            <w:tcW w:w="3652" w:type="dxa"/>
            <w:tcPrChange w:id="1155" w:author="liyan" w:date="2014-09-29T13:48:00Z">
              <w:tcPr>
                <w:tcW w:w="3600" w:type="dxa"/>
                <w:gridSpan w:val="3"/>
              </w:tcPr>
            </w:tcPrChange>
          </w:tcPr>
          <w:p>
            <w:pPr>
              <w:rPr>
                <w:ins w:id="1156" w:author="wangfy" w:date="2014-09-03T13:55:00Z"/>
                <w:rFonts w:cs="Arial"/>
                <w:b/>
              </w:rPr>
            </w:pPr>
            <w:ins w:id="1157" w:author="wangfy" w:date="2014-09-03T13:55:00Z">
              <w:r>
                <w:rPr>
                  <w:rFonts w:cs="Arial"/>
                  <w:b/>
                  <w:lang w:val="en-GB"/>
                </w:rPr>
                <w:t>SSMN_ZY_USER</w:t>
              </w:r>
            </w:ins>
            <w:r>
              <w:rPr>
                <w:rFonts w:hint="eastAsia" w:cs="Arial"/>
                <w:b/>
                <w:color w:val="0000FF"/>
                <w:u w:val="single"/>
                <w:lang w:val="en-GB"/>
              </w:rPr>
              <w:t>表序列号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159"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158" w:author="wangfy" w:date="2014-09-03T13:55:00Z"/>
          <w:trPrChange w:id="1159" w:author="liyan" w:date="2014-09-29T13:48:00Z">
            <w:trPr>
              <w:gridAfter w:val="2"/>
              <w:wAfter w:w="1200" w:type="dxa"/>
            </w:trPr>
          </w:trPrChange>
        </w:trPr>
        <w:tc>
          <w:tcPr>
            <w:tcW w:w="2009" w:type="dxa"/>
            <w:tcPrChange w:id="1160" w:author="liyan" w:date="2014-09-29T13:48:00Z">
              <w:tcPr>
                <w:tcW w:w="1980" w:type="dxa"/>
                <w:gridSpan w:val="2"/>
              </w:tcPr>
            </w:tcPrChange>
          </w:tcPr>
          <w:p>
            <w:pPr>
              <w:rPr>
                <w:ins w:id="1161" w:author="wangfy" w:date="2014-09-03T13:55:00Z"/>
                <w:rFonts w:cs="Arial"/>
              </w:rPr>
            </w:pPr>
            <w:ins w:id="1162" w:author="wangfy" w:date="2014-09-03T13:55:00Z">
              <w:r>
                <w:rPr>
                  <w:rFonts w:cs="Arial"/>
                </w:rPr>
                <w:t>channelid</w:t>
              </w:r>
            </w:ins>
          </w:p>
        </w:tc>
        <w:tc>
          <w:tcPr>
            <w:tcW w:w="1644" w:type="dxa"/>
            <w:tcPrChange w:id="1163" w:author="liyan" w:date="2014-09-29T13:48:00Z">
              <w:tcPr>
                <w:tcW w:w="1620" w:type="dxa"/>
                <w:gridSpan w:val="4"/>
              </w:tcPr>
            </w:tcPrChange>
          </w:tcPr>
          <w:p>
            <w:pPr>
              <w:rPr>
                <w:ins w:id="1164" w:author="wangfy" w:date="2014-09-03T13:55:00Z"/>
                <w:rFonts w:cs="Arial"/>
              </w:rPr>
            </w:pPr>
            <w:ins w:id="1165" w:author="wangfy" w:date="2014-09-03T13:55:00Z">
              <w:r>
                <w:rPr>
                  <w:rFonts w:hint="eastAsia" w:cs="Arial"/>
                </w:rPr>
                <w:t>Number(10)</w:t>
              </w:r>
            </w:ins>
          </w:p>
        </w:tc>
        <w:tc>
          <w:tcPr>
            <w:tcW w:w="1095" w:type="dxa"/>
            <w:tcPrChange w:id="1166" w:author="liyan" w:date="2014-09-29T13:48:00Z">
              <w:tcPr>
                <w:tcW w:w="1080" w:type="dxa"/>
                <w:gridSpan w:val="3"/>
              </w:tcPr>
            </w:tcPrChange>
          </w:tcPr>
          <w:p>
            <w:pPr>
              <w:jc w:val="center"/>
              <w:rPr>
                <w:ins w:id="1167" w:author="wangfy" w:date="2014-09-03T13:55:00Z"/>
              </w:rPr>
            </w:pPr>
            <w:ins w:id="1168" w:author="wangfy" w:date="2014-09-03T13:55:00Z">
              <w:r>
                <w:rPr>
                  <w:rFonts w:hint="eastAsia" w:cs="Arial"/>
                </w:rPr>
                <w:t>是</w:t>
              </w:r>
            </w:ins>
          </w:p>
        </w:tc>
        <w:tc>
          <w:tcPr>
            <w:tcW w:w="3652" w:type="dxa"/>
            <w:tcPrChange w:id="1169" w:author="liyan" w:date="2014-09-29T13:48:00Z">
              <w:tcPr>
                <w:tcW w:w="3600" w:type="dxa"/>
                <w:gridSpan w:val="3"/>
              </w:tcPr>
            </w:tcPrChange>
          </w:tcPr>
          <w:p>
            <w:pPr>
              <w:rPr>
                <w:ins w:id="1170" w:author="wangfy" w:date="2014-09-03T13:55:00Z"/>
                <w:rFonts w:cs="Arial"/>
              </w:rPr>
            </w:pPr>
            <w:ins w:id="1171" w:author="wangfy" w:date="2014-09-03T13:55:00Z">
              <w:r>
                <w:rPr>
                  <w:rFonts w:hint="eastAsia" w:cs="Arial"/>
                </w:rPr>
                <w:t>渠道id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173"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172" w:author="wangfy" w:date="2014-09-03T13:55:00Z"/>
          <w:trPrChange w:id="1173" w:author="liyan" w:date="2014-09-29T13:48:00Z">
            <w:trPr>
              <w:gridAfter w:val="2"/>
              <w:wAfter w:w="1200" w:type="dxa"/>
            </w:trPr>
          </w:trPrChange>
        </w:trPr>
        <w:tc>
          <w:tcPr>
            <w:tcW w:w="2009" w:type="dxa"/>
            <w:tcPrChange w:id="1174" w:author="liyan" w:date="2014-09-29T13:48:00Z">
              <w:tcPr>
                <w:tcW w:w="1980" w:type="dxa"/>
                <w:gridSpan w:val="2"/>
              </w:tcPr>
            </w:tcPrChange>
          </w:tcPr>
          <w:p>
            <w:pPr>
              <w:rPr>
                <w:ins w:id="1175" w:author="wangfy" w:date="2014-09-03T13:55:00Z"/>
                <w:rFonts w:cs="Arial"/>
              </w:rPr>
            </w:pPr>
            <w:ins w:id="1176" w:author="wangfy" w:date="2014-09-03T13:55:00Z">
              <w:r>
                <w:rPr>
                  <w:rFonts w:cs="Arial"/>
                </w:rPr>
                <w:t>N</w:t>
              </w:r>
            </w:ins>
            <w:ins w:id="1177" w:author="wangfy" w:date="2014-09-03T13:55:00Z">
              <w:r>
                <w:rPr>
                  <w:rFonts w:hint="eastAsia" w:cs="Arial"/>
                </w:rPr>
                <w:t>ame</w:t>
              </w:r>
            </w:ins>
          </w:p>
        </w:tc>
        <w:tc>
          <w:tcPr>
            <w:tcW w:w="1644" w:type="dxa"/>
            <w:tcPrChange w:id="1178" w:author="liyan" w:date="2014-09-29T13:48:00Z">
              <w:tcPr>
                <w:tcW w:w="1620" w:type="dxa"/>
                <w:gridSpan w:val="4"/>
              </w:tcPr>
            </w:tcPrChange>
          </w:tcPr>
          <w:p>
            <w:pPr>
              <w:rPr>
                <w:ins w:id="1179" w:author="wangfy" w:date="2014-09-03T13:55:00Z"/>
                <w:rFonts w:cs="Arial"/>
              </w:rPr>
            </w:pPr>
            <w:ins w:id="1180" w:author="wangfy" w:date="2014-09-03T13:55:00Z">
              <w:r>
                <w:rPr>
                  <w:rFonts w:cs="Arial"/>
                </w:rPr>
                <w:t>Varchar2 (</w:t>
              </w:r>
            </w:ins>
            <w:ins w:id="1181" w:author="wangfy" w:date="2014-09-03T13:55:00Z">
              <w:r>
                <w:rPr>
                  <w:rFonts w:hint="eastAsia" w:cs="Arial"/>
                </w:rPr>
                <w:t>20</w:t>
              </w:r>
            </w:ins>
            <w:ins w:id="1182" w:author="wangfy" w:date="2014-09-03T13:55:00Z">
              <w:r>
                <w:rPr>
                  <w:rFonts w:cs="Arial"/>
                </w:rPr>
                <w:t>)</w:t>
              </w:r>
            </w:ins>
          </w:p>
        </w:tc>
        <w:tc>
          <w:tcPr>
            <w:tcW w:w="1095" w:type="dxa"/>
            <w:tcPrChange w:id="1183" w:author="liyan" w:date="2014-09-29T13:48:00Z">
              <w:tcPr>
                <w:tcW w:w="1080" w:type="dxa"/>
                <w:gridSpan w:val="3"/>
              </w:tcPr>
            </w:tcPrChange>
          </w:tcPr>
          <w:p>
            <w:pPr>
              <w:jc w:val="center"/>
              <w:rPr>
                <w:ins w:id="1184" w:author="wangfy" w:date="2014-09-03T13:55:00Z"/>
                <w:rFonts w:cs="Arial"/>
              </w:rPr>
            </w:pPr>
            <w:ins w:id="1185" w:author="wangfy" w:date="2014-09-03T13:55:00Z">
              <w:r>
                <w:rPr>
                  <w:rFonts w:hint="eastAsia" w:cs="Arial"/>
                </w:rPr>
                <w:t>是</w:t>
              </w:r>
            </w:ins>
          </w:p>
        </w:tc>
        <w:tc>
          <w:tcPr>
            <w:tcW w:w="3652" w:type="dxa"/>
            <w:tcPrChange w:id="1186" w:author="liyan" w:date="2014-09-29T13:48:00Z">
              <w:tcPr>
                <w:tcW w:w="3600" w:type="dxa"/>
                <w:gridSpan w:val="3"/>
              </w:tcPr>
            </w:tcPrChange>
          </w:tcPr>
          <w:p>
            <w:pPr>
              <w:rPr>
                <w:ins w:id="1187" w:author="wangfy" w:date="2014-09-03T13:55:00Z"/>
                <w:rFonts w:cs="Arial"/>
                <w:lang w:val="en-GB"/>
              </w:rPr>
            </w:pPr>
            <w:ins w:id="1188" w:author="wangfy" w:date="2014-09-03T13:55:00Z">
              <w:r>
                <w:rPr>
                  <w:rFonts w:hint="eastAsia" w:cs="Arial"/>
                </w:rPr>
                <w:t>用户名称</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190"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189" w:author="wangfy" w:date="2014-09-03T13:55:00Z"/>
          <w:trPrChange w:id="1190" w:author="liyan" w:date="2014-09-29T13:48:00Z">
            <w:trPr>
              <w:gridAfter w:val="2"/>
              <w:wAfter w:w="1200" w:type="dxa"/>
            </w:trPr>
          </w:trPrChange>
        </w:trPr>
        <w:tc>
          <w:tcPr>
            <w:tcW w:w="2009" w:type="dxa"/>
            <w:tcPrChange w:id="1191" w:author="liyan" w:date="2014-09-29T13:48:00Z">
              <w:tcPr>
                <w:tcW w:w="1980" w:type="dxa"/>
                <w:gridSpan w:val="2"/>
              </w:tcPr>
            </w:tcPrChange>
          </w:tcPr>
          <w:p>
            <w:pPr>
              <w:rPr>
                <w:ins w:id="1192" w:author="wangfy" w:date="2014-09-03T13:55:00Z"/>
                <w:rFonts w:cs="Arial"/>
              </w:rPr>
            </w:pPr>
            <w:ins w:id="1193" w:author="wangfy" w:date="2014-09-03T13:55:00Z">
              <w:r>
                <w:rPr>
                  <w:rFonts w:cs="Arial"/>
                </w:rPr>
                <w:t>M</w:t>
              </w:r>
            </w:ins>
            <w:ins w:id="1194" w:author="wangfy" w:date="2014-09-03T13:55:00Z">
              <w:r>
                <w:rPr>
                  <w:rFonts w:hint="eastAsia" w:cs="Arial"/>
                </w:rPr>
                <w:t>sisdn</w:t>
              </w:r>
            </w:ins>
          </w:p>
        </w:tc>
        <w:tc>
          <w:tcPr>
            <w:tcW w:w="1644" w:type="dxa"/>
            <w:tcPrChange w:id="1195" w:author="liyan" w:date="2014-09-29T13:48:00Z">
              <w:tcPr>
                <w:tcW w:w="1620" w:type="dxa"/>
                <w:gridSpan w:val="4"/>
              </w:tcPr>
            </w:tcPrChange>
          </w:tcPr>
          <w:p>
            <w:pPr>
              <w:rPr>
                <w:ins w:id="1196" w:author="wangfy" w:date="2014-09-03T13:55:00Z"/>
                <w:rFonts w:cs="Arial"/>
              </w:rPr>
            </w:pPr>
            <w:ins w:id="1197" w:author="wangfy" w:date="2014-09-03T13:55:00Z">
              <w:r>
                <w:rPr>
                  <w:rFonts w:cs="Arial"/>
                </w:rPr>
                <w:t>Varchar2 (</w:t>
              </w:r>
            </w:ins>
            <w:ins w:id="1198" w:author="wangfy" w:date="2014-09-03T13:55:00Z">
              <w:r>
                <w:rPr>
                  <w:rFonts w:hint="eastAsia" w:cs="Arial"/>
                </w:rPr>
                <w:t>20</w:t>
              </w:r>
            </w:ins>
            <w:ins w:id="1199" w:author="wangfy" w:date="2014-09-03T13:55:00Z">
              <w:r>
                <w:rPr>
                  <w:rFonts w:cs="Arial"/>
                </w:rPr>
                <w:t>)</w:t>
              </w:r>
            </w:ins>
          </w:p>
        </w:tc>
        <w:tc>
          <w:tcPr>
            <w:tcW w:w="1095" w:type="dxa"/>
            <w:tcPrChange w:id="1200" w:author="liyan" w:date="2014-09-29T13:48:00Z">
              <w:tcPr>
                <w:tcW w:w="1080" w:type="dxa"/>
                <w:gridSpan w:val="3"/>
              </w:tcPr>
            </w:tcPrChange>
          </w:tcPr>
          <w:p>
            <w:pPr>
              <w:jc w:val="center"/>
              <w:rPr>
                <w:ins w:id="1201" w:author="wangfy" w:date="2014-09-03T13:55:00Z"/>
                <w:rFonts w:cs="Arial"/>
              </w:rPr>
            </w:pPr>
            <w:ins w:id="1202" w:author="wangfy" w:date="2014-09-03T13:55:00Z">
              <w:r>
                <w:rPr>
                  <w:rFonts w:hint="eastAsia" w:cs="Arial"/>
                </w:rPr>
                <w:t>是</w:t>
              </w:r>
            </w:ins>
          </w:p>
        </w:tc>
        <w:tc>
          <w:tcPr>
            <w:tcW w:w="3652" w:type="dxa"/>
            <w:tcPrChange w:id="1203" w:author="liyan" w:date="2014-09-29T13:48:00Z">
              <w:tcPr>
                <w:tcW w:w="3600" w:type="dxa"/>
                <w:gridSpan w:val="3"/>
              </w:tcPr>
            </w:tcPrChange>
          </w:tcPr>
          <w:p>
            <w:pPr>
              <w:rPr>
                <w:ins w:id="1204" w:author="wangfy" w:date="2014-09-03T13:55:00Z"/>
                <w:rFonts w:cs="Arial"/>
              </w:rPr>
            </w:pPr>
            <w:ins w:id="1205" w:author="wangfy" w:date="2014-09-03T13:55:00Z">
              <w:r>
                <w:rPr>
                  <w:rFonts w:hint="eastAsia" w:cs="Arial"/>
                </w:rPr>
                <w:t>用户主号码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207"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206" w:author="wangfy" w:date="2014-09-03T13:55:00Z"/>
          <w:trPrChange w:id="1207" w:author="liyan" w:date="2014-09-29T13:48:00Z">
            <w:trPr>
              <w:gridAfter w:val="2"/>
              <w:wAfter w:w="1200" w:type="dxa"/>
            </w:trPr>
          </w:trPrChange>
        </w:trPr>
        <w:tc>
          <w:tcPr>
            <w:tcW w:w="2009" w:type="dxa"/>
            <w:tcPrChange w:id="1208" w:author="liyan" w:date="2014-09-29T13:48:00Z">
              <w:tcPr>
                <w:tcW w:w="1980" w:type="dxa"/>
                <w:gridSpan w:val="2"/>
              </w:tcPr>
            </w:tcPrChange>
          </w:tcPr>
          <w:p>
            <w:pPr>
              <w:rPr>
                <w:ins w:id="1209" w:author="wangfy" w:date="2014-09-03T13:55:00Z"/>
                <w:rFonts w:cs="Arial"/>
              </w:rPr>
            </w:pPr>
            <w:ins w:id="1210" w:author="wangfy" w:date="2014-09-03T13:55:00Z">
              <w:r>
                <w:rPr>
                  <w:rFonts w:hint="eastAsia" w:cs="Arial"/>
                </w:rPr>
                <w:t>SSMNNumber</w:t>
              </w:r>
            </w:ins>
          </w:p>
        </w:tc>
        <w:tc>
          <w:tcPr>
            <w:tcW w:w="1644" w:type="dxa"/>
            <w:tcPrChange w:id="1211" w:author="liyan" w:date="2014-09-29T13:48:00Z">
              <w:tcPr>
                <w:tcW w:w="1620" w:type="dxa"/>
                <w:gridSpan w:val="4"/>
              </w:tcPr>
            </w:tcPrChange>
          </w:tcPr>
          <w:p>
            <w:pPr>
              <w:rPr>
                <w:ins w:id="1212" w:author="wangfy" w:date="2014-09-03T13:55:00Z"/>
                <w:rFonts w:cs="Arial"/>
              </w:rPr>
            </w:pPr>
            <w:ins w:id="1213" w:author="wangfy" w:date="2014-09-03T13:55:00Z">
              <w:r>
                <w:rPr>
                  <w:rFonts w:cs="Arial"/>
                </w:rPr>
                <w:t>Varchar2 (</w:t>
              </w:r>
            </w:ins>
            <w:ins w:id="1214" w:author="wangfy" w:date="2014-09-03T13:55:00Z">
              <w:r>
                <w:rPr>
                  <w:rFonts w:hint="eastAsia" w:cs="Arial"/>
                </w:rPr>
                <w:t>20</w:t>
              </w:r>
            </w:ins>
            <w:ins w:id="1215" w:author="wangfy" w:date="2014-09-03T13:55:00Z">
              <w:r>
                <w:rPr>
                  <w:rFonts w:cs="Arial"/>
                </w:rPr>
                <w:t>)</w:t>
              </w:r>
            </w:ins>
          </w:p>
        </w:tc>
        <w:tc>
          <w:tcPr>
            <w:tcW w:w="1095" w:type="dxa"/>
            <w:tcPrChange w:id="1216" w:author="liyan" w:date="2014-09-29T13:48:00Z">
              <w:tcPr>
                <w:tcW w:w="1080" w:type="dxa"/>
                <w:gridSpan w:val="3"/>
              </w:tcPr>
            </w:tcPrChange>
          </w:tcPr>
          <w:p>
            <w:pPr>
              <w:jc w:val="center"/>
              <w:rPr>
                <w:ins w:id="1217" w:author="wangfy" w:date="2014-09-03T13:55:00Z"/>
                <w:rFonts w:cs="Arial"/>
              </w:rPr>
            </w:pPr>
            <w:ins w:id="1218" w:author="wangfy" w:date="2014-09-03T13:55:00Z">
              <w:r>
                <w:rPr>
                  <w:rFonts w:hint="eastAsia" w:cs="Arial"/>
                </w:rPr>
                <w:t>是</w:t>
              </w:r>
            </w:ins>
          </w:p>
        </w:tc>
        <w:tc>
          <w:tcPr>
            <w:tcW w:w="3652" w:type="dxa"/>
            <w:tcPrChange w:id="1219" w:author="liyan" w:date="2014-09-29T13:48:00Z">
              <w:tcPr>
                <w:tcW w:w="3600" w:type="dxa"/>
                <w:gridSpan w:val="3"/>
              </w:tcPr>
            </w:tcPrChange>
          </w:tcPr>
          <w:p>
            <w:pPr>
              <w:rPr>
                <w:ins w:id="1220" w:author="wangfy" w:date="2014-09-03T13:55:00Z"/>
                <w:rFonts w:cs="Arial"/>
              </w:rPr>
            </w:pPr>
            <w:ins w:id="1221" w:author="wangfy" w:date="2014-09-03T13:55:00Z">
              <w:r>
                <w:rPr>
                  <w:rFonts w:hint="eastAsia" w:cs="Arial"/>
                </w:rPr>
                <w:t>用户副号码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223"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222" w:author="wangfy" w:date="2014-09-03T13:55:00Z"/>
          <w:trPrChange w:id="1223" w:author="liyan" w:date="2014-09-29T13:48:00Z">
            <w:trPr>
              <w:gridAfter w:val="2"/>
              <w:wAfter w:w="1200" w:type="dxa"/>
            </w:trPr>
          </w:trPrChange>
        </w:trPr>
        <w:tc>
          <w:tcPr>
            <w:tcW w:w="2009" w:type="dxa"/>
            <w:tcPrChange w:id="1224" w:author="liyan" w:date="2014-09-29T13:48:00Z">
              <w:tcPr>
                <w:tcW w:w="1980" w:type="dxa"/>
                <w:gridSpan w:val="2"/>
              </w:tcPr>
            </w:tcPrChange>
          </w:tcPr>
          <w:p>
            <w:pPr>
              <w:rPr>
                <w:ins w:id="1225" w:author="wangfy" w:date="2014-09-03T13:55:00Z"/>
                <w:rFonts w:cs="Arial"/>
              </w:rPr>
            </w:pPr>
            <w:ins w:id="1226" w:author="wangfy" w:date="2014-09-03T13:55:00Z">
              <w:r>
                <w:rPr>
                  <w:rFonts w:cs="Arial"/>
                </w:rPr>
                <w:t>groupname</w:t>
              </w:r>
            </w:ins>
          </w:p>
        </w:tc>
        <w:tc>
          <w:tcPr>
            <w:tcW w:w="1644" w:type="dxa"/>
            <w:tcPrChange w:id="1227" w:author="liyan" w:date="2014-09-29T13:48:00Z">
              <w:tcPr>
                <w:tcW w:w="1620" w:type="dxa"/>
                <w:gridSpan w:val="4"/>
              </w:tcPr>
            </w:tcPrChange>
          </w:tcPr>
          <w:p>
            <w:pPr>
              <w:rPr>
                <w:ins w:id="1228" w:author="wangfy" w:date="2014-09-03T13:55:00Z"/>
                <w:rFonts w:cs="Arial"/>
              </w:rPr>
            </w:pPr>
            <w:ins w:id="1229" w:author="wangfy" w:date="2014-09-03T13:55:00Z">
              <w:r>
                <w:rPr>
                  <w:rFonts w:cs="Arial"/>
                </w:rPr>
                <w:t>Varchar2 (</w:t>
              </w:r>
            </w:ins>
            <w:ins w:id="1230" w:author="wangfy" w:date="2014-09-03T13:55:00Z">
              <w:r>
                <w:rPr>
                  <w:rFonts w:hint="eastAsia" w:cs="Arial"/>
                </w:rPr>
                <w:t>50</w:t>
              </w:r>
            </w:ins>
            <w:ins w:id="1231" w:author="wangfy" w:date="2014-09-03T13:55:00Z">
              <w:r>
                <w:rPr>
                  <w:rFonts w:cs="Arial"/>
                </w:rPr>
                <w:t>)</w:t>
              </w:r>
            </w:ins>
          </w:p>
        </w:tc>
        <w:tc>
          <w:tcPr>
            <w:tcW w:w="1095" w:type="dxa"/>
            <w:tcPrChange w:id="1232" w:author="liyan" w:date="2014-09-29T13:48:00Z">
              <w:tcPr>
                <w:tcW w:w="1080" w:type="dxa"/>
                <w:gridSpan w:val="3"/>
              </w:tcPr>
            </w:tcPrChange>
          </w:tcPr>
          <w:p>
            <w:pPr>
              <w:jc w:val="center"/>
              <w:rPr>
                <w:ins w:id="1233" w:author="wangfy" w:date="2014-09-03T13:55:00Z"/>
              </w:rPr>
            </w:pPr>
            <w:ins w:id="1234" w:author="wangfy" w:date="2014-09-03T13:55:00Z">
              <w:r>
                <w:rPr>
                  <w:rFonts w:hint="eastAsia" w:cs="Arial"/>
                </w:rPr>
                <w:t>是</w:t>
              </w:r>
            </w:ins>
          </w:p>
        </w:tc>
        <w:tc>
          <w:tcPr>
            <w:tcW w:w="3652" w:type="dxa"/>
            <w:tcPrChange w:id="1235" w:author="liyan" w:date="2014-09-29T13:48:00Z">
              <w:tcPr>
                <w:tcW w:w="3600" w:type="dxa"/>
                <w:gridSpan w:val="3"/>
              </w:tcPr>
            </w:tcPrChange>
          </w:tcPr>
          <w:p>
            <w:pPr>
              <w:rPr>
                <w:ins w:id="1236" w:author="wangfy" w:date="2014-09-03T13:55:00Z"/>
                <w:rFonts w:cs="Arial"/>
              </w:rPr>
            </w:pPr>
            <w:ins w:id="1237" w:author="wangfy" w:date="2014-09-03T13:55:00Z">
              <w:r>
                <w:rPr>
                  <w:rFonts w:hint="eastAsia" w:cs="Arial"/>
                </w:rPr>
                <w:t>所属小组名称</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239"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238" w:author="wangfy" w:date="2014-09-03T13:55:00Z"/>
          <w:trPrChange w:id="1239" w:author="liyan" w:date="2014-09-29T13:48:00Z">
            <w:trPr>
              <w:gridAfter w:val="2"/>
              <w:wAfter w:w="1200" w:type="dxa"/>
            </w:trPr>
          </w:trPrChange>
        </w:trPr>
        <w:tc>
          <w:tcPr>
            <w:tcW w:w="2009" w:type="dxa"/>
            <w:tcBorders>
              <w:bottom w:val="single" w:color="000000" w:sz="6" w:space="0"/>
            </w:tcBorders>
            <w:tcPrChange w:id="1240" w:author="liyan" w:date="2014-09-29T13:48:00Z">
              <w:tcPr>
                <w:tcW w:w="1980" w:type="dxa"/>
                <w:gridSpan w:val="2"/>
              </w:tcPr>
            </w:tcPrChange>
          </w:tcPr>
          <w:p>
            <w:pPr>
              <w:rPr>
                <w:ins w:id="1241" w:author="wangfy" w:date="2014-09-03T13:55:00Z"/>
                <w:rFonts w:cs="Arial"/>
                <w:color w:val="0000FF"/>
              </w:rPr>
            </w:pPr>
            <w:r>
              <w:rPr>
                <w:rFonts w:cs="Arial"/>
                <w:color w:val="0000FF"/>
              </w:rPr>
              <w:t>S</w:t>
            </w:r>
            <w:r>
              <w:rPr>
                <w:rFonts w:hint="eastAsia" w:cs="Arial"/>
                <w:color w:val="0000FF"/>
              </w:rPr>
              <w:t>ub_date</w:t>
            </w:r>
          </w:p>
        </w:tc>
        <w:tc>
          <w:tcPr>
            <w:tcW w:w="1644" w:type="dxa"/>
            <w:tcBorders>
              <w:bottom w:val="single" w:color="000000" w:sz="6" w:space="0"/>
            </w:tcBorders>
            <w:tcPrChange w:id="1242" w:author="liyan" w:date="2014-09-29T13:48:00Z">
              <w:tcPr>
                <w:tcW w:w="1620" w:type="dxa"/>
                <w:gridSpan w:val="4"/>
              </w:tcPr>
            </w:tcPrChange>
          </w:tcPr>
          <w:p>
            <w:pPr>
              <w:rPr>
                <w:ins w:id="1243" w:author="wangfy" w:date="2014-09-03T13:55:00Z"/>
                <w:rFonts w:cs="Arial"/>
                <w:color w:val="0000FF"/>
              </w:rPr>
            </w:pPr>
            <w:ins w:id="1244" w:author="wangfy" w:date="2014-09-03T13:55:00Z">
              <w:r>
                <w:rPr>
                  <w:rFonts w:hint="eastAsia" w:cs="Arial"/>
                  <w:color w:val="0000FF"/>
                </w:rPr>
                <w:t>date</w:t>
              </w:r>
            </w:ins>
          </w:p>
        </w:tc>
        <w:tc>
          <w:tcPr>
            <w:tcW w:w="1095" w:type="dxa"/>
            <w:tcBorders>
              <w:bottom w:val="single" w:color="000000" w:sz="6" w:space="0"/>
            </w:tcBorders>
            <w:tcPrChange w:id="1245" w:author="liyan" w:date="2014-09-29T13:48:00Z">
              <w:tcPr>
                <w:tcW w:w="1080" w:type="dxa"/>
                <w:gridSpan w:val="3"/>
              </w:tcPr>
            </w:tcPrChange>
          </w:tcPr>
          <w:p>
            <w:pPr>
              <w:jc w:val="center"/>
              <w:rPr>
                <w:ins w:id="1246" w:author="wangfy" w:date="2014-09-03T13:55:00Z"/>
                <w:color w:val="0000FF"/>
              </w:rPr>
            </w:pPr>
            <w:ins w:id="1247" w:author="wangfy" w:date="2014-09-03T13:55:00Z">
              <w:r>
                <w:rPr>
                  <w:rFonts w:hint="eastAsia" w:cs="Arial"/>
                  <w:color w:val="0000FF"/>
                </w:rPr>
                <w:t>是</w:t>
              </w:r>
            </w:ins>
          </w:p>
        </w:tc>
        <w:tc>
          <w:tcPr>
            <w:tcW w:w="3652" w:type="dxa"/>
            <w:tcBorders>
              <w:bottom w:val="single" w:color="000000" w:sz="6" w:space="0"/>
            </w:tcBorders>
            <w:tcPrChange w:id="1248" w:author="liyan" w:date="2014-09-29T13:48:00Z">
              <w:tcPr>
                <w:tcW w:w="3600" w:type="dxa"/>
                <w:gridSpan w:val="3"/>
              </w:tcPr>
            </w:tcPrChange>
          </w:tcPr>
          <w:p>
            <w:pPr>
              <w:rPr>
                <w:ins w:id="1249" w:author="wangfy" w:date="2014-09-03T13:55:00Z"/>
                <w:rFonts w:cs="Arial"/>
                <w:color w:val="0000FF"/>
              </w:rPr>
            </w:pPr>
            <w:r>
              <w:rPr>
                <w:rFonts w:hint="eastAsia" w:cs="Arial"/>
                <w:color w:val="0000FF"/>
              </w:rPr>
              <w:t>注册</w:t>
            </w:r>
            <w:ins w:id="1250" w:author="wangfy" w:date="2014-09-03T13:55:00Z">
              <w:r>
                <w:rPr>
                  <w:rFonts w:hint="eastAsia" w:cs="Arial"/>
                  <w:color w:val="0000FF"/>
                </w:rPr>
                <w:t>日期</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Cancel_date</w:t>
            </w:r>
          </w:p>
        </w:tc>
        <w:tc>
          <w:tcPr>
            <w:tcW w:w="1644"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date</w:t>
            </w:r>
          </w:p>
        </w:tc>
        <w:tc>
          <w:tcPr>
            <w:tcW w:w="1095" w:type="dxa"/>
            <w:tcBorders>
              <w:top w:val="single" w:color="000000" w:sz="6" w:space="0"/>
              <w:bottom w:val="single" w:color="000000" w:sz="6" w:space="0"/>
            </w:tcBorders>
            <w:shd w:val="clear" w:color="auto" w:fill="C6D9F1"/>
          </w:tcPr>
          <w:p>
            <w:pPr>
              <w:jc w:val="center"/>
              <w:rPr>
                <w:rFonts w:cs="Arial"/>
                <w:color w:val="0000FF"/>
              </w:rPr>
            </w:pPr>
            <w:r>
              <w:rPr>
                <w:rFonts w:hint="eastAsia" w:cs="Arial"/>
                <w:color w:val="0000FF"/>
              </w:rPr>
              <w:t>是</w:t>
            </w:r>
          </w:p>
        </w:tc>
        <w:tc>
          <w:tcPr>
            <w:tcW w:w="3652"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注销、变更日期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252"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251" w:author="liyan" w:date="2014-09-29T10:47:00Z"/>
          <w:trPrChange w:id="1252" w:author="liyan" w:date="2014-09-29T13:48:00Z">
            <w:trPr>
              <w:gridAfter w:val="2"/>
              <w:wAfter w:w="1200" w:type="dxa"/>
            </w:trPr>
          </w:trPrChange>
        </w:trPr>
        <w:tc>
          <w:tcPr>
            <w:tcW w:w="2009" w:type="dxa"/>
            <w:tcBorders>
              <w:top w:val="single" w:color="000000" w:sz="6" w:space="0"/>
            </w:tcBorders>
            <w:tcPrChange w:id="1253" w:author="liyan" w:date="2014-09-29T13:48:00Z">
              <w:tcPr>
                <w:tcW w:w="1980" w:type="dxa"/>
                <w:gridSpan w:val="2"/>
              </w:tcPr>
            </w:tcPrChange>
          </w:tcPr>
          <w:p>
            <w:pPr>
              <w:rPr>
                <w:ins w:id="1254" w:author="liyan" w:date="2014-09-29T10:47:00Z"/>
                <w:rFonts w:cs="Arial"/>
              </w:rPr>
            </w:pPr>
            <w:ins w:id="1255" w:author="liyan" w:date="2014-09-29T13:41:00Z">
              <w:r>
                <w:rPr>
                  <w:rFonts w:hint="eastAsia" w:cs="Arial"/>
                </w:rPr>
                <w:t>provincecity</w:t>
              </w:r>
            </w:ins>
          </w:p>
        </w:tc>
        <w:tc>
          <w:tcPr>
            <w:tcW w:w="1644" w:type="dxa"/>
            <w:tcBorders>
              <w:top w:val="single" w:color="000000" w:sz="6" w:space="0"/>
            </w:tcBorders>
            <w:tcPrChange w:id="1256" w:author="liyan" w:date="2014-09-29T13:48:00Z">
              <w:tcPr>
                <w:tcW w:w="1620" w:type="dxa"/>
                <w:gridSpan w:val="4"/>
              </w:tcPr>
            </w:tcPrChange>
          </w:tcPr>
          <w:p>
            <w:pPr>
              <w:rPr>
                <w:ins w:id="1257" w:author="liyan" w:date="2014-09-29T10:47:00Z"/>
                <w:rFonts w:cs="Arial"/>
              </w:rPr>
            </w:pPr>
            <w:ins w:id="1258" w:author="liyan" w:date="2014-09-29T13:41:00Z">
              <w:r>
                <w:rPr>
                  <w:rFonts w:cs="Arial"/>
                </w:rPr>
                <w:t>Varchar2 (</w:t>
              </w:r>
            </w:ins>
            <w:r>
              <w:rPr>
                <w:rFonts w:hint="eastAsia" w:cs="Arial"/>
              </w:rPr>
              <w:t>32</w:t>
            </w:r>
            <w:ins w:id="1259" w:author="liyan" w:date="2014-09-29T13:41:00Z">
              <w:r>
                <w:rPr>
                  <w:rFonts w:cs="Arial"/>
                </w:rPr>
                <w:t>)</w:t>
              </w:r>
            </w:ins>
          </w:p>
        </w:tc>
        <w:tc>
          <w:tcPr>
            <w:tcW w:w="1095" w:type="dxa"/>
            <w:tcBorders>
              <w:top w:val="single" w:color="000000" w:sz="6" w:space="0"/>
            </w:tcBorders>
            <w:tcPrChange w:id="1260" w:author="liyan" w:date="2014-09-29T13:48:00Z">
              <w:tcPr>
                <w:tcW w:w="1080" w:type="dxa"/>
                <w:gridSpan w:val="3"/>
              </w:tcPr>
            </w:tcPrChange>
          </w:tcPr>
          <w:p>
            <w:pPr>
              <w:jc w:val="center"/>
              <w:rPr>
                <w:ins w:id="1261" w:author="liyan" w:date="2014-09-29T10:47:00Z"/>
                <w:rFonts w:cs="Arial"/>
              </w:rPr>
            </w:pPr>
            <w:ins w:id="1262" w:author="liyan" w:date="2014-09-29T13:43:00Z">
              <w:r>
                <w:rPr>
                  <w:rFonts w:hint="eastAsia" w:cs="Arial"/>
                </w:rPr>
                <w:t>否</w:t>
              </w:r>
            </w:ins>
          </w:p>
        </w:tc>
        <w:tc>
          <w:tcPr>
            <w:tcW w:w="3652" w:type="dxa"/>
            <w:tcBorders>
              <w:top w:val="single" w:color="000000" w:sz="6" w:space="0"/>
            </w:tcBorders>
            <w:tcPrChange w:id="1263" w:author="liyan" w:date="2014-09-29T13:48:00Z">
              <w:tcPr>
                <w:tcW w:w="3600" w:type="dxa"/>
                <w:gridSpan w:val="3"/>
              </w:tcPr>
            </w:tcPrChange>
          </w:tcPr>
          <w:p>
            <w:pPr>
              <w:rPr>
                <w:ins w:id="1264" w:author="liyan" w:date="2014-09-29T10:47:00Z"/>
                <w:rFonts w:cs="Arial"/>
              </w:rPr>
            </w:pPr>
            <w:ins w:id="1265" w:author="liyan" w:date="2014-09-29T13:43:00Z">
              <w:r>
                <w:rPr>
                  <w:rFonts w:hint="eastAsia" w:cs="Arial"/>
                </w:rPr>
                <w:t>省市</w:t>
              </w:r>
            </w:ins>
            <w:ins w:id="1266" w:author="liyan" w:date="2014-09-29T13:44: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268"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267" w:author="liyan" w:date="2014-09-29T13:45:00Z"/>
          <w:trPrChange w:id="1268" w:author="liyan" w:date="2014-09-29T13:48:00Z">
            <w:trPr>
              <w:gridAfter w:val="2"/>
              <w:wAfter w:w="1200" w:type="dxa"/>
            </w:trPr>
          </w:trPrChange>
        </w:trPr>
        <w:tc>
          <w:tcPr>
            <w:tcW w:w="2009" w:type="dxa"/>
            <w:tcPrChange w:id="1269" w:author="liyan" w:date="2014-09-29T13:48:00Z">
              <w:tcPr>
                <w:tcW w:w="1980" w:type="dxa"/>
                <w:gridSpan w:val="2"/>
              </w:tcPr>
            </w:tcPrChange>
          </w:tcPr>
          <w:p>
            <w:pPr>
              <w:rPr>
                <w:ins w:id="1270" w:author="liyan" w:date="2014-09-29T13:45:00Z"/>
                <w:rFonts w:cs="Arial"/>
              </w:rPr>
            </w:pPr>
            <w:ins w:id="1271" w:author="liyan" w:date="2014-09-29T13:45:00Z">
              <w:r>
                <w:rPr>
                  <w:rFonts w:hint="eastAsia" w:cs="Arial"/>
                </w:rPr>
                <w:t>company</w:t>
              </w:r>
            </w:ins>
          </w:p>
        </w:tc>
        <w:tc>
          <w:tcPr>
            <w:tcW w:w="1644" w:type="dxa"/>
            <w:tcPrChange w:id="1272" w:author="liyan" w:date="2014-09-29T13:48:00Z">
              <w:tcPr>
                <w:tcW w:w="1620" w:type="dxa"/>
                <w:gridSpan w:val="4"/>
              </w:tcPr>
            </w:tcPrChange>
          </w:tcPr>
          <w:p>
            <w:pPr>
              <w:rPr>
                <w:ins w:id="1273" w:author="liyan" w:date="2014-09-29T13:45:00Z"/>
                <w:rFonts w:cs="Arial"/>
              </w:rPr>
            </w:pPr>
            <w:ins w:id="1274" w:author="liyan" w:date="2014-09-29T13:45:00Z">
              <w:r>
                <w:rPr>
                  <w:rFonts w:cs="Arial"/>
                </w:rPr>
                <w:t>Varchar2 (</w:t>
              </w:r>
            </w:ins>
            <w:r>
              <w:rPr>
                <w:rFonts w:hint="eastAsia" w:cs="Arial"/>
              </w:rPr>
              <w:t>32</w:t>
            </w:r>
            <w:ins w:id="1275" w:author="liyan" w:date="2014-09-29T13:45:00Z">
              <w:r>
                <w:rPr>
                  <w:rFonts w:cs="Arial"/>
                </w:rPr>
                <w:t>)</w:t>
              </w:r>
            </w:ins>
          </w:p>
        </w:tc>
        <w:tc>
          <w:tcPr>
            <w:tcW w:w="1095" w:type="dxa"/>
            <w:tcPrChange w:id="1276" w:author="liyan" w:date="2014-09-29T13:48:00Z">
              <w:tcPr>
                <w:tcW w:w="1080" w:type="dxa"/>
                <w:gridSpan w:val="3"/>
              </w:tcPr>
            </w:tcPrChange>
          </w:tcPr>
          <w:p>
            <w:pPr>
              <w:jc w:val="center"/>
              <w:rPr>
                <w:ins w:id="1277" w:author="liyan" w:date="2014-09-29T13:45:00Z"/>
                <w:rFonts w:cs="Arial"/>
              </w:rPr>
            </w:pPr>
            <w:ins w:id="1278" w:author="liyan" w:date="2014-09-29T13:46:00Z">
              <w:r>
                <w:rPr>
                  <w:rFonts w:hint="eastAsia" w:cs="Arial"/>
                </w:rPr>
                <w:t>否</w:t>
              </w:r>
            </w:ins>
          </w:p>
        </w:tc>
        <w:tc>
          <w:tcPr>
            <w:tcW w:w="3652" w:type="dxa"/>
            <w:tcPrChange w:id="1279" w:author="liyan" w:date="2014-09-29T13:48:00Z">
              <w:tcPr>
                <w:tcW w:w="3600" w:type="dxa"/>
                <w:gridSpan w:val="3"/>
              </w:tcPr>
            </w:tcPrChange>
          </w:tcPr>
          <w:p>
            <w:pPr>
              <w:rPr>
                <w:ins w:id="1280" w:author="liyan" w:date="2014-09-29T13:45:00Z"/>
                <w:rFonts w:cs="Arial"/>
              </w:rPr>
            </w:pPr>
            <w:ins w:id="1281" w:author="liyan" w:date="2014-09-29T13:46:00Z">
              <w:r>
                <w:rPr>
                  <w:rFonts w:hint="eastAsia" w:cs="Arial"/>
                </w:rPr>
                <w:t>公司(区分用户职位的级别)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283"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80" w:hRule="atLeast"/>
          <w:ins w:id="1282" w:author="liyan" w:date="2014-09-29T13:46:00Z"/>
          <w:trPrChange w:id="1283" w:author="liyan" w:date="2014-09-29T13:49:00Z">
            <w:trPr>
              <w:gridAfter w:val="2"/>
              <w:wAfter w:w="1200" w:type="dxa"/>
            </w:trPr>
          </w:trPrChange>
        </w:trPr>
        <w:tc>
          <w:tcPr>
            <w:tcW w:w="2009" w:type="dxa"/>
            <w:tcPrChange w:id="1284" w:author="liyan" w:date="2014-09-29T13:49:00Z">
              <w:tcPr>
                <w:tcW w:w="1980" w:type="dxa"/>
                <w:gridSpan w:val="2"/>
              </w:tcPr>
            </w:tcPrChange>
          </w:tcPr>
          <w:p>
            <w:pPr>
              <w:rPr>
                <w:ins w:id="1285" w:author="liyan" w:date="2014-09-29T13:46:00Z"/>
                <w:rFonts w:cs="Arial"/>
              </w:rPr>
            </w:pPr>
            <w:ins w:id="1286" w:author="liyan" w:date="2014-09-29T13:47:00Z">
              <w:r>
                <w:rPr>
                  <w:rFonts w:hint="eastAsia" w:cs="Arial"/>
                </w:rPr>
                <w:t>businessdepartment</w:t>
              </w:r>
            </w:ins>
          </w:p>
        </w:tc>
        <w:tc>
          <w:tcPr>
            <w:tcW w:w="1644" w:type="dxa"/>
            <w:tcPrChange w:id="1287" w:author="liyan" w:date="2014-09-29T13:49:00Z">
              <w:tcPr>
                <w:tcW w:w="1620" w:type="dxa"/>
                <w:gridSpan w:val="4"/>
              </w:tcPr>
            </w:tcPrChange>
          </w:tcPr>
          <w:p>
            <w:pPr>
              <w:rPr>
                <w:ins w:id="1288" w:author="liyan" w:date="2014-09-29T13:46:00Z"/>
                <w:rFonts w:cs="Arial"/>
              </w:rPr>
            </w:pPr>
            <w:ins w:id="1289" w:author="liyan" w:date="2014-09-29T13:47:00Z">
              <w:r>
                <w:rPr>
                  <w:rFonts w:cs="Arial"/>
                </w:rPr>
                <w:t>Varchar2 (</w:t>
              </w:r>
            </w:ins>
            <w:r>
              <w:rPr>
                <w:rFonts w:hint="eastAsia" w:cs="Arial"/>
              </w:rPr>
              <w:t>32</w:t>
            </w:r>
            <w:ins w:id="1290" w:author="liyan" w:date="2014-09-29T13:47:00Z">
              <w:r>
                <w:rPr>
                  <w:rFonts w:cs="Arial"/>
                </w:rPr>
                <w:t>)</w:t>
              </w:r>
            </w:ins>
          </w:p>
        </w:tc>
        <w:tc>
          <w:tcPr>
            <w:tcW w:w="1095" w:type="dxa"/>
            <w:tcPrChange w:id="1291" w:author="liyan" w:date="2014-09-29T13:49:00Z">
              <w:tcPr>
                <w:tcW w:w="1080" w:type="dxa"/>
                <w:gridSpan w:val="3"/>
              </w:tcPr>
            </w:tcPrChange>
          </w:tcPr>
          <w:p>
            <w:pPr>
              <w:jc w:val="center"/>
              <w:rPr>
                <w:ins w:id="1292" w:author="liyan" w:date="2014-09-29T13:46:00Z"/>
                <w:rFonts w:cs="Arial"/>
              </w:rPr>
            </w:pPr>
            <w:ins w:id="1293" w:author="liyan" w:date="2014-09-29T13:47:00Z">
              <w:r>
                <w:rPr>
                  <w:rFonts w:hint="eastAsia" w:cs="Arial"/>
                </w:rPr>
                <w:t>否</w:t>
              </w:r>
            </w:ins>
          </w:p>
        </w:tc>
        <w:tc>
          <w:tcPr>
            <w:tcW w:w="3652" w:type="dxa"/>
            <w:tcPrChange w:id="1294" w:author="liyan" w:date="2014-09-29T13:49:00Z">
              <w:tcPr>
                <w:tcW w:w="3600" w:type="dxa"/>
                <w:gridSpan w:val="3"/>
              </w:tcPr>
            </w:tcPrChange>
          </w:tcPr>
          <w:p>
            <w:pPr>
              <w:rPr>
                <w:ins w:id="1295" w:author="liyan" w:date="2014-09-29T13:46:00Z"/>
                <w:rFonts w:cs="Arial"/>
              </w:rPr>
            </w:pPr>
            <w:ins w:id="1296" w:author="liyan" w:date="2014-09-29T13:46:00Z">
              <w:r>
                <w:rPr>
                  <w:rFonts w:hint="eastAsia" w:cs="Arial"/>
                </w:rPr>
                <w:t>事业部(区分用户职位的级别)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298"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415" w:hRule="atLeast"/>
          <w:ins w:id="1297" w:author="liyan" w:date="2014-09-29T13:48:00Z"/>
          <w:trPrChange w:id="1298" w:author="liyan" w:date="2014-09-29T13:49:00Z">
            <w:trPr>
              <w:trHeight w:val="722" w:hRule="atLeast"/>
            </w:trPr>
          </w:trPrChange>
        </w:trPr>
        <w:tc>
          <w:tcPr>
            <w:tcW w:w="2009" w:type="dxa"/>
            <w:tcPrChange w:id="1299" w:author="liyan" w:date="2014-09-29T13:49:00Z">
              <w:tcPr>
                <w:tcW w:w="2267" w:type="dxa"/>
                <w:gridSpan w:val="5"/>
              </w:tcPr>
            </w:tcPrChange>
          </w:tcPr>
          <w:p>
            <w:pPr>
              <w:rPr>
                <w:ins w:id="1300" w:author="liyan" w:date="2014-09-29T13:48:00Z"/>
                <w:rFonts w:cs="Arial"/>
              </w:rPr>
            </w:pPr>
            <w:ins w:id="1301" w:author="liyan" w:date="2014-09-29T13:50:00Z">
              <w:r>
                <w:rPr>
                  <w:rFonts w:hint="eastAsia" w:cs="Arial"/>
                </w:rPr>
                <w:t>warzone</w:t>
              </w:r>
            </w:ins>
          </w:p>
        </w:tc>
        <w:tc>
          <w:tcPr>
            <w:tcW w:w="1644" w:type="dxa"/>
            <w:tcPrChange w:id="1302" w:author="liyan" w:date="2014-09-29T13:49:00Z">
              <w:tcPr>
                <w:tcW w:w="1855" w:type="dxa"/>
                <w:gridSpan w:val="3"/>
              </w:tcPr>
            </w:tcPrChange>
          </w:tcPr>
          <w:p>
            <w:pPr>
              <w:rPr>
                <w:ins w:id="1303" w:author="liyan" w:date="2014-09-29T13:48:00Z"/>
                <w:rFonts w:cs="Arial"/>
              </w:rPr>
            </w:pPr>
            <w:ins w:id="1304" w:author="liyan" w:date="2014-09-29T13:49:00Z">
              <w:r>
                <w:rPr>
                  <w:rFonts w:cs="Arial"/>
                </w:rPr>
                <w:t>Varchar2 (</w:t>
              </w:r>
            </w:ins>
            <w:r>
              <w:rPr>
                <w:rFonts w:hint="eastAsia" w:cs="Arial"/>
              </w:rPr>
              <w:t>32</w:t>
            </w:r>
            <w:ins w:id="1305" w:author="liyan" w:date="2014-09-29T13:49:00Z">
              <w:r>
                <w:rPr>
                  <w:rFonts w:cs="Arial"/>
                </w:rPr>
                <w:t>)</w:t>
              </w:r>
            </w:ins>
          </w:p>
        </w:tc>
        <w:tc>
          <w:tcPr>
            <w:tcW w:w="1095" w:type="dxa"/>
            <w:tcPrChange w:id="1306" w:author="liyan" w:date="2014-09-29T13:49:00Z">
              <w:tcPr>
                <w:tcW w:w="1236" w:type="dxa"/>
                <w:gridSpan w:val="3"/>
              </w:tcPr>
            </w:tcPrChange>
          </w:tcPr>
          <w:p>
            <w:pPr>
              <w:jc w:val="center"/>
              <w:rPr>
                <w:ins w:id="1307" w:author="liyan" w:date="2014-09-29T13:48:00Z"/>
                <w:rFonts w:cs="Arial"/>
              </w:rPr>
            </w:pPr>
            <w:ins w:id="1308" w:author="liyan" w:date="2014-09-29T13:49:00Z">
              <w:r>
                <w:rPr>
                  <w:rFonts w:hint="eastAsia" w:cs="Arial"/>
                </w:rPr>
                <w:t>否</w:t>
              </w:r>
            </w:ins>
          </w:p>
        </w:tc>
        <w:tc>
          <w:tcPr>
            <w:tcW w:w="3652" w:type="dxa"/>
            <w:tcPrChange w:id="1309" w:author="liyan" w:date="2014-09-29T13:49:00Z">
              <w:tcPr>
                <w:tcW w:w="4122" w:type="dxa"/>
                <w:gridSpan w:val="3"/>
              </w:tcPr>
            </w:tcPrChange>
          </w:tcPr>
          <w:p>
            <w:pPr>
              <w:rPr>
                <w:ins w:id="1310" w:author="liyan" w:date="2014-09-29T13:48:00Z"/>
                <w:rFonts w:cs="Arial"/>
              </w:rPr>
            </w:pPr>
            <w:ins w:id="1311" w:author="liyan" w:date="2014-09-29T13:48:00Z">
              <w:r>
                <w:rPr>
                  <w:rFonts w:hint="eastAsia" w:ascii="Tahoma" w:hAnsi="Tahoma"/>
                  <w:szCs w:val="21"/>
                </w:rPr>
                <w:t>战区</w:t>
              </w:r>
            </w:ins>
            <w:ins w:id="1312" w:author="liyan" w:date="2014-09-29T13:48: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314"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406" w:hRule="atLeast"/>
          <w:ins w:id="1313" w:author="liyan" w:date="2014-09-29T13:48:00Z"/>
          <w:trPrChange w:id="1314" w:author="liyan" w:date="2014-09-29T13:49:00Z">
            <w:trPr>
              <w:trHeight w:val="552" w:hRule="atLeast"/>
            </w:trPr>
          </w:trPrChange>
        </w:trPr>
        <w:tc>
          <w:tcPr>
            <w:tcW w:w="2009" w:type="dxa"/>
            <w:tcPrChange w:id="1315" w:author="liyan" w:date="2014-09-29T13:49:00Z">
              <w:tcPr>
                <w:tcW w:w="2267" w:type="dxa"/>
                <w:gridSpan w:val="5"/>
              </w:tcPr>
            </w:tcPrChange>
          </w:tcPr>
          <w:p>
            <w:pPr>
              <w:rPr>
                <w:ins w:id="1316" w:author="liyan" w:date="2014-09-29T13:48:00Z"/>
                <w:rFonts w:cs="Arial"/>
              </w:rPr>
            </w:pPr>
            <w:ins w:id="1317" w:author="liyan" w:date="2014-09-29T13:50:00Z">
              <w:r>
                <w:rPr>
                  <w:rFonts w:hint="eastAsia" w:cs="Arial"/>
                </w:rPr>
                <w:t>area</w:t>
              </w:r>
            </w:ins>
          </w:p>
        </w:tc>
        <w:tc>
          <w:tcPr>
            <w:tcW w:w="1644" w:type="dxa"/>
            <w:tcPrChange w:id="1318" w:author="liyan" w:date="2014-09-29T13:49:00Z">
              <w:tcPr>
                <w:tcW w:w="1855" w:type="dxa"/>
                <w:gridSpan w:val="3"/>
              </w:tcPr>
            </w:tcPrChange>
          </w:tcPr>
          <w:p>
            <w:pPr>
              <w:rPr>
                <w:ins w:id="1319" w:author="liyan" w:date="2014-09-29T13:48:00Z"/>
                <w:rFonts w:cs="Arial"/>
              </w:rPr>
            </w:pPr>
            <w:ins w:id="1320" w:author="liyan" w:date="2014-09-29T13:49:00Z">
              <w:r>
                <w:rPr>
                  <w:rFonts w:cs="Arial"/>
                </w:rPr>
                <w:t>Varchar2 (</w:t>
              </w:r>
            </w:ins>
            <w:r>
              <w:rPr>
                <w:rFonts w:hint="eastAsia" w:cs="Arial"/>
              </w:rPr>
              <w:t>32</w:t>
            </w:r>
            <w:ins w:id="1321" w:author="liyan" w:date="2014-09-29T13:49:00Z">
              <w:r>
                <w:rPr>
                  <w:rFonts w:cs="Arial"/>
                </w:rPr>
                <w:t>)</w:t>
              </w:r>
            </w:ins>
          </w:p>
        </w:tc>
        <w:tc>
          <w:tcPr>
            <w:tcW w:w="1095" w:type="dxa"/>
            <w:tcPrChange w:id="1322" w:author="liyan" w:date="2014-09-29T13:49:00Z">
              <w:tcPr>
                <w:tcW w:w="1236" w:type="dxa"/>
                <w:gridSpan w:val="3"/>
              </w:tcPr>
            </w:tcPrChange>
          </w:tcPr>
          <w:p>
            <w:pPr>
              <w:jc w:val="center"/>
              <w:rPr>
                <w:ins w:id="1323" w:author="liyan" w:date="2014-09-29T13:48:00Z"/>
                <w:rFonts w:cs="Arial"/>
              </w:rPr>
            </w:pPr>
            <w:ins w:id="1324" w:author="liyan" w:date="2014-09-29T13:49:00Z">
              <w:r>
                <w:rPr>
                  <w:rFonts w:hint="eastAsia" w:cs="Arial"/>
                </w:rPr>
                <w:t>否</w:t>
              </w:r>
            </w:ins>
          </w:p>
        </w:tc>
        <w:tc>
          <w:tcPr>
            <w:tcW w:w="3652" w:type="dxa"/>
            <w:tcPrChange w:id="1325" w:author="liyan" w:date="2014-09-29T13:49:00Z">
              <w:tcPr>
                <w:tcW w:w="4122" w:type="dxa"/>
                <w:gridSpan w:val="3"/>
              </w:tcPr>
            </w:tcPrChange>
          </w:tcPr>
          <w:p>
            <w:pPr>
              <w:rPr>
                <w:ins w:id="1326" w:author="liyan" w:date="2014-09-29T13:48:00Z"/>
                <w:rFonts w:ascii="Tahoma" w:hAnsi="Tahoma"/>
                <w:szCs w:val="21"/>
              </w:rPr>
            </w:pPr>
            <w:ins w:id="1327" w:author="liyan" w:date="2014-09-29T13:49:00Z">
              <w:r>
                <w:rPr>
                  <w:rFonts w:hint="eastAsia" w:ascii="Tahoma" w:hAnsi="Tahoma"/>
                  <w:szCs w:val="21"/>
                </w:rPr>
                <w:t>片区</w:t>
              </w:r>
            </w:ins>
            <w:ins w:id="1328" w:author="liyan" w:date="2014-09-29T13:49: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330"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428" w:hRule="atLeast"/>
          <w:ins w:id="1329" w:author="liyan" w:date="2014-09-29T13:49:00Z"/>
          <w:trPrChange w:id="1330" w:author="liyan" w:date="2014-09-29T13:49:00Z">
            <w:trPr>
              <w:trHeight w:val="552" w:hRule="atLeast"/>
            </w:trPr>
          </w:trPrChange>
        </w:trPr>
        <w:tc>
          <w:tcPr>
            <w:tcW w:w="2009" w:type="dxa"/>
            <w:tcPrChange w:id="1331" w:author="liyan" w:date="2014-09-29T13:49:00Z">
              <w:tcPr>
                <w:tcW w:w="2267" w:type="dxa"/>
                <w:gridSpan w:val="5"/>
              </w:tcPr>
            </w:tcPrChange>
          </w:tcPr>
          <w:p>
            <w:pPr>
              <w:rPr>
                <w:ins w:id="1332" w:author="liyan" w:date="2014-09-29T13:49:00Z"/>
                <w:rFonts w:cs="Arial"/>
                <w:color w:val="C00000"/>
                <w:u w:val="single"/>
              </w:rPr>
            </w:pPr>
            <w:r>
              <w:rPr>
                <w:rFonts w:hint="eastAsia" w:cs="Arial"/>
                <w:color w:val="C00000"/>
                <w:u w:val="single"/>
              </w:rPr>
              <w:t>branchactiongroup</w:t>
            </w:r>
          </w:p>
        </w:tc>
        <w:tc>
          <w:tcPr>
            <w:tcW w:w="1644" w:type="dxa"/>
            <w:tcPrChange w:id="1333" w:author="liyan" w:date="2014-09-29T13:49:00Z">
              <w:tcPr>
                <w:tcW w:w="1855" w:type="dxa"/>
                <w:gridSpan w:val="3"/>
              </w:tcPr>
            </w:tcPrChange>
          </w:tcPr>
          <w:p>
            <w:pPr>
              <w:rPr>
                <w:ins w:id="1334" w:author="liyan" w:date="2014-09-29T13:49:00Z"/>
                <w:rFonts w:cs="Arial"/>
              </w:rPr>
            </w:pPr>
            <w:ins w:id="1335" w:author="liyan" w:date="2014-09-29T13:49:00Z">
              <w:r>
                <w:rPr>
                  <w:rFonts w:cs="Arial"/>
                </w:rPr>
                <w:t>Varchar2 (</w:t>
              </w:r>
            </w:ins>
            <w:r>
              <w:rPr>
                <w:rFonts w:hint="eastAsia" w:cs="Arial"/>
              </w:rPr>
              <w:t>32</w:t>
            </w:r>
            <w:ins w:id="1336" w:author="liyan" w:date="2014-09-29T13:49:00Z">
              <w:r>
                <w:rPr>
                  <w:rFonts w:cs="Arial"/>
                </w:rPr>
                <w:t>)</w:t>
              </w:r>
            </w:ins>
          </w:p>
        </w:tc>
        <w:tc>
          <w:tcPr>
            <w:tcW w:w="1095" w:type="dxa"/>
            <w:tcPrChange w:id="1337" w:author="liyan" w:date="2014-09-29T13:49:00Z">
              <w:tcPr>
                <w:tcW w:w="1236" w:type="dxa"/>
                <w:gridSpan w:val="3"/>
              </w:tcPr>
            </w:tcPrChange>
          </w:tcPr>
          <w:p>
            <w:pPr>
              <w:jc w:val="center"/>
              <w:rPr>
                <w:ins w:id="1338" w:author="liyan" w:date="2014-09-29T13:49:00Z"/>
                <w:rFonts w:cs="Arial"/>
              </w:rPr>
            </w:pPr>
            <w:ins w:id="1339" w:author="liyan" w:date="2014-09-29T13:49:00Z">
              <w:r>
                <w:rPr>
                  <w:rFonts w:hint="eastAsia" w:cs="Arial"/>
                </w:rPr>
                <w:t>否</w:t>
              </w:r>
            </w:ins>
          </w:p>
        </w:tc>
        <w:tc>
          <w:tcPr>
            <w:tcW w:w="3652" w:type="dxa"/>
            <w:tcPrChange w:id="1340" w:author="liyan" w:date="2014-09-29T13:49:00Z">
              <w:tcPr>
                <w:tcW w:w="4122" w:type="dxa"/>
                <w:gridSpan w:val="3"/>
              </w:tcPr>
            </w:tcPrChange>
          </w:tcPr>
          <w:p>
            <w:pPr>
              <w:rPr>
                <w:ins w:id="1341" w:author="liyan" w:date="2014-09-29T13:49:00Z"/>
                <w:rFonts w:ascii="Tahoma" w:hAnsi="Tahoma"/>
                <w:szCs w:val="21"/>
              </w:rPr>
            </w:pPr>
            <w:ins w:id="1342" w:author="liyan" w:date="2014-09-29T13:49:00Z">
              <w:r>
                <w:rPr>
                  <w:rFonts w:hint="eastAsia" w:ascii="Tahoma" w:hAnsi="Tahoma"/>
                  <w:szCs w:val="21"/>
                </w:rPr>
                <w:t>分行行动组</w:t>
              </w:r>
            </w:ins>
            <w:ins w:id="1343" w:author="liyan" w:date="2014-09-29T13:49: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hint="eastAsia" w:cs="Arial"/>
                <w:color w:val="C00000"/>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员工编号(一个用户只有一个员工编号)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0:web　</w:t>
            </w:r>
          </w:p>
          <w:p>
            <w:pPr>
              <w:rPr>
                <w:rFonts w:ascii="Tahoma" w:hAnsi="Tahoma"/>
                <w:szCs w:val="21"/>
              </w:rPr>
            </w:pPr>
            <w:r>
              <w:rPr>
                <w:rFonts w:hint="eastAsia" w:ascii="Tahoma" w:hAnsi="Tahoma"/>
                <w:szCs w:val="21"/>
              </w:rPr>
              <w:t>1:手机(umproxy消息都是手机过来的消息)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operaType</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0:注销</w:t>
            </w:r>
          </w:p>
          <w:p>
            <w:pPr>
              <w:rPr>
                <w:rFonts w:ascii="Tahoma" w:hAnsi="Tahoma"/>
                <w:szCs w:val="21"/>
              </w:rPr>
            </w:pPr>
            <w:r>
              <w:rPr>
                <w:rFonts w:hint="eastAsia" w:ascii="Tahoma" w:hAnsi="Tahoma"/>
                <w:szCs w:val="21"/>
              </w:rPr>
              <w:t>1:变更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344" w:author="liyan" w:date="2016-03-14T13:57:00Z"/>
        </w:trPr>
        <w:tc>
          <w:tcPr>
            <w:tcW w:w="2009" w:type="dxa"/>
          </w:tcPr>
          <w:p>
            <w:pPr>
              <w:rPr>
                <w:ins w:id="1345" w:author="liyan" w:date="2016-03-14T13:57:00Z"/>
                <w:rFonts w:cs="Arial"/>
              </w:rPr>
            </w:pPr>
            <w:r>
              <w:rPr>
                <w:rFonts w:hint="eastAsia" w:cs="Arial"/>
              </w:rPr>
              <w:t>MODEID</w:t>
            </w:r>
          </w:p>
        </w:tc>
        <w:tc>
          <w:tcPr>
            <w:tcW w:w="1644" w:type="dxa"/>
          </w:tcPr>
          <w:p>
            <w:pPr>
              <w:rPr>
                <w:ins w:id="1346" w:author="liyan" w:date="2016-03-14T13:57:00Z"/>
                <w:rFonts w:cs="Arial"/>
              </w:rPr>
            </w:pPr>
            <w:r>
              <w:rPr>
                <w:b w:val="0"/>
                <w:bCs/>
                <w:color w:val="auto"/>
                <w:sz w:val="21"/>
                <w:szCs w:val="24"/>
                <w:u w:val="none"/>
                <w:rPrChange w:id="1347" w:author="liyan" w:date="2016-03-14T13:57:00Z">
                  <w:rPr>
                    <w:b/>
                    <w:bCs/>
                    <w:color w:val="0000FF"/>
                    <w:sz w:val="30"/>
                    <w:szCs w:val="32"/>
                    <w:u w:val="single"/>
                  </w:rPr>
                </w:rPrChange>
              </w:rPr>
              <w:t>NUMBER(10)</w:t>
            </w:r>
          </w:p>
        </w:tc>
        <w:tc>
          <w:tcPr>
            <w:tcW w:w="1095" w:type="dxa"/>
          </w:tcPr>
          <w:p>
            <w:pPr>
              <w:jc w:val="center"/>
              <w:rPr>
                <w:ins w:id="1348" w:author="liyan" w:date="2016-03-14T13:57:00Z"/>
                <w:rFonts w:cs="Arial"/>
              </w:rPr>
            </w:pPr>
            <w:r>
              <w:rPr>
                <w:rFonts w:hint="eastAsia" w:cs="Arial"/>
              </w:rPr>
              <w:t>否</w:t>
            </w:r>
          </w:p>
        </w:tc>
        <w:tc>
          <w:tcPr>
            <w:tcW w:w="3652" w:type="dxa"/>
          </w:tcPr>
          <w:p>
            <w:pPr>
              <w:rPr>
                <w:ins w:id="1349" w:author="liyan" w:date="2016-03-14T13:57:00Z"/>
                <w:rFonts w:ascii="Tahoma" w:hAnsi="Tahoma"/>
                <w:szCs w:val="21"/>
              </w:rPr>
            </w:pPr>
            <w:r>
              <w:rPr>
                <w:rFonts w:hint="eastAsia" w:ascii="Tahoma" w:hAnsi="Tahoma"/>
                <w:szCs w:val="21"/>
              </w:rPr>
              <w:t>SSMN_ZY_LEVEL_MODE表的外键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默认</w:t>
            </w:r>
            <w:r>
              <w:rPr>
                <w:rFonts w:ascii="Tahoma" w:hAnsi="Tahoma"/>
                <w:szCs w:val="21"/>
              </w:rPr>
              <w:t xml:space="preserve"> 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350" w:author="liyan" w:date="2016-03-18T13:47:00Z"/>
        </w:trPr>
        <w:tc>
          <w:tcPr>
            <w:tcW w:w="2009" w:type="dxa"/>
          </w:tcPr>
          <w:p>
            <w:pPr>
              <w:rPr>
                <w:ins w:id="1351" w:author="liyan" w:date="2016-03-18T13:47:00Z"/>
                <w:rFonts w:cs="Arial"/>
              </w:rPr>
            </w:pPr>
            <w:r>
              <w:rPr>
                <w:rFonts w:hint="eastAsia" w:cs="Arial"/>
                <w:color w:val="000000"/>
                <w:kern w:val="0"/>
                <w:sz w:val="23"/>
                <w:szCs w:val="23"/>
              </w:rPr>
              <w:t>Remark</w:t>
            </w:r>
          </w:p>
        </w:tc>
        <w:tc>
          <w:tcPr>
            <w:tcW w:w="1644" w:type="dxa"/>
          </w:tcPr>
          <w:p>
            <w:pPr>
              <w:rPr>
                <w:ins w:id="1352" w:author="liyan" w:date="2016-03-18T13:47:00Z"/>
                <w:rFonts w:cs="Arial"/>
              </w:rPr>
            </w:pPr>
            <w:r>
              <w:rPr>
                <w:rFonts w:cs="Arial"/>
              </w:rPr>
              <w:t>Varchar2 (</w:t>
            </w:r>
            <w:r>
              <w:rPr>
                <w:rFonts w:hint="eastAsia" w:cs="Arial"/>
              </w:rPr>
              <w:t>256</w:t>
            </w:r>
            <w:r>
              <w:rPr>
                <w:rFonts w:cs="Arial"/>
              </w:rPr>
              <w:t>)</w:t>
            </w:r>
          </w:p>
        </w:tc>
        <w:tc>
          <w:tcPr>
            <w:tcW w:w="1095" w:type="dxa"/>
          </w:tcPr>
          <w:p>
            <w:pPr>
              <w:jc w:val="center"/>
              <w:rPr>
                <w:ins w:id="1353" w:author="liyan" w:date="2016-03-18T13:47:00Z"/>
                <w:rFonts w:cs="Arial"/>
              </w:rPr>
            </w:pPr>
            <w:r>
              <w:rPr>
                <w:rFonts w:hint="eastAsia" w:cs="Arial"/>
              </w:rPr>
              <w:t>是</w:t>
            </w:r>
          </w:p>
        </w:tc>
        <w:tc>
          <w:tcPr>
            <w:tcW w:w="3652" w:type="dxa"/>
          </w:tcPr>
          <w:p>
            <w:pPr>
              <w:rPr>
                <w:ins w:id="1354" w:author="liyan" w:date="2016-03-18T13:47:00Z"/>
                <w:rFonts w:ascii="Tahoma" w:hAnsi="Tahoma"/>
                <w:szCs w:val="21"/>
              </w:rPr>
            </w:pPr>
            <w:r>
              <w:rPr>
                <w:rFonts w:hint="eastAsia" w:ascii="Tahoma" w:hAnsi="Tahoma"/>
                <w:szCs w:val="21"/>
              </w:rPr>
              <w:t>经纪人备注信息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355" w:author="liyan" w:date="2017-03-03T11:11:38Z"/>
        </w:trPr>
        <w:tc>
          <w:tcPr>
            <w:tcW w:w="2009" w:type="dxa"/>
            <w:textDirection w:val="lrTb"/>
            <w:vAlign w:val="top"/>
          </w:tcPr>
          <w:p>
            <w:pPr>
              <w:rPr>
                <w:ins w:id="1356" w:author="liyan" w:date="2017-03-03T11:11:38Z"/>
                <w:rFonts w:hint="eastAsia" w:cs="Arial"/>
                <w:color w:val="000000"/>
                <w:kern w:val="0"/>
                <w:sz w:val="23"/>
                <w:szCs w:val="23"/>
              </w:rPr>
            </w:pPr>
            <w:bookmarkStart w:id="631" w:name="_GoBack" w:colFirst="0" w:colLast="3"/>
            <w:r>
              <w:rPr>
                <w:rFonts w:hint="default" w:cs="Arial"/>
                <w:color w:val="000000"/>
                <w:kern w:val="0"/>
                <w:sz w:val="23"/>
                <w:szCs w:val="23"/>
                <w:lang w:val="en-US"/>
              </w:rPr>
              <w:t>secon</w:t>
            </w:r>
            <w:r>
              <w:rPr>
                <w:rFonts w:hint="eastAsia" w:cs="Arial"/>
                <w:color w:val="000000"/>
                <w:kern w:val="0"/>
                <w:sz w:val="23"/>
                <w:szCs w:val="23"/>
                <w:lang w:val="en-US" w:eastAsia="zh-CN"/>
              </w:rPr>
              <w:t>dMsisdn</w:t>
            </w:r>
          </w:p>
        </w:tc>
        <w:tc>
          <w:tcPr>
            <w:tcW w:w="1644" w:type="dxa"/>
            <w:textDirection w:val="lrTb"/>
            <w:vAlign w:val="top"/>
          </w:tcPr>
          <w:p>
            <w:pPr>
              <w:rPr>
                <w:ins w:id="1357" w:author="liyan" w:date="2017-03-03T11:11:38Z"/>
                <w:rFonts w:cs="Arial"/>
              </w:rPr>
            </w:pPr>
            <w:r>
              <w:rPr>
                <w:rFonts w:cs="Arial"/>
              </w:rPr>
              <w:t>Varchar2 (</w:t>
            </w:r>
            <w:r>
              <w:rPr>
                <w:rFonts w:hint="eastAsia" w:cs="Arial"/>
              </w:rPr>
              <w:t>20</w:t>
            </w:r>
            <w:r>
              <w:rPr>
                <w:rFonts w:cs="Arial"/>
              </w:rPr>
              <w:t>)</w:t>
            </w:r>
          </w:p>
        </w:tc>
        <w:tc>
          <w:tcPr>
            <w:tcW w:w="1095" w:type="dxa"/>
            <w:textDirection w:val="lrTb"/>
            <w:vAlign w:val="top"/>
          </w:tcPr>
          <w:p>
            <w:pPr>
              <w:jc w:val="center"/>
              <w:rPr>
                <w:ins w:id="1358" w:author="liyan" w:date="2017-03-03T11:11:38Z"/>
                <w:rFonts w:hint="eastAsia" w:cs="Arial"/>
              </w:rPr>
            </w:pPr>
            <w:r>
              <w:rPr>
                <w:rFonts w:hint="eastAsia" w:cs="Arial"/>
                <w:lang w:eastAsia="zh-CN"/>
              </w:rPr>
              <w:t>否</w:t>
            </w:r>
          </w:p>
        </w:tc>
        <w:tc>
          <w:tcPr>
            <w:tcW w:w="3652" w:type="dxa"/>
            <w:textDirection w:val="lrTb"/>
            <w:vAlign w:val="top"/>
          </w:tcPr>
          <w:p>
            <w:pPr>
              <w:rPr>
                <w:ins w:id="1359" w:author="liyan" w:date="2017-03-03T11:11:38Z"/>
                <w:rFonts w:hint="eastAsia" w:ascii="Tahoma" w:hAnsi="Tahoma"/>
                <w:szCs w:val="21"/>
              </w:rPr>
            </w:pPr>
            <w:r>
              <w:rPr>
                <w:rFonts w:hint="eastAsia" w:ascii="Tahoma" w:hAnsi="Tahoma"/>
                <w:szCs w:val="21"/>
                <w:lang w:eastAsia="zh-CN"/>
              </w:rPr>
              <w:t>第二联系人</w:t>
            </w:r>
          </w:p>
        </w:tc>
      </w:tr>
      <w:bookmarkEnd w:id="631"/>
    </w:tbl>
    <w:p>
      <w:pPr>
        <w:rPr>
          <w:ins w:id="1360" w:author="wangfy" w:date="2014-09-03T13:55:00Z"/>
          <w:b/>
        </w:rPr>
      </w:pPr>
      <w:ins w:id="1361" w:author="wangfy" w:date="2014-09-03T13:55:00Z">
        <w:r>
          <w:rPr>
            <w:rFonts w:hint="eastAsia"/>
            <w:b/>
          </w:rPr>
          <w:t>[主键]</w:t>
        </w:r>
      </w:ins>
    </w:p>
    <w:p>
      <w:pPr>
        <w:rPr>
          <w:ins w:id="1362" w:author="wangfy" w:date="2014-09-03T13:55:00Z"/>
          <w:color w:val="0000FF"/>
        </w:rPr>
      </w:pPr>
      <w:ins w:id="1363" w:author="wangfy" w:date="2014-09-03T13:55:00Z">
        <w:r>
          <w:rPr/>
          <w:t>PK_SSMN_</w:t>
        </w:r>
      </w:ins>
      <w:ins w:id="1364" w:author="wangfy" w:date="2014-09-03T13:55:00Z">
        <w:r>
          <w:rPr>
            <w:color w:val="0000FF"/>
            <w:u w:val="single"/>
          </w:rPr>
          <w:t>ZY</w:t>
        </w:r>
      </w:ins>
      <w:r>
        <w:rPr>
          <w:rFonts w:hint="eastAsia"/>
          <w:color w:val="0000FF"/>
          <w:u w:val="single"/>
        </w:rPr>
        <w:t>_CANCEL</w:t>
      </w:r>
      <w:ins w:id="1365" w:author="wangfy" w:date="2014-09-03T13:55:00Z">
        <w:r>
          <w:rPr>
            <w:color w:val="0000FF"/>
            <w:u w:val="single"/>
          </w:rPr>
          <w:t>_</w:t>
        </w:r>
      </w:ins>
      <w:ins w:id="1366" w:author="wangfy" w:date="2014-09-03T13:55:00Z">
        <w:r>
          <w:rPr/>
          <w:t>U</w:t>
        </w:r>
      </w:ins>
      <w:ins w:id="1367" w:author="wangfy" w:date="2014-09-03T13:55:00Z">
        <w:r>
          <w:rPr>
            <w:color w:val="0000FF"/>
          </w:rPr>
          <w:t>SER</w:t>
        </w:r>
      </w:ins>
      <w:r>
        <w:rPr>
          <w:rFonts w:hint="eastAsia"/>
          <w:color w:val="0000FF"/>
        </w:rPr>
        <w:t>(userid+</w:t>
      </w:r>
      <w:r>
        <w:rPr>
          <w:rFonts w:hint="eastAsia" w:cs="Arial"/>
          <w:color w:val="0000FF"/>
        </w:rPr>
        <w:t xml:space="preserve"> Cancel_date</w:t>
      </w:r>
      <w:r>
        <w:rPr>
          <w:rFonts w:hint="eastAsia"/>
          <w:color w:val="0000FF"/>
        </w:rPr>
        <w:t>)</w:t>
      </w:r>
    </w:p>
    <w:p>
      <w:pPr>
        <w:rPr>
          <w:ins w:id="1368" w:author="wangfy" w:date="2014-09-03T13:55:00Z"/>
          <w:b/>
          <w:color w:val="0000FF"/>
        </w:rPr>
      </w:pPr>
      <w:ins w:id="1369" w:author="wangfy" w:date="2014-09-03T13:55:00Z">
        <w:r>
          <w:rPr>
            <w:rFonts w:hint="eastAsia"/>
            <w:b/>
            <w:color w:val="0000FF"/>
          </w:rPr>
          <w:t>[索引]</w:t>
        </w:r>
      </w:ins>
    </w:p>
    <w:p>
      <w:ins w:id="1370" w:author="wangfy" w:date="2014-09-03T13:55:00Z">
        <w:r>
          <w:rPr>
            <w:rFonts w:hint="eastAsia"/>
          </w:rPr>
          <w:t xml:space="preserve"> 无</w:t>
        </w:r>
      </w:ins>
    </w:p>
    <w:p>
      <w:pPr>
        <w:rPr>
          <w:ins w:id="1371" w:author="wangfy" w:date="2014-09-03T13:55:00Z"/>
        </w:rPr>
      </w:pPr>
    </w:p>
    <w:p>
      <w:pPr>
        <w:pStyle w:val="4"/>
        <w:rPr>
          <w:ins w:id="1372" w:author="wangfy" w:date="2014-09-03T13:55:00Z"/>
        </w:rPr>
      </w:pPr>
      <w:ins w:id="1373" w:author="wangfy" w:date="2014-09-03T13:55:00Z">
        <w:r>
          <w:rPr/>
          <w:t>SSMN_ZY_CHANNEL</w:t>
        </w:r>
      </w:ins>
      <w:ins w:id="1374" w:author="wangfy" w:date="2014-09-03T13:55:00Z">
        <w:r>
          <w:rPr>
            <w:rFonts w:hint="eastAsia"/>
          </w:rPr>
          <w:t>(地产用户渠道表)</w:t>
        </w:r>
      </w:ins>
    </w:p>
    <w:p>
      <w:pPr>
        <w:rPr>
          <w:ins w:id="1375" w:author="wangfy" w:date="2014-09-03T13:55:00Z"/>
          <w:b/>
        </w:rPr>
      </w:pPr>
      <w:ins w:id="1376" w:author="wangfy" w:date="2014-09-03T13:55:00Z">
        <w:r>
          <w:rPr>
            <w:rFonts w:hint="eastAsia"/>
            <w:b/>
          </w:rPr>
          <w:t>[功能]</w:t>
        </w:r>
      </w:ins>
    </w:p>
    <w:p>
      <w:pPr>
        <w:rPr>
          <w:ins w:id="1377" w:author="wangfy" w:date="2014-09-03T13:55:00Z"/>
        </w:rPr>
      </w:pPr>
      <w:ins w:id="1378" w:author="wangfy" w:date="2014-09-03T13:55:00Z">
        <w:r>
          <w:rPr>
            <w:rFonts w:hint="eastAsia"/>
          </w:rPr>
          <w:t>该表主要用于存储地产用户的渠道信息。</w:t>
        </w:r>
      </w:ins>
    </w:p>
    <w:p>
      <w:pPr>
        <w:rPr>
          <w:ins w:id="1379" w:author="wangfy" w:date="2014-09-03T13:55:00Z"/>
          <w:b/>
        </w:rPr>
      </w:pPr>
      <w:ins w:id="1380" w:author="wangfy" w:date="2014-09-03T13:55:00Z">
        <w:r>
          <w:rPr>
            <w:rFonts w:hint="eastAsia"/>
            <w:b/>
          </w:rPr>
          <w:t>[表定义]</w:t>
        </w:r>
      </w:ins>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381" w:author="wangfy" w:date="2014-09-03T13:55:00Z"/>
        </w:trPr>
        <w:tc>
          <w:tcPr>
            <w:tcW w:w="1980" w:type="dxa"/>
            <w:tcBorders>
              <w:top w:val="double" w:color="auto" w:sz="6" w:space="0"/>
              <w:left w:val="double" w:color="auto" w:sz="6" w:space="0"/>
              <w:bottom w:val="double" w:color="auto" w:sz="6" w:space="0"/>
            </w:tcBorders>
            <w:shd w:val="clear" w:color="auto" w:fill="E6E6E6"/>
          </w:tcPr>
          <w:p>
            <w:pPr>
              <w:jc w:val="center"/>
              <w:rPr>
                <w:ins w:id="1382" w:author="wangfy" w:date="2014-09-03T13:55:00Z"/>
                <w:rFonts w:cs="Arial"/>
                <w:bCs/>
              </w:rPr>
            </w:pPr>
            <w:ins w:id="1383" w:author="wangfy" w:date="2014-09-03T13:55:00Z">
              <w:r>
                <w:rPr>
                  <w:rFonts w:cs="Arial"/>
                  <w:bCs/>
                </w:rPr>
                <w:t>域名</w:t>
              </w:r>
            </w:ins>
          </w:p>
        </w:tc>
        <w:tc>
          <w:tcPr>
            <w:tcW w:w="1620" w:type="dxa"/>
            <w:tcBorders>
              <w:top w:val="double" w:color="auto" w:sz="6" w:space="0"/>
              <w:bottom w:val="double" w:color="auto" w:sz="6" w:space="0"/>
            </w:tcBorders>
            <w:shd w:val="clear" w:color="auto" w:fill="E6E6E6"/>
          </w:tcPr>
          <w:p>
            <w:pPr>
              <w:jc w:val="center"/>
              <w:rPr>
                <w:ins w:id="1384" w:author="wangfy" w:date="2014-09-03T13:55:00Z"/>
                <w:rFonts w:cs="Arial"/>
                <w:bCs/>
              </w:rPr>
            </w:pPr>
            <w:ins w:id="1385" w:author="wangfy" w:date="2014-09-03T13:55:00Z">
              <w:r>
                <w:rPr>
                  <w:rFonts w:cs="Arial"/>
                  <w:bCs/>
                </w:rPr>
                <w:t>类型</w:t>
              </w:r>
            </w:ins>
          </w:p>
        </w:tc>
        <w:tc>
          <w:tcPr>
            <w:tcW w:w="1080" w:type="dxa"/>
            <w:tcBorders>
              <w:top w:val="double" w:color="auto" w:sz="6" w:space="0"/>
              <w:bottom w:val="double" w:color="auto" w:sz="6" w:space="0"/>
            </w:tcBorders>
            <w:shd w:val="clear" w:color="auto" w:fill="E6E6E6"/>
          </w:tcPr>
          <w:p>
            <w:pPr>
              <w:jc w:val="center"/>
              <w:rPr>
                <w:ins w:id="1386" w:author="wangfy" w:date="2014-09-03T13:55:00Z"/>
                <w:rFonts w:cs="Arial"/>
                <w:bCs/>
              </w:rPr>
            </w:pPr>
            <w:ins w:id="1387" w:author="wangfy" w:date="2014-09-03T13:55:00Z">
              <w:r>
                <w:rPr>
                  <w:rFonts w:hint="eastAsia" w:cs="Arial"/>
                  <w:bCs/>
                </w:rPr>
                <w:t>非空</w:t>
              </w:r>
            </w:ins>
          </w:p>
        </w:tc>
        <w:tc>
          <w:tcPr>
            <w:tcW w:w="3600" w:type="dxa"/>
            <w:tcBorders>
              <w:top w:val="double" w:color="auto" w:sz="6" w:space="0"/>
              <w:bottom w:val="double" w:color="auto" w:sz="6" w:space="0"/>
              <w:right w:val="double" w:color="auto" w:sz="6" w:space="0"/>
            </w:tcBorders>
            <w:shd w:val="clear" w:color="auto" w:fill="E6E6E6"/>
          </w:tcPr>
          <w:p>
            <w:pPr>
              <w:jc w:val="center"/>
              <w:rPr>
                <w:ins w:id="1388" w:author="wangfy" w:date="2014-09-03T13:55:00Z"/>
                <w:rFonts w:cs="Arial"/>
                <w:bCs/>
              </w:rPr>
            </w:pPr>
            <w:ins w:id="1389" w:author="wangfy" w:date="2014-09-03T13:55:00Z">
              <w:r>
                <w:rPr>
                  <w:rFonts w:cs="Arial"/>
                  <w:bCs/>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1390" w:author="wangfy" w:date="2014-09-03T13:55:00Z"/>
        </w:trPr>
        <w:tc>
          <w:tcPr>
            <w:tcW w:w="1980" w:type="dxa"/>
          </w:tcPr>
          <w:p>
            <w:pPr>
              <w:rPr>
                <w:ins w:id="1391" w:author="wangfy" w:date="2014-09-03T13:55:00Z"/>
                <w:rFonts w:cs="Arial"/>
                <w:b/>
                <w:lang w:val="en-GB"/>
              </w:rPr>
            </w:pPr>
            <w:ins w:id="1392" w:author="wangfy" w:date="2014-09-03T13:55:00Z">
              <w:r>
                <w:rPr>
                  <w:rFonts w:hint="eastAsia" w:cs="Arial"/>
                  <w:b/>
                  <w:lang w:val="en-GB"/>
                </w:rPr>
                <w:t>id</w:t>
              </w:r>
            </w:ins>
          </w:p>
        </w:tc>
        <w:tc>
          <w:tcPr>
            <w:tcW w:w="1620" w:type="dxa"/>
          </w:tcPr>
          <w:p>
            <w:pPr>
              <w:rPr>
                <w:ins w:id="1393" w:author="wangfy" w:date="2014-09-03T13:55:00Z"/>
                <w:rFonts w:cs="Arial"/>
                <w:b/>
              </w:rPr>
            </w:pPr>
            <w:ins w:id="1394" w:author="wangfy" w:date="2014-09-03T13:55:00Z">
              <w:r>
                <w:rPr>
                  <w:rFonts w:hint="eastAsia" w:cs="Arial"/>
                </w:rPr>
                <w:t>Number(10)</w:t>
              </w:r>
            </w:ins>
          </w:p>
        </w:tc>
        <w:tc>
          <w:tcPr>
            <w:tcW w:w="1080" w:type="dxa"/>
          </w:tcPr>
          <w:p>
            <w:pPr>
              <w:jc w:val="center"/>
              <w:rPr>
                <w:ins w:id="1395" w:author="wangfy" w:date="2014-09-03T13:55:00Z"/>
                <w:rFonts w:cs="Arial"/>
                <w:b/>
                <w:lang w:val="en-GB"/>
              </w:rPr>
            </w:pPr>
            <w:ins w:id="1396" w:author="wangfy" w:date="2014-09-03T13:55:00Z">
              <w:r>
                <w:rPr>
                  <w:rFonts w:hint="eastAsia" w:cs="Arial"/>
                  <w:b/>
                  <w:lang w:val="en-GB"/>
                </w:rPr>
                <w:t>是</w:t>
              </w:r>
            </w:ins>
          </w:p>
        </w:tc>
        <w:tc>
          <w:tcPr>
            <w:tcW w:w="3600" w:type="dxa"/>
          </w:tcPr>
          <w:p>
            <w:pPr>
              <w:rPr>
                <w:ins w:id="1397" w:author="wangfy" w:date="2014-09-03T13:55:00Z"/>
                <w:rFonts w:cs="Arial"/>
                <w:b/>
                <w:lang w:val="en-GB"/>
              </w:rPr>
            </w:pPr>
            <w:ins w:id="1398" w:author="wangfy" w:date="2014-09-03T13:55:00Z">
              <w:r>
                <w:rPr>
                  <w:rFonts w:cs="Arial"/>
                  <w:b/>
                  <w:lang w:val="en-GB"/>
                </w:rPr>
                <w:t>SEQ_SSMN_ZY_CHANNEL</w:t>
              </w:r>
            </w:ins>
          </w:p>
          <w:p>
            <w:pPr>
              <w:rPr>
                <w:ins w:id="1399" w:author="wangfy" w:date="2014-09-03T13:55:00Z"/>
                <w:rFonts w:cs="Arial"/>
                <w:b/>
              </w:rPr>
            </w:pPr>
            <w:ins w:id="1400" w:author="wangfy" w:date="2014-09-03T13:55:00Z">
              <w:r>
                <w:rPr>
                  <w:rFonts w:hint="eastAsia" w:cs="Arial"/>
                  <w:b/>
                  <w:lang w:val="en-GB"/>
                </w:rPr>
                <w:t>生成序列号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1401" w:author="wangfy" w:date="2014-09-03T13:55:00Z"/>
        </w:trPr>
        <w:tc>
          <w:tcPr>
            <w:tcW w:w="1980" w:type="dxa"/>
          </w:tcPr>
          <w:p>
            <w:pPr>
              <w:rPr>
                <w:ins w:id="1402" w:author="wangfy" w:date="2014-09-03T13:55:00Z"/>
                <w:rFonts w:cs="Arial"/>
              </w:rPr>
            </w:pPr>
            <w:ins w:id="1403" w:author="wangfy" w:date="2014-09-03T13:55:00Z">
              <w:r>
                <w:rPr>
                  <w:rFonts w:cs="Arial"/>
                </w:rPr>
                <w:t>N</w:t>
              </w:r>
            </w:ins>
            <w:ins w:id="1404" w:author="wangfy" w:date="2014-09-03T13:55:00Z">
              <w:r>
                <w:rPr>
                  <w:rFonts w:hint="eastAsia" w:cs="Arial"/>
                </w:rPr>
                <w:t>ame</w:t>
              </w:r>
            </w:ins>
          </w:p>
        </w:tc>
        <w:tc>
          <w:tcPr>
            <w:tcW w:w="1620" w:type="dxa"/>
          </w:tcPr>
          <w:p>
            <w:pPr>
              <w:rPr>
                <w:ins w:id="1405" w:author="wangfy" w:date="2014-09-03T13:55:00Z"/>
                <w:rFonts w:cs="Arial"/>
              </w:rPr>
            </w:pPr>
            <w:ins w:id="1406" w:author="wangfy" w:date="2014-09-03T13:55:00Z">
              <w:r>
                <w:rPr>
                  <w:rFonts w:cs="Arial"/>
                </w:rPr>
                <w:t>Varchar2 (</w:t>
              </w:r>
            </w:ins>
            <w:ins w:id="1407" w:author="wangfy" w:date="2014-09-03T13:55:00Z">
              <w:r>
                <w:rPr>
                  <w:rFonts w:hint="eastAsia" w:cs="Arial"/>
                </w:rPr>
                <w:t>20</w:t>
              </w:r>
            </w:ins>
            <w:ins w:id="1408" w:author="wangfy" w:date="2014-09-03T13:55:00Z">
              <w:r>
                <w:rPr>
                  <w:rFonts w:cs="Arial"/>
                </w:rPr>
                <w:t>)</w:t>
              </w:r>
            </w:ins>
          </w:p>
        </w:tc>
        <w:tc>
          <w:tcPr>
            <w:tcW w:w="1080" w:type="dxa"/>
          </w:tcPr>
          <w:p>
            <w:pPr>
              <w:jc w:val="center"/>
              <w:rPr>
                <w:ins w:id="1409" w:author="wangfy" w:date="2014-09-03T13:55:00Z"/>
                <w:rFonts w:cs="Arial"/>
              </w:rPr>
            </w:pPr>
            <w:ins w:id="1410" w:author="wangfy" w:date="2014-09-03T13:55:00Z">
              <w:r>
                <w:rPr>
                  <w:rFonts w:hint="eastAsia" w:cs="Arial"/>
                </w:rPr>
                <w:t>是</w:t>
              </w:r>
            </w:ins>
          </w:p>
        </w:tc>
        <w:tc>
          <w:tcPr>
            <w:tcW w:w="3600" w:type="dxa"/>
          </w:tcPr>
          <w:p>
            <w:pPr>
              <w:rPr>
                <w:ins w:id="1411" w:author="wangfy" w:date="2014-09-03T13:55:00Z"/>
                <w:rFonts w:cs="Arial"/>
                <w:lang w:val="en-GB"/>
              </w:rPr>
            </w:pPr>
            <w:ins w:id="1412" w:author="wangfy" w:date="2014-09-03T13:55:00Z">
              <w:r>
                <w:rPr>
                  <w:rFonts w:hint="eastAsia" w:cs="Arial"/>
                </w:rPr>
                <w:t>用户名称</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1413" w:author="wangfy" w:date="2014-09-03T13:55:00Z"/>
        </w:trPr>
        <w:tc>
          <w:tcPr>
            <w:tcW w:w="1980" w:type="dxa"/>
          </w:tcPr>
          <w:p>
            <w:pPr>
              <w:rPr>
                <w:ins w:id="1414" w:author="wangfy" w:date="2014-09-03T13:55:00Z"/>
                <w:rFonts w:cs="Arial"/>
              </w:rPr>
            </w:pPr>
            <w:ins w:id="1415" w:author="wangfy" w:date="2014-09-03T13:55:00Z">
              <w:r>
                <w:rPr>
                  <w:rFonts w:hint="eastAsia" w:cs="Arial"/>
                </w:rPr>
                <w:t>createtime</w:t>
              </w:r>
            </w:ins>
          </w:p>
        </w:tc>
        <w:tc>
          <w:tcPr>
            <w:tcW w:w="1620" w:type="dxa"/>
          </w:tcPr>
          <w:p>
            <w:pPr>
              <w:rPr>
                <w:ins w:id="1416" w:author="wangfy" w:date="2014-09-03T13:55:00Z"/>
                <w:rFonts w:cs="Arial"/>
              </w:rPr>
            </w:pPr>
            <w:ins w:id="1417" w:author="wangfy" w:date="2014-09-03T13:55:00Z">
              <w:r>
                <w:rPr>
                  <w:rFonts w:hint="eastAsia" w:cs="Arial"/>
                </w:rPr>
                <w:t>date</w:t>
              </w:r>
            </w:ins>
          </w:p>
        </w:tc>
        <w:tc>
          <w:tcPr>
            <w:tcW w:w="1080" w:type="dxa"/>
          </w:tcPr>
          <w:p>
            <w:pPr>
              <w:jc w:val="center"/>
              <w:rPr>
                <w:ins w:id="1418" w:author="wangfy" w:date="2014-09-03T13:55:00Z"/>
              </w:rPr>
            </w:pPr>
            <w:ins w:id="1419" w:author="wangfy" w:date="2014-09-03T13:55:00Z">
              <w:r>
                <w:rPr>
                  <w:rFonts w:hint="eastAsia" w:cs="Arial"/>
                </w:rPr>
                <w:t>是</w:t>
              </w:r>
            </w:ins>
          </w:p>
        </w:tc>
        <w:tc>
          <w:tcPr>
            <w:tcW w:w="3600" w:type="dxa"/>
          </w:tcPr>
          <w:p>
            <w:pPr>
              <w:rPr>
                <w:ins w:id="1420" w:author="wangfy" w:date="2014-09-03T13:55:00Z"/>
                <w:rFonts w:cs="Arial"/>
              </w:rPr>
            </w:pPr>
            <w:ins w:id="1421" w:author="wangfy" w:date="2014-09-03T13:55:00Z">
              <w:r>
                <w:rPr>
                  <w:rFonts w:hint="eastAsia" w:cs="Arial"/>
                </w:rPr>
                <w:t>创建日期</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AUTHORITY</w:t>
            </w:r>
          </w:p>
        </w:tc>
        <w:tc>
          <w:tcPr>
            <w:tcW w:w="1620" w:type="dxa"/>
          </w:tcPr>
          <w:p>
            <w:pPr>
              <w:rPr>
                <w:rFonts w:cs="Arial"/>
              </w:rPr>
            </w:pPr>
            <w:ins w:id="1422" w:author="wangfy" w:date="2014-09-03T13:55:00Z">
              <w:r>
                <w:rPr>
                  <w:rFonts w:hint="eastAsia" w:cs="Arial"/>
                </w:rPr>
                <w:t>Number(1)</w:t>
              </w:r>
            </w:ins>
          </w:p>
        </w:tc>
        <w:tc>
          <w:tcPr>
            <w:tcW w:w="1080" w:type="dxa"/>
          </w:tcPr>
          <w:p>
            <w:pPr>
              <w:jc w:val="center"/>
              <w:rPr>
                <w:rFonts w:cs="Arial"/>
              </w:rPr>
            </w:pPr>
            <w:r>
              <w:rPr>
                <w:rFonts w:hint="eastAsia" w:cs="Arial"/>
              </w:rPr>
              <w:t>否</w:t>
            </w:r>
          </w:p>
        </w:tc>
        <w:tc>
          <w:tcPr>
            <w:tcW w:w="3600" w:type="dxa"/>
          </w:tcPr>
          <w:p>
            <w:pPr>
              <w:rPr>
                <w:ins w:id="1423" w:author="qinnan" w:date="2016-03-01T16:49:00Z"/>
                <w:rFonts w:cs="Arial"/>
              </w:rPr>
            </w:pPr>
            <w:ins w:id="1424" w:author="qinnan" w:date="2016-03-01T16:49:00Z">
              <w:r>
                <w:rPr>
                  <w:rFonts w:hint="eastAsia" w:cs="Arial"/>
                </w:rPr>
                <w:t>使用业务的权限名称（默认是被叫业务）</w:t>
              </w:r>
            </w:ins>
          </w:p>
          <w:p>
            <w:pPr>
              <w:rPr>
                <w:ins w:id="1425" w:author="qinnan" w:date="2016-03-01T16:49:00Z"/>
                <w:rFonts w:cs="Arial"/>
              </w:rPr>
            </w:pPr>
            <w:ins w:id="1426" w:author="qinnan" w:date="2016-03-01T16:49:00Z">
              <w:r>
                <w:rPr>
                  <w:rFonts w:hint="eastAsia" w:cs="Arial"/>
                </w:rPr>
                <w:t>1被叫业务</w:t>
              </w:r>
            </w:ins>
          </w:p>
          <w:p>
            <w:pPr>
              <w:rPr>
                <w:rFonts w:cs="Arial"/>
              </w:rPr>
            </w:pPr>
            <w:ins w:id="1427" w:author="qinnan" w:date="2016-03-01T16:49:00Z">
              <w:r>
                <w:rPr>
                  <w:rFonts w:hint="eastAsia" w:cs="Arial"/>
                </w:rPr>
                <w:t>2主叫业务</w:t>
              </w:r>
            </w:ins>
            <w:del w:id="1428" w:author="qinnan" w:date="2016-03-01T16:49:00Z">
              <w:r>
                <w:rPr>
                  <w:rFonts w:hint="eastAsia" w:cs="Arial"/>
                </w:rPr>
                <w:delText>默认0</w:delText>
              </w:r>
            </w:del>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1429" w:author="qinnan" w:date="2016-06-28T14:04:00Z"/>
        </w:trPr>
        <w:tc>
          <w:tcPr>
            <w:tcW w:w="1980" w:type="dxa"/>
          </w:tcPr>
          <w:p>
            <w:pPr>
              <w:rPr>
                <w:ins w:id="1430" w:author="qinnan" w:date="2016-06-28T14:04:00Z"/>
                <w:rFonts w:cs="Arial"/>
              </w:rPr>
            </w:pPr>
            <w:ins w:id="1431" w:author="qinnan" w:date="2016-06-28T14:04:00Z">
              <w:r>
                <w:rPr>
                  <w:rFonts w:cs="Arial"/>
                </w:rPr>
                <w:t>Reserve</w:t>
              </w:r>
            </w:ins>
          </w:p>
        </w:tc>
        <w:tc>
          <w:tcPr>
            <w:tcW w:w="1620" w:type="dxa"/>
          </w:tcPr>
          <w:p>
            <w:pPr>
              <w:rPr>
                <w:ins w:id="1432" w:author="qinnan" w:date="2016-06-28T14:04:00Z"/>
                <w:rFonts w:cs="Arial"/>
              </w:rPr>
            </w:pPr>
            <w:ins w:id="1433" w:author="qinnan" w:date="2016-06-28T14:04:00Z">
              <w:r>
                <w:rPr>
                  <w:rFonts w:cs="Arial"/>
                  <w:b w:val="0"/>
                  <w:bCs w:val="0"/>
                  <w:color w:val="auto"/>
                  <w:sz w:val="21"/>
                  <w:szCs w:val="24"/>
                  <w:u w:val="none"/>
                  <w:rPrChange w:id="1434" w:author="qinnan" w:date="2016-06-28T14:33:00Z">
                    <w:rPr>
                      <w:rFonts w:cs="Arial"/>
                      <w:b/>
                      <w:bCs/>
                      <w:color w:val="0000FF"/>
                      <w:sz w:val="30"/>
                      <w:szCs w:val="32"/>
                      <w:u w:val="single"/>
                    </w:rPr>
                  </w:rPrChange>
                </w:rPr>
                <w:t>VARCHAR2(18)</w:t>
              </w:r>
            </w:ins>
          </w:p>
        </w:tc>
        <w:tc>
          <w:tcPr>
            <w:tcW w:w="1080" w:type="dxa"/>
          </w:tcPr>
          <w:p>
            <w:pPr>
              <w:jc w:val="center"/>
              <w:rPr>
                <w:ins w:id="1435" w:author="qinnan" w:date="2016-06-28T14:04:00Z"/>
                <w:rFonts w:cs="Arial"/>
              </w:rPr>
            </w:pPr>
          </w:p>
        </w:tc>
        <w:tc>
          <w:tcPr>
            <w:tcW w:w="3600" w:type="dxa"/>
          </w:tcPr>
          <w:p>
            <w:pPr>
              <w:rPr>
                <w:ins w:id="1436" w:author="qinnan" w:date="2016-06-28T14:04:00Z"/>
                <w:rFonts w:cs="Arial"/>
              </w:rPr>
            </w:pPr>
            <w:ins w:id="1437" w:author="qinnan" w:date="2016-06-28T14:05:00Z">
              <w:r>
                <w:rPr>
                  <w:rFonts w:hint="eastAsia" w:cs="Arial"/>
                  <w:b w:val="0"/>
                  <w:bCs w:val="0"/>
                  <w:color w:val="auto"/>
                  <w:sz w:val="21"/>
                  <w:szCs w:val="24"/>
                  <w:u w:val="none"/>
                  <w:rPrChange w:id="1438" w:author="qinnan" w:date="2016-06-28T14:33:00Z">
                    <w:rPr>
                      <w:rFonts w:hint="eastAsia" w:cs="Arial"/>
                      <w:b/>
                      <w:bCs/>
                      <w:color w:val="0000FF"/>
                      <w:sz w:val="30"/>
                      <w:szCs w:val="32"/>
                      <w:u w:val="single"/>
                    </w:rPr>
                  </w:rPrChange>
                </w:rPr>
                <w:t>该字段用于给每个渠道分配一个副号码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1439" w:author="liyan" w:date="2016-08-22T10:42:00Z"/>
        </w:trPr>
        <w:tc>
          <w:tcPr>
            <w:tcW w:w="1980" w:type="dxa"/>
          </w:tcPr>
          <w:p>
            <w:pPr>
              <w:rPr>
                <w:ins w:id="1440" w:author="liyan" w:date="2016-08-22T10:42:00Z"/>
                <w:rFonts w:cs="Arial"/>
              </w:rPr>
            </w:pPr>
            <w:ins w:id="1441" w:author="liyan" w:date="2016-08-22T10:42:00Z">
              <w:r>
                <w:rPr>
                  <w:rFonts w:hint="eastAsia" w:cs="Arial"/>
                </w:rPr>
                <w:t>Type</w:t>
              </w:r>
            </w:ins>
          </w:p>
        </w:tc>
        <w:tc>
          <w:tcPr>
            <w:tcW w:w="1620" w:type="dxa"/>
          </w:tcPr>
          <w:p>
            <w:pPr>
              <w:rPr>
                <w:ins w:id="1442" w:author="liyan" w:date="2016-08-22T10:42:00Z"/>
                <w:rFonts w:cs="Arial"/>
              </w:rPr>
            </w:pPr>
            <w:ins w:id="1443" w:author="liyan" w:date="2016-08-22T10:42:00Z">
              <w:r>
                <w:rPr>
                  <w:rFonts w:hint="eastAsia" w:cs="Arial"/>
                </w:rPr>
                <w:t>Number(1)</w:t>
              </w:r>
            </w:ins>
          </w:p>
        </w:tc>
        <w:tc>
          <w:tcPr>
            <w:tcW w:w="1080" w:type="dxa"/>
          </w:tcPr>
          <w:p>
            <w:pPr>
              <w:jc w:val="center"/>
              <w:rPr>
                <w:ins w:id="1444" w:author="liyan" w:date="2016-08-22T10:42:00Z"/>
                <w:rFonts w:cs="Arial"/>
              </w:rPr>
            </w:pPr>
            <w:ins w:id="1445" w:author="liyan" w:date="2016-08-22T10:43:00Z">
              <w:r>
                <w:rPr>
                  <w:rFonts w:hint="eastAsia" w:cs="Arial"/>
                </w:rPr>
                <w:t>是</w:t>
              </w:r>
            </w:ins>
          </w:p>
        </w:tc>
        <w:tc>
          <w:tcPr>
            <w:tcW w:w="3600" w:type="dxa"/>
          </w:tcPr>
          <w:p>
            <w:pPr>
              <w:rPr>
                <w:ins w:id="1446" w:author="liyan" w:date="2016-08-22T10:43:00Z"/>
                <w:rFonts w:cs="Arial"/>
              </w:rPr>
            </w:pPr>
            <w:ins w:id="1447" w:author="liyan" w:date="2016-08-22T10:43:00Z">
              <w:r>
                <w:rPr>
                  <w:rFonts w:hint="eastAsia" w:cs="Arial"/>
                </w:rPr>
                <w:t>0:业务员渠道类(默认)</w:t>
              </w:r>
            </w:ins>
          </w:p>
          <w:p>
            <w:pPr>
              <w:rPr>
                <w:ins w:id="1448" w:author="liyan" w:date="2016-08-22T10:42:00Z"/>
                <w:rFonts w:cs="Arial"/>
              </w:rPr>
            </w:pPr>
            <w:ins w:id="1449" w:author="liyan" w:date="2016-08-22T10:43:00Z">
              <w:r>
                <w:rPr>
                  <w:rFonts w:hint="eastAsia" w:cs="Arial"/>
                </w:rPr>
                <w:t>1:业务员</w:t>
              </w:r>
            </w:ins>
            <w:ins w:id="1450" w:author="liyan" w:date="2016-08-22T10:43:00Z">
              <w:r>
                <w:rPr>
                  <w:rFonts w:cs="Arial"/>
                </w:rPr>
                <w:t>A+</w:t>
              </w:r>
            </w:ins>
            <w:ins w:id="1451" w:author="liyan" w:date="2016-08-22T10:43:00Z">
              <w:r>
                <w:rPr>
                  <w:rFonts w:hint="eastAsia" w:cs="Arial"/>
                </w:rPr>
                <w:t>渠道类</w:t>
              </w:r>
            </w:ins>
          </w:p>
        </w:tc>
      </w:tr>
    </w:tbl>
    <w:p>
      <w:pPr>
        <w:rPr>
          <w:ins w:id="1452" w:author="wangfy" w:date="2014-09-03T13:55:00Z"/>
          <w:b/>
        </w:rPr>
      </w:pPr>
      <w:ins w:id="1453" w:author="wangfy" w:date="2014-09-03T13:55:00Z">
        <w:r>
          <w:rPr>
            <w:rFonts w:hint="eastAsia"/>
            <w:b/>
          </w:rPr>
          <w:t>[主键]</w:t>
        </w:r>
      </w:ins>
    </w:p>
    <w:p>
      <w:pPr>
        <w:rPr>
          <w:ins w:id="1454" w:author="wangfy" w:date="2014-09-03T13:55:00Z"/>
        </w:rPr>
      </w:pPr>
      <w:ins w:id="1455" w:author="wangfy" w:date="2014-09-03T13:55:00Z">
        <w:r>
          <w:rPr/>
          <w:t>PK_SSMN_ZY_CHANNEL</w:t>
        </w:r>
      </w:ins>
    </w:p>
    <w:p>
      <w:pPr>
        <w:rPr>
          <w:ins w:id="1456" w:author="wangfy" w:date="2014-09-03T13:55:00Z"/>
          <w:b/>
        </w:rPr>
      </w:pPr>
      <w:ins w:id="1457" w:author="wangfy" w:date="2014-09-03T13:55:00Z">
        <w:r>
          <w:rPr>
            <w:rFonts w:hint="eastAsia"/>
            <w:b/>
          </w:rPr>
          <w:t>[索引]</w:t>
        </w:r>
      </w:ins>
    </w:p>
    <w:p>
      <w:ins w:id="1458" w:author="wangfy" w:date="2014-09-03T13:55:00Z">
        <w:r>
          <w:rPr>
            <w:rFonts w:hint="eastAsia"/>
          </w:rPr>
          <w:t>无</w:t>
        </w:r>
      </w:ins>
    </w:p>
    <w:p/>
    <w:p>
      <w:pPr>
        <w:pStyle w:val="4"/>
      </w:pPr>
      <w:r>
        <w:rPr>
          <w:rFonts w:hint="eastAsia"/>
        </w:rPr>
        <w:t>SSMN_ZY_LEVEL(地产用户级别表)</w:t>
      </w:r>
    </w:p>
    <w:p>
      <w:pPr>
        <w:rPr>
          <w:ins w:id="1459" w:author="wangfy" w:date="2014-09-03T13:55:00Z"/>
          <w:b/>
        </w:rPr>
      </w:pPr>
      <w:ins w:id="1460" w:author="wangfy" w:date="2014-09-03T13:55:00Z">
        <w:r>
          <w:rPr>
            <w:rFonts w:hint="eastAsia"/>
            <w:b/>
          </w:rPr>
          <w:t>[功能]</w:t>
        </w:r>
      </w:ins>
    </w:p>
    <w:p>
      <w:pPr>
        <w:rPr>
          <w:ins w:id="1461" w:author="wangfy" w:date="2014-09-03T13:55:00Z"/>
        </w:rPr>
      </w:pPr>
      <w:ins w:id="1462" w:author="wangfy" w:date="2014-09-03T13:55:00Z">
        <w:r>
          <w:rPr>
            <w:rFonts w:hint="eastAsia"/>
          </w:rPr>
          <w:t>该表主要用于存储地产用户</w:t>
        </w:r>
      </w:ins>
      <w:ins w:id="1463" w:author="wangfy" w:date="2014-09-03T13:55:00Z">
        <w:r>
          <w:rPr>
            <w:rFonts w:hint="eastAsia"/>
            <w:color w:val="0000FF"/>
            <w:u w:val="single"/>
          </w:rPr>
          <w:t>的</w:t>
        </w:r>
      </w:ins>
      <w:r>
        <w:rPr>
          <w:rFonts w:hint="eastAsia"/>
          <w:color w:val="0000FF"/>
          <w:u w:val="single"/>
        </w:rPr>
        <w:t>级别</w:t>
      </w:r>
      <w:ins w:id="1464" w:author="wangfy" w:date="2014-09-03T13:55:00Z">
        <w:r>
          <w:rPr>
            <w:rFonts w:hint="eastAsia"/>
          </w:rPr>
          <w:t>信息。</w:t>
        </w:r>
      </w:ins>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rFonts w:hint="eastAsia"/>
                <w:b/>
              </w:rPr>
              <w:t>ID</w:t>
            </w:r>
          </w:p>
        </w:tc>
        <w:tc>
          <w:tcPr>
            <w:tcW w:w="1981" w:type="dxa"/>
          </w:tcPr>
          <w:p>
            <w:pPr>
              <w:rPr>
                <w:b/>
              </w:rPr>
            </w:pPr>
            <w:ins w:id="1465" w:author="wangfy" w:date="2014-09-03T13:55:00Z">
              <w:r>
                <w:rPr>
                  <w:rFonts w:hint="eastAsia" w:cs="Arial"/>
                </w:rPr>
                <w:t>Number(10)</w:t>
              </w:r>
            </w:ins>
          </w:p>
        </w:tc>
        <w:tc>
          <w:tcPr>
            <w:tcW w:w="721" w:type="dxa"/>
          </w:tcPr>
          <w:p>
            <w:pPr>
              <w:jc w:val="center"/>
              <w:rPr>
                <w:rFonts w:cs="Arial"/>
                <w:b/>
                <w:color w:val="0000FF"/>
              </w:rPr>
            </w:pPr>
            <w:r>
              <w:rPr>
                <w:rFonts w:hint="eastAsia" w:cs="Arial"/>
                <w:b/>
                <w:color w:val="0000FF"/>
                <w:lang w:val="en-GB"/>
              </w:rPr>
              <w:t>是</w:t>
            </w:r>
          </w:p>
        </w:tc>
        <w:tc>
          <w:tcPr>
            <w:tcW w:w="3599" w:type="dxa"/>
          </w:tcPr>
          <w:p>
            <w:pPr>
              <w:rPr>
                <w:rFonts w:cs="Arial"/>
                <w:b/>
                <w:color w:val="0000FF"/>
              </w:rPr>
            </w:pPr>
            <w:ins w:id="1466" w:author="wangfy" w:date="2014-09-03T13:55:00Z">
              <w:r>
                <w:rPr>
                  <w:rFonts w:cs="Arial"/>
                  <w:b/>
                  <w:color w:val="0000FF"/>
                  <w:lang w:val="en-GB"/>
                </w:rPr>
                <w:t>SEQ_SSMN_Z</w:t>
              </w:r>
            </w:ins>
            <w:ins w:id="1467" w:author="wangfy" w:date="2014-09-03T13:55:00Z">
              <w:r>
                <w:rPr>
                  <w:rFonts w:cs="Arial"/>
                  <w:b/>
                  <w:color w:val="0000FF"/>
                  <w:u w:val="single"/>
                  <w:lang w:val="en-GB"/>
                </w:rPr>
                <w:t>Y_</w:t>
              </w:r>
            </w:ins>
            <w:r>
              <w:rPr>
                <w:rFonts w:hint="eastAsia" w:cs="Arial"/>
                <w:b/>
                <w:color w:val="0000FF"/>
                <w:u w:val="single"/>
                <w:lang w:val="en-GB"/>
              </w:rPr>
              <w:t>LEVEL生成序列号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PROVINCECITY</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省市(区分操作员职位的级别)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COMPANY</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公司(区分操作员职位的级别)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BUSINESSDEPARTMENT</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事业部(区分操作员职位的级别)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WARZONE</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ascii="Tahoma" w:hAnsi="Tahoma"/>
                <w:szCs w:val="21"/>
              </w:rPr>
              <w:t>战区</w:t>
            </w:r>
            <w:r>
              <w:rPr>
                <w:rFonts w:hint="eastAsia" w:cs="Arial"/>
              </w:rPr>
              <w:t>(区分操作员职位的级别)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AREA</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片区</w:t>
            </w:r>
            <w:r>
              <w:rPr>
                <w:rFonts w:hint="eastAsia" w:cs="Arial"/>
              </w:rPr>
              <w:t>(区分操作员职位的级别)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rPr>
                <w:rFonts w:cs="Arial"/>
                <w:color w:val="C00000"/>
                <w:u w:val="single"/>
              </w:rPr>
            </w:pPr>
            <w:r>
              <w:rPr>
                <w:rFonts w:hint="eastAsia" w:cs="Arial"/>
              </w:rPr>
              <w:t>BRANCHACTIONGROUP</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分行行动组</w:t>
            </w:r>
            <w:r>
              <w:rPr>
                <w:rFonts w:hint="eastAsia" w:cs="Arial"/>
              </w:rPr>
              <w:t>(区分操作员职位的级别)</w:t>
            </w:r>
          </w:p>
        </w:tc>
      </w:tr>
    </w:tbl>
    <w:p>
      <w:pPr>
        <w:rPr>
          <w:b/>
        </w:rPr>
      </w:pPr>
      <w:r>
        <w:rPr>
          <w:rFonts w:hint="eastAsia"/>
          <w:b/>
        </w:rPr>
        <w:t>[主键]</w:t>
      </w:r>
    </w:p>
    <w:p>
      <w:r>
        <w:t xml:space="preserve">PK_ </w:t>
      </w:r>
      <w:r>
        <w:rPr>
          <w:rFonts w:hint="eastAsia"/>
        </w:rPr>
        <w:t>SSMN_ZY</w:t>
      </w:r>
      <w:r>
        <w:t>_</w:t>
      </w:r>
      <w:r>
        <w:rPr>
          <w:rFonts w:hint="eastAsia"/>
        </w:rPr>
        <w:t>LEVEL (ID)</w:t>
      </w:r>
    </w:p>
    <w:p>
      <w:pPr>
        <w:rPr>
          <w:b/>
        </w:rPr>
      </w:pPr>
      <w:r>
        <w:rPr>
          <w:rFonts w:hint="eastAsia"/>
          <w:b/>
        </w:rPr>
        <w:t>[索引]</w:t>
      </w:r>
    </w:p>
    <w:p>
      <w:r>
        <w:rPr>
          <w:rFonts w:hint="eastAsia"/>
        </w:rPr>
        <w:t>无。</w:t>
      </w:r>
    </w:p>
    <w:p>
      <w:pPr>
        <w:pStyle w:val="4"/>
      </w:pPr>
      <w:r>
        <w:rPr>
          <w:rFonts w:hint="eastAsia"/>
        </w:rPr>
        <w:t>SSMN_ZY_ENABLENUMBER(地产号码资源表)</w:t>
      </w:r>
    </w:p>
    <w:p>
      <w:pPr>
        <w:rPr>
          <w:b/>
        </w:rPr>
      </w:pPr>
      <w:r>
        <w:rPr>
          <w:rFonts w:hint="eastAsia"/>
          <w:b/>
        </w:rPr>
        <w:t>[功能]</w:t>
      </w:r>
    </w:p>
    <w:p>
      <w:r>
        <w:rPr>
          <w:rFonts w:hint="eastAsia"/>
        </w:rPr>
        <w:t>该表主要用于存储地产用户的副号码表</w:t>
      </w:r>
    </w:p>
    <w:p>
      <w:pPr>
        <w:rPr>
          <w:b/>
        </w:rPr>
      </w:pPr>
      <w:r>
        <w:rPr>
          <w:rFonts w:hint="eastAsia"/>
          <w:b/>
        </w:rPr>
        <w:t xml:space="preserve"> [表定义]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0为可用</w:t>
            </w:r>
          </w:p>
          <w:p>
            <w:pPr>
              <w:rPr>
                <w:rFonts w:cs="Arial"/>
              </w:rPr>
            </w:pPr>
            <w:r>
              <w:rPr>
                <w:rFonts w:hint="eastAsia" w:cs="Arial"/>
              </w:rPr>
              <w:t>1为已经分配</w:t>
            </w:r>
          </w:p>
          <w:p>
            <w:pPr>
              <w:rPr>
                <w:ins w:id="1468" w:author="qinnan" w:date="2016-03-01T17:50:00Z"/>
                <w:rFonts w:cs="Arial"/>
              </w:rPr>
            </w:pPr>
            <w:r>
              <w:rPr>
                <w:rFonts w:hint="eastAsia" w:cs="Arial"/>
              </w:rPr>
              <w:t>2为封号状态</w:t>
            </w:r>
          </w:p>
          <w:p>
            <w:pPr>
              <w:rPr>
                <w:rFonts w:cs="Arial"/>
              </w:rPr>
            </w:pPr>
            <w:ins w:id="1469" w:author="qinnan" w:date="2016-03-01T17:50:00Z">
              <w:r>
                <w:rPr>
                  <w:rFonts w:hint="eastAsia" w:cs="Arial"/>
                </w:rPr>
                <w:t>3 用于</w:t>
              </w:r>
            </w:ins>
            <w:ins w:id="1470" w:author="qinnan" w:date="2016-03-01T17:51:00Z">
              <w:r>
                <w:rPr>
                  <w:rFonts w:hint="eastAsia" w:cs="Arial"/>
                </w:rPr>
                <w:t>给业主</w:t>
              </w:r>
            </w:ins>
            <w:ins w:id="1471" w:author="qinnan" w:date="2016-03-01T17:50:00Z">
              <w:r>
                <w:rPr>
                  <w:rFonts w:hint="eastAsia" w:cs="Arial"/>
                </w:rPr>
                <w:t>号码</w:t>
              </w:r>
            </w:ins>
            <w:ins w:id="1472" w:author="qinnan" w:date="2016-03-01T17:51:00Z">
              <w:r>
                <w:rPr>
                  <w:rFonts w:hint="eastAsia" w:cs="Arial"/>
                </w:rPr>
                <w:t>隐藏</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hint="eastAsia" w:cs="Arial"/>
                <w:color w:val="C00000"/>
                <w:u w:val="single"/>
              </w:rPr>
              <w:t>levelid</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关联ssmn_zy_level表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cs="Arial"/>
                <w:color w:val="C00000"/>
                <w:u w:val="single"/>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ins w:id="1473" w:author="qinnan" w:date="2016-03-01T17:00:00Z"/>
                <w:rFonts w:cs="Arial"/>
              </w:rPr>
            </w:pPr>
            <w:ins w:id="1474" w:author="qinnan" w:date="2016-03-01T17:00:00Z">
              <w:r>
                <w:rPr>
                  <w:rFonts w:hint="eastAsia" w:cs="Arial"/>
                </w:rPr>
                <w:t>号码使用对象：</w:t>
              </w:r>
            </w:ins>
          </w:p>
          <w:p>
            <w:pPr>
              <w:rPr>
                <w:ins w:id="1475" w:author="qinnan" w:date="2016-03-01T17:00:00Z"/>
                <w:rFonts w:cs="Arial"/>
              </w:rPr>
            </w:pPr>
            <w:ins w:id="1476" w:author="qinnan" w:date="2016-03-01T17:00:00Z">
              <w:r>
                <w:rPr>
                  <w:rFonts w:hint="eastAsia" w:cs="Arial"/>
                </w:rPr>
                <w:t>0：</w:t>
              </w:r>
            </w:ins>
            <w:ins w:id="1477" w:author="liyan" w:date="2016-08-15T14:13:00Z">
              <w:r>
                <w:rPr>
                  <w:rFonts w:hint="eastAsia" w:cs="Arial"/>
                </w:rPr>
                <w:t xml:space="preserve">业务员渠道副号码， </w:t>
              </w:r>
            </w:ins>
            <w:ins w:id="1478" w:author="qinnan" w:date="2016-03-01T17:00:00Z">
              <w:r>
                <w:rPr>
                  <w:rFonts w:hint="eastAsia" w:cs="Arial"/>
                </w:rPr>
                <w:t>仅用于地产经纪人（默认值）</w:t>
              </w:r>
            </w:ins>
          </w:p>
          <w:p>
            <w:pPr>
              <w:rPr>
                <w:ins w:id="1479" w:author="liyan" w:date="2016-08-15T14:13:00Z"/>
                <w:rFonts w:cs="Arial"/>
              </w:rPr>
            </w:pPr>
            <w:ins w:id="1480" w:author="qinnan" w:date="2016-03-01T17:00:00Z">
              <w:r>
                <w:rPr>
                  <w:rFonts w:hint="eastAsia" w:cs="Arial"/>
                </w:rPr>
                <w:t>1：</w:t>
              </w:r>
            </w:ins>
            <w:ins w:id="1481" w:author="liyan" w:date="2016-08-15T14:13:00Z">
              <w:r>
                <w:rPr>
                  <w:rFonts w:hint="eastAsia" w:cs="Arial"/>
                </w:rPr>
                <w:t>业主副号码，</w:t>
              </w:r>
            </w:ins>
            <w:ins w:id="1482" w:author="qinnan" w:date="2016-03-01T17:00:00Z">
              <w:r>
                <w:rPr>
                  <w:rFonts w:hint="eastAsia" w:cs="Arial"/>
                </w:rPr>
                <w:t>仅用于地产的业主</w:t>
              </w:r>
            </w:ins>
          </w:p>
          <w:p>
            <w:pPr>
              <w:rPr>
                <w:rFonts w:ascii="Tahoma" w:hAnsi="Tahoma"/>
                <w:szCs w:val="21"/>
              </w:rPr>
            </w:pPr>
            <w:ins w:id="1483" w:author="liyan" w:date="2016-08-15T14:13:00Z">
              <w:r>
                <w:rPr>
                  <w:rFonts w:hint="eastAsia" w:cs="Arial"/>
                </w:rPr>
                <w:t>2</w:t>
              </w:r>
            </w:ins>
            <w:ins w:id="1484" w:author="liyan" w:date="2016-08-15T14:14:00Z">
              <w:r>
                <w:rPr>
                  <w:rFonts w:hint="eastAsia" w:cs="Arial"/>
                </w:rPr>
                <w:t>：业务员</w:t>
              </w:r>
            </w:ins>
            <w:ins w:id="1485" w:author="liyan" w:date="2016-08-15T14:14:00Z">
              <w:r>
                <w:rPr>
                  <w:rFonts w:cs="Arial"/>
                </w:rPr>
                <w:t>A+</w:t>
              </w:r>
            </w:ins>
            <w:ins w:id="1486" w:author="liyan" w:date="2016-08-15T14:14:00Z">
              <w:r>
                <w:rPr>
                  <w:rFonts w:hint="eastAsia" w:cs="Arial"/>
                </w:rPr>
                <w:t>副号码</w:t>
              </w:r>
            </w:ins>
            <w:del w:id="1487" w:author="qinnan" w:date="2016-03-01T17:00:00Z">
              <w:r>
                <w:rPr>
                  <w:rFonts w:hint="eastAsia" w:ascii="Tahoma" w:hAnsi="Tahoma"/>
                  <w:szCs w:val="21"/>
                </w:rPr>
                <w:delText>类型 默认为0</w:delText>
              </w:r>
            </w:del>
          </w:p>
        </w:tc>
      </w:tr>
    </w:tbl>
    <w:p>
      <w:r>
        <w:t>PK_SSMN</w:t>
      </w:r>
      <w:r>
        <w:rPr>
          <w:rFonts w:hint="eastAsia"/>
        </w:rPr>
        <w:t>_ZY</w:t>
      </w:r>
      <w:r>
        <w:t>_EnableNumber (</w:t>
      </w:r>
      <w:r>
        <w:rPr>
          <w:rFonts w:hint="eastAsia"/>
        </w:rPr>
        <w:t>EnableNumber</w:t>
      </w:r>
      <w:r>
        <w:t>)</w:t>
      </w:r>
    </w:p>
    <w:p>
      <w:pPr>
        <w:rPr>
          <w:b/>
        </w:rPr>
      </w:pPr>
      <w:r>
        <w:rPr>
          <w:rFonts w:hint="eastAsia"/>
          <w:b/>
        </w:rPr>
        <w:t>[索引]</w:t>
      </w:r>
    </w:p>
    <w:p>
      <w:r>
        <w:t>IDX_SSMN</w:t>
      </w:r>
      <w:r>
        <w:rPr>
          <w:rFonts w:hint="eastAsia"/>
        </w:rPr>
        <w:t>_ZY</w:t>
      </w:r>
      <w:r>
        <w:t>_EnableNumber</w:t>
      </w:r>
      <w:r>
        <w:rPr>
          <w:rFonts w:hint="eastAsia"/>
        </w:rPr>
        <w:t>(Status)</w:t>
      </w:r>
    </w:p>
    <w:p/>
    <w:p>
      <w:pPr>
        <w:pStyle w:val="4"/>
      </w:pPr>
      <w:r>
        <w:rPr>
          <w:rFonts w:hint="eastAsia"/>
        </w:rPr>
        <w:t>SSMN_ZY_FEEDBACK(意见反馈表)</w:t>
      </w:r>
    </w:p>
    <w:p>
      <w:pPr>
        <w:rPr>
          <w:rFonts w:cs="Arial"/>
          <w:b/>
        </w:rPr>
      </w:pPr>
      <w:r>
        <w:rPr>
          <w:rFonts w:cs="Arial"/>
          <w:b/>
        </w:rPr>
        <w:t>[功能]</w:t>
      </w:r>
    </w:p>
    <w:p>
      <w:pPr>
        <w:rPr>
          <w:rFonts w:cs="Arial"/>
        </w:rPr>
      </w:pPr>
      <w:r>
        <w:rPr>
          <w:rFonts w:cs="Arial"/>
        </w:rPr>
        <w:t>该表存储</w:t>
      </w:r>
      <w:r>
        <w:rPr>
          <w:rFonts w:hint="eastAsia"/>
        </w:rPr>
        <w:t>用户反馈信息</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843"/>
        <w:gridCol w:w="852"/>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843" w:type="dxa"/>
            <w:shd w:val="clear" w:color="auto" w:fill="E6E6E6"/>
          </w:tcPr>
          <w:p>
            <w:pPr>
              <w:jc w:val="center"/>
              <w:rPr>
                <w:rFonts w:cs="Arial"/>
                <w:bCs/>
              </w:rPr>
            </w:pPr>
            <w:r>
              <w:rPr>
                <w:rFonts w:cs="Arial"/>
                <w:bCs/>
              </w:rPr>
              <w:t>类型</w:t>
            </w:r>
          </w:p>
        </w:tc>
        <w:tc>
          <w:tcPr>
            <w:tcW w:w="852"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cs="Arial"/>
                <w:b/>
              </w:rPr>
              <w:t>ID</w:t>
            </w:r>
          </w:p>
        </w:tc>
        <w:tc>
          <w:tcPr>
            <w:tcW w:w="1843" w:type="dxa"/>
          </w:tcPr>
          <w:p>
            <w:pPr>
              <w:rPr>
                <w:rFonts w:cs="Arial"/>
                <w:b/>
              </w:rPr>
            </w:pPr>
            <w:r>
              <w:rPr>
                <w:rFonts w:cs="Arial"/>
                <w:b/>
              </w:rPr>
              <w:t>Number(10)</w:t>
            </w:r>
          </w:p>
        </w:tc>
        <w:tc>
          <w:tcPr>
            <w:tcW w:w="852" w:type="dxa"/>
          </w:tcPr>
          <w:p>
            <w:pPr>
              <w:jc w:val="center"/>
              <w:rPr>
                <w:rFonts w:cs="Arial"/>
                <w:b/>
              </w:rPr>
            </w:pPr>
            <w:r>
              <w:rPr>
                <w:rFonts w:cs="Arial"/>
                <w:b/>
              </w:rPr>
              <w:t>是</w:t>
            </w:r>
          </w:p>
        </w:tc>
        <w:tc>
          <w:tcPr>
            <w:tcW w:w="3780" w:type="dxa"/>
          </w:tcPr>
          <w:p>
            <w:pPr>
              <w:rPr>
                <w:rFonts w:cs="Arial"/>
                <w:b/>
              </w:rPr>
            </w:pPr>
            <w:ins w:id="1488" w:author="wangfy" w:date="2014-09-03T13:55:00Z">
              <w:r>
                <w:rPr>
                  <w:rFonts w:cs="Arial"/>
                  <w:b/>
                  <w:color w:val="0000FF"/>
                  <w:lang w:val="en-GB"/>
                </w:rPr>
                <w:t>SEQ_SSMN_Z</w:t>
              </w:r>
            </w:ins>
            <w:ins w:id="1489" w:author="wangfy" w:date="2014-09-03T13:55:00Z">
              <w:r>
                <w:rPr>
                  <w:rFonts w:cs="Arial"/>
                  <w:b/>
                  <w:color w:val="0000FF"/>
                  <w:u w:val="single"/>
                  <w:lang w:val="en-GB"/>
                </w:rPr>
                <w:t>Y_</w:t>
              </w:r>
            </w:ins>
            <w:r>
              <w:rPr>
                <w:rFonts w:hint="eastAsia" w:cs="Arial"/>
                <w:b/>
                <w:color w:val="0000FF"/>
                <w:u w:val="single"/>
                <w:lang w:val="en-GB"/>
              </w:rPr>
              <w:t>FEEDBACK生成序列号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hint="eastAsia" w:cs="Arial"/>
                <w:b/>
              </w:rPr>
              <w:t>NAME</w:t>
            </w:r>
          </w:p>
        </w:tc>
        <w:tc>
          <w:tcPr>
            <w:tcW w:w="1843" w:type="dxa"/>
          </w:tcPr>
          <w:p>
            <w:pPr>
              <w:rPr>
                <w:rFonts w:cs="Arial"/>
                <w:b/>
              </w:rPr>
            </w:pPr>
            <w:r>
              <w:rPr>
                <w:rFonts w:hint="eastAsia"/>
              </w:rPr>
              <w:t>Varchar2(32)</w:t>
            </w:r>
          </w:p>
        </w:tc>
        <w:tc>
          <w:tcPr>
            <w:tcW w:w="852" w:type="dxa"/>
          </w:tcPr>
          <w:p>
            <w:pPr>
              <w:jc w:val="center"/>
              <w:rPr>
                <w:rFonts w:cs="Arial"/>
                <w:b/>
              </w:rPr>
            </w:pPr>
            <w:r>
              <w:rPr>
                <w:rFonts w:hint="eastAsia" w:cs="Arial"/>
                <w:b/>
              </w:rPr>
              <w:t>是</w:t>
            </w:r>
          </w:p>
        </w:tc>
        <w:tc>
          <w:tcPr>
            <w:tcW w:w="3780" w:type="dxa"/>
          </w:tcPr>
          <w:p>
            <w:pPr>
              <w:rPr>
                <w:rFonts w:cs="Arial"/>
                <w:b/>
                <w:color w:val="0000FF"/>
                <w:lang w:val="en-GB"/>
              </w:rPr>
            </w:pPr>
            <w:r>
              <w:rPr>
                <w:rFonts w:hint="eastAsia" w:cs="Arial"/>
                <w:b/>
                <w:color w:val="0000FF"/>
                <w:lang w:val="en-GB"/>
              </w:rPr>
              <w:t>用户姓名</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rPr>
              <w:t>MSISDN</w:t>
            </w:r>
          </w:p>
        </w:tc>
        <w:tc>
          <w:tcPr>
            <w:tcW w:w="1843" w:type="dxa"/>
          </w:tcPr>
          <w:p>
            <w:pPr>
              <w:rPr>
                <w:rFonts w:cs="Arial"/>
              </w:rPr>
            </w:pPr>
            <w:r>
              <w:rPr>
                <w:rFonts w:hint="eastAsia"/>
              </w:rPr>
              <w:t>Varchar2(20)</w:t>
            </w:r>
          </w:p>
        </w:tc>
        <w:tc>
          <w:tcPr>
            <w:tcW w:w="852" w:type="dxa"/>
          </w:tcPr>
          <w:p>
            <w:pPr>
              <w:jc w:val="center"/>
              <w:rPr>
                <w:rFonts w:cs="Arial"/>
              </w:rPr>
            </w:pPr>
            <w:r>
              <w:rPr>
                <w:rFonts w:hint="eastAsia"/>
              </w:rPr>
              <w:t>是</w:t>
            </w:r>
          </w:p>
        </w:tc>
        <w:tc>
          <w:tcPr>
            <w:tcW w:w="3780" w:type="dxa"/>
          </w:tcPr>
          <w:p>
            <w:r>
              <w:rPr>
                <w:rFonts w:hint="eastAsia"/>
              </w:rPr>
              <w:t>反馈的用户号码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Feedback</w:t>
            </w:r>
            <w:r>
              <w:rPr>
                <w:rFonts w:hint="eastAsia"/>
              </w:rPr>
              <w:t>Date</w:t>
            </w:r>
          </w:p>
        </w:tc>
        <w:tc>
          <w:tcPr>
            <w:tcW w:w="1843" w:type="dxa"/>
          </w:tcPr>
          <w:p>
            <w:pPr>
              <w:rPr>
                <w:rFonts w:cs="Arial"/>
              </w:rPr>
            </w:pPr>
            <w:r>
              <w:rPr>
                <w:rFonts w:hint="eastAsia"/>
              </w:rPr>
              <w:t>Date</w:t>
            </w:r>
          </w:p>
        </w:tc>
        <w:tc>
          <w:tcPr>
            <w:tcW w:w="852" w:type="dxa"/>
          </w:tcPr>
          <w:p>
            <w:pPr>
              <w:jc w:val="center"/>
              <w:rPr>
                <w:rFonts w:cs="Arial"/>
              </w:rPr>
            </w:pPr>
            <w:r>
              <w:rPr>
                <w:rFonts w:hint="eastAsia"/>
              </w:rPr>
              <w:t>是</w:t>
            </w:r>
          </w:p>
        </w:tc>
        <w:tc>
          <w:tcPr>
            <w:tcW w:w="3780" w:type="dxa"/>
          </w:tcPr>
          <w:p>
            <w:r>
              <w:rPr>
                <w:rFonts w:hint="eastAsia"/>
              </w:rPr>
              <w:t>反馈时间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cs="Arial"/>
              </w:rPr>
              <w:t>FeedbackContent</w:t>
            </w:r>
          </w:p>
        </w:tc>
        <w:tc>
          <w:tcPr>
            <w:tcW w:w="1843" w:type="dxa"/>
          </w:tcPr>
          <w:p>
            <w:pPr>
              <w:rPr>
                <w:rFonts w:cs="Arial"/>
              </w:rPr>
            </w:pPr>
            <w:r>
              <w:rPr>
                <w:rFonts w:hint="eastAsia" w:cs="Arial"/>
              </w:rPr>
              <w:t>Varchar2(1024)</w:t>
            </w:r>
          </w:p>
        </w:tc>
        <w:tc>
          <w:tcPr>
            <w:tcW w:w="852" w:type="dxa"/>
          </w:tcPr>
          <w:p>
            <w:pPr>
              <w:jc w:val="center"/>
              <w:rPr>
                <w:rFonts w:cs="Arial"/>
              </w:rPr>
            </w:pPr>
            <w:r>
              <w:rPr>
                <w:rFonts w:hint="eastAsia" w:cs="Arial"/>
              </w:rPr>
              <w:t>是</w:t>
            </w:r>
          </w:p>
        </w:tc>
        <w:tc>
          <w:tcPr>
            <w:tcW w:w="3780" w:type="dxa"/>
          </w:tcPr>
          <w:p>
            <w:pPr>
              <w:rPr>
                <w:rFonts w:cs="Arial"/>
              </w:rPr>
            </w:pPr>
            <w:r>
              <w:rPr>
                <w:rFonts w:hint="eastAsia" w:cs="Arial"/>
              </w:rPr>
              <w:t>反馈内容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b/>
              </w:rPr>
            </w:pPr>
            <w:r>
              <w:rPr>
                <w:b/>
              </w:rPr>
              <w:t>OPENO</w:t>
            </w:r>
          </w:p>
        </w:tc>
        <w:tc>
          <w:tcPr>
            <w:tcW w:w="1843" w:type="dxa"/>
          </w:tcPr>
          <w:p>
            <w:pPr>
              <w:rPr>
                <w:b/>
              </w:rPr>
            </w:pPr>
            <w:r>
              <w:rPr>
                <w:b/>
              </w:rPr>
              <w:t>VARCHAR2(</w:t>
            </w:r>
            <w:r>
              <w:rPr>
                <w:rFonts w:hint="eastAsia"/>
                <w:b/>
              </w:rPr>
              <w:t>32</w:t>
            </w:r>
            <w:r>
              <w:rPr>
                <w:b/>
              </w:rPr>
              <w:t>)</w:t>
            </w:r>
          </w:p>
        </w:tc>
        <w:tc>
          <w:tcPr>
            <w:tcW w:w="852" w:type="dxa"/>
          </w:tcPr>
          <w:p>
            <w:pPr>
              <w:jc w:val="center"/>
              <w:rPr>
                <w:rFonts w:cs="Arial"/>
                <w:b/>
              </w:rPr>
            </w:pPr>
            <w:r>
              <w:rPr>
                <w:rFonts w:hint="eastAsia" w:cs="Arial"/>
                <w:b/>
                <w:lang w:val="en-GB"/>
              </w:rPr>
              <w:t>是</w:t>
            </w:r>
          </w:p>
        </w:tc>
        <w:tc>
          <w:tcPr>
            <w:tcW w:w="3780" w:type="dxa"/>
          </w:tcPr>
          <w:p>
            <w:pPr>
              <w:rPr>
                <w:rFonts w:cs="Arial"/>
                <w:b/>
              </w:rPr>
            </w:pPr>
            <w:r>
              <w:rPr>
                <w:rFonts w:hint="eastAsia" w:cs="Arial"/>
                <w:b/>
              </w:rPr>
              <w:t>操作员ID。</w:t>
            </w:r>
          </w:p>
        </w:tc>
      </w:tr>
    </w:tbl>
    <w:p>
      <w:pPr>
        <w:rPr>
          <w:rFonts w:cs="Arial"/>
          <w:b/>
        </w:rPr>
      </w:pPr>
    </w:p>
    <w:p>
      <w:pPr>
        <w:rPr>
          <w:rFonts w:cs="Arial"/>
          <w:b/>
        </w:rPr>
      </w:pPr>
      <w:r>
        <w:rPr>
          <w:rFonts w:cs="Arial"/>
          <w:b/>
        </w:rPr>
        <w:t>[主键]</w:t>
      </w:r>
    </w:p>
    <w:p>
      <w:pPr>
        <w:rPr>
          <w:rFonts w:cs="Arial"/>
        </w:rPr>
      </w:pPr>
      <w:r>
        <w:rPr>
          <w:rFonts w:cs="Arial"/>
        </w:rPr>
        <w:t>PK_</w:t>
      </w:r>
      <w:r>
        <w:rPr>
          <w:rFonts w:hint="eastAsia" w:cs="Arial"/>
        </w:rPr>
        <w:t>SSMN_ZY_</w:t>
      </w:r>
      <w:r>
        <w:rPr>
          <w:rFonts w:cs="Arial"/>
        </w:rPr>
        <w:t>Feedback(ID)</w:t>
      </w:r>
    </w:p>
    <w:p>
      <w:pPr>
        <w:rPr>
          <w:rFonts w:cs="Arial"/>
          <w:b/>
        </w:rPr>
      </w:pPr>
    </w:p>
    <w:p>
      <w:pPr>
        <w:rPr>
          <w:rFonts w:cs="Arial"/>
          <w:b/>
        </w:rPr>
      </w:pPr>
      <w:r>
        <w:rPr>
          <w:rFonts w:cs="Arial"/>
          <w:b/>
        </w:rPr>
        <w:t>[索引]</w:t>
      </w:r>
    </w:p>
    <w:p>
      <w:pPr>
        <w:pStyle w:val="4"/>
      </w:pPr>
      <w:r>
        <w:rPr>
          <w:rFonts w:hint="eastAsia"/>
        </w:rPr>
        <w:t>SSMN_ZY_CDRSMS_USER(语音短信与用户对应表)</w:t>
      </w:r>
    </w:p>
    <w:p>
      <w:pPr>
        <w:rPr>
          <w:b/>
        </w:rPr>
      </w:pPr>
      <w:r>
        <w:rPr>
          <w:rFonts w:hint="eastAsia"/>
          <w:b/>
        </w:rPr>
        <w:t>[功能]</w:t>
      </w:r>
    </w:p>
    <w:p>
      <w:r>
        <w:rPr>
          <w:rFonts w:hint="eastAsia"/>
        </w:rPr>
        <w:t>该表主要用于记录语音、短信与中原用户信息对应关系的表。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SSNN_ZY</w:t>
            </w:r>
            <w:r>
              <w:rPr>
                <w:rFonts w:cs="Arial"/>
                <w:b/>
              </w:rPr>
              <w:t>_</w:t>
            </w:r>
            <w:r>
              <w:rPr>
                <w:rFonts w:hint="eastAsia" w:cs="Arial"/>
                <w:b/>
              </w:rPr>
              <w:t>CDRSMS</w:t>
            </w:r>
            <w:r>
              <w:rPr>
                <w:rFonts w:cs="Arial"/>
                <w:b/>
              </w:rPr>
              <w:t>_</w:t>
            </w:r>
            <w:r>
              <w:rPr>
                <w:rFonts w:hint="eastAsia" w:cs="Arial"/>
                <w:b/>
              </w:rPr>
              <w:t>USER</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USER</w:t>
            </w:r>
            <w:r>
              <w:t xml:space="preserve">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用户ID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CDRSMS</w:t>
            </w:r>
            <w:r>
              <w:t xml:space="preserve">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语音、短信ID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TYPE</w:t>
            </w:r>
          </w:p>
        </w:tc>
        <w:tc>
          <w:tcPr>
            <w:tcW w:w="1801" w:type="dxa"/>
          </w:tcPr>
          <w:p>
            <w:r>
              <w:rPr>
                <w:rFonts w:hint="eastAsia"/>
              </w:rPr>
              <w:t>NUMBER(1)</w:t>
            </w:r>
          </w:p>
        </w:tc>
        <w:tc>
          <w:tcPr>
            <w:tcW w:w="901" w:type="dxa"/>
          </w:tcPr>
          <w:p>
            <w:pPr>
              <w:jc w:val="center"/>
              <w:rPr>
                <w:rFonts w:cs="Arial"/>
                <w:lang w:val="en-GB"/>
              </w:rPr>
            </w:pPr>
            <w:r>
              <w:rPr>
                <w:rFonts w:hint="eastAsia" w:cs="Arial"/>
                <w:lang w:val="en-GB"/>
              </w:rPr>
              <w:t>是</w:t>
            </w:r>
          </w:p>
        </w:tc>
        <w:tc>
          <w:tcPr>
            <w:tcW w:w="3599" w:type="dxa"/>
          </w:tcPr>
          <w:p>
            <w:r>
              <w:rPr>
                <w:rFonts w:hint="eastAsia"/>
              </w:rPr>
              <w:t>0:语音</w:t>
            </w:r>
          </w:p>
          <w:p>
            <w:r>
              <w:rPr>
                <w:rFonts w:hint="eastAsia"/>
              </w:rPr>
              <w:t>1:短信</w:t>
            </w:r>
          </w:p>
        </w:tc>
      </w:tr>
    </w:tbl>
    <w:p>
      <w:pPr>
        <w:rPr>
          <w:b/>
        </w:rPr>
      </w:pPr>
      <w:r>
        <w:rPr>
          <w:rFonts w:hint="eastAsia"/>
          <w:b/>
        </w:rPr>
        <w:t>[主键]</w:t>
      </w:r>
    </w:p>
    <w:p>
      <w:r>
        <w:t>PK_</w:t>
      </w:r>
      <w:r>
        <w:rPr>
          <w:rFonts w:hint="eastAsia"/>
        </w:rPr>
        <w:t>SSNN_ZY</w:t>
      </w:r>
      <w:r>
        <w:t>_</w:t>
      </w:r>
      <w:r>
        <w:rPr>
          <w:rFonts w:hint="eastAsia"/>
        </w:rPr>
        <w:t>CDRSMS</w:t>
      </w:r>
      <w:r>
        <w:t>_</w:t>
      </w:r>
      <w:r>
        <w:rPr>
          <w:rFonts w:hint="eastAsia"/>
        </w:rPr>
        <w:t>USER (ID)</w:t>
      </w:r>
    </w:p>
    <w:p>
      <w:pPr>
        <w:rPr>
          <w:b/>
        </w:rPr>
      </w:pPr>
      <w:r>
        <w:rPr>
          <w:rFonts w:hint="eastAsia"/>
          <w:b/>
        </w:rPr>
        <w:t xml:space="preserve"> [索引]</w:t>
      </w:r>
    </w:p>
    <w:p>
      <w:r>
        <w:rPr>
          <w:rFonts w:hint="eastAsia"/>
        </w:rPr>
        <w:t>无。</w:t>
      </w:r>
    </w:p>
    <w:p>
      <w:pPr>
        <w:rPr>
          <w:rFonts w:ascii="Tahoma" w:hAnsi="Tahoma"/>
          <w:b/>
          <w:szCs w:val="21"/>
        </w:rPr>
      </w:pPr>
    </w:p>
    <w:p>
      <w:pPr>
        <w:pStyle w:val="4"/>
      </w:pPr>
      <w:r>
        <w:rPr>
          <w:rFonts w:hint="eastAsia"/>
        </w:rPr>
        <w:t>SSMN_ZY_USEROPERATION(记录中原用户信息的变化表)</w:t>
      </w:r>
    </w:p>
    <w:p>
      <w:pPr>
        <w:rPr>
          <w:b/>
        </w:rPr>
      </w:pPr>
      <w:r>
        <w:rPr>
          <w:rFonts w:hint="eastAsia"/>
          <w:b/>
        </w:rPr>
        <w:t>[功能]</w:t>
      </w:r>
    </w:p>
    <w:p>
      <w:r>
        <w:rPr>
          <w:rFonts w:hint="eastAsia"/>
        </w:rPr>
        <w:t>该表主要用于记录中原用户信息的变化，供用户信息同步时接口传输数据用的表。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ins w:id="1490" w:author="wangfy" w:date="2014-09-03T13:55:00Z">
              <w:r>
                <w:rPr>
                  <w:rFonts w:cs="Arial"/>
                  <w:b/>
                  <w:color w:val="0000FF"/>
                  <w:lang w:val="en-GB"/>
                </w:rPr>
                <w:t>SEQ_SSMN_Z</w:t>
              </w:r>
            </w:ins>
            <w:ins w:id="1491" w:author="wangfy" w:date="2014-09-03T13:55:00Z">
              <w:r>
                <w:rPr>
                  <w:rFonts w:cs="Arial"/>
                  <w:b/>
                  <w:color w:val="0000FF"/>
                  <w:u w:val="single"/>
                  <w:lang w:val="en-GB"/>
                </w:rPr>
                <w:t>Y_</w:t>
              </w:r>
            </w:ins>
            <w:r>
              <w:rPr>
                <w:rFonts w:hint="eastAsia" w:cs="Arial"/>
                <w:b/>
                <w:color w:val="0000FF"/>
                <w:u w:val="single"/>
                <w:lang w:val="en-GB"/>
              </w:rPr>
              <w:t>USEROPERATION生成序列号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OPETYPE</w:t>
            </w:r>
          </w:p>
        </w:tc>
        <w:tc>
          <w:tcPr>
            <w:tcW w:w="1801" w:type="dxa"/>
          </w:tcPr>
          <w:p>
            <w:r>
              <w:t>NUMBER(1)</w:t>
            </w:r>
          </w:p>
        </w:tc>
        <w:tc>
          <w:tcPr>
            <w:tcW w:w="901" w:type="dxa"/>
          </w:tcPr>
          <w:p>
            <w:pPr>
              <w:jc w:val="center"/>
              <w:rPr>
                <w:rFonts w:cs="Arial"/>
                <w:lang w:val="en-GB"/>
              </w:rPr>
            </w:pPr>
            <w:r>
              <w:rPr>
                <w:rFonts w:hint="eastAsia" w:cs="Arial"/>
                <w:lang w:val="en-GB"/>
              </w:rPr>
              <w:t>是</w:t>
            </w:r>
          </w:p>
        </w:tc>
        <w:tc>
          <w:tcPr>
            <w:tcW w:w="3599" w:type="dxa"/>
          </w:tcPr>
          <w:p>
            <w:pPr>
              <w:spacing w:line="360" w:lineRule="auto"/>
            </w:pPr>
            <w:r>
              <w:rPr>
                <w:rFonts w:hint="eastAsia"/>
              </w:rPr>
              <w:t>操作类型</w:t>
            </w:r>
          </w:p>
          <w:p>
            <w:pPr>
              <w:spacing w:line="360" w:lineRule="auto"/>
            </w:pPr>
            <w:r>
              <w:rPr>
                <w:rFonts w:hint="eastAsia"/>
              </w:rPr>
              <w:t>1：注册 (如果有主号信息，给该主号再绑定一个副号，如果没有主号信息，创建用户信息，并绑定到该副号)</w:t>
            </w:r>
          </w:p>
          <w:p>
            <w:pPr>
              <w:spacing w:line="360" w:lineRule="auto"/>
            </w:pPr>
            <w:r>
              <w:rPr>
                <w:rFonts w:hint="eastAsia"/>
              </w:rPr>
              <w:t>2：注销（如果该主号只有这一个副号，则该用户信息注销，如果该主号有多个副号，只注销该副号）</w:t>
            </w:r>
          </w:p>
          <w:p>
            <w:r>
              <w:rPr>
                <w:rFonts w:hint="eastAsia"/>
              </w:rPr>
              <w:t>4： (如果换前主号只有该副号，换主号操作要注销掉该主号)</w:t>
            </w:r>
          </w:p>
          <w:p>
            <w:r>
              <w:rPr>
                <w:rFonts w:hint="eastAsia"/>
              </w:rPr>
              <w:t>5：添加黑名单</w:t>
            </w:r>
          </w:p>
          <w:p>
            <w:pPr>
              <w:rPr>
                <w:ins w:id="1492" w:author="liyan" w:date="2016-08-25T18:09:00Z"/>
              </w:rPr>
            </w:pPr>
            <w:r>
              <w:rPr>
                <w:rFonts w:hint="eastAsia"/>
              </w:rPr>
              <w:t>6：删除黑名单</w:t>
            </w:r>
          </w:p>
          <w:p>
            <w:ins w:id="1493" w:author="liyan" w:date="2016-08-25T18:09:00Z">
              <w:r>
                <w:rPr>
                  <w:rFonts w:hint="eastAsia"/>
                </w:rPr>
                <w:t>7:注册管家APP</w:t>
              </w:r>
            </w:ins>
            <w:ins w:id="1494" w:author="liyan" w:date="2016-08-25T18:10:00Z">
              <w:r>
                <w:rPr>
                  <w:rFonts w:hint="eastAsia"/>
                </w:rPr>
                <w:t>类型用户(因为呼叫方要针对此类型显示主叫号码</w:t>
              </w:r>
            </w:ins>
            <w:ins w:id="1495" w:author="liyan" w:date="2016-08-25T18:11:00Z">
              <w:r>
                <w:rPr>
                  <w:rFonts w:hint="eastAsia"/>
                </w:rPr>
                <w:t>，所以单独出来</w:t>
              </w:r>
            </w:ins>
            <w:ins w:id="1496" w:author="liyan" w:date="2016-08-25T18:10:00Z">
              <w:r>
                <w:rPr>
                  <w:rFonts w:hint="eastAsia"/>
                </w:rPr>
                <w:t>)</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MSISDN</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是</w:t>
            </w:r>
          </w:p>
        </w:tc>
        <w:tc>
          <w:tcPr>
            <w:tcW w:w="3599" w:type="dxa"/>
          </w:tcPr>
          <w:p>
            <w:r>
              <w:rPr>
                <w:rFonts w:hint="eastAsia"/>
              </w:rPr>
              <w:t>主号码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CHANGEMSISDN</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 xml:space="preserve"> 否</w:t>
            </w:r>
          </w:p>
        </w:tc>
        <w:tc>
          <w:tcPr>
            <w:tcW w:w="3599" w:type="dxa"/>
          </w:tcPr>
          <w:p>
            <w:r>
              <w:rPr>
                <w:rFonts w:hint="eastAsia" w:cs="Arial"/>
                <w:lang w:val="en-GB"/>
              </w:rPr>
              <w:t>更换主号码(只有opetype为</w:t>
            </w:r>
            <w:del w:id="1497" w:author="liyan" w:date="2016-08-31T10:46:00Z">
              <w:r>
                <w:rPr>
                  <w:rFonts w:hint="eastAsia" w:cs="Arial"/>
                </w:rPr>
                <w:delText>3</w:delText>
              </w:r>
            </w:del>
            <w:ins w:id="1498" w:author="liyan" w:date="2016-08-31T10:46:00Z">
              <w:r>
                <w:rPr>
                  <w:rFonts w:hint="eastAsia" w:cs="Arial"/>
                </w:rPr>
                <w:t>4</w:t>
              </w:r>
            </w:ins>
            <w:r>
              <w:rPr>
                <w:rFonts w:hint="eastAsia" w:cs="Arial"/>
                <w:lang w:val="en-GB"/>
              </w:rPr>
              <w:t>时，才有此值，其他情况为空)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SSMNNUMBER</w:t>
            </w:r>
          </w:p>
        </w:tc>
        <w:tc>
          <w:tcPr>
            <w:tcW w:w="1801" w:type="dxa"/>
          </w:tcPr>
          <w:p>
            <w:pPr>
              <w:rPr>
                <w:rFonts w:cs="Arial"/>
                <w:lang w:val="en-GB"/>
              </w:rPr>
            </w:pPr>
            <w:r>
              <w:rPr>
                <w:rFonts w:hint="eastAsia" w:cs="Arial"/>
                <w:b/>
              </w:rPr>
              <w:t>VARCHAR2(18)</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副号码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STATUS</w:t>
            </w:r>
          </w:p>
        </w:tc>
        <w:tc>
          <w:tcPr>
            <w:tcW w:w="1801" w:type="dxa"/>
          </w:tcPr>
          <w:p>
            <w:pPr>
              <w:rPr>
                <w:rFonts w:cs="Arial"/>
                <w:b/>
              </w:rPr>
            </w:pPr>
            <w:r>
              <w:t>NUMBER(1)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是否处理：0：未处理</w:t>
            </w:r>
          </w:p>
          <w:p>
            <w:pPr>
              <w:rPr>
                <w:rFonts w:cs="Arial"/>
                <w:lang w:val="en-GB"/>
              </w:rPr>
            </w:pPr>
            <w:r>
              <w:rPr>
                <w:rFonts w:hint="eastAsia" w:cs="Arial"/>
                <w:lang w:val="en-GB"/>
              </w:rPr>
              <w:t>1：已处理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INTIME</w:t>
            </w:r>
          </w:p>
        </w:tc>
        <w:tc>
          <w:tcPr>
            <w:tcW w:w="1801" w:type="dxa"/>
          </w:tcPr>
          <w:p>
            <w:r>
              <w:rPr>
                <w:rFonts w:hint="eastAsia"/>
              </w:rP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写表时间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BLACKCALLNUMBER</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否</w:t>
            </w:r>
          </w:p>
        </w:tc>
        <w:tc>
          <w:tcPr>
            <w:tcW w:w="3599" w:type="dxa"/>
          </w:tcPr>
          <w:p>
            <w:pPr>
              <w:rPr>
                <w:rFonts w:cs="Arial"/>
                <w:lang w:val="en-GB"/>
              </w:rPr>
            </w:pPr>
            <w:r>
              <w:rPr>
                <w:rFonts w:hint="eastAsia" w:cs="Arial"/>
                <w:lang w:val="en-GB"/>
              </w:rPr>
              <w:t>黑名单号码</w:t>
            </w:r>
          </w:p>
        </w:tc>
      </w:tr>
    </w:tbl>
    <w:p>
      <w:pPr>
        <w:rPr>
          <w:b/>
        </w:rPr>
      </w:pPr>
      <w:r>
        <w:rPr>
          <w:rFonts w:hint="eastAsia"/>
          <w:b/>
        </w:rPr>
        <w:t>[主键]</w:t>
      </w:r>
    </w:p>
    <w:p>
      <w:r>
        <w:t>PK_</w:t>
      </w:r>
      <w:r>
        <w:rPr>
          <w:rFonts w:hint="eastAsia"/>
          <w:szCs w:val="32"/>
        </w:rPr>
        <w:t>SSMN_ZY_USEROPERATION</w:t>
      </w:r>
      <w:r>
        <w:rPr>
          <w:rFonts w:hint="eastAsia"/>
        </w:rPr>
        <w:t xml:space="preserve"> (ID)</w:t>
      </w:r>
    </w:p>
    <w:p>
      <w:pPr>
        <w:rPr>
          <w:b/>
        </w:rPr>
      </w:pPr>
      <w:r>
        <w:rPr>
          <w:rFonts w:hint="eastAsia"/>
          <w:b/>
        </w:rPr>
        <w:t xml:space="preserve"> [索引]</w:t>
      </w:r>
    </w:p>
    <w:p>
      <w:r>
        <w:rPr>
          <w:rFonts w:hint="eastAsia"/>
        </w:rPr>
        <w:t>无。</w:t>
      </w:r>
    </w:p>
    <w:p/>
    <w:p>
      <w:pPr>
        <w:pStyle w:val="4"/>
      </w:pPr>
      <w:r>
        <w:rPr>
          <w:rFonts w:hint="eastAsia"/>
        </w:rPr>
        <w:t>SSMN_ZY_LEVEL_MODE (记录区域与放音标识对应的表)</w:t>
      </w:r>
    </w:p>
    <w:p>
      <w:pPr>
        <w:rPr>
          <w:b/>
        </w:rPr>
      </w:pPr>
      <w:r>
        <w:rPr>
          <w:rFonts w:hint="eastAsia"/>
          <w:b/>
        </w:rPr>
        <w:t>[功能]</w:t>
      </w:r>
    </w:p>
    <w:p>
      <w:r>
        <w:rPr>
          <w:rFonts w:hint="eastAsia"/>
        </w:rPr>
        <w:t>该表主要用于记录区域与放音标识对应的表。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ins w:id="1499" w:author="wangfy" w:date="2014-09-03T13:55:00Z">
              <w:r>
                <w:rPr>
                  <w:rFonts w:cs="Arial"/>
                  <w:b/>
                  <w:color w:val="0000FF"/>
                  <w:lang w:val="en-GB"/>
                </w:rPr>
                <w:t>SEQ_SSMN_Z</w:t>
              </w:r>
            </w:ins>
            <w:ins w:id="1500" w:author="wangfy" w:date="2014-09-03T13:55:00Z">
              <w:r>
                <w:rPr>
                  <w:rFonts w:cs="Arial"/>
                  <w:b/>
                  <w:color w:val="0000FF"/>
                  <w:u w:val="single"/>
                  <w:lang w:val="en-GB"/>
                </w:rPr>
                <w:t>Y_</w:t>
              </w:r>
            </w:ins>
            <w:r>
              <w:rPr>
                <w:rFonts w:hint="eastAsia" w:cs="Arial"/>
                <w:b/>
                <w:color w:val="0000FF"/>
                <w:u w:val="single"/>
                <w:lang w:val="en-GB"/>
              </w:rPr>
              <w:t>LEVEL_MODE生成序列号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ModeLow</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SSMN_ZY_LEVEL</w:t>
            </w:r>
            <w:r>
              <w:rPr>
                <w:rFonts w:hint="eastAsia"/>
              </w:rPr>
              <w:t>表的外键</w:t>
            </w:r>
          </w:p>
        </w:tc>
      </w:tr>
    </w:tbl>
    <w:p>
      <w:pPr>
        <w:rPr>
          <w:b/>
        </w:rPr>
      </w:pPr>
      <w:r>
        <w:rPr>
          <w:rFonts w:hint="eastAsia"/>
          <w:b/>
        </w:rPr>
        <w:t>[主键]</w:t>
      </w:r>
    </w:p>
    <w:p>
      <w:r>
        <w:t>PK_</w:t>
      </w:r>
      <w:r>
        <w:rPr>
          <w:rFonts w:hint="eastAsia"/>
          <w:szCs w:val="32"/>
        </w:rPr>
        <w:t>SSMN_ZY_LEVEL_MODE</w:t>
      </w:r>
      <w:r>
        <w:rPr>
          <w:rFonts w:hint="eastAsia"/>
        </w:rPr>
        <w:t xml:space="preserve"> (ID)</w:t>
      </w:r>
    </w:p>
    <w:p>
      <w:pPr>
        <w:rPr>
          <w:b/>
        </w:rPr>
      </w:pPr>
      <w:r>
        <w:rPr>
          <w:rFonts w:hint="eastAsia"/>
          <w:b/>
        </w:rPr>
        <w:t xml:space="preserve"> [索引]</w:t>
      </w:r>
    </w:p>
    <w:p>
      <w:r>
        <w:rPr>
          <w:rFonts w:hint="eastAsia"/>
        </w:rPr>
        <w:t>无。</w:t>
      </w:r>
    </w:p>
    <w:p/>
    <w:p>
      <w:pPr>
        <w:pStyle w:val="4"/>
      </w:pPr>
      <w:r>
        <w:rPr>
          <w:rFonts w:hint="eastAsia"/>
        </w:rPr>
        <w:t>SSMN_ZY_LEVEL_CHANNEL (记录区域与渠道对应的表)</w:t>
      </w:r>
    </w:p>
    <w:p>
      <w:pPr>
        <w:rPr>
          <w:b/>
        </w:rPr>
      </w:pPr>
      <w:r>
        <w:rPr>
          <w:rFonts w:hint="eastAsia"/>
          <w:b/>
        </w:rPr>
        <w:t>[功能]</w:t>
      </w:r>
    </w:p>
    <w:p>
      <w:r>
        <w:rPr>
          <w:rFonts w:hint="eastAsia"/>
        </w:rPr>
        <w:t>该表主要用于记录区域与渠道对应(多对多)的表，只在天津使用。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ins w:id="1501" w:author="wangfy" w:date="2014-09-03T13:55:00Z">
              <w:r>
                <w:rPr>
                  <w:rFonts w:cs="Arial"/>
                  <w:b/>
                  <w:color w:val="0000FF"/>
                  <w:lang w:val="en-GB"/>
                </w:rPr>
                <w:t>SEQ_SSMN_Z</w:t>
              </w:r>
            </w:ins>
            <w:ins w:id="1502" w:author="wangfy" w:date="2014-09-03T13:55:00Z">
              <w:r>
                <w:rPr>
                  <w:rFonts w:cs="Arial"/>
                  <w:b/>
                  <w:color w:val="0000FF"/>
                  <w:u w:val="single"/>
                  <w:lang w:val="en-GB"/>
                </w:rPr>
                <w:t>Y_</w:t>
              </w:r>
            </w:ins>
            <w:r>
              <w:rPr>
                <w:rFonts w:hint="eastAsia" w:cs="Arial"/>
                <w:b/>
                <w:color w:val="0000FF"/>
                <w:u w:val="single"/>
                <w:lang w:val="en-GB"/>
              </w:rPr>
              <w:t>LEVEL_CHANNEL生成序列号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ChannelId</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SSMN_ZY_LEVEL</w:t>
            </w:r>
            <w:r>
              <w:rPr>
                <w:rFonts w:hint="eastAsia"/>
              </w:rPr>
              <w:t>表的外键</w:t>
            </w:r>
          </w:p>
        </w:tc>
      </w:tr>
    </w:tbl>
    <w:p>
      <w:pPr>
        <w:rPr>
          <w:b/>
        </w:rPr>
      </w:pPr>
      <w:r>
        <w:rPr>
          <w:rFonts w:hint="eastAsia"/>
          <w:b/>
        </w:rPr>
        <w:t>[主键]</w:t>
      </w:r>
    </w:p>
    <w:p>
      <w:r>
        <w:t>PK_</w:t>
      </w:r>
      <w:r>
        <w:rPr>
          <w:rFonts w:hint="eastAsia"/>
          <w:szCs w:val="32"/>
        </w:rPr>
        <w:t>SSMN_ZY_LEVEL_CHANNEL</w:t>
      </w:r>
      <w:r>
        <w:rPr>
          <w:rFonts w:hint="eastAsia"/>
        </w:rPr>
        <w:t xml:space="preserve"> (ID)</w:t>
      </w:r>
    </w:p>
    <w:p>
      <w:pPr>
        <w:rPr>
          <w:b/>
        </w:rPr>
      </w:pPr>
      <w:r>
        <w:rPr>
          <w:rFonts w:hint="eastAsia"/>
          <w:b/>
        </w:rPr>
        <w:t xml:space="preserve"> [索引]</w:t>
      </w:r>
    </w:p>
    <w:p>
      <w:r>
        <w:rPr>
          <w:rFonts w:hint="eastAsia"/>
        </w:rPr>
        <w:t>无。</w:t>
      </w:r>
    </w:p>
    <w:p/>
    <w:p>
      <w:pPr>
        <w:pStyle w:val="4"/>
        <w:tabs>
          <w:tab w:val="left" w:pos="284"/>
        </w:tabs>
        <w:ind w:left="0" w:firstLine="0"/>
        <w:rPr>
          <w:ins w:id="1503" w:author="wangfy" w:date="2014-09-03T13:55:00Z"/>
        </w:rPr>
      </w:pPr>
      <w:r>
        <w:rPr>
          <w:rFonts w:hint="eastAsia"/>
        </w:rPr>
        <w:t>SSMN_GS_USER(工作手机用户副号码信息表)</w:t>
      </w:r>
    </w:p>
    <w:p>
      <w:pPr>
        <w:rPr>
          <w:ins w:id="1504" w:author="wangfy" w:date="2014-09-03T13:55:00Z"/>
          <w:b/>
        </w:rPr>
      </w:pPr>
      <w:r>
        <w:rPr>
          <w:rFonts w:hint="eastAsia"/>
          <w:b/>
        </w:rPr>
        <w:t>[功能]</w:t>
      </w:r>
    </w:p>
    <w:p>
      <w:r>
        <w:rPr>
          <w:rFonts w:hint="eastAsia"/>
        </w:rPr>
        <w:t>该表主要用于存储工作手机用户的副号码信息。</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b w:val="0"/>
                <w:lang w:val="en-GB"/>
                <w:rPrChange w:id="1505" w:author="liyan" w:date="2016-01-14T14:47:00Z">
                  <w:rPr>
                    <w:rFonts w:cs="Arial"/>
                    <w:b/>
                    <w:lang w:val="en-GB"/>
                  </w:rPr>
                </w:rPrChange>
              </w:rPr>
            </w:pPr>
            <w:r>
              <w:rPr>
                <w:rFonts w:cs="Arial"/>
                <w:b w:val="0"/>
                <w:bCs w:val="0"/>
                <w:color w:val="auto"/>
                <w:sz w:val="21"/>
                <w:szCs w:val="24"/>
                <w:u w:val="none"/>
                <w:lang w:val="en-GB"/>
                <w:rPrChange w:id="1506" w:author="liyan" w:date="2016-01-14T14:47:00Z">
                  <w:rPr>
                    <w:rFonts w:cs="Arial"/>
                    <w:b/>
                    <w:bCs/>
                    <w:color w:val="0000FF"/>
                    <w:sz w:val="30"/>
                    <w:szCs w:val="32"/>
                    <w:u w:val="single"/>
                    <w:lang w:val="en-GB"/>
                  </w:rPr>
                </w:rPrChange>
              </w:rPr>
              <w:t>id</w:t>
            </w:r>
          </w:p>
        </w:tc>
        <w:tc>
          <w:tcPr>
            <w:tcW w:w="1644" w:type="dxa"/>
          </w:tcPr>
          <w:p>
            <w:pPr>
              <w:rPr>
                <w:rFonts w:cs="Arial"/>
                <w:b/>
              </w:rPr>
            </w:pPr>
            <w:r>
              <w:rPr>
                <w:rFonts w:hint="eastAsia" w:cs="Arial"/>
              </w:rPr>
              <w:t>Number(10)</w:t>
            </w:r>
          </w:p>
        </w:tc>
        <w:tc>
          <w:tcPr>
            <w:tcW w:w="1095" w:type="dxa"/>
          </w:tcPr>
          <w:p>
            <w:pPr>
              <w:jc w:val="center"/>
              <w:rPr>
                <w:rFonts w:cs="Arial"/>
                <w:b w:val="0"/>
                <w:lang w:val="en-GB"/>
                <w:rPrChange w:id="1507" w:author="liyan" w:date="2016-01-14T14:47:00Z">
                  <w:rPr>
                    <w:rFonts w:cs="Arial"/>
                    <w:b/>
                    <w:lang w:val="en-GB"/>
                  </w:rPr>
                </w:rPrChange>
              </w:rPr>
            </w:pPr>
            <w:r>
              <w:rPr>
                <w:rFonts w:hint="eastAsia" w:cs="Arial"/>
                <w:b w:val="0"/>
                <w:bCs w:val="0"/>
                <w:color w:val="auto"/>
                <w:sz w:val="21"/>
                <w:szCs w:val="24"/>
                <w:u w:val="none"/>
                <w:lang w:val="en-GB"/>
                <w:rPrChange w:id="1508" w:author="liyan" w:date="2016-01-14T14:47:00Z">
                  <w:rPr>
                    <w:rFonts w:hint="eastAsia" w:cs="Arial"/>
                    <w:b/>
                    <w:bCs/>
                    <w:color w:val="0000FF"/>
                    <w:sz w:val="30"/>
                    <w:szCs w:val="32"/>
                    <w:u w:val="single"/>
                    <w:lang w:val="en-GB"/>
                  </w:rPr>
                </w:rPrChange>
              </w:rPr>
              <w:t>是</w:t>
            </w:r>
          </w:p>
        </w:tc>
        <w:tc>
          <w:tcPr>
            <w:tcW w:w="3652" w:type="dxa"/>
          </w:tcPr>
          <w:p>
            <w:pPr>
              <w:rPr>
                <w:rFonts w:cs="Arial"/>
              </w:rPr>
            </w:pPr>
            <w:r>
              <w:rPr>
                <w:rFonts w:cs="Arial"/>
                <w:b w:val="0"/>
                <w:bCs w:val="0"/>
                <w:color w:val="auto"/>
                <w:sz w:val="21"/>
                <w:szCs w:val="24"/>
                <w:u w:val="none"/>
                <w:lang w:val="en-GB"/>
                <w:rPrChange w:id="1509" w:author="liyan" w:date="2016-01-14T14:47:00Z">
                  <w:rPr>
                    <w:rFonts w:cs="Arial"/>
                    <w:b/>
                    <w:bCs/>
                    <w:color w:val="0000FF"/>
                    <w:sz w:val="30"/>
                    <w:szCs w:val="32"/>
                    <w:u w:val="single"/>
                    <w:lang w:val="en-GB"/>
                  </w:rPr>
                </w:rPrChange>
              </w:rPr>
              <w:t>SEQ_SSMN</w:t>
            </w:r>
            <w:r>
              <w:rPr>
                <w:rFonts w:cs="Arial"/>
                <w:lang w:val="en-GB"/>
              </w:rPr>
              <w:t>_</w:t>
            </w:r>
            <w:r>
              <w:rPr>
                <w:rFonts w:hint="eastAsia" w:cs="Arial"/>
                <w:lang w:val="en-GB"/>
              </w:rPr>
              <w:t>GS</w:t>
            </w:r>
            <w:r>
              <w:rPr>
                <w:rFonts w:cs="Arial"/>
                <w:lang w:val="en-GB"/>
              </w:rPr>
              <w:t>_USER</w:t>
            </w:r>
            <w:r>
              <w:rPr>
                <w:rFonts w:hint="eastAsia" w:cs="Arial"/>
                <w:lang w:val="en-GB"/>
              </w:rPr>
              <w:t>生成序列号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channelid</w:t>
            </w:r>
          </w:p>
        </w:tc>
        <w:tc>
          <w:tcPr>
            <w:tcW w:w="1644" w:type="dxa"/>
          </w:tcPr>
          <w:p>
            <w:pPr>
              <w:rPr>
                <w:rFonts w:cs="Arial"/>
              </w:rPr>
            </w:pPr>
            <w:r>
              <w:rPr>
                <w:rFonts w:cs="Arial"/>
              </w:rPr>
              <w:t>Number(10)</w:t>
            </w:r>
          </w:p>
        </w:tc>
        <w:tc>
          <w:tcPr>
            <w:tcW w:w="1095" w:type="dxa"/>
          </w:tcPr>
          <w:p>
            <w:pPr>
              <w:jc w:val="center"/>
            </w:pPr>
            <w:r>
              <w:rPr>
                <w:rFonts w:hint="eastAsia" w:cs="Arial"/>
              </w:rPr>
              <w:t>否</w:t>
            </w:r>
          </w:p>
        </w:tc>
        <w:tc>
          <w:tcPr>
            <w:tcW w:w="3652" w:type="dxa"/>
          </w:tcPr>
          <w:p>
            <w:pPr>
              <w:rPr>
                <w:rFonts w:cs="Arial"/>
              </w:rPr>
            </w:pPr>
            <w:r>
              <w:rPr>
                <w:rFonts w:hint="eastAsia" w:cs="Arial"/>
              </w:rPr>
              <w:t>渠道</w:t>
            </w:r>
            <w:r>
              <w:rPr>
                <w:rFonts w:cs="Arial"/>
              </w:rPr>
              <w:t>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Name</w:t>
            </w:r>
          </w:p>
        </w:tc>
        <w:tc>
          <w:tcPr>
            <w:tcW w:w="1644" w:type="dxa"/>
          </w:tcPr>
          <w:p>
            <w:pPr>
              <w:rPr>
                <w:rFonts w:cs="Arial"/>
              </w:rPr>
            </w:pPr>
            <w:r>
              <w:rPr>
                <w:rFonts w:cs="Arial"/>
              </w:rPr>
              <w:t>Varchar2 (20)</w:t>
            </w:r>
          </w:p>
        </w:tc>
        <w:tc>
          <w:tcPr>
            <w:tcW w:w="1095" w:type="dxa"/>
          </w:tcPr>
          <w:p>
            <w:pPr>
              <w:jc w:val="center"/>
              <w:rPr>
                <w:rFonts w:cs="Arial"/>
              </w:rPr>
            </w:pPr>
            <w:r>
              <w:rPr>
                <w:rFonts w:hint="eastAsia" w:cs="Arial"/>
              </w:rPr>
              <w:t>否</w:t>
            </w:r>
          </w:p>
        </w:tc>
        <w:tc>
          <w:tcPr>
            <w:tcW w:w="3652" w:type="dxa"/>
          </w:tcPr>
          <w:p>
            <w:pPr>
              <w:rPr>
                <w:rFonts w:cs="Arial"/>
                <w:lang w:val="en-GB"/>
              </w:rPr>
            </w:pPr>
            <w:r>
              <w:rPr>
                <w:rFonts w:hint="eastAsia" w:cs="Arial"/>
              </w:rPr>
              <w:t>用户名称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Msisdn</w:t>
            </w:r>
          </w:p>
        </w:tc>
        <w:tc>
          <w:tcPr>
            <w:tcW w:w="1644" w:type="dxa"/>
          </w:tcPr>
          <w:p>
            <w:pPr>
              <w:rPr>
                <w:rFonts w:cs="Arial"/>
              </w:rPr>
            </w:pPr>
            <w:r>
              <w:rPr>
                <w:rFonts w:cs="Arial"/>
              </w:rPr>
              <w:t>Varchar2 (20)</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SSMNNumber</w:t>
            </w:r>
          </w:p>
        </w:tc>
        <w:tc>
          <w:tcPr>
            <w:tcW w:w="1644" w:type="dxa"/>
          </w:tcPr>
          <w:p>
            <w:pPr>
              <w:rPr>
                <w:rFonts w:cs="Arial"/>
              </w:rPr>
            </w:pPr>
            <w:r>
              <w:rPr>
                <w:rFonts w:cs="Arial"/>
              </w:rPr>
              <w:t>Varchar2 (20)</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groupname</w:t>
            </w:r>
          </w:p>
        </w:tc>
        <w:tc>
          <w:tcPr>
            <w:tcW w:w="1644" w:type="dxa"/>
          </w:tcPr>
          <w:p>
            <w:pPr>
              <w:rPr>
                <w:rFonts w:cs="Arial"/>
              </w:rPr>
            </w:pPr>
            <w:r>
              <w:rPr>
                <w:rFonts w:cs="Arial"/>
              </w:rPr>
              <w:t>Varchar2 (50)</w:t>
            </w:r>
          </w:p>
        </w:tc>
        <w:tc>
          <w:tcPr>
            <w:tcW w:w="1095" w:type="dxa"/>
          </w:tcPr>
          <w:p>
            <w:pPr>
              <w:jc w:val="center"/>
            </w:pPr>
            <w:r>
              <w:rPr>
                <w:rFonts w:hint="eastAsia" w:cs="Arial"/>
              </w:rPr>
              <w:t>否</w:t>
            </w:r>
          </w:p>
        </w:tc>
        <w:tc>
          <w:tcPr>
            <w:tcW w:w="3652" w:type="dxa"/>
          </w:tcPr>
          <w:p>
            <w:pPr>
              <w:rPr>
                <w:rFonts w:cs="Arial"/>
              </w:rPr>
            </w:pPr>
            <w:r>
              <w:rPr>
                <w:rFonts w:hint="eastAsia" w:cs="Arial"/>
              </w:rPr>
              <w:t>所属小组名称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hint="eastAsia" w:cs="Arial"/>
              </w:rPr>
              <w:t>intime</w:t>
            </w:r>
          </w:p>
        </w:tc>
        <w:tc>
          <w:tcPr>
            <w:tcW w:w="1644" w:type="dxa"/>
          </w:tcPr>
          <w:p>
            <w:pPr>
              <w:rPr>
                <w:rFonts w:cs="Arial"/>
              </w:rPr>
            </w:pPr>
            <w:r>
              <w:rPr>
                <w:rFonts w:hint="eastAsia" w:cs="Arial"/>
              </w:rPr>
              <w:t>date</w:t>
            </w:r>
          </w:p>
        </w:tc>
        <w:tc>
          <w:tcPr>
            <w:tcW w:w="1095" w:type="dxa"/>
          </w:tcPr>
          <w:p>
            <w:pPr>
              <w:jc w:val="center"/>
            </w:pPr>
            <w:r>
              <w:rPr>
                <w:rFonts w:hint="eastAsia" w:cs="Arial"/>
              </w:rPr>
              <w:t>是</w:t>
            </w:r>
          </w:p>
        </w:tc>
        <w:tc>
          <w:tcPr>
            <w:tcW w:w="3652" w:type="dxa"/>
          </w:tcPr>
          <w:p>
            <w:pPr>
              <w:rPr>
                <w:rFonts w:cs="Arial"/>
              </w:rPr>
            </w:pPr>
            <w:r>
              <w:rPr>
                <w:rFonts w:hint="eastAsia" w:cs="Arial"/>
              </w:rPr>
              <w:t>写表日期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u w:val="single"/>
              </w:rPr>
            </w:pPr>
            <w:r>
              <w:rPr>
                <w:rFonts w:hint="eastAsia" w:cs="Arial"/>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关联ssmn_gs_level表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u w:val="single"/>
              </w:rPr>
            </w:pPr>
            <w:r>
              <w:rPr>
                <w:rFonts w:cs="Arial"/>
              </w:rPr>
              <w:t>E</w:t>
            </w:r>
            <w:r>
              <w:rPr>
                <w:rFonts w:hint="eastAsia" w:cs="Arial"/>
              </w:rPr>
              <w:t>mpno</w:t>
            </w:r>
          </w:p>
        </w:tc>
        <w:tc>
          <w:tcPr>
            <w:tcW w:w="1644" w:type="dxa"/>
          </w:tcPr>
          <w:p>
            <w:pPr>
              <w:rPr>
                <w:rFonts w:cs="Arial"/>
              </w:rPr>
            </w:pPr>
            <w:ins w:id="1510" w:author="liyan" w:date="2014-09-29T13:49:00Z">
              <w:r>
                <w:rPr>
                  <w:rFonts w:cs="Arial"/>
                </w:rPr>
                <w:t>Varchar2 (</w:t>
              </w:r>
            </w:ins>
            <w:r>
              <w:rPr>
                <w:rFonts w:hint="eastAsia" w:cs="Arial"/>
              </w:rPr>
              <w:t>32</w:t>
            </w:r>
            <w:ins w:id="1511" w:author="liyan" w:date="2014-09-29T13:49:00Z">
              <w:r>
                <w:rPr>
                  <w:rFonts w:cs="Arial"/>
                </w:rPr>
                <w:t>)</w:t>
              </w:r>
            </w:ins>
          </w:p>
        </w:tc>
        <w:tc>
          <w:tcPr>
            <w:tcW w:w="1095" w:type="dxa"/>
          </w:tcPr>
          <w:p>
            <w:pPr>
              <w:jc w:val="center"/>
              <w:rPr>
                <w:rFonts w:cs="Arial"/>
              </w:rPr>
            </w:pPr>
            <w:r>
              <w:rPr>
                <w:rFonts w:hint="eastAsia" w:cs="Arial"/>
              </w:rPr>
              <w:t>否</w:t>
            </w:r>
          </w:p>
        </w:tc>
        <w:tc>
          <w:tcPr>
            <w:tcW w:w="3652" w:type="dxa"/>
          </w:tcPr>
          <w:p>
            <w:pPr>
              <w:rPr>
                <w:rFonts w:ascii="Tahoma" w:hAnsi="Tahoma"/>
                <w:szCs w:val="21"/>
              </w:rPr>
            </w:pPr>
            <w:del w:id="1512" w:author="liyan" w:date="2016-03-14T13:59:00Z">
              <w:r>
                <w:rPr>
                  <w:rFonts w:hint="eastAsia" w:ascii="Tahoma" w:hAnsi="Tahoma"/>
                  <w:szCs w:val="21"/>
                </w:rPr>
                <w:delText>员工</w:delText>
              </w:r>
            </w:del>
            <w:r>
              <w:rPr>
                <w:rFonts w:hint="eastAsia" w:ascii="Tahoma" w:hAnsi="Tahoma"/>
                <w:szCs w:val="21"/>
              </w:rPr>
              <w:t>编号(一个用户只有一个</w:t>
            </w:r>
            <w:del w:id="1513" w:author="liyan" w:date="2016-03-14T13:59:00Z">
              <w:r>
                <w:rPr>
                  <w:rFonts w:hint="eastAsia" w:ascii="Tahoma" w:hAnsi="Tahoma"/>
                  <w:szCs w:val="21"/>
                </w:rPr>
                <w:delText>员工</w:delText>
              </w:r>
            </w:del>
            <w:r>
              <w:rPr>
                <w:rFonts w:hint="eastAsia" w:ascii="Tahoma" w:hAnsi="Tahoma"/>
                <w:szCs w:val="21"/>
              </w:rPr>
              <w:t>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 web注册</w:t>
            </w:r>
          </w:p>
          <w:p>
            <w:pPr>
              <w:rPr>
                <w:rFonts w:ascii="Tahoma" w:hAnsi="Tahoma"/>
                <w:szCs w:val="21"/>
              </w:rPr>
            </w:pPr>
            <w:r>
              <w:rPr>
                <w:rFonts w:hint="eastAsia" w:ascii="Tahoma" w:hAnsi="Tahoma"/>
                <w:szCs w:val="21"/>
              </w:rPr>
              <w:t>1: 手机注册(umproxy消息都是手机过来的消息)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ins w:id="1514" w:author="liyan" w:date="2016-03-01T17:34:00Z">
              <w:r>
                <w:rPr>
                  <w:rFonts w:cs="Arial"/>
                </w:rPr>
                <w:t>ssmnnumber_type</w:t>
              </w:r>
            </w:ins>
            <w:del w:id="1515" w:author="liyan" w:date="2016-03-01T17:34:00Z">
              <w:r>
                <w:rPr>
                  <w:rFonts w:cs="Arial"/>
                </w:rPr>
                <w:delText>ssmnnumber_type</w:delText>
              </w:r>
            </w:del>
          </w:p>
        </w:tc>
        <w:tc>
          <w:tcPr>
            <w:tcW w:w="1644" w:type="dxa"/>
          </w:tcPr>
          <w:p>
            <w:pPr>
              <w:rPr>
                <w:b/>
              </w:rPr>
            </w:pPr>
            <w:ins w:id="1516" w:author="liyan" w:date="2016-03-01T17:34:00Z">
              <w:r>
                <w:rPr>
                  <w:rFonts w:hint="eastAsia" w:cs="Arial"/>
                </w:rPr>
                <w:t>Number(1)</w:t>
              </w:r>
            </w:ins>
            <w:del w:id="1517" w:author="liyan" w:date="2016-03-01T17:34:00Z">
              <w:r>
                <w:rPr>
                  <w:rFonts w:hint="eastAsia" w:cs="Arial"/>
                </w:rPr>
                <w:delText>Number(1)</w:delText>
              </w:r>
            </w:del>
          </w:p>
        </w:tc>
        <w:tc>
          <w:tcPr>
            <w:tcW w:w="1095" w:type="dxa"/>
          </w:tcPr>
          <w:p>
            <w:pPr>
              <w:jc w:val="center"/>
              <w:rPr>
                <w:rFonts w:cs="Arial"/>
              </w:rPr>
            </w:pPr>
            <w:ins w:id="1518" w:author="liyan" w:date="2016-03-01T17:34:00Z">
              <w:r>
                <w:rPr>
                  <w:rFonts w:hint="eastAsia" w:cs="Arial"/>
                </w:rPr>
                <w:t>否</w:t>
              </w:r>
            </w:ins>
            <w:del w:id="1519" w:author="liyan" w:date="2016-03-01T17:34:00Z">
              <w:r>
                <w:rPr>
                  <w:rFonts w:hint="eastAsia" w:cs="Arial"/>
                </w:rPr>
                <w:delText>否</w:delText>
              </w:r>
            </w:del>
          </w:p>
        </w:tc>
        <w:tc>
          <w:tcPr>
            <w:tcW w:w="3652" w:type="dxa"/>
          </w:tcPr>
          <w:p>
            <w:pPr>
              <w:rPr>
                <w:ins w:id="1520" w:author="liyan" w:date="2016-03-01T17:34:00Z"/>
                <w:rFonts w:ascii="Tahoma" w:hAnsi="Tahoma"/>
                <w:szCs w:val="21"/>
              </w:rPr>
            </w:pPr>
            <w:ins w:id="1521" w:author="liyan" w:date="2016-03-01T17:34:00Z">
              <w:r>
                <w:rPr>
                  <w:rFonts w:hint="eastAsia" w:ascii="Tahoma" w:hAnsi="Tahoma"/>
                  <w:szCs w:val="21"/>
                </w:rPr>
                <w:t>副号码类型(即对应其关联渠道表中的业务使用权限)</w:t>
              </w:r>
            </w:ins>
          </w:p>
          <w:p>
            <w:pPr>
              <w:rPr>
                <w:ins w:id="1522" w:author="liyan" w:date="2016-03-01T17:34:00Z"/>
                <w:rFonts w:ascii="Tahoma" w:hAnsi="Tahoma"/>
                <w:szCs w:val="21"/>
              </w:rPr>
            </w:pPr>
            <w:ins w:id="1523" w:author="liyan" w:date="2016-03-01T17:34:00Z">
              <w:r>
                <w:rPr>
                  <w:rFonts w:hint="eastAsia" w:ascii="Tahoma" w:hAnsi="Tahoma"/>
                  <w:szCs w:val="21"/>
                </w:rPr>
                <w:t>0：只用作被叫(默认值)</w:t>
              </w:r>
            </w:ins>
          </w:p>
          <w:p>
            <w:pPr>
              <w:rPr>
                <w:rFonts w:ascii="Tahoma" w:hAnsi="Tahoma"/>
                <w:szCs w:val="21"/>
              </w:rPr>
            </w:pPr>
            <w:ins w:id="1524" w:author="liyan" w:date="2016-03-01T17:34:00Z">
              <w:r>
                <w:rPr>
                  <w:rFonts w:hint="eastAsia" w:ascii="Tahoma" w:hAnsi="Tahoma"/>
                  <w:szCs w:val="21"/>
                </w:rPr>
                <w:t>1：只用作主叫</w:t>
              </w:r>
            </w:ins>
            <w:del w:id="1525" w:author="liyan" w:date="2016-03-01T17:34:00Z">
              <w:r>
                <w:rPr>
                  <w:rFonts w:hint="eastAsia" w:ascii="Tahoma" w:hAnsi="Tahoma"/>
                  <w:szCs w:val="21"/>
                </w:rPr>
                <w:delText>默认</w:delText>
              </w:r>
            </w:del>
            <w:del w:id="1526" w:author="liyan" w:date="2016-03-01T17:34:00Z">
              <w:r>
                <w:rPr>
                  <w:rFonts w:ascii="Tahoma" w:hAnsi="Tahoma"/>
                  <w:szCs w:val="21"/>
                </w:rPr>
                <w:delText xml:space="preserve"> 0</w:delText>
              </w:r>
            </w:del>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527" w:author="liyan" w:date="2016-03-14T14:00:00Z"/>
        </w:trPr>
        <w:tc>
          <w:tcPr>
            <w:tcW w:w="2009" w:type="dxa"/>
          </w:tcPr>
          <w:p>
            <w:pPr>
              <w:rPr>
                <w:ins w:id="1528" w:author="liyan" w:date="2016-03-14T14:00:00Z"/>
                <w:rFonts w:cs="Arial"/>
              </w:rPr>
            </w:pPr>
            <w:ins w:id="1529" w:author="liyan" w:date="2016-03-14T14:00:00Z">
              <w:r>
                <w:rPr>
                  <w:rFonts w:hint="eastAsia" w:cs="Arial"/>
                </w:rPr>
                <w:t>EmpNUM</w:t>
              </w:r>
            </w:ins>
          </w:p>
        </w:tc>
        <w:tc>
          <w:tcPr>
            <w:tcW w:w="1644" w:type="dxa"/>
          </w:tcPr>
          <w:p>
            <w:pPr>
              <w:rPr>
                <w:ins w:id="1530" w:author="liyan" w:date="2016-03-14T14:00:00Z"/>
                <w:rFonts w:cs="Arial"/>
              </w:rPr>
            </w:pPr>
            <w:ins w:id="1531" w:author="liyan" w:date="2016-03-14T14:01:00Z">
              <w:r>
                <w:rPr>
                  <w:rFonts w:cs="Arial"/>
                </w:rPr>
                <w:t>Varchar2 (</w:t>
              </w:r>
            </w:ins>
            <w:ins w:id="1532" w:author="liyan" w:date="2016-03-14T14:01:00Z">
              <w:r>
                <w:rPr>
                  <w:rFonts w:hint="eastAsia" w:cs="Arial"/>
                </w:rPr>
                <w:t>32</w:t>
              </w:r>
            </w:ins>
            <w:ins w:id="1533" w:author="liyan" w:date="2016-03-14T14:01:00Z">
              <w:r>
                <w:rPr>
                  <w:rFonts w:cs="Arial"/>
                </w:rPr>
                <w:t>)</w:t>
              </w:r>
            </w:ins>
          </w:p>
        </w:tc>
        <w:tc>
          <w:tcPr>
            <w:tcW w:w="1095" w:type="dxa"/>
          </w:tcPr>
          <w:p>
            <w:pPr>
              <w:jc w:val="center"/>
              <w:rPr>
                <w:ins w:id="1534" w:author="liyan" w:date="2016-03-14T14:00:00Z"/>
                <w:rFonts w:cs="Arial"/>
              </w:rPr>
            </w:pPr>
            <w:ins w:id="1535" w:author="liyan" w:date="2016-03-14T14:01:00Z">
              <w:r>
                <w:rPr>
                  <w:rFonts w:hint="eastAsia" w:cs="Arial"/>
                </w:rPr>
                <w:t>否</w:t>
              </w:r>
            </w:ins>
          </w:p>
        </w:tc>
        <w:tc>
          <w:tcPr>
            <w:tcW w:w="3652" w:type="dxa"/>
          </w:tcPr>
          <w:p>
            <w:pPr>
              <w:rPr>
                <w:ins w:id="1536" w:author="liyan" w:date="2016-03-14T14:00:00Z"/>
                <w:rFonts w:ascii="Tahoma" w:hAnsi="Tahoma"/>
                <w:szCs w:val="21"/>
              </w:rPr>
            </w:pPr>
            <w:ins w:id="1537" w:author="liyan" w:date="2016-03-14T14:01:00Z">
              <w:r>
                <w:rPr>
                  <w:rFonts w:hint="eastAsia" w:ascii="Tahoma" w:hAnsi="Tahoma"/>
                  <w:szCs w:val="21"/>
                </w:rPr>
                <w:t>员工编号（可为空）</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538" w:author="liyan" w:date="2016-03-18T13:47:00Z"/>
        </w:trPr>
        <w:tc>
          <w:tcPr>
            <w:tcW w:w="2009" w:type="dxa"/>
          </w:tcPr>
          <w:p>
            <w:pPr>
              <w:rPr>
                <w:ins w:id="1539" w:author="liyan" w:date="2016-03-18T13:47:00Z"/>
                <w:rFonts w:cs="Arial"/>
              </w:rPr>
            </w:pPr>
            <w:r>
              <w:rPr>
                <w:rFonts w:hint="eastAsia" w:cs="Arial"/>
                <w:color w:val="000000"/>
                <w:kern w:val="0"/>
                <w:sz w:val="23"/>
                <w:szCs w:val="23"/>
              </w:rPr>
              <w:t>Remark</w:t>
            </w:r>
          </w:p>
        </w:tc>
        <w:tc>
          <w:tcPr>
            <w:tcW w:w="1644" w:type="dxa"/>
          </w:tcPr>
          <w:p>
            <w:pPr>
              <w:rPr>
                <w:ins w:id="1540" w:author="liyan" w:date="2016-03-18T13:47:00Z"/>
                <w:rFonts w:cs="Arial"/>
              </w:rPr>
            </w:pPr>
            <w:r>
              <w:rPr>
                <w:rFonts w:cs="Arial"/>
              </w:rPr>
              <w:t>Varchar2 (</w:t>
            </w:r>
            <w:r>
              <w:rPr>
                <w:rFonts w:hint="eastAsia" w:cs="Arial"/>
              </w:rPr>
              <w:t>256</w:t>
            </w:r>
            <w:r>
              <w:rPr>
                <w:rFonts w:cs="Arial"/>
              </w:rPr>
              <w:t>)</w:t>
            </w:r>
          </w:p>
        </w:tc>
        <w:tc>
          <w:tcPr>
            <w:tcW w:w="1095" w:type="dxa"/>
          </w:tcPr>
          <w:p>
            <w:pPr>
              <w:jc w:val="center"/>
              <w:rPr>
                <w:ins w:id="1541" w:author="liyan" w:date="2016-03-18T13:47:00Z"/>
                <w:rFonts w:cs="Arial"/>
              </w:rPr>
            </w:pPr>
            <w:r>
              <w:rPr>
                <w:rFonts w:hint="eastAsia" w:cs="Arial"/>
              </w:rPr>
              <w:t>是</w:t>
            </w:r>
          </w:p>
        </w:tc>
        <w:tc>
          <w:tcPr>
            <w:tcW w:w="3652" w:type="dxa"/>
          </w:tcPr>
          <w:p>
            <w:pPr>
              <w:rPr>
                <w:ins w:id="1542" w:author="liyan" w:date="2016-03-18T13:47:00Z"/>
                <w:rFonts w:ascii="Tahoma" w:hAnsi="Tahoma"/>
                <w:szCs w:val="21"/>
              </w:rPr>
            </w:pPr>
            <w:r>
              <w:rPr>
                <w:rFonts w:hint="eastAsia" w:ascii="Tahoma" w:hAnsi="Tahoma"/>
                <w:szCs w:val="21"/>
              </w:rPr>
              <w:t>经纪人备注信息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543" w:author="liyan" w:date="2016-11-14T16:23:00Z"/>
        </w:trPr>
        <w:tc>
          <w:tcPr>
            <w:tcW w:w="2009" w:type="dxa"/>
          </w:tcPr>
          <w:p>
            <w:pPr>
              <w:rPr>
                <w:ins w:id="1544" w:author="liyan" w:date="2016-11-14T16:23:00Z"/>
                <w:rFonts w:cs="Arial"/>
                <w:color w:val="000000"/>
                <w:kern w:val="0"/>
                <w:sz w:val="23"/>
                <w:szCs w:val="23"/>
              </w:rPr>
            </w:pPr>
            <w:ins w:id="1545" w:author="liyan" w:date="2016-11-14T16:23:00Z">
              <w:r>
                <w:rPr>
                  <w:rFonts w:hint="eastAsia" w:cs="Arial"/>
                  <w:color w:val="000000"/>
                  <w:kern w:val="0"/>
                  <w:sz w:val="23"/>
                  <w:szCs w:val="23"/>
                </w:rPr>
                <w:t>CompanyId</w:t>
              </w:r>
            </w:ins>
          </w:p>
        </w:tc>
        <w:tc>
          <w:tcPr>
            <w:tcW w:w="1644" w:type="dxa"/>
          </w:tcPr>
          <w:p>
            <w:pPr>
              <w:rPr>
                <w:ins w:id="1546" w:author="liyan" w:date="2016-11-14T16:23:00Z"/>
                <w:rFonts w:cs="Arial"/>
              </w:rPr>
            </w:pPr>
            <w:ins w:id="1547" w:author="liyan" w:date="2016-11-14T16:23:00Z">
              <w:r>
                <w:rPr/>
                <w:t>VARCHAR2(</w:t>
              </w:r>
            </w:ins>
            <w:ins w:id="1548" w:author="liyan" w:date="2016-11-14T16:23:00Z">
              <w:r>
                <w:rPr>
                  <w:rFonts w:hint="eastAsia"/>
                </w:rPr>
                <w:t>64</w:t>
              </w:r>
            </w:ins>
            <w:ins w:id="1549" w:author="liyan" w:date="2016-11-14T16:23:00Z">
              <w:r>
                <w:rPr/>
                <w:t>)</w:t>
              </w:r>
            </w:ins>
          </w:p>
        </w:tc>
        <w:tc>
          <w:tcPr>
            <w:tcW w:w="1095" w:type="dxa"/>
          </w:tcPr>
          <w:p>
            <w:pPr>
              <w:jc w:val="center"/>
              <w:rPr>
                <w:ins w:id="1550" w:author="liyan" w:date="2016-11-14T16:23:00Z"/>
                <w:rFonts w:cs="Arial"/>
              </w:rPr>
            </w:pPr>
          </w:p>
        </w:tc>
        <w:tc>
          <w:tcPr>
            <w:tcW w:w="3652" w:type="dxa"/>
          </w:tcPr>
          <w:p>
            <w:pPr>
              <w:rPr>
                <w:ins w:id="1551" w:author="liyan" w:date="2016-11-14T16:23:00Z"/>
                <w:rFonts w:ascii="Tahoma" w:hAnsi="Tahoma"/>
                <w:szCs w:val="21"/>
              </w:rPr>
            </w:pPr>
            <w:ins w:id="1552" w:author="liyan" w:date="2016-11-14T16:23:00Z">
              <w:r>
                <w:rPr>
                  <w:rFonts w:hint="eastAsia" w:ascii="Tahoma" w:hAnsi="Tahoma"/>
                  <w:szCs w:val="21"/>
                </w:rPr>
                <w:t>关联ssmn_gs_company</w:t>
              </w:r>
            </w:ins>
            <w:ins w:id="1553" w:author="liyan" w:date="2016-11-14T16:24:00Z">
              <w:r>
                <w:rPr>
                  <w:rFonts w:hint="eastAsia" w:ascii="Tahoma" w:hAnsi="Tahoma"/>
                  <w:szCs w:val="21"/>
                </w:rPr>
                <w:t>表中的id</w:t>
              </w:r>
            </w:ins>
          </w:p>
        </w:tc>
      </w:tr>
    </w:tbl>
    <w:p>
      <w:pPr>
        <w:rPr>
          <w:ins w:id="1554" w:author="wangfy" w:date="2014-09-03T13:55:00Z"/>
          <w:b/>
        </w:rPr>
      </w:pPr>
      <w:r>
        <w:rPr>
          <w:rFonts w:hint="eastAsia"/>
          <w:b/>
        </w:rPr>
        <w:t>[主键]</w:t>
      </w:r>
    </w:p>
    <w:p>
      <w:pPr>
        <w:rPr>
          <w:ins w:id="1555" w:author="wangfy" w:date="2014-09-03T13:55:00Z"/>
        </w:rPr>
      </w:pPr>
      <w:r>
        <w:rPr>
          <w:rFonts w:hint="eastAsia"/>
        </w:rPr>
        <w:t>PK_SSMN_GS_USER(id)</w:t>
      </w:r>
    </w:p>
    <w:p>
      <w:pPr>
        <w:rPr>
          <w:ins w:id="1556" w:author="wangfy" w:date="2014-09-03T13:55:00Z"/>
          <w:b/>
        </w:rPr>
      </w:pPr>
      <w:r>
        <w:rPr>
          <w:rFonts w:hint="eastAsia"/>
          <w:b/>
        </w:rPr>
        <w:t>[索引]</w:t>
      </w:r>
    </w:p>
    <w:p>
      <w:r>
        <w:rPr>
          <w:rFonts w:hint="eastAsia"/>
        </w:rPr>
        <w:t>无</w:t>
      </w:r>
    </w:p>
    <w:p>
      <w:pPr>
        <w:pStyle w:val="4"/>
        <w:rPr>
          <w:ins w:id="1557" w:author="wangfy" w:date="2014-09-03T13:55:00Z"/>
        </w:rPr>
      </w:pPr>
      <w:r>
        <w:rPr>
          <w:rFonts w:hint="eastAsia"/>
        </w:rPr>
        <w:t>SSMN_GS_CANCEL_USER(工作手机注销用户副号码信息表)</w:t>
      </w:r>
    </w:p>
    <w:p>
      <w:pPr>
        <w:rPr>
          <w:b/>
        </w:rPr>
      </w:pPr>
      <w:r>
        <w:rPr>
          <w:rFonts w:hint="eastAsia"/>
          <w:b/>
        </w:rPr>
        <w:t>[功能]</w:t>
      </w:r>
    </w:p>
    <w:p>
      <w:pPr>
        <w:rPr>
          <w:b/>
        </w:rPr>
      </w:pPr>
      <w:r>
        <w:rPr>
          <w:rFonts w:hint="eastAsia"/>
          <w:b/>
        </w:rPr>
        <w:t>该表主要用于存储工作手机用户变动（包括：注销、变更区域，页面中提供的所有的操作,都要记录轨迹）的信息。也叫做轨迹表</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Change w:id="1558" w:author="liyan" w:date="2014-09-29T13:48:00Z">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PrChange>
      </w:tblPr>
      <w:tblGrid>
        <w:gridCol w:w="2009"/>
        <w:gridCol w:w="1644"/>
        <w:gridCol w:w="1095"/>
        <w:gridCol w:w="3652"/>
        <w:tblGridChange w:id="1559">
          <w:tblGrid>
            <w:gridCol w:w="108"/>
            <w:gridCol w:w="1872"/>
            <w:gridCol w:w="137"/>
            <w:gridCol w:w="1483"/>
            <w:gridCol w:w="1080"/>
            <w:gridCol w:w="3600"/>
          </w:tblGrid>
        </w:tblGridChange>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Change w:id="1560" w:author="liyan" w:date="2014-09-29T13:48:00Z">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rHeight w:val="367" w:hRule="atLeast"/>
          <w:tblHeader/>
          <w:trPrChange w:id="1560" w:author="liyan" w:date="2014-09-29T13:48:00Z">
            <w:trPr>
              <w:tblHeader/>
            </w:trPr>
          </w:trPrChange>
        </w:trPr>
        <w:tc>
          <w:tcPr>
            <w:tcW w:w="2009" w:type="dxa"/>
            <w:tcBorders>
              <w:top w:val="double" w:color="auto" w:sz="6" w:space="0"/>
              <w:left w:val="double" w:color="auto" w:sz="6" w:space="0"/>
              <w:bottom w:val="double" w:color="auto" w:sz="6" w:space="0"/>
            </w:tcBorders>
            <w:shd w:val="clear" w:color="auto" w:fill="E6E6E6"/>
            <w:tcPrChange w:id="1561" w:author="liyan" w:date="2014-09-29T13:48:00Z">
              <w:tcPr>
                <w:tcW w:w="1980" w:type="dxa"/>
                <w:gridSpan w:val="2"/>
                <w:tcBorders>
                  <w:top w:val="double" w:color="auto" w:sz="6" w:space="0"/>
                  <w:left w:val="double" w:color="auto" w:sz="6" w:space="0"/>
                  <w:bottom w:val="double" w:color="auto" w:sz="6" w:space="0"/>
                </w:tcBorders>
                <w:shd w:val="clear" w:color="auto" w:fill="E6E6E6"/>
              </w:tcPr>
            </w:tcPrChange>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Change w:id="1562" w:author="liyan" w:date="2014-09-29T13:48:00Z">
              <w:tcPr>
                <w:tcW w:w="1620" w:type="dxa"/>
                <w:gridSpan w:val="2"/>
                <w:tcBorders>
                  <w:top w:val="double" w:color="auto" w:sz="6" w:space="0"/>
                  <w:bottom w:val="double" w:color="auto" w:sz="6" w:space="0"/>
                </w:tcBorders>
                <w:shd w:val="clear" w:color="auto" w:fill="E6E6E6"/>
              </w:tcPr>
            </w:tcPrChange>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Change w:id="1563" w:author="liyan" w:date="2014-09-29T13:48:00Z">
              <w:tcPr>
                <w:tcW w:w="1080" w:type="dxa"/>
                <w:tcBorders>
                  <w:top w:val="double" w:color="auto" w:sz="6" w:space="0"/>
                  <w:bottom w:val="double" w:color="auto" w:sz="6" w:space="0"/>
                </w:tcBorders>
                <w:shd w:val="clear" w:color="auto" w:fill="E6E6E6"/>
              </w:tcPr>
            </w:tcPrChange>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Change w:id="1564" w:author="liyan" w:date="2014-09-29T13:48:00Z">
              <w:tcPr>
                <w:tcW w:w="3600" w:type="dxa"/>
                <w:tcBorders>
                  <w:top w:val="double" w:color="auto" w:sz="6" w:space="0"/>
                  <w:bottom w:val="double" w:color="auto" w:sz="6" w:space="0"/>
                  <w:right w:val="double" w:color="auto" w:sz="6" w:space="0"/>
                </w:tcBorders>
                <w:shd w:val="clear" w:color="auto" w:fill="E6E6E6"/>
              </w:tcPr>
            </w:tcPrChange>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565"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PrChange w:id="1566" w:author="liyan" w:date="2014-09-29T13:48:00Z">
              <w:tcPr>
                <w:tcW w:w="1980" w:type="dxa"/>
                <w:gridSpan w:val="2"/>
              </w:tcPr>
            </w:tcPrChange>
          </w:tcPr>
          <w:p>
            <w:pPr>
              <w:rPr>
                <w:rFonts w:cs="Arial"/>
                <w:lang w:val="en-GB"/>
              </w:rPr>
            </w:pPr>
            <w:r>
              <w:rPr>
                <w:rFonts w:hint="eastAsia" w:cs="Arial"/>
                <w:lang w:val="en-GB"/>
              </w:rPr>
              <w:t>userid</w:t>
            </w:r>
          </w:p>
        </w:tc>
        <w:tc>
          <w:tcPr>
            <w:tcW w:w="1644" w:type="dxa"/>
            <w:tcPrChange w:id="1567" w:author="liyan" w:date="2014-09-29T13:48:00Z">
              <w:tcPr>
                <w:tcW w:w="1620" w:type="dxa"/>
                <w:gridSpan w:val="2"/>
              </w:tcPr>
            </w:tcPrChange>
          </w:tcPr>
          <w:p>
            <w:pPr>
              <w:rPr>
                <w:rFonts w:cs="Arial"/>
              </w:rPr>
            </w:pPr>
            <w:r>
              <w:rPr>
                <w:rFonts w:hint="eastAsia" w:cs="Arial"/>
              </w:rPr>
              <w:t>Number(10)</w:t>
            </w:r>
          </w:p>
        </w:tc>
        <w:tc>
          <w:tcPr>
            <w:tcW w:w="1095" w:type="dxa"/>
            <w:tcPrChange w:id="1568" w:author="liyan" w:date="2014-09-29T13:48:00Z">
              <w:tcPr>
                <w:tcW w:w="1080" w:type="dxa"/>
              </w:tcPr>
            </w:tcPrChange>
          </w:tcPr>
          <w:p>
            <w:pPr>
              <w:jc w:val="center"/>
              <w:rPr>
                <w:rFonts w:cs="Arial"/>
                <w:b w:val="0"/>
                <w:lang w:val="en-GB"/>
                <w:rPrChange w:id="1569" w:author="liyan" w:date="2016-01-14T14:42:00Z">
                  <w:rPr>
                    <w:rFonts w:cs="Arial"/>
                    <w:b/>
                    <w:lang w:val="en-GB"/>
                  </w:rPr>
                </w:rPrChange>
              </w:rPr>
            </w:pPr>
            <w:r>
              <w:rPr>
                <w:rFonts w:hint="eastAsia" w:cs="Arial"/>
                <w:b w:val="0"/>
                <w:bCs w:val="0"/>
                <w:color w:val="auto"/>
                <w:sz w:val="21"/>
                <w:szCs w:val="24"/>
                <w:u w:val="none"/>
                <w:lang w:val="en-GB"/>
                <w:rPrChange w:id="1570" w:author="liyan" w:date="2016-01-14T14:42:00Z">
                  <w:rPr>
                    <w:rFonts w:hint="eastAsia" w:cs="Arial"/>
                    <w:b/>
                    <w:bCs/>
                    <w:color w:val="0000FF"/>
                    <w:sz w:val="30"/>
                    <w:szCs w:val="32"/>
                    <w:u w:val="single"/>
                    <w:lang w:val="en-GB"/>
                  </w:rPr>
                </w:rPrChange>
              </w:rPr>
              <w:t>是</w:t>
            </w:r>
          </w:p>
        </w:tc>
        <w:tc>
          <w:tcPr>
            <w:tcW w:w="3652" w:type="dxa"/>
            <w:tcPrChange w:id="1571" w:author="liyan" w:date="2014-09-29T13:48:00Z">
              <w:tcPr>
                <w:tcW w:w="3600" w:type="dxa"/>
              </w:tcPr>
            </w:tcPrChange>
          </w:tcPr>
          <w:p>
            <w:pPr>
              <w:rPr>
                <w:rFonts w:cs="Arial"/>
              </w:rPr>
            </w:pPr>
            <w:r>
              <w:rPr>
                <w:rFonts w:cs="Arial"/>
                <w:b w:val="0"/>
                <w:bCs w:val="0"/>
                <w:color w:val="auto"/>
                <w:sz w:val="21"/>
                <w:szCs w:val="24"/>
                <w:u w:val="none"/>
                <w:lang w:val="en-GB"/>
                <w:rPrChange w:id="1572" w:author="liyan" w:date="2016-01-14T14:42:00Z">
                  <w:rPr>
                    <w:rFonts w:cs="Arial"/>
                    <w:b/>
                    <w:bCs/>
                    <w:color w:val="0000FF"/>
                    <w:sz w:val="30"/>
                    <w:szCs w:val="32"/>
                    <w:u w:val="single"/>
                    <w:lang w:val="en-GB"/>
                  </w:rPr>
                </w:rPrChange>
              </w:rPr>
              <w:t>SSMN</w:t>
            </w:r>
            <w:r>
              <w:rPr>
                <w:rFonts w:cs="Arial"/>
                <w:b w:val="0"/>
                <w:bCs w:val="0"/>
                <w:color w:val="auto"/>
                <w:sz w:val="21"/>
                <w:szCs w:val="24"/>
                <w:u w:val="none"/>
                <w:lang w:val="en-GB"/>
                <w:rPrChange w:id="1573" w:author="liyan" w:date="2016-01-14T14:51:00Z">
                  <w:rPr>
                    <w:rFonts w:cs="Arial"/>
                    <w:b/>
                    <w:bCs/>
                    <w:color w:val="0000FF"/>
                    <w:sz w:val="30"/>
                    <w:szCs w:val="32"/>
                    <w:u w:val="single"/>
                    <w:lang w:val="en-GB"/>
                  </w:rPr>
                </w:rPrChange>
              </w:rPr>
              <w:t>_</w:t>
            </w:r>
            <w:r>
              <w:rPr>
                <w:rFonts w:hint="eastAsia" w:cs="Arial"/>
                <w:lang w:val="en-GB"/>
              </w:rPr>
              <w:t>GS</w:t>
            </w:r>
            <w:r>
              <w:rPr>
                <w:rFonts w:cs="Arial"/>
                <w:lang w:val="en-GB"/>
              </w:rPr>
              <w:t>_USER</w:t>
            </w:r>
            <w:r>
              <w:rPr>
                <w:rFonts w:hint="eastAsia" w:cs="Arial"/>
                <w:u w:val="single"/>
                <w:lang w:val="en-GB"/>
              </w:rPr>
              <w:t>表序列号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574"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PrChange w:id="1575" w:author="liyan" w:date="2014-09-29T13:48:00Z">
              <w:tcPr>
                <w:tcW w:w="1980" w:type="dxa"/>
                <w:gridSpan w:val="2"/>
              </w:tcPr>
            </w:tcPrChange>
          </w:tcPr>
          <w:p>
            <w:pPr>
              <w:rPr>
                <w:rFonts w:cs="Arial"/>
              </w:rPr>
            </w:pPr>
            <w:r>
              <w:rPr>
                <w:rFonts w:cs="Arial"/>
              </w:rPr>
              <w:t>channelid</w:t>
            </w:r>
          </w:p>
        </w:tc>
        <w:tc>
          <w:tcPr>
            <w:tcW w:w="1644" w:type="dxa"/>
            <w:tcPrChange w:id="1576" w:author="liyan" w:date="2014-09-29T13:48:00Z">
              <w:tcPr>
                <w:tcW w:w="1620" w:type="dxa"/>
                <w:gridSpan w:val="2"/>
              </w:tcPr>
            </w:tcPrChange>
          </w:tcPr>
          <w:p>
            <w:pPr>
              <w:rPr>
                <w:rFonts w:cs="Arial"/>
              </w:rPr>
            </w:pPr>
            <w:r>
              <w:rPr>
                <w:rFonts w:hint="eastAsia" w:cs="Arial"/>
              </w:rPr>
              <w:t>Number(10)</w:t>
            </w:r>
          </w:p>
        </w:tc>
        <w:tc>
          <w:tcPr>
            <w:tcW w:w="1095" w:type="dxa"/>
            <w:tcPrChange w:id="1577" w:author="liyan" w:date="2014-09-29T13:48:00Z">
              <w:tcPr>
                <w:tcW w:w="1080" w:type="dxa"/>
              </w:tcPr>
            </w:tcPrChange>
          </w:tcPr>
          <w:p>
            <w:pPr>
              <w:jc w:val="center"/>
            </w:pPr>
            <w:r>
              <w:rPr>
                <w:rFonts w:hint="eastAsia" w:cs="Arial"/>
              </w:rPr>
              <w:t>否</w:t>
            </w:r>
          </w:p>
        </w:tc>
        <w:tc>
          <w:tcPr>
            <w:tcW w:w="3652" w:type="dxa"/>
            <w:tcPrChange w:id="1578" w:author="liyan" w:date="2014-09-29T13:48:00Z">
              <w:tcPr>
                <w:tcW w:w="3600" w:type="dxa"/>
              </w:tcPr>
            </w:tcPrChange>
          </w:tcPr>
          <w:p>
            <w:pPr>
              <w:rPr>
                <w:rFonts w:cs="Arial"/>
              </w:rPr>
            </w:pPr>
            <w:r>
              <w:rPr>
                <w:rFonts w:hint="eastAsia" w:cs="Arial"/>
              </w:rPr>
              <w:t>渠道id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579"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PrChange w:id="1580" w:author="liyan" w:date="2014-09-29T13:48:00Z">
              <w:tcPr>
                <w:tcW w:w="1980" w:type="dxa"/>
                <w:gridSpan w:val="2"/>
              </w:tcPr>
            </w:tcPrChange>
          </w:tcPr>
          <w:p>
            <w:pPr>
              <w:rPr>
                <w:rFonts w:cs="Arial"/>
              </w:rPr>
            </w:pPr>
            <w:r>
              <w:rPr>
                <w:rFonts w:cs="Arial"/>
              </w:rPr>
              <w:t>N</w:t>
            </w:r>
            <w:r>
              <w:rPr>
                <w:rFonts w:hint="eastAsia" w:cs="Arial"/>
              </w:rPr>
              <w:t>ame</w:t>
            </w:r>
          </w:p>
        </w:tc>
        <w:tc>
          <w:tcPr>
            <w:tcW w:w="1644" w:type="dxa"/>
            <w:tcPrChange w:id="1581" w:author="liyan" w:date="2014-09-29T13:48:00Z">
              <w:tcPr>
                <w:tcW w:w="1620" w:type="dxa"/>
                <w:gridSpan w:val="2"/>
              </w:tcPr>
            </w:tcPrChange>
          </w:tcPr>
          <w:p>
            <w:pPr>
              <w:rPr>
                <w:rFonts w:cs="Arial"/>
              </w:rPr>
            </w:pPr>
            <w:r>
              <w:rPr>
                <w:rFonts w:cs="Arial"/>
              </w:rPr>
              <w:t>Varchar2 (</w:t>
            </w:r>
            <w:r>
              <w:rPr>
                <w:rFonts w:hint="eastAsia" w:cs="Arial"/>
              </w:rPr>
              <w:t>20</w:t>
            </w:r>
            <w:r>
              <w:rPr>
                <w:rFonts w:cs="Arial"/>
              </w:rPr>
              <w:t>)</w:t>
            </w:r>
          </w:p>
        </w:tc>
        <w:tc>
          <w:tcPr>
            <w:tcW w:w="1095" w:type="dxa"/>
            <w:tcPrChange w:id="1582" w:author="liyan" w:date="2014-09-29T13:48:00Z">
              <w:tcPr>
                <w:tcW w:w="1080" w:type="dxa"/>
              </w:tcPr>
            </w:tcPrChange>
          </w:tcPr>
          <w:p>
            <w:pPr>
              <w:jc w:val="center"/>
              <w:rPr>
                <w:rFonts w:cs="Arial"/>
              </w:rPr>
            </w:pPr>
            <w:r>
              <w:rPr>
                <w:rFonts w:hint="eastAsia" w:cs="Arial"/>
              </w:rPr>
              <w:t>是</w:t>
            </w:r>
          </w:p>
        </w:tc>
        <w:tc>
          <w:tcPr>
            <w:tcW w:w="3652" w:type="dxa"/>
            <w:tcPrChange w:id="1583" w:author="liyan" w:date="2014-09-29T13:48:00Z">
              <w:tcPr>
                <w:tcW w:w="3600" w:type="dxa"/>
              </w:tcPr>
            </w:tcPrChange>
          </w:tcPr>
          <w:p>
            <w:pPr>
              <w:rPr>
                <w:rFonts w:cs="Arial"/>
                <w:lang w:val="en-GB"/>
              </w:rPr>
            </w:pPr>
            <w:r>
              <w:rPr>
                <w:rFonts w:hint="eastAsia" w:cs="Arial"/>
              </w:rPr>
              <w:t>用户名称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584"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PrChange w:id="1585" w:author="liyan" w:date="2014-09-29T13:48:00Z">
              <w:tcPr>
                <w:tcW w:w="1980" w:type="dxa"/>
                <w:gridSpan w:val="2"/>
              </w:tcPr>
            </w:tcPrChange>
          </w:tcPr>
          <w:p>
            <w:pPr>
              <w:rPr>
                <w:rFonts w:cs="Arial"/>
              </w:rPr>
            </w:pPr>
            <w:r>
              <w:rPr>
                <w:rFonts w:cs="Arial"/>
              </w:rPr>
              <w:t>M</w:t>
            </w:r>
            <w:r>
              <w:rPr>
                <w:rFonts w:hint="eastAsia" w:cs="Arial"/>
              </w:rPr>
              <w:t>sisdn</w:t>
            </w:r>
          </w:p>
        </w:tc>
        <w:tc>
          <w:tcPr>
            <w:tcW w:w="1644" w:type="dxa"/>
            <w:tcPrChange w:id="1586" w:author="liyan" w:date="2014-09-29T13:48:00Z">
              <w:tcPr>
                <w:tcW w:w="1620" w:type="dxa"/>
                <w:gridSpan w:val="2"/>
              </w:tcPr>
            </w:tcPrChange>
          </w:tcPr>
          <w:p>
            <w:pPr>
              <w:rPr>
                <w:rFonts w:cs="Arial"/>
              </w:rPr>
            </w:pPr>
            <w:r>
              <w:rPr>
                <w:rFonts w:cs="Arial"/>
              </w:rPr>
              <w:t>Varchar2 (</w:t>
            </w:r>
            <w:r>
              <w:rPr>
                <w:rFonts w:hint="eastAsia" w:cs="Arial"/>
              </w:rPr>
              <w:t>20</w:t>
            </w:r>
            <w:r>
              <w:rPr>
                <w:rFonts w:cs="Arial"/>
              </w:rPr>
              <w:t>)</w:t>
            </w:r>
          </w:p>
        </w:tc>
        <w:tc>
          <w:tcPr>
            <w:tcW w:w="1095" w:type="dxa"/>
            <w:tcPrChange w:id="1587" w:author="liyan" w:date="2014-09-29T13:48:00Z">
              <w:tcPr>
                <w:tcW w:w="1080" w:type="dxa"/>
              </w:tcPr>
            </w:tcPrChange>
          </w:tcPr>
          <w:p>
            <w:pPr>
              <w:jc w:val="center"/>
              <w:rPr>
                <w:rFonts w:cs="Arial"/>
              </w:rPr>
            </w:pPr>
            <w:r>
              <w:rPr>
                <w:rFonts w:hint="eastAsia" w:cs="Arial"/>
              </w:rPr>
              <w:t>是</w:t>
            </w:r>
          </w:p>
        </w:tc>
        <w:tc>
          <w:tcPr>
            <w:tcW w:w="3652" w:type="dxa"/>
            <w:tcPrChange w:id="1588" w:author="liyan" w:date="2014-09-29T13:48:00Z">
              <w:tcPr>
                <w:tcW w:w="3600" w:type="dxa"/>
              </w:tcPr>
            </w:tcPrChange>
          </w:tcPr>
          <w:p>
            <w:pPr>
              <w:rPr>
                <w:rFonts w:cs="Arial"/>
              </w:rPr>
            </w:pPr>
            <w:r>
              <w:rPr>
                <w:rFonts w:hint="eastAsia" w:cs="Arial"/>
              </w:rPr>
              <w:t>用户主号码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589"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PrChange w:id="1590" w:author="liyan" w:date="2014-09-29T13:48:00Z">
              <w:tcPr>
                <w:tcW w:w="1980" w:type="dxa"/>
                <w:gridSpan w:val="2"/>
              </w:tcPr>
            </w:tcPrChange>
          </w:tcPr>
          <w:p>
            <w:pPr>
              <w:rPr>
                <w:rFonts w:cs="Arial"/>
              </w:rPr>
            </w:pPr>
            <w:r>
              <w:rPr>
                <w:rFonts w:hint="eastAsia" w:cs="Arial"/>
              </w:rPr>
              <w:t>SSMNNumber</w:t>
            </w:r>
          </w:p>
        </w:tc>
        <w:tc>
          <w:tcPr>
            <w:tcW w:w="1644" w:type="dxa"/>
            <w:tcPrChange w:id="1591" w:author="liyan" w:date="2014-09-29T13:48:00Z">
              <w:tcPr>
                <w:tcW w:w="1620" w:type="dxa"/>
                <w:gridSpan w:val="2"/>
              </w:tcPr>
            </w:tcPrChange>
          </w:tcPr>
          <w:p>
            <w:pPr>
              <w:rPr>
                <w:rFonts w:cs="Arial"/>
              </w:rPr>
            </w:pPr>
            <w:r>
              <w:rPr>
                <w:rFonts w:cs="Arial"/>
              </w:rPr>
              <w:t>Varchar2 (</w:t>
            </w:r>
            <w:r>
              <w:rPr>
                <w:rFonts w:hint="eastAsia" w:cs="Arial"/>
              </w:rPr>
              <w:t>20</w:t>
            </w:r>
            <w:r>
              <w:rPr>
                <w:rFonts w:cs="Arial"/>
              </w:rPr>
              <w:t>)</w:t>
            </w:r>
          </w:p>
        </w:tc>
        <w:tc>
          <w:tcPr>
            <w:tcW w:w="1095" w:type="dxa"/>
            <w:tcPrChange w:id="1592" w:author="liyan" w:date="2014-09-29T13:48:00Z">
              <w:tcPr>
                <w:tcW w:w="1080" w:type="dxa"/>
              </w:tcPr>
            </w:tcPrChange>
          </w:tcPr>
          <w:p>
            <w:pPr>
              <w:jc w:val="center"/>
              <w:rPr>
                <w:rFonts w:cs="Arial"/>
              </w:rPr>
            </w:pPr>
            <w:r>
              <w:rPr>
                <w:rFonts w:hint="eastAsia" w:cs="Arial"/>
              </w:rPr>
              <w:t>是</w:t>
            </w:r>
          </w:p>
        </w:tc>
        <w:tc>
          <w:tcPr>
            <w:tcW w:w="3652" w:type="dxa"/>
            <w:tcPrChange w:id="1593" w:author="liyan" w:date="2014-09-29T13:48:00Z">
              <w:tcPr>
                <w:tcW w:w="3600" w:type="dxa"/>
              </w:tcPr>
            </w:tcPrChange>
          </w:tcPr>
          <w:p>
            <w:pPr>
              <w:rPr>
                <w:rFonts w:cs="Arial"/>
              </w:rPr>
            </w:pPr>
            <w:r>
              <w:rPr>
                <w:rFonts w:hint="eastAsia" w:cs="Arial"/>
              </w:rPr>
              <w:t>用户副号码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594"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PrChange w:id="1595" w:author="liyan" w:date="2014-09-29T13:48:00Z">
              <w:tcPr>
                <w:tcW w:w="1980" w:type="dxa"/>
                <w:gridSpan w:val="2"/>
              </w:tcPr>
            </w:tcPrChange>
          </w:tcPr>
          <w:p>
            <w:pPr>
              <w:rPr>
                <w:rFonts w:cs="Arial"/>
              </w:rPr>
            </w:pPr>
            <w:r>
              <w:rPr>
                <w:rFonts w:cs="Arial"/>
              </w:rPr>
              <w:t>groupname</w:t>
            </w:r>
          </w:p>
        </w:tc>
        <w:tc>
          <w:tcPr>
            <w:tcW w:w="1644" w:type="dxa"/>
            <w:tcPrChange w:id="1596" w:author="liyan" w:date="2014-09-29T13:48:00Z">
              <w:tcPr>
                <w:tcW w:w="1620" w:type="dxa"/>
                <w:gridSpan w:val="2"/>
              </w:tcPr>
            </w:tcPrChange>
          </w:tcPr>
          <w:p>
            <w:pPr>
              <w:rPr>
                <w:rFonts w:cs="Arial"/>
              </w:rPr>
            </w:pPr>
            <w:r>
              <w:rPr>
                <w:rFonts w:cs="Arial"/>
              </w:rPr>
              <w:t>Varchar2 (</w:t>
            </w:r>
            <w:r>
              <w:rPr>
                <w:rFonts w:hint="eastAsia" w:cs="Arial"/>
              </w:rPr>
              <w:t>50</w:t>
            </w:r>
            <w:r>
              <w:rPr>
                <w:rFonts w:cs="Arial"/>
              </w:rPr>
              <w:t>)</w:t>
            </w:r>
          </w:p>
        </w:tc>
        <w:tc>
          <w:tcPr>
            <w:tcW w:w="1095" w:type="dxa"/>
            <w:tcPrChange w:id="1597" w:author="liyan" w:date="2014-09-29T13:48:00Z">
              <w:tcPr>
                <w:tcW w:w="1080" w:type="dxa"/>
              </w:tcPr>
            </w:tcPrChange>
          </w:tcPr>
          <w:p>
            <w:pPr>
              <w:jc w:val="center"/>
            </w:pPr>
            <w:r>
              <w:rPr>
                <w:rFonts w:hint="eastAsia" w:cs="Arial"/>
              </w:rPr>
              <w:t>是</w:t>
            </w:r>
          </w:p>
        </w:tc>
        <w:tc>
          <w:tcPr>
            <w:tcW w:w="3652" w:type="dxa"/>
            <w:tcPrChange w:id="1598" w:author="liyan" w:date="2014-09-29T13:48:00Z">
              <w:tcPr>
                <w:tcW w:w="3600" w:type="dxa"/>
              </w:tcPr>
            </w:tcPrChange>
          </w:tcPr>
          <w:p>
            <w:pPr>
              <w:rPr>
                <w:rFonts w:cs="Arial"/>
              </w:rPr>
            </w:pPr>
            <w:r>
              <w:rPr>
                <w:rFonts w:hint="eastAsia" w:cs="Arial"/>
              </w:rPr>
              <w:t>所属小组名称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599"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Borders>
              <w:bottom w:val="single" w:color="000000" w:sz="6" w:space="0"/>
            </w:tcBorders>
            <w:tcPrChange w:id="1600" w:author="liyan" w:date="2014-09-29T13:48:00Z">
              <w:tcPr>
                <w:tcW w:w="1980" w:type="dxa"/>
                <w:gridSpan w:val="2"/>
              </w:tcPr>
            </w:tcPrChange>
          </w:tcPr>
          <w:p>
            <w:pPr>
              <w:rPr>
                <w:rFonts w:cs="Arial"/>
              </w:rPr>
            </w:pPr>
            <w:r>
              <w:rPr>
                <w:rFonts w:cs="Arial"/>
              </w:rPr>
              <w:t>S</w:t>
            </w:r>
            <w:r>
              <w:rPr>
                <w:rFonts w:hint="eastAsia" w:cs="Arial"/>
              </w:rPr>
              <w:t>ub_date</w:t>
            </w:r>
          </w:p>
        </w:tc>
        <w:tc>
          <w:tcPr>
            <w:tcW w:w="1644" w:type="dxa"/>
            <w:tcBorders>
              <w:bottom w:val="single" w:color="000000" w:sz="6" w:space="0"/>
            </w:tcBorders>
            <w:tcPrChange w:id="1601" w:author="liyan" w:date="2014-09-29T13:48:00Z">
              <w:tcPr>
                <w:tcW w:w="1620" w:type="dxa"/>
                <w:gridSpan w:val="2"/>
              </w:tcPr>
            </w:tcPrChange>
          </w:tcPr>
          <w:p>
            <w:pPr>
              <w:rPr>
                <w:rFonts w:cs="Arial"/>
              </w:rPr>
            </w:pPr>
            <w:r>
              <w:rPr>
                <w:rFonts w:hint="eastAsia" w:cs="Arial"/>
              </w:rPr>
              <w:t>date</w:t>
            </w:r>
          </w:p>
        </w:tc>
        <w:tc>
          <w:tcPr>
            <w:tcW w:w="1095" w:type="dxa"/>
            <w:tcBorders>
              <w:bottom w:val="single" w:color="000000" w:sz="6" w:space="0"/>
            </w:tcBorders>
            <w:tcPrChange w:id="1602" w:author="liyan" w:date="2014-09-29T13:48:00Z">
              <w:tcPr>
                <w:tcW w:w="1080" w:type="dxa"/>
              </w:tcPr>
            </w:tcPrChange>
          </w:tcPr>
          <w:p>
            <w:pPr>
              <w:jc w:val="center"/>
            </w:pPr>
            <w:r>
              <w:rPr>
                <w:rFonts w:hint="eastAsia" w:cs="Arial"/>
              </w:rPr>
              <w:t>是</w:t>
            </w:r>
          </w:p>
        </w:tc>
        <w:tc>
          <w:tcPr>
            <w:tcW w:w="3652" w:type="dxa"/>
            <w:tcBorders>
              <w:bottom w:val="single" w:color="000000" w:sz="6" w:space="0"/>
            </w:tcBorders>
            <w:tcPrChange w:id="1603" w:author="liyan" w:date="2014-09-29T13:48:00Z">
              <w:tcPr>
                <w:tcW w:w="3600" w:type="dxa"/>
              </w:tcPr>
            </w:tcPrChange>
          </w:tcPr>
          <w:p>
            <w:pPr>
              <w:rPr>
                <w:rFonts w:cs="Arial"/>
              </w:rPr>
            </w:pPr>
            <w:r>
              <w:rPr>
                <w:rFonts w:hint="eastAsia" w:cs="Arial"/>
              </w:rPr>
              <w:t>注册日期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Borders>
              <w:top w:val="single" w:color="000000" w:sz="6" w:space="0"/>
              <w:bottom w:val="single" w:color="000000" w:sz="6" w:space="0"/>
            </w:tcBorders>
            <w:shd w:val="clear" w:color="auto" w:fill="C6D9F1"/>
          </w:tcPr>
          <w:p>
            <w:pPr>
              <w:rPr>
                <w:rFonts w:cs="Arial"/>
              </w:rPr>
            </w:pPr>
            <w:r>
              <w:rPr>
                <w:rFonts w:hint="eastAsia" w:cs="Arial"/>
              </w:rPr>
              <w:t>Cancel_date</w:t>
            </w:r>
          </w:p>
        </w:tc>
        <w:tc>
          <w:tcPr>
            <w:tcW w:w="1644" w:type="dxa"/>
            <w:tcBorders>
              <w:top w:val="single" w:color="000000" w:sz="6" w:space="0"/>
              <w:bottom w:val="single" w:color="000000" w:sz="6" w:space="0"/>
            </w:tcBorders>
            <w:shd w:val="clear" w:color="auto" w:fill="C6D9F1"/>
          </w:tcPr>
          <w:p>
            <w:pPr>
              <w:rPr>
                <w:rFonts w:cs="Arial"/>
              </w:rPr>
            </w:pPr>
            <w:r>
              <w:rPr>
                <w:rFonts w:hint="eastAsia" w:cs="Arial"/>
              </w:rPr>
              <w:t>date</w:t>
            </w:r>
          </w:p>
        </w:tc>
        <w:tc>
          <w:tcPr>
            <w:tcW w:w="1095" w:type="dxa"/>
            <w:tcBorders>
              <w:top w:val="single" w:color="000000" w:sz="6" w:space="0"/>
              <w:bottom w:val="single" w:color="000000" w:sz="6" w:space="0"/>
            </w:tcBorders>
            <w:shd w:val="clear" w:color="auto" w:fill="C6D9F1"/>
          </w:tcPr>
          <w:p>
            <w:pPr>
              <w:jc w:val="center"/>
              <w:rPr>
                <w:rFonts w:cs="Arial"/>
              </w:rPr>
            </w:pPr>
            <w:r>
              <w:rPr>
                <w:rFonts w:hint="eastAsia" w:cs="Arial"/>
              </w:rPr>
              <w:t>是</w:t>
            </w:r>
          </w:p>
        </w:tc>
        <w:tc>
          <w:tcPr>
            <w:tcW w:w="3652" w:type="dxa"/>
            <w:tcBorders>
              <w:top w:val="single" w:color="000000" w:sz="6" w:space="0"/>
              <w:bottom w:val="single" w:color="000000" w:sz="6" w:space="0"/>
            </w:tcBorders>
            <w:shd w:val="clear" w:color="auto" w:fill="C6D9F1"/>
          </w:tcPr>
          <w:p>
            <w:pPr>
              <w:rPr>
                <w:rFonts w:cs="Arial"/>
              </w:rPr>
            </w:pPr>
            <w:r>
              <w:rPr>
                <w:rFonts w:hint="eastAsia" w:cs="Arial"/>
              </w:rPr>
              <w:t>注销、变更日期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del w:id="1604" w:author="liyan" w:date="2016-03-14T14:08:00Z">
              <w:r>
                <w:rPr>
                  <w:rFonts w:hint="eastAsia" w:ascii="Tahoma" w:hAnsi="Tahoma"/>
                  <w:szCs w:val="21"/>
                </w:rPr>
                <w:delText>员工</w:delText>
              </w:r>
            </w:del>
            <w:r>
              <w:rPr>
                <w:rFonts w:hint="eastAsia" w:ascii="Tahoma" w:hAnsi="Tahoma"/>
                <w:szCs w:val="21"/>
              </w:rPr>
              <w:t>编号(一个用户只有一个</w:t>
            </w:r>
            <w:del w:id="1605" w:author="liyan" w:date="2016-03-14T14:08:00Z">
              <w:r>
                <w:rPr>
                  <w:rFonts w:hint="eastAsia" w:ascii="Tahoma" w:hAnsi="Tahoma"/>
                  <w:szCs w:val="21"/>
                </w:rPr>
                <w:delText>员工</w:delText>
              </w:r>
            </w:del>
            <w:r>
              <w:rPr>
                <w:rFonts w:hint="eastAsia" w:ascii="Tahoma" w:hAnsi="Tahoma"/>
                <w:szCs w:val="21"/>
              </w:rPr>
              <w:t>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0:web　</w:t>
            </w:r>
          </w:p>
          <w:p>
            <w:pPr>
              <w:rPr>
                <w:rFonts w:ascii="Tahoma" w:hAnsi="Tahoma"/>
                <w:szCs w:val="21"/>
              </w:rPr>
            </w:pPr>
            <w:r>
              <w:rPr>
                <w:rFonts w:hint="eastAsia" w:ascii="Tahoma" w:hAnsi="Tahoma"/>
                <w:szCs w:val="21"/>
              </w:rPr>
              <w:t>1:手机(umproxy消息都是手机过来的消息)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operaType</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0:注销</w:t>
            </w:r>
          </w:p>
          <w:p>
            <w:pPr>
              <w:rPr>
                <w:rFonts w:ascii="Tahoma" w:hAnsi="Tahoma"/>
                <w:szCs w:val="21"/>
              </w:rPr>
            </w:pPr>
            <w:r>
              <w:rPr>
                <w:rFonts w:hint="eastAsia" w:ascii="Tahoma" w:hAnsi="Tahoma"/>
                <w:szCs w:val="21"/>
              </w:rPr>
              <w:t>1:变更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默认</w:t>
            </w:r>
            <w:r>
              <w:rPr>
                <w:rFonts w:ascii="Tahoma" w:hAnsi="Tahoma"/>
                <w:szCs w:val="21"/>
              </w:rPr>
              <w:t xml:space="preserve"> 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606" w:author="liyan" w:date="2016-03-14T14:01:00Z"/>
        </w:trPr>
        <w:tc>
          <w:tcPr>
            <w:tcW w:w="2009" w:type="dxa"/>
          </w:tcPr>
          <w:p>
            <w:pPr>
              <w:rPr>
                <w:ins w:id="1607" w:author="liyan" w:date="2016-03-14T14:01:00Z"/>
                <w:rFonts w:cs="Arial"/>
              </w:rPr>
            </w:pPr>
            <w:r>
              <w:rPr>
                <w:rFonts w:hint="eastAsia" w:cs="Arial"/>
              </w:rPr>
              <w:t>EmpNUM</w:t>
            </w:r>
          </w:p>
        </w:tc>
        <w:tc>
          <w:tcPr>
            <w:tcW w:w="1644" w:type="dxa"/>
          </w:tcPr>
          <w:p>
            <w:pPr>
              <w:rPr>
                <w:ins w:id="1608" w:author="liyan" w:date="2016-03-14T14:01:00Z"/>
                <w:rFonts w:cs="Arial"/>
              </w:rPr>
            </w:pPr>
            <w:r>
              <w:rPr>
                <w:rFonts w:cs="Arial"/>
              </w:rPr>
              <w:t>Varchar2 (</w:t>
            </w:r>
            <w:r>
              <w:rPr>
                <w:rFonts w:hint="eastAsia" w:cs="Arial"/>
              </w:rPr>
              <w:t>32</w:t>
            </w:r>
            <w:r>
              <w:rPr>
                <w:rFonts w:cs="Arial"/>
              </w:rPr>
              <w:t>)</w:t>
            </w:r>
          </w:p>
        </w:tc>
        <w:tc>
          <w:tcPr>
            <w:tcW w:w="1095" w:type="dxa"/>
          </w:tcPr>
          <w:p>
            <w:pPr>
              <w:jc w:val="center"/>
              <w:rPr>
                <w:ins w:id="1609" w:author="liyan" w:date="2016-03-14T14:01:00Z"/>
                <w:rFonts w:cs="Arial"/>
              </w:rPr>
            </w:pPr>
            <w:r>
              <w:rPr>
                <w:rFonts w:hint="eastAsia" w:cs="Arial"/>
              </w:rPr>
              <w:t>否</w:t>
            </w:r>
          </w:p>
        </w:tc>
        <w:tc>
          <w:tcPr>
            <w:tcW w:w="3652" w:type="dxa"/>
          </w:tcPr>
          <w:p>
            <w:pPr>
              <w:rPr>
                <w:ins w:id="1610" w:author="liyan" w:date="2016-03-14T14:01:00Z"/>
                <w:rFonts w:ascii="Tahoma" w:hAnsi="Tahoma"/>
                <w:szCs w:val="21"/>
              </w:rPr>
            </w:pPr>
            <w:r>
              <w:rPr>
                <w:rFonts w:hint="eastAsia" w:ascii="Tahoma" w:hAnsi="Tahoma"/>
                <w:szCs w:val="21"/>
              </w:rPr>
              <w:t>员工编号（可为空）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611" w:author="liyan" w:date="2016-03-18T13:47:00Z"/>
        </w:trPr>
        <w:tc>
          <w:tcPr>
            <w:tcW w:w="2009" w:type="dxa"/>
          </w:tcPr>
          <w:p>
            <w:pPr>
              <w:rPr>
                <w:ins w:id="1612" w:author="liyan" w:date="2016-03-18T13:47:00Z"/>
                <w:rFonts w:cs="Arial"/>
              </w:rPr>
            </w:pPr>
            <w:r>
              <w:rPr>
                <w:rFonts w:hint="eastAsia" w:cs="Arial"/>
                <w:color w:val="000000"/>
                <w:kern w:val="0"/>
                <w:sz w:val="23"/>
                <w:szCs w:val="23"/>
              </w:rPr>
              <w:t>Remark</w:t>
            </w:r>
          </w:p>
        </w:tc>
        <w:tc>
          <w:tcPr>
            <w:tcW w:w="1644" w:type="dxa"/>
          </w:tcPr>
          <w:p>
            <w:pPr>
              <w:rPr>
                <w:ins w:id="1613" w:author="liyan" w:date="2016-03-18T13:47:00Z"/>
                <w:rFonts w:cs="Arial"/>
              </w:rPr>
            </w:pPr>
            <w:r>
              <w:rPr>
                <w:rFonts w:cs="Arial"/>
              </w:rPr>
              <w:t>Varchar2 (</w:t>
            </w:r>
            <w:r>
              <w:rPr>
                <w:rFonts w:hint="eastAsia" w:cs="Arial"/>
              </w:rPr>
              <w:t>256</w:t>
            </w:r>
            <w:r>
              <w:rPr>
                <w:rFonts w:cs="Arial"/>
              </w:rPr>
              <w:t>)</w:t>
            </w:r>
          </w:p>
        </w:tc>
        <w:tc>
          <w:tcPr>
            <w:tcW w:w="1095" w:type="dxa"/>
          </w:tcPr>
          <w:p>
            <w:pPr>
              <w:jc w:val="center"/>
              <w:rPr>
                <w:ins w:id="1614" w:author="liyan" w:date="2016-03-18T13:47:00Z"/>
                <w:rFonts w:cs="Arial"/>
              </w:rPr>
            </w:pPr>
            <w:r>
              <w:rPr>
                <w:rFonts w:hint="eastAsia" w:cs="Arial"/>
              </w:rPr>
              <w:t>是</w:t>
            </w:r>
          </w:p>
        </w:tc>
        <w:tc>
          <w:tcPr>
            <w:tcW w:w="3652" w:type="dxa"/>
          </w:tcPr>
          <w:p>
            <w:pPr>
              <w:rPr>
                <w:ins w:id="1615" w:author="liyan" w:date="2016-03-18T13:47:00Z"/>
                <w:rFonts w:ascii="Tahoma" w:hAnsi="Tahoma"/>
                <w:szCs w:val="21"/>
              </w:rPr>
            </w:pPr>
            <w:r>
              <w:rPr>
                <w:rFonts w:hint="eastAsia" w:ascii="Tahoma" w:hAnsi="Tahoma"/>
                <w:szCs w:val="21"/>
              </w:rPr>
              <w:t>经纪人备注信息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616" w:author="liyan" w:date="2016-11-14T16:31:00Z"/>
        </w:trPr>
        <w:tc>
          <w:tcPr>
            <w:tcW w:w="2009" w:type="dxa"/>
          </w:tcPr>
          <w:p>
            <w:pPr>
              <w:rPr>
                <w:ins w:id="1617" w:author="liyan" w:date="2016-11-14T16:31:00Z"/>
                <w:rFonts w:cs="Arial"/>
                <w:color w:val="000000"/>
                <w:kern w:val="0"/>
                <w:sz w:val="23"/>
                <w:szCs w:val="23"/>
              </w:rPr>
            </w:pPr>
            <w:r>
              <w:rPr>
                <w:rFonts w:hint="eastAsia" w:cs="Arial"/>
                <w:color w:val="000000"/>
                <w:kern w:val="0"/>
                <w:sz w:val="23"/>
                <w:szCs w:val="23"/>
              </w:rPr>
              <w:t>CompanyId</w:t>
            </w:r>
          </w:p>
        </w:tc>
        <w:tc>
          <w:tcPr>
            <w:tcW w:w="1644" w:type="dxa"/>
          </w:tcPr>
          <w:p>
            <w:pPr>
              <w:rPr>
                <w:ins w:id="1618" w:author="liyan" w:date="2016-11-14T16:31:00Z"/>
                <w:rFonts w:cs="Arial"/>
              </w:rPr>
            </w:pPr>
            <w:r>
              <w:t>VARCHAR2(</w:t>
            </w:r>
            <w:r>
              <w:rPr>
                <w:rFonts w:hint="eastAsia"/>
              </w:rPr>
              <w:t>64</w:t>
            </w:r>
            <w:r>
              <w:t>)</w:t>
            </w:r>
          </w:p>
        </w:tc>
        <w:tc>
          <w:tcPr>
            <w:tcW w:w="1095" w:type="dxa"/>
          </w:tcPr>
          <w:p>
            <w:pPr>
              <w:jc w:val="center"/>
              <w:rPr>
                <w:ins w:id="1619" w:author="liyan" w:date="2016-11-14T16:31:00Z"/>
                <w:rFonts w:cs="Arial"/>
              </w:rPr>
            </w:pPr>
          </w:p>
        </w:tc>
        <w:tc>
          <w:tcPr>
            <w:tcW w:w="3652" w:type="dxa"/>
          </w:tcPr>
          <w:p>
            <w:pPr>
              <w:rPr>
                <w:ins w:id="1620" w:author="liyan" w:date="2016-11-14T16:31:00Z"/>
                <w:rFonts w:ascii="Tahoma" w:hAnsi="Tahoma"/>
                <w:szCs w:val="21"/>
              </w:rPr>
            </w:pPr>
            <w:r>
              <w:rPr>
                <w:rFonts w:hint="eastAsia" w:ascii="Tahoma" w:hAnsi="Tahoma"/>
                <w:szCs w:val="21"/>
              </w:rPr>
              <w:t>关联ssmn_gs_company表中的id</w:t>
            </w:r>
          </w:p>
        </w:tc>
      </w:tr>
    </w:tbl>
    <w:p>
      <w:pPr>
        <w:rPr>
          <w:b/>
        </w:rPr>
      </w:pPr>
      <w:r>
        <w:rPr>
          <w:rFonts w:hint="eastAsia"/>
          <w:b/>
        </w:rPr>
        <w:t>[主键]</w:t>
      </w:r>
    </w:p>
    <w:p>
      <w:pPr>
        <w:rPr>
          <w:ins w:id="1621" w:author="wangfy" w:date="2014-09-03T13:55:00Z"/>
        </w:rPr>
      </w:pPr>
      <w:r>
        <w:rPr>
          <w:rFonts w:hint="eastAsia"/>
        </w:rPr>
        <w:t>PK_SSMN_GS_CANCEL_USER(userid+</w:t>
      </w:r>
      <w:r>
        <w:rPr>
          <w:rFonts w:hint="eastAsia" w:cs="Arial"/>
        </w:rPr>
        <w:t xml:space="preserve"> Cancel_date</w:t>
      </w:r>
      <w:r>
        <w:rPr>
          <w:rFonts w:hint="eastAsia"/>
        </w:rPr>
        <w:t>)</w:t>
      </w:r>
    </w:p>
    <w:p>
      <w:pPr>
        <w:rPr>
          <w:ins w:id="1622" w:author="wangfy" w:date="2014-09-03T13:55:00Z"/>
          <w:b/>
        </w:rPr>
      </w:pPr>
      <w:r>
        <w:rPr>
          <w:rFonts w:hint="eastAsia"/>
          <w:b/>
        </w:rPr>
        <w:t>[索引]</w:t>
      </w:r>
    </w:p>
    <w:p>
      <w:r>
        <w:rPr>
          <w:rFonts w:hint="eastAsia"/>
        </w:rPr>
        <w:t>无</w:t>
      </w:r>
    </w:p>
    <w:p>
      <w:pPr>
        <w:rPr>
          <w:rFonts w:ascii="Tahoma" w:hAnsi="Tahoma"/>
          <w:b/>
          <w:szCs w:val="21"/>
        </w:rPr>
      </w:pPr>
    </w:p>
    <w:p>
      <w:pPr>
        <w:pStyle w:val="4"/>
        <w:rPr>
          <w:ins w:id="1623" w:author="wangfy" w:date="2014-09-03T13:55:00Z"/>
        </w:rPr>
      </w:pPr>
      <w:r>
        <w:rPr>
          <w:rFonts w:hint="eastAsia"/>
        </w:rPr>
        <w:t>SSMN_GS_CHANNEL(工作手机用户渠道表)</w:t>
      </w:r>
    </w:p>
    <w:p>
      <w:pPr>
        <w:rPr>
          <w:b/>
        </w:rPr>
      </w:pPr>
      <w:r>
        <w:rPr>
          <w:rFonts w:hint="eastAsia"/>
          <w:b/>
        </w:rPr>
        <w:t>[功能]</w:t>
      </w:r>
    </w:p>
    <w:p>
      <w:r>
        <w:rPr>
          <w:rFonts w:hint="eastAsia"/>
        </w:rPr>
        <w:t>该表主要用于存储工作手机用户的渠道信息。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c>
          <w:tcPr>
            <w:tcW w:w="1980" w:type="dxa"/>
          </w:tcPr>
          <w:p>
            <w:pPr>
              <w:rPr>
                <w:rFonts w:cs="Arial"/>
                <w:b/>
                <w:lang w:val="en-GB"/>
              </w:rPr>
            </w:pPr>
            <w:r>
              <w:rPr>
                <w:rFonts w:hint="eastAsia" w:cs="Arial"/>
                <w:b/>
                <w:lang w:val="en-GB"/>
              </w:rPr>
              <w:t>id</w:t>
            </w:r>
          </w:p>
        </w:tc>
        <w:tc>
          <w:tcPr>
            <w:tcW w:w="1620" w:type="dxa"/>
          </w:tcPr>
          <w:p>
            <w:pPr>
              <w:rPr>
                <w:rFonts w:cs="Arial"/>
                <w:b/>
              </w:rPr>
            </w:pPr>
            <w:r>
              <w:rPr>
                <w:rFonts w:hint="eastAsia" w:cs="Arial"/>
              </w:rPr>
              <w:t>Number(10)</w:t>
            </w:r>
          </w:p>
        </w:tc>
        <w:tc>
          <w:tcPr>
            <w:tcW w:w="1080" w:type="dxa"/>
          </w:tcPr>
          <w:p>
            <w:pPr>
              <w:jc w:val="center"/>
              <w:rPr>
                <w:rFonts w:cs="Arial"/>
                <w:b/>
                <w:lang w:val="en-GB"/>
              </w:rPr>
            </w:pPr>
            <w:r>
              <w:rPr>
                <w:rFonts w:hint="eastAsia" w:cs="Arial"/>
                <w:b/>
                <w:lang w:val="en-GB"/>
              </w:rPr>
              <w:t>是</w:t>
            </w:r>
          </w:p>
        </w:tc>
        <w:tc>
          <w:tcPr>
            <w:tcW w:w="3600" w:type="dxa"/>
          </w:tcPr>
          <w:p>
            <w:pPr>
              <w:rPr>
                <w:rFonts w:cs="Arial"/>
                <w:b/>
                <w:lang w:val="en-GB"/>
              </w:rPr>
            </w:pPr>
            <w:r>
              <w:rPr>
                <w:rFonts w:cs="Arial"/>
                <w:b/>
                <w:lang w:val="en-GB"/>
              </w:rPr>
              <w:t>SEQ_SSMN_</w:t>
            </w:r>
            <w:r>
              <w:rPr>
                <w:rFonts w:hint="eastAsia" w:cs="Arial"/>
                <w:b/>
                <w:lang w:val="en-GB"/>
              </w:rPr>
              <w:t>GS</w:t>
            </w:r>
            <w:r>
              <w:rPr>
                <w:rFonts w:cs="Arial"/>
                <w:b/>
                <w:lang w:val="en-GB"/>
              </w:rPr>
              <w:t>_CHANNEL</w:t>
            </w:r>
          </w:p>
          <w:p>
            <w:pPr>
              <w:rPr>
                <w:rFonts w:cs="Arial"/>
                <w:b/>
              </w:rPr>
            </w:pPr>
            <w:r>
              <w:rPr>
                <w:rFonts w:hint="eastAsia" w:cs="Arial"/>
                <w:b/>
                <w:lang w:val="en-GB"/>
              </w:rPr>
              <w:t>生成序列号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N</w:t>
            </w:r>
            <w:r>
              <w:rPr>
                <w:rFonts w:hint="eastAsia" w:cs="Arial"/>
              </w:rPr>
              <w:t>ame</w:t>
            </w:r>
          </w:p>
        </w:tc>
        <w:tc>
          <w:tcPr>
            <w:tcW w:w="1620" w:type="dxa"/>
          </w:tcPr>
          <w:p>
            <w:pPr>
              <w:rPr>
                <w:rFonts w:cs="Arial"/>
              </w:rPr>
            </w:pPr>
            <w:r>
              <w:rPr>
                <w:rFonts w:cs="Arial"/>
              </w:rPr>
              <w:t>Varchar2 (</w:t>
            </w:r>
            <w:r>
              <w:rPr>
                <w:rFonts w:hint="eastAsia" w:cs="Arial"/>
              </w:rPr>
              <w:t>20</w:t>
            </w:r>
            <w:r>
              <w:rPr>
                <w:rFonts w:cs="Arial"/>
              </w:rPr>
              <w:t>)</w:t>
            </w:r>
          </w:p>
        </w:tc>
        <w:tc>
          <w:tcPr>
            <w:tcW w:w="1080" w:type="dxa"/>
          </w:tcPr>
          <w:p>
            <w:pPr>
              <w:jc w:val="center"/>
              <w:rPr>
                <w:rFonts w:cs="Arial"/>
              </w:rPr>
            </w:pPr>
            <w:r>
              <w:rPr>
                <w:rFonts w:hint="eastAsia" w:cs="Arial"/>
              </w:rPr>
              <w:t>是</w:t>
            </w:r>
          </w:p>
        </w:tc>
        <w:tc>
          <w:tcPr>
            <w:tcW w:w="3600" w:type="dxa"/>
          </w:tcPr>
          <w:p>
            <w:pPr>
              <w:rPr>
                <w:rFonts w:cs="Arial"/>
                <w:lang w:val="en-GB"/>
              </w:rPr>
            </w:pPr>
            <w:r>
              <w:rPr>
                <w:rFonts w:hint="eastAsia" w:cs="Arial"/>
              </w:rPr>
              <w:t>用户名称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createtime</w:t>
            </w:r>
          </w:p>
        </w:tc>
        <w:tc>
          <w:tcPr>
            <w:tcW w:w="1620" w:type="dxa"/>
          </w:tcPr>
          <w:p>
            <w:pPr>
              <w:rPr>
                <w:rFonts w:cs="Arial"/>
              </w:rPr>
            </w:pPr>
            <w:r>
              <w:rPr>
                <w:rFonts w:hint="eastAsia" w:cs="Arial"/>
              </w:rPr>
              <w:t>date</w:t>
            </w:r>
          </w:p>
        </w:tc>
        <w:tc>
          <w:tcPr>
            <w:tcW w:w="1080" w:type="dxa"/>
          </w:tcPr>
          <w:p>
            <w:pPr>
              <w:jc w:val="center"/>
            </w:pPr>
            <w:r>
              <w:rPr>
                <w:rFonts w:hint="eastAsia" w:cs="Arial"/>
              </w:rPr>
              <w:t>是</w:t>
            </w:r>
          </w:p>
        </w:tc>
        <w:tc>
          <w:tcPr>
            <w:tcW w:w="3600" w:type="dxa"/>
          </w:tcPr>
          <w:p>
            <w:pPr>
              <w:rPr>
                <w:rFonts w:cs="Arial"/>
              </w:rPr>
            </w:pPr>
            <w:r>
              <w:rPr>
                <w:rFonts w:hint="eastAsia" w:cs="Arial"/>
              </w:rPr>
              <w:t>创建日期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ins w:id="1624" w:author="liyan" w:date="2016-03-01T17:34:00Z">
              <w:r>
                <w:rPr>
                  <w:rFonts w:cs="Arial"/>
                </w:rPr>
                <w:t>AUTHORITY</w:t>
              </w:r>
            </w:ins>
            <w:del w:id="1625" w:author="liyan" w:date="2016-03-01T17:34:00Z">
              <w:r>
                <w:rPr>
                  <w:rFonts w:cs="Arial"/>
                </w:rPr>
                <w:delText>AUTHORITY</w:delText>
              </w:r>
            </w:del>
          </w:p>
        </w:tc>
        <w:tc>
          <w:tcPr>
            <w:tcW w:w="1620" w:type="dxa"/>
          </w:tcPr>
          <w:p>
            <w:pPr>
              <w:rPr>
                <w:rFonts w:cs="Arial"/>
              </w:rPr>
            </w:pPr>
            <w:ins w:id="1626" w:author="liyan" w:date="2016-03-01T17:34:00Z">
              <w:r>
                <w:rPr>
                  <w:rFonts w:hint="eastAsia" w:cs="Arial"/>
                </w:rPr>
                <w:t>Number(1)</w:t>
              </w:r>
            </w:ins>
            <w:del w:id="1627" w:author="liyan" w:date="2016-03-01T17:34:00Z">
              <w:r>
                <w:rPr>
                  <w:rFonts w:hint="eastAsia" w:cs="Arial"/>
                </w:rPr>
                <w:delText>Number(1)</w:delText>
              </w:r>
            </w:del>
          </w:p>
        </w:tc>
        <w:tc>
          <w:tcPr>
            <w:tcW w:w="1080" w:type="dxa"/>
          </w:tcPr>
          <w:p>
            <w:pPr>
              <w:jc w:val="center"/>
              <w:rPr>
                <w:rFonts w:cs="Arial"/>
              </w:rPr>
            </w:pPr>
            <w:ins w:id="1628" w:author="liyan" w:date="2016-03-01T17:34:00Z">
              <w:r>
                <w:rPr>
                  <w:rFonts w:hint="eastAsia" w:cs="Arial"/>
                </w:rPr>
                <w:t>否</w:t>
              </w:r>
            </w:ins>
            <w:del w:id="1629" w:author="liyan" w:date="2016-03-01T17:34:00Z">
              <w:r>
                <w:rPr>
                  <w:rFonts w:hint="eastAsia" w:cs="Arial"/>
                </w:rPr>
                <w:delText>否</w:delText>
              </w:r>
            </w:del>
          </w:p>
        </w:tc>
        <w:tc>
          <w:tcPr>
            <w:tcW w:w="3600" w:type="dxa"/>
          </w:tcPr>
          <w:p>
            <w:pPr>
              <w:rPr>
                <w:ins w:id="1630" w:author="liyan" w:date="2016-03-01T17:34:00Z"/>
                <w:rFonts w:cs="Arial"/>
              </w:rPr>
            </w:pPr>
            <w:ins w:id="1631" w:author="liyan" w:date="2016-03-01T17:34:00Z">
              <w:r>
                <w:rPr>
                  <w:rFonts w:hint="eastAsia" w:cs="Arial"/>
                </w:rPr>
                <w:t>使用业务的权限名称（默认是被叫业务）</w:t>
              </w:r>
            </w:ins>
          </w:p>
          <w:p>
            <w:pPr>
              <w:rPr>
                <w:ins w:id="1632" w:author="liyan" w:date="2016-03-01T17:34:00Z"/>
                <w:rFonts w:cs="Arial"/>
              </w:rPr>
            </w:pPr>
            <w:ins w:id="1633" w:author="liyan" w:date="2016-03-01T17:34:00Z">
              <w:r>
                <w:rPr>
                  <w:rFonts w:hint="eastAsia" w:cs="Arial"/>
                </w:rPr>
                <w:t>1被叫业务</w:t>
              </w:r>
            </w:ins>
          </w:p>
          <w:p>
            <w:pPr>
              <w:rPr>
                <w:rFonts w:cs="Arial"/>
              </w:rPr>
            </w:pPr>
            <w:ins w:id="1634" w:author="liyan" w:date="2016-03-01T17:34:00Z">
              <w:r>
                <w:rPr>
                  <w:rFonts w:hint="eastAsia" w:cs="Arial"/>
                </w:rPr>
                <w:t>2主叫业务</w:t>
              </w:r>
            </w:ins>
            <w:del w:id="1635" w:author="liyan" w:date="2016-03-01T17:34:00Z">
              <w:r>
                <w:rPr>
                  <w:rFonts w:hint="eastAsia" w:cs="Arial"/>
                </w:rPr>
                <w:delText>默认0</w:delText>
              </w:r>
            </w:del>
          </w:p>
        </w:tc>
      </w:tr>
    </w:tbl>
    <w:p>
      <w:pPr>
        <w:rPr>
          <w:b/>
        </w:rPr>
      </w:pPr>
      <w:r>
        <w:rPr>
          <w:rFonts w:hint="eastAsia"/>
          <w:b/>
        </w:rPr>
        <w:t>[主键]</w:t>
      </w:r>
    </w:p>
    <w:p>
      <w:r>
        <w:t>PK_SSMN_</w:t>
      </w:r>
      <w:r>
        <w:rPr>
          <w:rFonts w:hint="eastAsia"/>
        </w:rPr>
        <w:t>GS</w:t>
      </w:r>
      <w:r>
        <w:t>_CHANNEL</w:t>
      </w:r>
      <w:r>
        <w:rPr>
          <w:rFonts w:hint="eastAsia"/>
        </w:rPr>
        <w:t xml:space="preserve">(id) </w:t>
      </w:r>
    </w:p>
    <w:p>
      <w:pPr>
        <w:rPr>
          <w:b/>
        </w:rPr>
      </w:pPr>
      <w:r>
        <w:rPr>
          <w:rFonts w:hint="eastAsia"/>
          <w:b/>
        </w:rPr>
        <w:t>[索引]</w:t>
      </w:r>
    </w:p>
    <w:p>
      <w:r>
        <w:rPr>
          <w:rFonts w:hint="eastAsia"/>
        </w:rPr>
        <w:t>无</w:t>
      </w:r>
    </w:p>
    <w:p>
      <w:pPr>
        <w:rPr>
          <w:rFonts w:ascii="Tahoma" w:hAnsi="Tahoma"/>
          <w:b/>
          <w:szCs w:val="21"/>
        </w:rPr>
      </w:pPr>
    </w:p>
    <w:p>
      <w:pPr>
        <w:pStyle w:val="4"/>
      </w:pPr>
      <w:r>
        <w:rPr>
          <w:rFonts w:hint="eastAsia"/>
        </w:rPr>
        <w:t>SSMN_GS_LEVEL(工作手机用户级别表)</w:t>
      </w:r>
    </w:p>
    <w:p>
      <w:pPr>
        <w:rPr>
          <w:b/>
        </w:rPr>
      </w:pPr>
      <w:r>
        <w:rPr>
          <w:rFonts w:hint="eastAsia"/>
          <w:b/>
        </w:rPr>
        <w:t>[功能]</w:t>
      </w:r>
    </w:p>
    <w:p>
      <w:pPr>
        <w:rPr>
          <w:u w:val="single"/>
        </w:rPr>
      </w:pPr>
      <w:r>
        <w:rPr>
          <w:rFonts w:hint="eastAsia"/>
          <w:u w:val="single"/>
        </w:rPr>
        <w:t>该表主要用于存储工作手机用户的级别信息。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rFonts w:hint="eastAsia"/>
                <w:b/>
              </w:rPr>
              <w:t>ID</w:t>
            </w:r>
          </w:p>
        </w:tc>
        <w:tc>
          <w:tcPr>
            <w:tcW w:w="1981" w:type="dxa"/>
          </w:tcPr>
          <w:p>
            <w:pPr>
              <w:rPr>
                <w:b/>
              </w:rPr>
            </w:pPr>
            <w:r>
              <w:rPr>
                <w:rFonts w:hint="eastAsia" w:cs="Arial"/>
              </w:rPr>
              <w:t>Number(10)</w:t>
            </w:r>
          </w:p>
        </w:tc>
        <w:tc>
          <w:tcPr>
            <w:tcW w:w="721" w:type="dxa"/>
          </w:tcPr>
          <w:p>
            <w:pPr>
              <w:jc w:val="center"/>
              <w:rPr>
                <w:rFonts w:cs="Arial"/>
                <w:b/>
              </w:rPr>
            </w:pPr>
            <w:r>
              <w:rPr>
                <w:rFonts w:hint="eastAsia" w:cs="Arial"/>
                <w:b/>
                <w:lang w:val="en-GB"/>
              </w:rPr>
              <w:t>是</w:t>
            </w:r>
          </w:p>
        </w:tc>
        <w:tc>
          <w:tcPr>
            <w:tcW w:w="3599" w:type="dxa"/>
          </w:tcPr>
          <w:p>
            <w:pPr>
              <w:rPr>
                <w:rFonts w:cs="Arial"/>
                <w:b/>
              </w:rPr>
            </w:pPr>
            <w:r>
              <w:rPr>
                <w:rFonts w:cs="Arial"/>
                <w:b/>
                <w:lang w:val="en-GB"/>
              </w:rPr>
              <w:t>SEQ_SSMN_</w:t>
            </w:r>
            <w:r>
              <w:rPr>
                <w:rFonts w:hint="eastAsia" w:cs="Arial"/>
                <w:b/>
                <w:lang w:val="en-GB"/>
              </w:rPr>
              <w:t>GS</w:t>
            </w:r>
            <w:r>
              <w:rPr>
                <w:rFonts w:cs="Arial"/>
                <w:b/>
                <w:u w:val="single"/>
                <w:lang w:val="en-GB"/>
              </w:rPr>
              <w:t>_</w:t>
            </w:r>
            <w:r>
              <w:rPr>
                <w:rFonts w:hint="eastAsia" w:cs="Arial"/>
                <w:b/>
                <w:u w:val="single"/>
                <w:lang w:val="en-GB"/>
              </w:rPr>
              <w:t>LEVEL生成序列号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COMPANYGROUP</w:t>
            </w:r>
          </w:p>
        </w:tc>
        <w:tc>
          <w:tcPr>
            <w:tcW w:w="1981" w:type="dxa"/>
          </w:tcPr>
          <w:p>
            <w:pPr>
              <w:rPr>
                <w:rFonts w:cs="Arial"/>
              </w:rPr>
            </w:pPr>
            <w:r>
              <w:rPr>
                <w:rFonts w:cs="Arial"/>
              </w:rPr>
              <w:t>Varchar2 (</w:t>
            </w:r>
            <w:del w:id="1636" w:author="liyan" w:date="2016-10-26T15:27:00Z">
              <w:r>
                <w:rPr>
                  <w:rFonts w:hint="eastAsia" w:cs="Arial"/>
                </w:rPr>
                <w:delText>32</w:delText>
              </w:r>
            </w:del>
            <w:ins w:id="1637" w:author="liyan" w:date="2016-10-26T15:27:00Z">
              <w:r>
                <w:rPr>
                  <w:rFonts w:hint="eastAsia" w:cs="Arial"/>
                </w:rPr>
                <w:t>256</w:t>
              </w:r>
            </w:ins>
            <w:r>
              <w:rPr>
                <w:rFonts w:cs="Arial"/>
              </w:rPr>
              <w:t>)</w:t>
            </w:r>
          </w:p>
        </w:tc>
        <w:tc>
          <w:tcPr>
            <w:tcW w:w="721" w:type="dxa"/>
          </w:tcPr>
          <w:p>
            <w:pPr>
              <w:jc w:val="center"/>
              <w:rPr>
                <w:rFonts w:cs="Arial"/>
                <w:lang w:val="en-GB"/>
              </w:rPr>
            </w:pPr>
            <w:r>
              <w:rPr>
                <w:rFonts w:hint="eastAsia" w:cs="Arial"/>
              </w:rPr>
              <w:t>否</w:t>
            </w:r>
          </w:p>
        </w:tc>
        <w:tc>
          <w:tcPr>
            <w:tcW w:w="3599" w:type="dxa"/>
          </w:tcPr>
          <w:p>
            <w:pPr>
              <w:rPr>
                <w:rFonts w:cs="Arial"/>
              </w:rPr>
            </w:pPr>
            <w:r>
              <w:rPr>
                <w:rFonts w:hint="eastAsia" w:cs="Arial"/>
              </w:rPr>
              <w:t>集团</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DEPARTMENT</w:t>
            </w:r>
          </w:p>
        </w:tc>
        <w:tc>
          <w:tcPr>
            <w:tcW w:w="1981" w:type="dxa"/>
          </w:tcPr>
          <w:p>
            <w:pPr>
              <w:rPr>
                <w:rFonts w:cs="Arial"/>
              </w:rPr>
            </w:pPr>
            <w:r>
              <w:rPr>
                <w:rFonts w:cs="Arial"/>
              </w:rPr>
              <w:t>Varchar2 (</w:t>
            </w:r>
            <w:del w:id="1638" w:author="liyan" w:date="2016-10-26T15:27:00Z">
              <w:r>
                <w:rPr>
                  <w:rFonts w:hint="eastAsia" w:cs="Arial"/>
                </w:rPr>
                <w:delText>32</w:delText>
              </w:r>
            </w:del>
            <w:ins w:id="1639" w:author="liyan" w:date="2016-10-26T15:27:00Z">
              <w:r>
                <w:rPr>
                  <w:rFonts w:hint="eastAsia" w:cs="Arial"/>
                </w:rPr>
                <w:t>256</w:t>
              </w:r>
            </w:ins>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部门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BRANGROUP</w:t>
            </w:r>
          </w:p>
        </w:tc>
        <w:tc>
          <w:tcPr>
            <w:tcW w:w="1981" w:type="dxa"/>
          </w:tcPr>
          <w:p>
            <w:pPr>
              <w:rPr>
                <w:rFonts w:cs="Arial"/>
              </w:rPr>
            </w:pPr>
            <w:r>
              <w:rPr>
                <w:rFonts w:cs="Arial"/>
              </w:rPr>
              <w:t>Varchar2 (</w:t>
            </w:r>
            <w:del w:id="1640" w:author="liyan" w:date="2016-10-26T15:27:00Z">
              <w:r>
                <w:rPr>
                  <w:rFonts w:hint="eastAsia" w:cs="Arial"/>
                </w:rPr>
                <w:delText>32</w:delText>
              </w:r>
            </w:del>
            <w:ins w:id="1641" w:author="liyan" w:date="2016-10-26T15:27:00Z">
              <w:r>
                <w:rPr>
                  <w:rFonts w:hint="eastAsia" w:cs="Arial"/>
                </w:rPr>
                <w:t>256a</w:t>
              </w:r>
            </w:ins>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组别</w:t>
            </w:r>
          </w:p>
        </w:tc>
      </w:tr>
    </w:tbl>
    <w:p>
      <w:pPr>
        <w:rPr>
          <w:b/>
        </w:rPr>
      </w:pPr>
      <w:r>
        <w:rPr>
          <w:rFonts w:hint="eastAsia"/>
          <w:b/>
        </w:rPr>
        <w:t>[主键]</w:t>
      </w:r>
    </w:p>
    <w:p>
      <w:r>
        <w:t xml:space="preserve">PK_ </w:t>
      </w:r>
      <w:r>
        <w:rPr>
          <w:rFonts w:hint="eastAsia"/>
        </w:rPr>
        <w:t>SSMN_GS</w:t>
      </w:r>
      <w:r>
        <w:t>_</w:t>
      </w:r>
      <w:r>
        <w:rPr>
          <w:rFonts w:hint="eastAsia"/>
        </w:rPr>
        <w:t>LEVEL (ID)</w:t>
      </w:r>
    </w:p>
    <w:p>
      <w:pPr>
        <w:rPr>
          <w:b/>
        </w:rPr>
      </w:pPr>
      <w:r>
        <w:rPr>
          <w:rFonts w:hint="eastAsia"/>
          <w:b/>
        </w:rPr>
        <w:t>[索引]</w:t>
      </w:r>
    </w:p>
    <w:p>
      <w:r>
        <w:rPr>
          <w:rFonts w:hint="eastAsia"/>
        </w:rPr>
        <w:t>无。</w:t>
      </w:r>
    </w:p>
    <w:p>
      <w:pPr>
        <w:rPr>
          <w:rFonts w:ascii="Tahoma" w:hAnsi="Tahoma"/>
          <w:b/>
          <w:szCs w:val="21"/>
        </w:rPr>
      </w:pPr>
    </w:p>
    <w:p>
      <w:pPr>
        <w:pStyle w:val="4"/>
      </w:pPr>
      <w:r>
        <w:rPr>
          <w:rFonts w:hint="eastAsia"/>
        </w:rPr>
        <w:t>SSMN_GS_ENABLENUMBER(工作手机号码资源表)</w:t>
      </w:r>
    </w:p>
    <w:p>
      <w:pPr>
        <w:rPr>
          <w:b/>
        </w:rPr>
      </w:pPr>
      <w:r>
        <w:rPr>
          <w:rFonts w:hint="eastAsia"/>
          <w:b/>
        </w:rPr>
        <w:t>[功能]</w:t>
      </w:r>
    </w:p>
    <w:p>
      <w:r>
        <w:rPr>
          <w:rFonts w:hint="eastAsia"/>
        </w:rPr>
        <w:t>该表主要用于存储工作手机用户的副号码表</w:t>
      </w:r>
    </w:p>
    <w:p>
      <w:pPr>
        <w:rPr>
          <w:b/>
        </w:rPr>
      </w:pPr>
      <w:r>
        <w:rPr>
          <w:rFonts w:hint="eastAsia"/>
          <w:b/>
        </w:rPr>
        <w:t xml:space="preserve"> [表定义]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0为可用</w:t>
            </w:r>
          </w:p>
          <w:p>
            <w:pPr>
              <w:rPr>
                <w:rFonts w:cs="Arial"/>
              </w:rPr>
            </w:pPr>
            <w:r>
              <w:rPr>
                <w:rFonts w:hint="eastAsia" w:cs="Arial"/>
              </w:rPr>
              <w:t>1为已经分配</w:t>
            </w:r>
          </w:p>
          <w:p>
            <w:pPr>
              <w:rPr>
                <w:rFonts w:cs="Arial"/>
              </w:rPr>
            </w:pPr>
            <w:r>
              <w:rPr>
                <w:rFonts w:hint="eastAsia" w:cs="Arial"/>
              </w:rPr>
              <w:t>2为封号状态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u w:val="single"/>
              </w:rPr>
            </w:pPr>
            <w:r>
              <w:rPr>
                <w:rFonts w:hint="eastAsia" w:cs="Arial"/>
                <w:u w:val="single"/>
              </w:rPr>
              <w:t>levelid</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关联ssmn_gs_level表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ins w:id="1642" w:author="liyan" w:date="2016-03-01T17:33:00Z">
              <w:r>
                <w:rPr>
                  <w:rFonts w:cs="Arial"/>
                  <w:color w:val="C00000"/>
                  <w:u w:val="single"/>
                </w:rPr>
                <w:t>type</w:t>
              </w:r>
            </w:ins>
            <w:del w:id="1643" w:author="liyan" w:date="2016-03-01T17:33:00Z">
              <w:r>
                <w:rPr>
                  <w:rFonts w:cs="Arial"/>
                  <w:color w:val="C00000"/>
                  <w:u w:val="single"/>
                </w:rPr>
                <w:delText>type</w:delText>
              </w:r>
            </w:del>
          </w:p>
        </w:tc>
        <w:tc>
          <w:tcPr>
            <w:tcW w:w="1617" w:type="dxa"/>
            <w:tcBorders>
              <w:top w:val="double" w:color="auto" w:sz="6" w:space="0"/>
              <w:left w:val="single" w:color="auto" w:sz="6" w:space="0"/>
              <w:bottom w:val="double" w:color="auto" w:sz="6" w:space="0"/>
              <w:right w:val="single" w:color="auto" w:sz="6" w:space="0"/>
            </w:tcBorders>
          </w:tcPr>
          <w:p>
            <w:pPr>
              <w:rPr>
                <w:rFonts w:cs="Arial"/>
              </w:rPr>
            </w:pPr>
            <w:ins w:id="1644" w:author="liyan" w:date="2016-03-01T17:33:00Z">
              <w:r>
                <w:rPr>
                  <w:bCs/>
                </w:rPr>
                <w:t>NUMBER</w:t>
              </w:r>
            </w:ins>
            <w:ins w:id="1645" w:author="liyan" w:date="2016-03-01T17:33:00Z">
              <w:r>
                <w:rPr>
                  <w:rFonts w:hint="eastAsia"/>
                  <w:bCs/>
                </w:rPr>
                <w:t>(1)</w:t>
              </w:r>
            </w:ins>
            <w:del w:id="1646" w:author="liyan" w:date="2016-03-01T17:33:00Z">
              <w:r>
                <w:rPr>
                  <w:bCs/>
                </w:rPr>
                <w:delText>NUMBER</w:delText>
              </w:r>
            </w:del>
            <w:del w:id="1647" w:author="liyan" w:date="2016-03-01T17:33:00Z">
              <w:r>
                <w:rPr>
                  <w:rFonts w:hint="eastAsia"/>
                  <w:bCs/>
                </w:rPr>
                <w:delText>(1)</w:delText>
              </w:r>
            </w:del>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ins w:id="1648" w:author="liyan" w:date="2016-03-01T17:33:00Z">
              <w:r>
                <w:rPr>
                  <w:rFonts w:hint="eastAsia" w:cs="Arial"/>
                </w:rPr>
                <w:t>否</w:t>
              </w:r>
            </w:ins>
            <w:del w:id="1649" w:author="liyan" w:date="2016-03-01T17:33:00Z">
              <w:r>
                <w:rPr>
                  <w:rFonts w:hint="eastAsia" w:cs="Arial"/>
                </w:rPr>
                <w:delText>否</w:delText>
              </w:r>
            </w:del>
          </w:p>
        </w:tc>
        <w:tc>
          <w:tcPr>
            <w:tcW w:w="3600" w:type="dxa"/>
            <w:tcBorders>
              <w:top w:val="double" w:color="auto" w:sz="6" w:space="0"/>
              <w:left w:val="single" w:color="auto" w:sz="6" w:space="0"/>
              <w:bottom w:val="double" w:color="auto" w:sz="6" w:space="0"/>
              <w:right w:val="double" w:color="auto" w:sz="6" w:space="0"/>
            </w:tcBorders>
          </w:tcPr>
          <w:p>
            <w:pPr>
              <w:rPr>
                <w:ins w:id="1650" w:author="liyan" w:date="2016-03-01T17:33:00Z"/>
                <w:rFonts w:cs="Arial"/>
              </w:rPr>
            </w:pPr>
            <w:ins w:id="1651" w:author="liyan" w:date="2016-03-01T17:33:00Z">
              <w:r>
                <w:rPr>
                  <w:rFonts w:hint="eastAsia" w:cs="Arial"/>
                </w:rPr>
                <w:t>号码使用对象：</w:t>
              </w:r>
            </w:ins>
          </w:p>
          <w:p>
            <w:pPr>
              <w:rPr>
                <w:ins w:id="1652" w:author="liyan" w:date="2016-03-01T17:33:00Z"/>
                <w:rFonts w:cs="Arial"/>
              </w:rPr>
            </w:pPr>
            <w:ins w:id="1653" w:author="liyan" w:date="2016-03-01T17:33:00Z">
              <w:r>
                <w:rPr>
                  <w:rFonts w:hint="eastAsia" w:cs="Arial"/>
                </w:rPr>
                <w:t>0：仅用于地产经纪人（默认值）</w:t>
              </w:r>
            </w:ins>
          </w:p>
          <w:p>
            <w:pPr>
              <w:rPr>
                <w:rFonts w:ascii="Tahoma" w:hAnsi="Tahoma"/>
                <w:szCs w:val="21"/>
              </w:rPr>
            </w:pPr>
            <w:ins w:id="1654" w:author="liyan" w:date="2016-03-01T17:33:00Z">
              <w:r>
                <w:rPr>
                  <w:rFonts w:hint="eastAsia" w:cs="Arial"/>
                </w:rPr>
                <w:t>1：仅用于地产的业主</w:t>
              </w:r>
            </w:ins>
            <w:del w:id="1655" w:author="liyan" w:date="2016-03-01T17:33:00Z">
              <w:r>
                <w:rPr>
                  <w:rFonts w:hint="eastAsia" w:ascii="Tahoma" w:hAnsi="Tahoma"/>
                  <w:szCs w:val="21"/>
                </w:rPr>
                <w:delText>类型 默认为0</w:delText>
              </w:r>
            </w:del>
          </w:p>
        </w:tc>
      </w:tr>
    </w:tbl>
    <w:p>
      <w:r>
        <w:t>PK_SSMN</w:t>
      </w:r>
      <w:r>
        <w:rPr>
          <w:rFonts w:hint="eastAsia"/>
        </w:rPr>
        <w:t>_GS</w:t>
      </w:r>
      <w:r>
        <w:t>_EnableNumber (</w:t>
      </w:r>
      <w:r>
        <w:rPr>
          <w:rFonts w:hint="eastAsia"/>
        </w:rPr>
        <w:t>EnableNumber</w:t>
      </w:r>
      <w:r>
        <w:t>)</w:t>
      </w:r>
    </w:p>
    <w:p>
      <w:pPr>
        <w:rPr>
          <w:b/>
        </w:rPr>
      </w:pPr>
      <w:r>
        <w:rPr>
          <w:rFonts w:hint="eastAsia"/>
          <w:b/>
        </w:rPr>
        <w:t>[索引]</w:t>
      </w:r>
    </w:p>
    <w:p>
      <w:r>
        <w:t>IDX_SSMN</w:t>
      </w:r>
      <w:r>
        <w:rPr>
          <w:rFonts w:hint="eastAsia"/>
        </w:rPr>
        <w:t>_GS</w:t>
      </w:r>
      <w:r>
        <w:t>_EnableNumber</w:t>
      </w:r>
      <w:r>
        <w:rPr>
          <w:rFonts w:hint="eastAsia"/>
        </w:rPr>
        <w:t>(Status)</w:t>
      </w:r>
    </w:p>
    <w:p>
      <w:pPr>
        <w:rPr>
          <w:rFonts w:ascii="Tahoma" w:hAnsi="Tahoma"/>
          <w:b/>
          <w:szCs w:val="21"/>
        </w:rPr>
      </w:pPr>
    </w:p>
    <w:p>
      <w:pPr>
        <w:pStyle w:val="4"/>
        <w:tabs>
          <w:tab w:val="left" w:pos="2138"/>
        </w:tabs>
        <w:ind w:left="2138"/>
      </w:pPr>
      <w:r>
        <w:rPr>
          <w:rFonts w:hint="eastAsia"/>
        </w:rPr>
        <w:t>SSMN_GS_FEEDBACK(意见反馈表)</w:t>
      </w:r>
    </w:p>
    <w:p>
      <w:pPr>
        <w:rPr>
          <w:rFonts w:cs="Arial"/>
          <w:b/>
        </w:rPr>
      </w:pPr>
      <w:r>
        <w:rPr>
          <w:rFonts w:cs="Arial"/>
          <w:b/>
        </w:rPr>
        <w:t>[功能]</w:t>
      </w:r>
    </w:p>
    <w:p>
      <w:pPr>
        <w:rPr>
          <w:rFonts w:cs="Arial"/>
        </w:rPr>
      </w:pPr>
      <w:r>
        <w:rPr>
          <w:rFonts w:cs="Arial"/>
        </w:rPr>
        <w:t>该表存储</w:t>
      </w:r>
      <w:r>
        <w:rPr>
          <w:rFonts w:hint="eastAsia"/>
        </w:rPr>
        <w:t>用户反馈信息</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843"/>
        <w:gridCol w:w="852"/>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843" w:type="dxa"/>
            <w:shd w:val="clear" w:color="auto" w:fill="E6E6E6"/>
          </w:tcPr>
          <w:p>
            <w:pPr>
              <w:jc w:val="center"/>
              <w:rPr>
                <w:rFonts w:cs="Arial"/>
                <w:bCs/>
              </w:rPr>
            </w:pPr>
            <w:r>
              <w:rPr>
                <w:rFonts w:cs="Arial"/>
                <w:bCs/>
              </w:rPr>
              <w:t>类型</w:t>
            </w:r>
          </w:p>
        </w:tc>
        <w:tc>
          <w:tcPr>
            <w:tcW w:w="852"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cs="Arial"/>
                <w:b/>
              </w:rPr>
              <w:t>ID</w:t>
            </w:r>
          </w:p>
        </w:tc>
        <w:tc>
          <w:tcPr>
            <w:tcW w:w="1843" w:type="dxa"/>
          </w:tcPr>
          <w:p>
            <w:pPr>
              <w:rPr>
                <w:rFonts w:cs="Arial"/>
                <w:b/>
              </w:rPr>
            </w:pPr>
            <w:r>
              <w:rPr>
                <w:rFonts w:cs="Arial"/>
                <w:b/>
              </w:rPr>
              <w:t>Number(10)</w:t>
            </w:r>
          </w:p>
        </w:tc>
        <w:tc>
          <w:tcPr>
            <w:tcW w:w="852" w:type="dxa"/>
          </w:tcPr>
          <w:p>
            <w:pPr>
              <w:jc w:val="center"/>
              <w:rPr>
                <w:rFonts w:cs="Arial"/>
                <w:b/>
              </w:rPr>
            </w:pPr>
            <w:r>
              <w:rPr>
                <w:rFonts w:cs="Arial"/>
                <w:b/>
              </w:rPr>
              <w:t>是</w:t>
            </w:r>
          </w:p>
        </w:tc>
        <w:tc>
          <w:tcPr>
            <w:tcW w:w="3780" w:type="dxa"/>
          </w:tcPr>
          <w:p>
            <w:pPr>
              <w:rPr>
                <w:rFonts w:cs="Arial"/>
                <w:b/>
              </w:rPr>
            </w:pPr>
            <w:r>
              <w:rPr>
                <w:rFonts w:cs="Arial"/>
                <w:b/>
                <w:lang w:val="en-GB"/>
              </w:rPr>
              <w:t>SEQ_SSMN_</w:t>
            </w:r>
            <w:r>
              <w:rPr>
                <w:rFonts w:hint="eastAsia" w:cs="Arial"/>
                <w:b/>
                <w:lang w:val="en-GB"/>
              </w:rPr>
              <w:t>GS</w:t>
            </w:r>
            <w:r>
              <w:rPr>
                <w:rFonts w:cs="Arial"/>
                <w:b/>
                <w:u w:val="single"/>
                <w:lang w:val="en-GB"/>
              </w:rPr>
              <w:t>_</w:t>
            </w:r>
            <w:r>
              <w:rPr>
                <w:rFonts w:hint="eastAsia" w:cs="Arial"/>
                <w:b/>
                <w:u w:val="single"/>
                <w:lang w:val="en-GB"/>
              </w:rPr>
              <w:t>FEEDBACK生成序列号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hint="eastAsia" w:cs="Arial"/>
                <w:b/>
              </w:rPr>
              <w:t>NAME</w:t>
            </w:r>
          </w:p>
        </w:tc>
        <w:tc>
          <w:tcPr>
            <w:tcW w:w="1843" w:type="dxa"/>
          </w:tcPr>
          <w:p>
            <w:pPr>
              <w:rPr>
                <w:rFonts w:cs="Arial"/>
                <w:b/>
              </w:rPr>
            </w:pPr>
            <w:r>
              <w:rPr>
                <w:rFonts w:hint="eastAsia"/>
              </w:rPr>
              <w:t>Varchar2(32)</w:t>
            </w:r>
          </w:p>
        </w:tc>
        <w:tc>
          <w:tcPr>
            <w:tcW w:w="852" w:type="dxa"/>
          </w:tcPr>
          <w:p>
            <w:pPr>
              <w:jc w:val="center"/>
              <w:rPr>
                <w:rFonts w:cs="Arial"/>
                <w:b/>
              </w:rPr>
            </w:pPr>
            <w:r>
              <w:rPr>
                <w:rFonts w:hint="eastAsia" w:cs="Arial"/>
                <w:b/>
              </w:rPr>
              <w:t>是</w:t>
            </w:r>
          </w:p>
        </w:tc>
        <w:tc>
          <w:tcPr>
            <w:tcW w:w="3780" w:type="dxa"/>
          </w:tcPr>
          <w:p>
            <w:pPr>
              <w:rPr>
                <w:rFonts w:cs="Arial"/>
                <w:b/>
                <w:lang w:val="en-GB"/>
              </w:rPr>
            </w:pPr>
            <w:r>
              <w:rPr>
                <w:rFonts w:hint="eastAsia" w:cs="Arial"/>
                <w:b/>
                <w:lang w:val="en-GB"/>
              </w:rPr>
              <w:t>用户姓名</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rPr>
              <w:t>MSISDN</w:t>
            </w:r>
          </w:p>
        </w:tc>
        <w:tc>
          <w:tcPr>
            <w:tcW w:w="1843" w:type="dxa"/>
          </w:tcPr>
          <w:p>
            <w:pPr>
              <w:rPr>
                <w:rFonts w:cs="Arial"/>
              </w:rPr>
            </w:pPr>
            <w:r>
              <w:rPr>
                <w:rFonts w:hint="eastAsia"/>
              </w:rPr>
              <w:t>Varchar2(20)</w:t>
            </w:r>
          </w:p>
        </w:tc>
        <w:tc>
          <w:tcPr>
            <w:tcW w:w="852" w:type="dxa"/>
          </w:tcPr>
          <w:p>
            <w:pPr>
              <w:jc w:val="center"/>
              <w:rPr>
                <w:rFonts w:cs="Arial"/>
              </w:rPr>
            </w:pPr>
            <w:r>
              <w:rPr>
                <w:rFonts w:hint="eastAsia"/>
              </w:rPr>
              <w:t>是</w:t>
            </w:r>
          </w:p>
        </w:tc>
        <w:tc>
          <w:tcPr>
            <w:tcW w:w="3780" w:type="dxa"/>
          </w:tcPr>
          <w:p>
            <w:r>
              <w:rPr>
                <w:rFonts w:hint="eastAsia"/>
              </w:rPr>
              <w:t>反馈的用户号码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Feedback</w:t>
            </w:r>
            <w:r>
              <w:rPr>
                <w:rFonts w:hint="eastAsia"/>
              </w:rPr>
              <w:t>Date</w:t>
            </w:r>
          </w:p>
        </w:tc>
        <w:tc>
          <w:tcPr>
            <w:tcW w:w="1843" w:type="dxa"/>
          </w:tcPr>
          <w:p>
            <w:pPr>
              <w:rPr>
                <w:rFonts w:cs="Arial"/>
              </w:rPr>
            </w:pPr>
            <w:r>
              <w:rPr>
                <w:rFonts w:hint="eastAsia"/>
              </w:rPr>
              <w:t>Date</w:t>
            </w:r>
          </w:p>
        </w:tc>
        <w:tc>
          <w:tcPr>
            <w:tcW w:w="852" w:type="dxa"/>
          </w:tcPr>
          <w:p>
            <w:pPr>
              <w:jc w:val="center"/>
              <w:rPr>
                <w:rFonts w:cs="Arial"/>
              </w:rPr>
            </w:pPr>
            <w:r>
              <w:rPr>
                <w:rFonts w:hint="eastAsia"/>
              </w:rPr>
              <w:t>是</w:t>
            </w:r>
          </w:p>
        </w:tc>
        <w:tc>
          <w:tcPr>
            <w:tcW w:w="3780" w:type="dxa"/>
          </w:tcPr>
          <w:p>
            <w:r>
              <w:rPr>
                <w:rFonts w:hint="eastAsia"/>
              </w:rPr>
              <w:t>反馈时间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cs="Arial"/>
              </w:rPr>
              <w:t>FeedbackContent</w:t>
            </w:r>
          </w:p>
        </w:tc>
        <w:tc>
          <w:tcPr>
            <w:tcW w:w="1843" w:type="dxa"/>
          </w:tcPr>
          <w:p>
            <w:pPr>
              <w:rPr>
                <w:rFonts w:cs="Arial"/>
              </w:rPr>
            </w:pPr>
            <w:r>
              <w:rPr>
                <w:rFonts w:hint="eastAsia" w:cs="Arial"/>
              </w:rPr>
              <w:t>Varchar2(1024)</w:t>
            </w:r>
          </w:p>
        </w:tc>
        <w:tc>
          <w:tcPr>
            <w:tcW w:w="852" w:type="dxa"/>
          </w:tcPr>
          <w:p>
            <w:pPr>
              <w:jc w:val="center"/>
              <w:rPr>
                <w:rFonts w:cs="Arial"/>
              </w:rPr>
            </w:pPr>
            <w:r>
              <w:rPr>
                <w:rFonts w:hint="eastAsia" w:cs="Arial"/>
              </w:rPr>
              <w:t>是</w:t>
            </w:r>
          </w:p>
        </w:tc>
        <w:tc>
          <w:tcPr>
            <w:tcW w:w="3780" w:type="dxa"/>
          </w:tcPr>
          <w:p>
            <w:pPr>
              <w:rPr>
                <w:rFonts w:cs="Arial"/>
              </w:rPr>
            </w:pPr>
            <w:r>
              <w:rPr>
                <w:rFonts w:hint="eastAsia" w:cs="Arial"/>
              </w:rPr>
              <w:t>反馈内容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b/>
              </w:rPr>
            </w:pPr>
            <w:r>
              <w:rPr>
                <w:b/>
              </w:rPr>
              <w:t>OPENO</w:t>
            </w:r>
          </w:p>
        </w:tc>
        <w:tc>
          <w:tcPr>
            <w:tcW w:w="1843" w:type="dxa"/>
          </w:tcPr>
          <w:p>
            <w:pPr>
              <w:rPr>
                <w:b/>
              </w:rPr>
            </w:pPr>
            <w:r>
              <w:rPr>
                <w:b/>
              </w:rPr>
              <w:t>VARCHAR2(</w:t>
            </w:r>
            <w:r>
              <w:rPr>
                <w:rFonts w:hint="eastAsia"/>
                <w:b/>
              </w:rPr>
              <w:t>32</w:t>
            </w:r>
            <w:r>
              <w:rPr>
                <w:b/>
              </w:rPr>
              <w:t>)</w:t>
            </w:r>
          </w:p>
        </w:tc>
        <w:tc>
          <w:tcPr>
            <w:tcW w:w="852" w:type="dxa"/>
          </w:tcPr>
          <w:p>
            <w:pPr>
              <w:jc w:val="center"/>
              <w:rPr>
                <w:rFonts w:cs="Arial"/>
                <w:b/>
              </w:rPr>
            </w:pPr>
            <w:r>
              <w:rPr>
                <w:rFonts w:hint="eastAsia" w:cs="Arial"/>
                <w:b/>
                <w:lang w:val="en-GB"/>
              </w:rPr>
              <w:t>是</w:t>
            </w:r>
          </w:p>
        </w:tc>
        <w:tc>
          <w:tcPr>
            <w:tcW w:w="3780" w:type="dxa"/>
          </w:tcPr>
          <w:p>
            <w:pPr>
              <w:rPr>
                <w:rFonts w:cs="Arial"/>
                <w:b/>
              </w:rPr>
            </w:pPr>
            <w:r>
              <w:rPr>
                <w:rFonts w:hint="eastAsia" w:cs="Arial"/>
                <w:b/>
              </w:rPr>
              <w:t>操作员ID。</w:t>
            </w:r>
          </w:p>
        </w:tc>
      </w:tr>
    </w:tbl>
    <w:p>
      <w:pPr>
        <w:rPr>
          <w:rFonts w:cs="Arial"/>
          <w:b/>
        </w:rPr>
      </w:pPr>
    </w:p>
    <w:p>
      <w:pPr>
        <w:rPr>
          <w:rFonts w:cs="Arial"/>
          <w:b/>
        </w:rPr>
      </w:pPr>
      <w:r>
        <w:rPr>
          <w:rFonts w:cs="Arial"/>
          <w:b/>
        </w:rPr>
        <w:t>[主键]</w:t>
      </w:r>
    </w:p>
    <w:p>
      <w:pPr>
        <w:rPr>
          <w:rFonts w:cs="Arial"/>
        </w:rPr>
      </w:pPr>
      <w:r>
        <w:rPr>
          <w:rFonts w:cs="Arial"/>
        </w:rPr>
        <w:t>PK_</w:t>
      </w:r>
      <w:r>
        <w:rPr>
          <w:rFonts w:hint="eastAsia" w:cs="Arial"/>
        </w:rPr>
        <w:t>SSMN_GS_</w:t>
      </w:r>
      <w:r>
        <w:rPr>
          <w:rFonts w:cs="Arial"/>
        </w:rPr>
        <w:t>Feedback(ID)</w:t>
      </w:r>
    </w:p>
    <w:p>
      <w:pPr>
        <w:rPr>
          <w:rFonts w:cs="Arial"/>
          <w:b/>
        </w:rPr>
      </w:pPr>
    </w:p>
    <w:p>
      <w:pPr>
        <w:rPr>
          <w:rFonts w:cs="Arial"/>
          <w:b/>
        </w:rPr>
      </w:pPr>
      <w:r>
        <w:rPr>
          <w:rFonts w:cs="Arial"/>
          <w:b/>
        </w:rPr>
        <w:t>[索引]</w:t>
      </w:r>
    </w:p>
    <w:p>
      <w:pPr>
        <w:rPr>
          <w:rFonts w:ascii="Tahoma" w:hAnsi="Tahoma"/>
          <w:b/>
          <w:szCs w:val="21"/>
        </w:rPr>
      </w:pPr>
    </w:p>
    <w:p>
      <w:pPr>
        <w:rPr>
          <w:rFonts w:ascii="Tahoma" w:hAnsi="Tahoma"/>
          <w:b/>
          <w:szCs w:val="21"/>
        </w:rPr>
      </w:pPr>
    </w:p>
    <w:p>
      <w:pPr>
        <w:pStyle w:val="4"/>
        <w:tabs>
          <w:tab w:val="left" w:pos="2138"/>
        </w:tabs>
        <w:ind w:left="2138"/>
      </w:pPr>
      <w:r>
        <w:rPr>
          <w:rFonts w:hint="eastAsia"/>
        </w:rPr>
        <w:t>SSMN_GS_CDRSMS_USER(语音短信与用户对应表)</w:t>
      </w:r>
    </w:p>
    <w:p>
      <w:pPr>
        <w:rPr>
          <w:b/>
        </w:rPr>
      </w:pPr>
      <w:r>
        <w:rPr>
          <w:rFonts w:hint="eastAsia"/>
          <w:b/>
        </w:rPr>
        <w:t>[功能]</w:t>
      </w:r>
    </w:p>
    <w:p>
      <w:r>
        <w:rPr>
          <w:rFonts w:hint="eastAsia"/>
        </w:rPr>
        <w:t>该表主要用于记录语音、短信与工作手机用户信息对应关系的表。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SSNN_GS</w:t>
            </w:r>
            <w:r>
              <w:rPr>
                <w:rFonts w:cs="Arial"/>
                <w:b/>
              </w:rPr>
              <w:t>_</w:t>
            </w:r>
            <w:r>
              <w:rPr>
                <w:rFonts w:hint="eastAsia" w:cs="Arial"/>
                <w:b/>
              </w:rPr>
              <w:t>CDRSMS</w:t>
            </w:r>
            <w:r>
              <w:rPr>
                <w:rFonts w:cs="Arial"/>
                <w:b/>
              </w:rPr>
              <w:t>_</w:t>
            </w:r>
            <w:r>
              <w:rPr>
                <w:rFonts w:hint="eastAsia" w:cs="Arial"/>
                <w:b/>
              </w:rPr>
              <w:t>USER</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USER</w:t>
            </w:r>
            <w:r>
              <w:t xml:space="preserve">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用户ID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CDRSMS</w:t>
            </w:r>
            <w:r>
              <w:t xml:space="preserve">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语音、短信ID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TYPE</w:t>
            </w:r>
          </w:p>
        </w:tc>
        <w:tc>
          <w:tcPr>
            <w:tcW w:w="1801" w:type="dxa"/>
          </w:tcPr>
          <w:p>
            <w:r>
              <w:rPr>
                <w:rFonts w:hint="eastAsia"/>
              </w:rPr>
              <w:t>NUMBER(1)</w:t>
            </w:r>
          </w:p>
        </w:tc>
        <w:tc>
          <w:tcPr>
            <w:tcW w:w="901" w:type="dxa"/>
          </w:tcPr>
          <w:p>
            <w:pPr>
              <w:jc w:val="center"/>
              <w:rPr>
                <w:rFonts w:cs="Arial"/>
                <w:lang w:val="en-GB"/>
              </w:rPr>
            </w:pPr>
            <w:r>
              <w:rPr>
                <w:rFonts w:hint="eastAsia" w:cs="Arial"/>
                <w:lang w:val="en-GB"/>
              </w:rPr>
              <w:t>是</w:t>
            </w:r>
          </w:p>
        </w:tc>
        <w:tc>
          <w:tcPr>
            <w:tcW w:w="3599" w:type="dxa"/>
          </w:tcPr>
          <w:p>
            <w:r>
              <w:rPr>
                <w:rFonts w:hint="eastAsia"/>
              </w:rPr>
              <w:t>0:语音</w:t>
            </w:r>
          </w:p>
          <w:p>
            <w:r>
              <w:rPr>
                <w:rFonts w:hint="eastAsia"/>
              </w:rPr>
              <w:t>1:短信</w:t>
            </w:r>
          </w:p>
        </w:tc>
      </w:tr>
    </w:tbl>
    <w:p>
      <w:pPr>
        <w:rPr>
          <w:b/>
        </w:rPr>
      </w:pPr>
      <w:r>
        <w:rPr>
          <w:rFonts w:hint="eastAsia"/>
          <w:b/>
        </w:rPr>
        <w:t>[主键]</w:t>
      </w:r>
    </w:p>
    <w:p>
      <w:r>
        <w:t>PK_</w:t>
      </w:r>
      <w:r>
        <w:rPr>
          <w:rFonts w:hint="eastAsia"/>
        </w:rPr>
        <w:t>SSNN_GS</w:t>
      </w:r>
      <w:r>
        <w:t>_</w:t>
      </w:r>
      <w:r>
        <w:rPr>
          <w:rFonts w:hint="eastAsia"/>
        </w:rPr>
        <w:t>CDRSMS</w:t>
      </w:r>
      <w:r>
        <w:t>_</w:t>
      </w:r>
      <w:r>
        <w:rPr>
          <w:rFonts w:hint="eastAsia"/>
        </w:rPr>
        <w:t>USER (ID)</w:t>
      </w:r>
    </w:p>
    <w:p>
      <w:pPr>
        <w:rPr>
          <w:b/>
        </w:rPr>
      </w:pPr>
      <w:r>
        <w:rPr>
          <w:rFonts w:hint="eastAsia"/>
          <w:b/>
        </w:rPr>
        <w:t xml:space="preserve"> [索引]</w:t>
      </w:r>
    </w:p>
    <w:p>
      <w:r>
        <w:rPr>
          <w:rFonts w:hint="eastAsia"/>
        </w:rPr>
        <w:t>无。</w:t>
      </w:r>
    </w:p>
    <w:p>
      <w:pPr>
        <w:rPr>
          <w:rFonts w:ascii="Tahoma" w:hAnsi="Tahoma"/>
          <w:b/>
          <w:szCs w:val="21"/>
        </w:rPr>
      </w:pPr>
    </w:p>
    <w:p>
      <w:pPr>
        <w:pStyle w:val="4"/>
        <w:tabs>
          <w:tab w:val="left" w:pos="2138"/>
          <w:tab w:val="clear" w:pos="2847"/>
        </w:tabs>
        <w:ind w:left="2138"/>
      </w:pPr>
      <w:r>
        <w:rPr>
          <w:rFonts w:hint="eastAsia"/>
        </w:rPr>
        <w:t>SSMN_GS_COMPANY(集团信息表)</w:t>
      </w:r>
    </w:p>
    <w:p>
      <w:pPr>
        <w:rPr>
          <w:b/>
        </w:rPr>
      </w:pPr>
      <w:r>
        <w:rPr>
          <w:rFonts w:hint="eastAsia"/>
          <w:b/>
        </w:rPr>
        <w:t>[功能]</w:t>
      </w:r>
    </w:p>
    <w:p>
      <w:r>
        <w:rPr>
          <w:rFonts w:hint="eastAsia"/>
        </w:rPr>
        <w:t>该表主要用于记录集团信息的表。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ID</w:t>
            </w:r>
          </w:p>
        </w:tc>
        <w:tc>
          <w:tcPr>
            <w:tcW w:w="1801" w:type="dxa"/>
          </w:tcPr>
          <w:p>
            <w:pPr>
              <w:rPr>
                <w:b/>
              </w:rPr>
            </w:pPr>
            <w:r>
              <w:t>VARCHAR2(</w:t>
            </w:r>
            <w:r>
              <w:rPr>
                <w:rFonts w:hint="eastAsia"/>
              </w:rPr>
              <w:t>64</w:t>
            </w:r>
            <w:r>
              <w:t>)</w:t>
            </w:r>
          </w:p>
        </w:tc>
        <w:tc>
          <w:tcPr>
            <w:tcW w:w="901" w:type="dxa"/>
          </w:tcPr>
          <w:p>
            <w:pPr>
              <w:jc w:val="center"/>
              <w:rPr>
                <w:rFonts w:cs="Arial"/>
              </w:rPr>
            </w:pPr>
            <w:r>
              <w:rPr>
                <w:rFonts w:hint="eastAsia" w:cs="Arial"/>
                <w:lang w:val="en-GB"/>
              </w:rPr>
              <w:t>是</w:t>
            </w:r>
          </w:p>
        </w:tc>
        <w:tc>
          <w:tcPr>
            <w:tcW w:w="3599" w:type="dxa"/>
          </w:tcPr>
          <w:p>
            <w:pPr>
              <w:rPr>
                <w:rFonts w:cs="Arial"/>
              </w:rPr>
            </w:pPr>
            <w:r>
              <w:rPr>
                <w:rFonts w:hint="eastAsia" w:cs="Arial"/>
              </w:rPr>
              <w:t>主键，集团的唯一标识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COMPCODE</w:t>
            </w:r>
          </w:p>
        </w:tc>
        <w:tc>
          <w:tcPr>
            <w:tcW w:w="1801" w:type="dxa"/>
          </w:tcPr>
          <w:p>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集团编码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COMPNAME</w:t>
            </w:r>
          </w:p>
        </w:tc>
        <w:tc>
          <w:tcPr>
            <w:tcW w:w="1801" w:type="dxa"/>
          </w:tcPr>
          <w:p>
            <w:r>
              <w:t>VARCHAR2(</w:t>
            </w:r>
            <w:r>
              <w:rPr>
                <w:rFonts w:hint="eastAsia"/>
              </w:rPr>
              <w:t>256)</w:t>
            </w:r>
          </w:p>
        </w:tc>
        <w:tc>
          <w:tcPr>
            <w:tcW w:w="901" w:type="dxa"/>
          </w:tcPr>
          <w:p>
            <w:pPr>
              <w:jc w:val="center"/>
              <w:rPr>
                <w:rFonts w:cs="Arial"/>
                <w:lang w:val="en-GB"/>
              </w:rPr>
            </w:pPr>
            <w:r>
              <w:rPr>
                <w:rFonts w:hint="eastAsia" w:cs="Arial"/>
                <w:lang w:val="en-GB"/>
              </w:rPr>
              <w:t>是</w:t>
            </w:r>
          </w:p>
        </w:tc>
        <w:tc>
          <w:tcPr>
            <w:tcW w:w="3599" w:type="dxa"/>
          </w:tcPr>
          <w:p>
            <w:r>
              <w:rPr>
                <w:rFonts w:hint="eastAsia" w:cs="Arial"/>
                <w:lang w:val="en-GB"/>
              </w:rPr>
              <w:t>集团名称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w:t>
            </w:r>
          </w:p>
        </w:tc>
        <w:tc>
          <w:tcPr>
            <w:tcW w:w="1801" w:type="dxa"/>
          </w:tcPr>
          <w:p>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副号码个数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PACKAGEID</w:t>
            </w:r>
          </w:p>
        </w:tc>
        <w:tc>
          <w:tcPr>
            <w:tcW w:w="1801" w:type="dxa"/>
          </w:tcPr>
          <w:p>
            <w:pPr>
              <w:rPr>
                <w:b/>
              </w:rPr>
            </w:pPr>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关联ssmn_gs_package表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LEVELID</w:t>
            </w:r>
          </w:p>
        </w:tc>
        <w:tc>
          <w:tcPr>
            <w:tcW w:w="1801" w:type="dxa"/>
          </w:tcPr>
          <w:p>
            <w:r>
              <w:rPr>
                <w:rFonts w:hint="eastAsia" w:cs="Arial"/>
              </w:rPr>
              <w:t>Number(10)</w:t>
            </w:r>
          </w:p>
        </w:tc>
        <w:tc>
          <w:tcPr>
            <w:tcW w:w="901" w:type="dxa"/>
          </w:tcPr>
          <w:p>
            <w:pPr>
              <w:jc w:val="center"/>
              <w:rPr>
                <w:rFonts w:cs="Arial"/>
                <w:lang w:val="en-GB"/>
              </w:rPr>
            </w:pPr>
            <w:r>
              <w:rPr>
                <w:rFonts w:hint="eastAsia" w:cs="Arial"/>
                <w:lang w:val="en-GB"/>
              </w:rPr>
              <w:t>是</w:t>
            </w:r>
          </w:p>
        </w:tc>
        <w:tc>
          <w:tcPr>
            <w:tcW w:w="3599" w:type="dxa"/>
          </w:tcPr>
          <w:p>
            <w:r>
              <w:rPr>
                <w:rFonts w:hint="eastAsia" w:ascii="Tahoma" w:hAnsi="Tahoma"/>
                <w:szCs w:val="21"/>
              </w:rPr>
              <w:t>关联ssmn_gs_level表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STATUS</w:t>
            </w:r>
          </w:p>
        </w:tc>
        <w:tc>
          <w:tcPr>
            <w:tcW w:w="1801" w:type="dxa"/>
          </w:tcPr>
          <w:p>
            <w:pPr>
              <w:rPr>
                <w:rFonts w:cs="Arial"/>
              </w:rPr>
            </w:pPr>
            <w:r>
              <w:rPr>
                <w:rFonts w:hint="eastAsia" w:cs="Arial"/>
              </w:rPr>
              <w:t>Number(1)</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ascii="Tahoma" w:hAnsi="Tahoma"/>
                <w:szCs w:val="21"/>
              </w:rPr>
              <w:t>0：正常　</w:t>
            </w:r>
          </w:p>
          <w:p>
            <w:pPr>
              <w:rPr>
                <w:rFonts w:ascii="Tahoma" w:hAnsi="Tahoma"/>
                <w:szCs w:val="21"/>
              </w:rPr>
            </w:pPr>
            <w:r>
              <w:rPr>
                <w:rFonts w:hint="eastAsia" w:ascii="Tahoma" w:hAnsi="Tahoma"/>
                <w:szCs w:val="21"/>
              </w:rPr>
              <w:t>1：预注销(月底正式注销)</w:t>
            </w:r>
          </w:p>
          <w:p>
            <w:pPr>
              <w:rPr>
                <w:rFonts w:ascii="Tahoma" w:hAnsi="Tahoma"/>
                <w:szCs w:val="21"/>
              </w:rPr>
            </w:pPr>
            <w:r>
              <w:rPr>
                <w:rFonts w:hint="eastAsia" w:ascii="Tahoma" w:hAnsi="Tahoma"/>
                <w:szCs w:val="21"/>
              </w:rPr>
              <w:t>2：正式注销</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INTIME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cs="Arial"/>
              </w:rPr>
              <w:t>写表日期</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656" w:author="liyan" w:date="2016-07-28T10:14:00Z"/>
        </w:trPr>
        <w:tc>
          <w:tcPr>
            <w:tcW w:w="1979" w:type="dxa"/>
          </w:tcPr>
          <w:p>
            <w:pPr>
              <w:rPr>
                <w:ins w:id="1657" w:author="liyan" w:date="2016-07-28T10:14:00Z"/>
              </w:rPr>
            </w:pPr>
            <w:ins w:id="1658" w:author="liyan" w:date="2016-07-28T10:14:00Z">
              <w:r>
                <w:rPr>
                  <w:rFonts w:hint="eastAsia"/>
                </w:rPr>
                <w:t>CHANGETIME</w:t>
              </w:r>
            </w:ins>
          </w:p>
        </w:tc>
        <w:tc>
          <w:tcPr>
            <w:tcW w:w="1801" w:type="dxa"/>
          </w:tcPr>
          <w:p>
            <w:pPr>
              <w:jc w:val="center"/>
              <w:rPr>
                <w:ins w:id="1659" w:author="liyan" w:date="2016-07-28T10:14:00Z"/>
                <w:rFonts w:cs="Arial"/>
              </w:rPr>
            </w:pPr>
            <w:ins w:id="1660" w:author="liyan" w:date="2016-07-28T10:14:00Z">
              <w:r>
                <w:rPr>
                  <w:rFonts w:hint="eastAsia" w:cs="Arial"/>
                </w:rPr>
                <w:t>DATE</w:t>
              </w:r>
            </w:ins>
          </w:p>
        </w:tc>
        <w:tc>
          <w:tcPr>
            <w:tcW w:w="901" w:type="dxa"/>
          </w:tcPr>
          <w:p>
            <w:pPr>
              <w:jc w:val="center"/>
              <w:rPr>
                <w:ins w:id="1661" w:author="liyan" w:date="2016-07-28T10:14:00Z"/>
                <w:rFonts w:cs="Arial"/>
                <w:lang w:val="en-GB"/>
              </w:rPr>
            </w:pPr>
            <w:ins w:id="1662" w:author="liyan" w:date="2016-07-28T10:14:00Z">
              <w:r>
                <w:rPr>
                  <w:rFonts w:hint="eastAsia" w:cs="Arial"/>
                  <w:lang w:val="en-GB"/>
                </w:rPr>
                <w:t>否</w:t>
              </w:r>
            </w:ins>
          </w:p>
        </w:tc>
        <w:tc>
          <w:tcPr>
            <w:tcW w:w="3599" w:type="dxa"/>
          </w:tcPr>
          <w:p>
            <w:pPr>
              <w:rPr>
                <w:ins w:id="1663" w:author="liyan" w:date="2016-07-28T10:14:00Z"/>
                <w:rFonts w:cs="Arial"/>
              </w:rPr>
            </w:pPr>
            <w:ins w:id="1664" w:author="liyan" w:date="2016-07-28T10:14:00Z">
              <w:r>
                <w:rPr>
                  <w:rFonts w:hint="eastAsia" w:cs="Arial"/>
                </w:rPr>
                <w:t>预变更资费的</w:t>
              </w:r>
            </w:ins>
            <w:ins w:id="1665" w:author="liyan" w:date="2016-07-28T10:15:00Z">
              <w:r>
                <w:rPr>
                  <w:rFonts w:hint="eastAsia" w:cs="Arial"/>
                </w:rPr>
                <w:t>时间(根据这个时间)</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666" w:author="liyan" w:date="2016-07-28T10:15:00Z"/>
        </w:trPr>
        <w:tc>
          <w:tcPr>
            <w:tcW w:w="1979" w:type="dxa"/>
          </w:tcPr>
          <w:p>
            <w:pPr>
              <w:rPr>
                <w:ins w:id="1667" w:author="liyan" w:date="2016-07-28T10:15:00Z"/>
              </w:rPr>
            </w:pPr>
            <w:ins w:id="1668" w:author="liyan" w:date="2016-07-28T10:27:00Z">
              <w:r>
                <w:rPr>
                  <w:rFonts w:hint="eastAsia"/>
                </w:rPr>
                <w:t>CHANGETOPACKAGEID</w:t>
              </w:r>
            </w:ins>
          </w:p>
        </w:tc>
        <w:tc>
          <w:tcPr>
            <w:tcW w:w="1801" w:type="dxa"/>
          </w:tcPr>
          <w:p>
            <w:pPr>
              <w:jc w:val="center"/>
              <w:rPr>
                <w:ins w:id="1669" w:author="liyan" w:date="2016-07-28T10:15:00Z"/>
                <w:rFonts w:cs="Arial"/>
              </w:rPr>
            </w:pPr>
            <w:ins w:id="1670" w:author="liyan" w:date="2016-07-28T10:27:00Z">
              <w:r>
                <w:rPr>
                  <w:rFonts w:cs="Arial"/>
                </w:rPr>
                <w:t>NUMBER(11)</w:t>
              </w:r>
            </w:ins>
          </w:p>
        </w:tc>
        <w:tc>
          <w:tcPr>
            <w:tcW w:w="901" w:type="dxa"/>
          </w:tcPr>
          <w:p>
            <w:pPr>
              <w:jc w:val="center"/>
              <w:rPr>
                <w:ins w:id="1671" w:author="liyan" w:date="2016-07-28T10:15:00Z"/>
                <w:rFonts w:cs="Arial"/>
                <w:lang w:val="en-GB"/>
              </w:rPr>
            </w:pPr>
            <w:ins w:id="1672" w:author="liyan" w:date="2016-07-28T10:27:00Z">
              <w:r>
                <w:rPr>
                  <w:rFonts w:hint="eastAsia" w:cs="Arial"/>
                  <w:lang w:val="en-GB"/>
                </w:rPr>
                <w:t>否</w:t>
              </w:r>
            </w:ins>
          </w:p>
        </w:tc>
        <w:tc>
          <w:tcPr>
            <w:tcW w:w="3599" w:type="dxa"/>
          </w:tcPr>
          <w:p>
            <w:pPr>
              <w:rPr>
                <w:ins w:id="1673" w:author="liyan" w:date="2016-07-28T10:15:00Z"/>
                <w:rFonts w:cs="Arial"/>
              </w:rPr>
            </w:pPr>
            <w:ins w:id="1674" w:author="liyan" w:date="2016-07-28T10:27:00Z">
              <w:r>
                <w:rPr>
                  <w:rFonts w:hint="eastAsia" w:cs="Arial"/>
                </w:rPr>
                <w:t>变更后的资费id（</w:t>
              </w:r>
            </w:ins>
            <w:ins w:id="1675" w:author="liyan" w:date="2016-07-28T10:28:00Z">
              <w:r>
                <w:rPr>
                  <w:rFonts w:hint="eastAsia" w:cs="Arial"/>
                </w:rPr>
                <w:t>关联SSMN_GS_PACKAGE中的id</w:t>
              </w:r>
            </w:ins>
            <w:ins w:id="1676" w:author="liyan" w:date="2016-07-28T10:27:00Z">
              <w:r>
                <w:rPr>
                  <w:rFonts w:hint="eastAsia" w:cs="Arial"/>
                </w:rPr>
                <w:t>）</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677" w:author="liyan" w:date="2016-07-28T10:29:00Z"/>
        </w:trPr>
        <w:tc>
          <w:tcPr>
            <w:tcW w:w="1979" w:type="dxa"/>
          </w:tcPr>
          <w:p>
            <w:pPr>
              <w:rPr>
                <w:ins w:id="1678" w:author="liyan" w:date="2016-07-28T10:29:00Z"/>
              </w:rPr>
            </w:pPr>
            <w:ins w:id="1679" w:author="liyan" w:date="2016-07-28T10:29:00Z">
              <w:r>
                <w:rPr>
                  <w:rFonts w:hint="eastAsia"/>
                </w:rPr>
                <w:t>CHANGESTATUS</w:t>
              </w:r>
            </w:ins>
          </w:p>
        </w:tc>
        <w:tc>
          <w:tcPr>
            <w:tcW w:w="1801" w:type="dxa"/>
          </w:tcPr>
          <w:p>
            <w:pPr>
              <w:jc w:val="center"/>
              <w:rPr>
                <w:ins w:id="1680" w:author="liyan" w:date="2016-07-28T10:29:00Z"/>
                <w:rFonts w:cs="Arial"/>
              </w:rPr>
            </w:pPr>
            <w:ins w:id="1681" w:author="liyan" w:date="2016-07-28T10:29:00Z">
              <w:r>
                <w:rPr>
                  <w:rFonts w:cs="Arial"/>
                </w:rPr>
                <w:t>NUMBER(1)</w:t>
              </w:r>
            </w:ins>
          </w:p>
        </w:tc>
        <w:tc>
          <w:tcPr>
            <w:tcW w:w="901" w:type="dxa"/>
          </w:tcPr>
          <w:p>
            <w:pPr>
              <w:jc w:val="center"/>
              <w:rPr>
                <w:ins w:id="1682" w:author="liyan" w:date="2016-07-28T10:29:00Z"/>
                <w:rFonts w:cs="Arial"/>
                <w:lang w:val="en-GB"/>
              </w:rPr>
            </w:pPr>
            <w:ins w:id="1683" w:author="liyan" w:date="2016-07-28T10:29:00Z">
              <w:r>
                <w:rPr>
                  <w:rFonts w:hint="eastAsia" w:cs="Arial"/>
                  <w:lang w:val="en-GB"/>
                </w:rPr>
                <w:t>否</w:t>
              </w:r>
            </w:ins>
          </w:p>
        </w:tc>
        <w:tc>
          <w:tcPr>
            <w:tcW w:w="3599" w:type="dxa"/>
          </w:tcPr>
          <w:p>
            <w:pPr>
              <w:rPr>
                <w:ins w:id="1684" w:author="liyan" w:date="2016-07-28T10:32:00Z"/>
                <w:rFonts w:cs="Arial"/>
              </w:rPr>
            </w:pPr>
            <w:ins w:id="1685" w:author="liyan" w:date="2016-07-28T10:29:00Z">
              <w:r>
                <w:rPr>
                  <w:rFonts w:hint="eastAsia" w:cs="Arial"/>
                </w:rPr>
                <w:t>是否需要变更资费:</w:t>
              </w:r>
            </w:ins>
            <w:ins w:id="1686" w:author="liyan" w:date="2016-07-28T10:31:00Z">
              <w:r>
                <w:rPr>
                  <w:rFonts w:hint="eastAsia" w:cs="Arial"/>
                </w:rPr>
                <w:t>1:需要变更</w:t>
              </w:r>
            </w:ins>
          </w:p>
          <w:p>
            <w:pPr>
              <w:rPr>
                <w:ins w:id="1687" w:author="liyan" w:date="2016-07-28T10:29:00Z"/>
                <w:rFonts w:cs="Arial"/>
              </w:rPr>
            </w:pPr>
            <w:ins w:id="1688" w:author="liyan" w:date="2016-07-28T10:32:00Z">
              <w:r>
                <w:rPr>
                  <w:rFonts w:hint="eastAsia" w:cs="Arial"/>
                </w:rPr>
                <w:t>0:不需要变更</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689" w:author="liyan" w:date="2016-12-16T17:02:00Z"/>
        </w:trPr>
        <w:tc>
          <w:tcPr>
            <w:tcW w:w="1979" w:type="dxa"/>
          </w:tcPr>
          <w:p>
            <w:pPr>
              <w:rPr>
                <w:ins w:id="1690" w:author="liyan" w:date="2016-12-16T17:02:00Z"/>
              </w:rPr>
            </w:pPr>
            <w:r>
              <w:rPr>
                <w:rFonts w:hint="eastAsia"/>
              </w:rPr>
              <w:t>CHANGENUMSTATUS</w:t>
            </w:r>
          </w:p>
        </w:tc>
        <w:tc>
          <w:tcPr>
            <w:tcW w:w="1801" w:type="dxa"/>
          </w:tcPr>
          <w:p>
            <w:pPr>
              <w:jc w:val="center"/>
              <w:rPr>
                <w:ins w:id="1691" w:author="liyan" w:date="2016-12-16T17:02:00Z"/>
                <w:rFonts w:cs="Arial"/>
              </w:rPr>
            </w:pPr>
            <w:r>
              <w:rPr>
                <w:rFonts w:cs="Arial"/>
              </w:rPr>
              <w:t>NUMBER(1)</w:t>
            </w:r>
          </w:p>
        </w:tc>
        <w:tc>
          <w:tcPr>
            <w:tcW w:w="901" w:type="dxa"/>
          </w:tcPr>
          <w:p>
            <w:pPr>
              <w:jc w:val="center"/>
              <w:rPr>
                <w:ins w:id="1692" w:author="liyan" w:date="2016-12-16T17:02:00Z"/>
                <w:rFonts w:cs="Arial"/>
                <w:lang w:val="en-GB"/>
              </w:rPr>
            </w:pPr>
            <w:r>
              <w:rPr>
                <w:rFonts w:hint="eastAsia" w:cs="Arial"/>
                <w:lang w:val="en-GB"/>
              </w:rPr>
              <w:t>否</w:t>
            </w:r>
          </w:p>
        </w:tc>
        <w:tc>
          <w:tcPr>
            <w:tcW w:w="3599" w:type="dxa"/>
          </w:tcPr>
          <w:p>
            <w:pPr>
              <w:rPr>
                <w:rFonts w:cs="Arial"/>
              </w:rPr>
            </w:pPr>
            <w:r>
              <w:rPr>
                <w:rFonts w:hint="eastAsia" w:cs="Arial"/>
              </w:rPr>
              <w:t>是否需要变更副号码:1:需要变更</w:t>
            </w:r>
          </w:p>
          <w:p>
            <w:pPr>
              <w:rPr>
                <w:ins w:id="1693" w:author="liyan" w:date="2016-12-16T17:02:00Z"/>
                <w:rFonts w:cs="Arial"/>
              </w:rPr>
            </w:pPr>
            <w:r>
              <w:rPr>
                <w:rFonts w:hint="eastAsia" w:cs="Arial"/>
              </w:rPr>
              <w:t>0:不需要变更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694" w:author="liyan" w:date="2016-12-16T17:02:00Z"/>
        </w:trPr>
        <w:tc>
          <w:tcPr>
            <w:tcW w:w="1979" w:type="dxa"/>
          </w:tcPr>
          <w:p>
            <w:pPr>
              <w:rPr>
                <w:ins w:id="1695" w:author="liyan" w:date="2016-12-16T17:02:00Z"/>
              </w:rPr>
            </w:pPr>
            <w:r>
              <w:rPr>
                <w:rFonts w:hint="eastAsia"/>
              </w:rPr>
              <w:t>CHANGETONUM</w:t>
            </w:r>
          </w:p>
        </w:tc>
        <w:tc>
          <w:tcPr>
            <w:tcW w:w="1801" w:type="dxa"/>
          </w:tcPr>
          <w:p>
            <w:pPr>
              <w:jc w:val="center"/>
              <w:rPr>
                <w:ins w:id="1696" w:author="liyan" w:date="2016-12-16T17:02:00Z"/>
                <w:rFonts w:cs="Arial"/>
              </w:rPr>
            </w:pPr>
            <w:r>
              <w:rPr>
                <w:rFonts w:hint="eastAsia"/>
              </w:rPr>
              <w:t>NUMBER(11)</w:t>
            </w:r>
          </w:p>
        </w:tc>
        <w:tc>
          <w:tcPr>
            <w:tcW w:w="901" w:type="dxa"/>
          </w:tcPr>
          <w:p>
            <w:pPr>
              <w:jc w:val="center"/>
              <w:rPr>
                <w:ins w:id="1697" w:author="liyan" w:date="2016-12-16T17:02:00Z"/>
                <w:rFonts w:cs="Arial"/>
                <w:lang w:val="en-GB"/>
              </w:rPr>
            </w:pPr>
            <w:r>
              <w:rPr>
                <w:rFonts w:hint="eastAsia" w:cs="Arial"/>
                <w:lang w:val="en-GB"/>
              </w:rPr>
              <w:t>否</w:t>
            </w:r>
          </w:p>
        </w:tc>
        <w:tc>
          <w:tcPr>
            <w:tcW w:w="3599" w:type="dxa"/>
          </w:tcPr>
          <w:p>
            <w:pPr>
              <w:rPr>
                <w:ins w:id="1698" w:author="liyan" w:date="2016-12-16T17:02:00Z"/>
                <w:rFonts w:cs="Arial"/>
              </w:rPr>
            </w:pPr>
            <w:r>
              <w:rPr>
                <w:rFonts w:hint="eastAsia" w:cs="Arial"/>
              </w:rPr>
              <w:t>变更后的副号码个数</w:t>
            </w:r>
          </w:p>
        </w:tc>
      </w:tr>
    </w:tbl>
    <w:p>
      <w:pPr>
        <w:rPr>
          <w:b/>
        </w:rPr>
      </w:pPr>
      <w:r>
        <w:rPr>
          <w:rFonts w:hint="eastAsia"/>
          <w:b/>
        </w:rPr>
        <w:t>[主键]</w:t>
      </w:r>
    </w:p>
    <w:p>
      <w:r>
        <w:t>PK_</w:t>
      </w:r>
      <w:r>
        <w:rPr>
          <w:rFonts w:hint="eastAsia"/>
        </w:rPr>
        <w:t>SSNN_GS</w:t>
      </w:r>
      <w:r>
        <w:t>_</w:t>
      </w:r>
      <w:r>
        <w:rPr>
          <w:rFonts w:hint="eastAsia"/>
        </w:rPr>
        <w:t>COMPANY (ID)</w:t>
      </w:r>
    </w:p>
    <w:p>
      <w:pPr>
        <w:rPr>
          <w:b/>
        </w:rPr>
      </w:pPr>
      <w:r>
        <w:rPr>
          <w:rFonts w:hint="eastAsia"/>
          <w:b/>
        </w:rPr>
        <w:t xml:space="preserve"> [索引]</w:t>
      </w:r>
    </w:p>
    <w:p>
      <w:r>
        <w:rPr>
          <w:rFonts w:hint="eastAsia"/>
        </w:rPr>
        <w:t>无。</w:t>
      </w:r>
    </w:p>
    <w:p>
      <w:pPr>
        <w:rPr>
          <w:rFonts w:ascii="Tahoma" w:hAnsi="Tahoma"/>
          <w:b/>
          <w:szCs w:val="21"/>
        </w:rPr>
      </w:pPr>
    </w:p>
    <w:p>
      <w:pPr>
        <w:pStyle w:val="4"/>
        <w:tabs>
          <w:tab w:val="left" w:pos="2138"/>
          <w:tab w:val="clear" w:pos="2847"/>
        </w:tabs>
        <w:ind w:left="2138"/>
      </w:pPr>
      <w:r>
        <w:rPr>
          <w:rFonts w:hint="eastAsia"/>
        </w:rPr>
        <w:t>SSMN_GS_CANCEL_COMPANY(注销集团信息表)</w:t>
      </w:r>
    </w:p>
    <w:p>
      <w:pPr>
        <w:rPr>
          <w:b/>
        </w:rPr>
      </w:pPr>
      <w:r>
        <w:rPr>
          <w:rFonts w:hint="eastAsia"/>
          <w:b/>
        </w:rPr>
        <w:t>[功能]</w:t>
      </w:r>
    </w:p>
    <w:p>
      <w:r>
        <w:rPr>
          <w:rFonts w:hint="eastAsia"/>
        </w:rPr>
        <w:t>该表主要用于记录注销集团信息的表。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COMPID</w:t>
            </w:r>
          </w:p>
        </w:tc>
        <w:tc>
          <w:tcPr>
            <w:tcW w:w="1801" w:type="dxa"/>
          </w:tcPr>
          <w:p>
            <w:pPr>
              <w:rPr>
                <w:b/>
              </w:rPr>
            </w:pPr>
            <w:r>
              <w:t>VARCHAR2(</w:t>
            </w:r>
            <w:r>
              <w:rPr>
                <w:rFonts w:hint="eastAsia"/>
              </w:rPr>
              <w:t>64</w:t>
            </w:r>
            <w:r>
              <w:t>)</w:t>
            </w:r>
          </w:p>
        </w:tc>
        <w:tc>
          <w:tcPr>
            <w:tcW w:w="901" w:type="dxa"/>
          </w:tcPr>
          <w:p>
            <w:pPr>
              <w:jc w:val="center"/>
              <w:rPr>
                <w:rFonts w:cs="Arial"/>
              </w:rPr>
            </w:pPr>
            <w:r>
              <w:rPr>
                <w:rFonts w:hint="eastAsia" w:cs="Arial"/>
                <w:lang w:val="en-GB"/>
              </w:rPr>
              <w:t>是</w:t>
            </w:r>
          </w:p>
        </w:tc>
        <w:tc>
          <w:tcPr>
            <w:tcW w:w="3599" w:type="dxa"/>
          </w:tcPr>
          <w:p>
            <w:pPr>
              <w:rPr>
                <w:rFonts w:cs="Arial"/>
              </w:rPr>
            </w:pPr>
            <w:r>
              <w:rPr>
                <w:rFonts w:cs="Arial"/>
                <w:b w:val="0"/>
                <w:bCs w:val="0"/>
                <w:color w:val="auto"/>
                <w:sz w:val="21"/>
                <w:szCs w:val="24"/>
                <w:u w:val="none"/>
                <w:lang w:val="en-GB"/>
                <w:rPrChange w:id="1699" w:author="liyan" w:date="2016-01-14T14:42:00Z">
                  <w:rPr>
                    <w:rFonts w:cs="Arial"/>
                    <w:b/>
                    <w:bCs/>
                    <w:color w:val="0000FF"/>
                    <w:sz w:val="30"/>
                    <w:szCs w:val="32"/>
                    <w:u w:val="single"/>
                    <w:lang w:val="en-GB"/>
                  </w:rPr>
                </w:rPrChange>
              </w:rPr>
              <w:t>SSMN</w:t>
            </w:r>
            <w:r>
              <w:rPr>
                <w:rFonts w:cs="Arial"/>
                <w:b w:val="0"/>
                <w:bCs w:val="0"/>
                <w:color w:val="auto"/>
                <w:sz w:val="21"/>
                <w:szCs w:val="24"/>
                <w:u w:val="none"/>
                <w:lang w:val="en-GB"/>
                <w:rPrChange w:id="1700" w:author="liyan" w:date="2016-01-14T14:51:00Z">
                  <w:rPr>
                    <w:rFonts w:cs="Arial"/>
                    <w:b/>
                    <w:bCs/>
                    <w:color w:val="0000FF"/>
                    <w:sz w:val="30"/>
                    <w:szCs w:val="32"/>
                    <w:u w:val="single"/>
                    <w:lang w:val="en-GB"/>
                  </w:rPr>
                </w:rPrChange>
              </w:rPr>
              <w:t>_</w:t>
            </w:r>
            <w:r>
              <w:rPr>
                <w:rFonts w:hint="eastAsia" w:cs="Arial"/>
                <w:lang w:val="en-GB"/>
              </w:rPr>
              <w:t>GS</w:t>
            </w:r>
            <w:r>
              <w:rPr>
                <w:rFonts w:cs="Arial"/>
                <w:lang w:val="en-GB"/>
              </w:rPr>
              <w:t>_</w:t>
            </w:r>
            <w:r>
              <w:rPr>
                <w:rFonts w:hint="eastAsia" w:cs="Arial"/>
                <w:lang w:val="en-GB"/>
              </w:rPr>
              <w:t>COMPANY</w:t>
            </w:r>
            <w:r>
              <w:rPr>
                <w:rFonts w:hint="eastAsia" w:cs="Arial"/>
                <w:u w:val="single"/>
                <w:lang w:val="en-GB"/>
              </w:rPr>
              <w:t>表序列号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COMPCODE</w:t>
            </w:r>
          </w:p>
        </w:tc>
        <w:tc>
          <w:tcPr>
            <w:tcW w:w="1801" w:type="dxa"/>
          </w:tcPr>
          <w:p>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集团编码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COMPNAME</w:t>
            </w:r>
          </w:p>
        </w:tc>
        <w:tc>
          <w:tcPr>
            <w:tcW w:w="1801" w:type="dxa"/>
          </w:tcPr>
          <w:p>
            <w:r>
              <w:t>VARCHAR2(</w:t>
            </w:r>
            <w:r>
              <w:rPr>
                <w:rFonts w:hint="eastAsia"/>
              </w:rPr>
              <w:t>256)</w:t>
            </w:r>
          </w:p>
        </w:tc>
        <w:tc>
          <w:tcPr>
            <w:tcW w:w="901" w:type="dxa"/>
          </w:tcPr>
          <w:p>
            <w:pPr>
              <w:jc w:val="center"/>
              <w:rPr>
                <w:rFonts w:cs="Arial"/>
                <w:lang w:val="en-GB"/>
              </w:rPr>
            </w:pPr>
            <w:r>
              <w:rPr>
                <w:rFonts w:hint="eastAsia" w:cs="Arial"/>
                <w:lang w:val="en-GB"/>
              </w:rPr>
              <w:t>是</w:t>
            </w:r>
          </w:p>
        </w:tc>
        <w:tc>
          <w:tcPr>
            <w:tcW w:w="3599" w:type="dxa"/>
          </w:tcPr>
          <w:p>
            <w:r>
              <w:rPr>
                <w:rFonts w:hint="eastAsia" w:cs="Arial"/>
                <w:lang w:val="en-GB"/>
              </w:rPr>
              <w:t>集团名称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w:t>
            </w:r>
          </w:p>
        </w:tc>
        <w:tc>
          <w:tcPr>
            <w:tcW w:w="1801" w:type="dxa"/>
          </w:tcPr>
          <w:p>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副号码个数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PACKAGEID</w:t>
            </w:r>
          </w:p>
        </w:tc>
        <w:tc>
          <w:tcPr>
            <w:tcW w:w="1801" w:type="dxa"/>
          </w:tcPr>
          <w:p>
            <w:pPr>
              <w:rPr>
                <w:b/>
              </w:rPr>
            </w:pPr>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关联ssmn_gs_package表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LEVELID</w:t>
            </w:r>
          </w:p>
        </w:tc>
        <w:tc>
          <w:tcPr>
            <w:tcW w:w="1801" w:type="dxa"/>
          </w:tcPr>
          <w:p>
            <w:r>
              <w:rPr>
                <w:rFonts w:hint="eastAsia" w:cs="Arial"/>
              </w:rPr>
              <w:t>Number(10)</w:t>
            </w:r>
          </w:p>
        </w:tc>
        <w:tc>
          <w:tcPr>
            <w:tcW w:w="901" w:type="dxa"/>
          </w:tcPr>
          <w:p>
            <w:pPr>
              <w:jc w:val="center"/>
              <w:rPr>
                <w:rFonts w:cs="Arial"/>
                <w:lang w:val="en-GB"/>
              </w:rPr>
            </w:pPr>
            <w:r>
              <w:rPr>
                <w:rFonts w:hint="eastAsia" w:cs="Arial"/>
                <w:lang w:val="en-GB"/>
              </w:rPr>
              <w:t>是</w:t>
            </w:r>
          </w:p>
        </w:tc>
        <w:tc>
          <w:tcPr>
            <w:tcW w:w="3599" w:type="dxa"/>
          </w:tcPr>
          <w:p>
            <w:r>
              <w:rPr>
                <w:rFonts w:hint="eastAsia" w:ascii="Tahoma" w:hAnsi="Tahoma"/>
                <w:szCs w:val="21"/>
              </w:rPr>
              <w:t>关联ssmn_gs_level表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STATUS</w:t>
            </w:r>
          </w:p>
        </w:tc>
        <w:tc>
          <w:tcPr>
            <w:tcW w:w="1801" w:type="dxa"/>
          </w:tcPr>
          <w:p>
            <w:pPr>
              <w:rPr>
                <w:rFonts w:cs="Arial"/>
              </w:rPr>
            </w:pPr>
            <w:r>
              <w:rPr>
                <w:rFonts w:hint="eastAsia" w:cs="Arial"/>
              </w:rPr>
              <w:t>Number(1)</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ascii="Tahoma" w:hAnsi="Tahoma"/>
                <w:szCs w:val="21"/>
              </w:rPr>
              <w:t>0：正常　</w:t>
            </w:r>
          </w:p>
          <w:p>
            <w:pPr>
              <w:rPr>
                <w:rFonts w:ascii="Tahoma" w:hAnsi="Tahoma"/>
                <w:szCs w:val="21"/>
              </w:rPr>
            </w:pPr>
            <w:r>
              <w:rPr>
                <w:rFonts w:hint="eastAsia" w:ascii="Tahoma" w:hAnsi="Tahoma"/>
                <w:szCs w:val="21"/>
              </w:rPr>
              <w:t>1：预注销(月底正式注销)</w:t>
            </w:r>
          </w:p>
          <w:p>
            <w:pPr>
              <w:rPr>
                <w:rFonts w:ascii="Tahoma" w:hAnsi="Tahoma"/>
                <w:szCs w:val="21"/>
              </w:rPr>
            </w:pPr>
            <w:r>
              <w:rPr>
                <w:rFonts w:hint="eastAsia" w:ascii="Tahoma" w:hAnsi="Tahoma"/>
                <w:szCs w:val="21"/>
              </w:rPr>
              <w:t>2：正式注销</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INTIME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cs="Arial"/>
              </w:rPr>
              <w:t>注册日期</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CANCELTIME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rPr>
              <w:t>注销日期</w:t>
            </w:r>
          </w:p>
        </w:tc>
      </w:tr>
    </w:tbl>
    <w:p>
      <w:pPr>
        <w:rPr>
          <w:b/>
        </w:rPr>
      </w:pPr>
      <w:r>
        <w:rPr>
          <w:rFonts w:hint="eastAsia"/>
          <w:b/>
        </w:rPr>
        <w:t>[主键]</w:t>
      </w:r>
    </w:p>
    <w:p>
      <w:r>
        <w:t>PK_</w:t>
      </w:r>
      <w:r>
        <w:rPr>
          <w:rFonts w:hint="eastAsia"/>
        </w:rPr>
        <w:t>SSNN_GS_CANCEL</w:t>
      </w:r>
      <w:r>
        <w:t>_</w:t>
      </w:r>
      <w:r>
        <w:rPr>
          <w:rFonts w:hint="eastAsia"/>
        </w:rPr>
        <w:t>COMPANY (COMPID + CANCELTIME)</w:t>
      </w:r>
    </w:p>
    <w:p>
      <w:pPr>
        <w:rPr>
          <w:b/>
        </w:rPr>
      </w:pPr>
      <w:r>
        <w:rPr>
          <w:rFonts w:hint="eastAsia"/>
          <w:b/>
        </w:rPr>
        <w:t xml:space="preserve"> [索引]</w:t>
      </w:r>
    </w:p>
    <w:p>
      <w:pPr>
        <w:rPr>
          <w:ins w:id="1701" w:author="liyan" w:date="2016-06-22T14:02:00Z"/>
        </w:rPr>
      </w:pPr>
      <w:r>
        <w:rPr>
          <w:rFonts w:hint="eastAsia"/>
        </w:rPr>
        <w:t>无。</w:t>
      </w:r>
    </w:p>
    <w:p>
      <w:pPr>
        <w:rPr>
          <w:ins w:id="1702" w:author="liyan" w:date="2016-06-22T14:02:00Z"/>
        </w:rPr>
      </w:pPr>
    </w:p>
    <w:p>
      <w:pPr>
        <w:pStyle w:val="4"/>
        <w:tabs>
          <w:tab w:val="left" w:pos="2138"/>
          <w:tab w:val="clear" w:pos="2847"/>
        </w:tabs>
        <w:ind w:left="2138"/>
        <w:rPr>
          <w:ins w:id="1703" w:author="liyan" w:date="2016-06-22T14:02:00Z"/>
        </w:rPr>
      </w:pPr>
      <w:ins w:id="1704" w:author="liyan" w:date="2016-06-22T14:02:00Z">
        <w:r>
          <w:rPr>
            <w:rFonts w:hint="eastAsia"/>
          </w:rPr>
          <w:t>SSMN_GS_RE_COMPANY(反向获取的集团信息表)</w:t>
        </w:r>
      </w:ins>
    </w:p>
    <w:p>
      <w:pPr>
        <w:rPr>
          <w:ins w:id="1705" w:author="liyan" w:date="2016-06-22T14:02:00Z"/>
          <w:b/>
        </w:rPr>
      </w:pPr>
      <w:ins w:id="1706" w:author="liyan" w:date="2016-06-22T14:02:00Z">
        <w:r>
          <w:rPr>
            <w:rFonts w:hint="eastAsia"/>
            <w:b/>
          </w:rPr>
          <w:t>[功能]</w:t>
        </w:r>
      </w:ins>
    </w:p>
    <w:p>
      <w:pPr>
        <w:rPr>
          <w:ins w:id="1707" w:author="liyan" w:date="2016-06-22T14:02:00Z"/>
        </w:rPr>
      </w:pPr>
      <w:ins w:id="1708" w:author="liyan" w:date="2016-06-22T14:02:00Z">
        <w:r>
          <w:rPr>
            <w:rFonts w:hint="eastAsia"/>
          </w:rPr>
          <w:t>该表主要用于记录</w:t>
        </w:r>
      </w:ins>
      <w:ins w:id="1709" w:author="liyan" w:date="2016-06-22T14:06:00Z">
        <w:r>
          <w:rPr>
            <w:rFonts w:hint="eastAsia"/>
          </w:rPr>
          <w:t>向BO</w:t>
        </w:r>
      </w:ins>
      <w:ins w:id="1710" w:author="liyan" w:date="2016-06-22T14:07:00Z">
        <w:r>
          <w:rPr>
            <w:rFonts w:hint="eastAsia"/>
          </w:rPr>
          <w:t>SS反向获取的</w:t>
        </w:r>
      </w:ins>
      <w:ins w:id="1711" w:author="liyan" w:date="2016-06-22T14:02:00Z">
        <w:r>
          <w:rPr>
            <w:rFonts w:hint="eastAsia"/>
          </w:rPr>
          <w:t>集团信息的表</w:t>
        </w:r>
      </w:ins>
      <w:ins w:id="1712" w:author="liyan" w:date="2016-06-22T14:07:00Z">
        <w:r>
          <w:rPr>
            <w:rFonts w:hint="eastAsia"/>
          </w:rPr>
          <w:t>，方便管理平台上显示用。</w:t>
        </w:r>
      </w:ins>
    </w:p>
    <w:p>
      <w:pPr>
        <w:rPr>
          <w:ins w:id="1713" w:author="liyan" w:date="2016-06-22T14:02:00Z"/>
          <w:b/>
        </w:rPr>
      </w:pPr>
      <w:ins w:id="1714" w:author="liyan" w:date="2016-06-22T14:02:00Z">
        <w:r>
          <w:rPr>
            <w:rFonts w:hint="eastAsia"/>
            <w:b/>
          </w:rPr>
          <w:t>[表定义]</w:t>
        </w:r>
      </w:ins>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Change w:id="1715" w:author="liyan" w:date="2016-06-22T14:07:00Z">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PrChange>
      </w:tblPr>
      <w:tblGrid>
        <w:gridCol w:w="1979"/>
        <w:gridCol w:w="1897"/>
        <w:gridCol w:w="805"/>
        <w:gridCol w:w="3599"/>
        <w:tblGridChange w:id="1716">
          <w:tblGrid>
            <w:gridCol w:w="1979"/>
            <w:gridCol w:w="1801"/>
            <w:gridCol w:w="901"/>
            <w:gridCol w:w="3599"/>
          </w:tblGrid>
        </w:tblGridChange>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718"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717" w:author="liyan" w:date="2016-06-22T14:02:00Z"/>
          <w:trPrChange w:id="1718" w:author="liyan" w:date="2016-06-22T14:07:00Z">
            <w:trPr>
              <w:tblHeader/>
            </w:trPr>
          </w:trPrChange>
        </w:trPr>
        <w:tc>
          <w:tcPr>
            <w:tcW w:w="1979" w:type="dxa"/>
            <w:shd w:val="clear" w:color="auto" w:fill="E6E6E6"/>
            <w:tcPrChange w:id="1719" w:author="liyan" w:date="2016-06-22T14:07:00Z">
              <w:tcPr>
                <w:tcW w:w="1979" w:type="dxa"/>
                <w:shd w:val="clear" w:color="auto" w:fill="E6E6E6"/>
              </w:tcPr>
            </w:tcPrChange>
          </w:tcPr>
          <w:p>
            <w:pPr>
              <w:jc w:val="center"/>
              <w:rPr>
                <w:ins w:id="1720" w:author="liyan" w:date="2016-06-22T14:02:00Z"/>
                <w:rFonts w:cs="Arial"/>
                <w:bCs/>
              </w:rPr>
            </w:pPr>
            <w:ins w:id="1721" w:author="liyan" w:date="2016-06-22T14:02:00Z">
              <w:r>
                <w:rPr>
                  <w:rFonts w:cs="Arial"/>
                  <w:bCs/>
                </w:rPr>
                <w:t>域名</w:t>
              </w:r>
            </w:ins>
          </w:p>
        </w:tc>
        <w:tc>
          <w:tcPr>
            <w:tcW w:w="1897" w:type="dxa"/>
            <w:shd w:val="clear" w:color="auto" w:fill="E6E6E6"/>
            <w:tcPrChange w:id="1722" w:author="liyan" w:date="2016-06-22T14:07:00Z">
              <w:tcPr>
                <w:tcW w:w="1801" w:type="dxa"/>
                <w:shd w:val="clear" w:color="auto" w:fill="E6E6E6"/>
              </w:tcPr>
            </w:tcPrChange>
          </w:tcPr>
          <w:p>
            <w:pPr>
              <w:jc w:val="center"/>
              <w:rPr>
                <w:ins w:id="1723" w:author="liyan" w:date="2016-06-22T14:02:00Z"/>
                <w:rFonts w:cs="Arial"/>
                <w:bCs/>
              </w:rPr>
            </w:pPr>
            <w:ins w:id="1724" w:author="liyan" w:date="2016-06-22T14:02:00Z">
              <w:r>
                <w:rPr>
                  <w:rFonts w:cs="Arial"/>
                  <w:bCs/>
                </w:rPr>
                <w:t>类型</w:t>
              </w:r>
            </w:ins>
          </w:p>
        </w:tc>
        <w:tc>
          <w:tcPr>
            <w:tcW w:w="805" w:type="dxa"/>
            <w:shd w:val="clear" w:color="auto" w:fill="E6E6E6"/>
            <w:tcPrChange w:id="1725" w:author="liyan" w:date="2016-06-22T14:07:00Z">
              <w:tcPr>
                <w:tcW w:w="901" w:type="dxa"/>
                <w:shd w:val="clear" w:color="auto" w:fill="E6E6E6"/>
              </w:tcPr>
            </w:tcPrChange>
          </w:tcPr>
          <w:p>
            <w:pPr>
              <w:jc w:val="center"/>
              <w:rPr>
                <w:ins w:id="1726" w:author="liyan" w:date="2016-06-22T14:02:00Z"/>
                <w:rFonts w:cs="Arial"/>
                <w:bCs/>
              </w:rPr>
            </w:pPr>
            <w:ins w:id="1727" w:author="liyan" w:date="2016-06-22T14:02:00Z">
              <w:r>
                <w:rPr>
                  <w:rFonts w:hint="eastAsia" w:cs="Arial"/>
                  <w:bCs/>
                </w:rPr>
                <w:t>非空</w:t>
              </w:r>
            </w:ins>
          </w:p>
        </w:tc>
        <w:tc>
          <w:tcPr>
            <w:tcW w:w="3599" w:type="dxa"/>
            <w:shd w:val="clear" w:color="auto" w:fill="E6E6E6"/>
            <w:tcPrChange w:id="1728" w:author="liyan" w:date="2016-06-22T14:07:00Z">
              <w:tcPr>
                <w:tcW w:w="3599" w:type="dxa"/>
                <w:shd w:val="clear" w:color="auto" w:fill="E6E6E6"/>
              </w:tcPr>
            </w:tcPrChange>
          </w:tcPr>
          <w:p>
            <w:pPr>
              <w:jc w:val="center"/>
              <w:rPr>
                <w:ins w:id="1729" w:author="liyan" w:date="2016-06-22T14:02:00Z"/>
                <w:rFonts w:cs="Arial"/>
                <w:bCs/>
              </w:rPr>
            </w:pPr>
            <w:ins w:id="1730" w:author="liyan" w:date="2016-06-22T14:02:00Z">
              <w:r>
                <w:rPr>
                  <w:rFonts w:cs="Arial"/>
                  <w:bCs/>
                </w:rPr>
                <w:t>说明</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732"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731" w:author="liyan" w:date="2016-06-22T14:02:00Z"/>
          <w:trPrChange w:id="1732" w:author="liyan" w:date="2016-06-22T14:07:00Z">
            <w:trPr>
              <w:tblHeader/>
            </w:trPr>
          </w:trPrChange>
        </w:trPr>
        <w:tc>
          <w:tcPr>
            <w:tcW w:w="1979" w:type="dxa"/>
            <w:tcPrChange w:id="1733" w:author="liyan" w:date="2016-06-22T14:07:00Z">
              <w:tcPr>
                <w:tcW w:w="1979" w:type="dxa"/>
              </w:tcPr>
            </w:tcPrChange>
          </w:tcPr>
          <w:p>
            <w:pPr>
              <w:rPr>
                <w:ins w:id="1734" w:author="liyan" w:date="2016-06-22T14:02:00Z"/>
              </w:rPr>
            </w:pPr>
            <w:ins w:id="1735" w:author="liyan" w:date="2016-06-22T14:02:00Z">
              <w:r>
                <w:rPr>
                  <w:rFonts w:hint="eastAsia"/>
                </w:rPr>
                <w:t>ID</w:t>
              </w:r>
            </w:ins>
          </w:p>
        </w:tc>
        <w:tc>
          <w:tcPr>
            <w:tcW w:w="1897" w:type="dxa"/>
            <w:tcPrChange w:id="1736" w:author="liyan" w:date="2016-06-22T14:07:00Z">
              <w:tcPr>
                <w:tcW w:w="1801" w:type="dxa"/>
              </w:tcPr>
            </w:tcPrChange>
          </w:tcPr>
          <w:p>
            <w:pPr>
              <w:rPr>
                <w:ins w:id="1737" w:author="liyan" w:date="2016-06-22T14:02:00Z"/>
                <w:b/>
              </w:rPr>
            </w:pPr>
            <w:ins w:id="1738" w:author="liyan" w:date="2016-06-22T14:02:00Z">
              <w:r>
                <w:rPr/>
                <w:t>VARCHAR2(</w:t>
              </w:r>
            </w:ins>
            <w:ins w:id="1739" w:author="liyan" w:date="2016-06-22T14:02:00Z">
              <w:r>
                <w:rPr>
                  <w:rFonts w:hint="eastAsia"/>
                </w:rPr>
                <w:t>64</w:t>
              </w:r>
            </w:ins>
            <w:ins w:id="1740" w:author="liyan" w:date="2016-06-22T14:02:00Z">
              <w:r>
                <w:rPr/>
                <w:t>)</w:t>
              </w:r>
            </w:ins>
          </w:p>
        </w:tc>
        <w:tc>
          <w:tcPr>
            <w:tcW w:w="805" w:type="dxa"/>
            <w:tcPrChange w:id="1741" w:author="liyan" w:date="2016-06-22T14:07:00Z">
              <w:tcPr>
                <w:tcW w:w="901" w:type="dxa"/>
              </w:tcPr>
            </w:tcPrChange>
          </w:tcPr>
          <w:p>
            <w:pPr>
              <w:jc w:val="center"/>
              <w:rPr>
                <w:ins w:id="1742" w:author="liyan" w:date="2016-06-22T14:02:00Z"/>
                <w:rFonts w:cs="Arial"/>
              </w:rPr>
            </w:pPr>
            <w:ins w:id="1743" w:author="liyan" w:date="2016-06-22T14:02:00Z">
              <w:r>
                <w:rPr>
                  <w:rFonts w:hint="eastAsia" w:cs="Arial"/>
                  <w:lang w:val="en-GB"/>
                </w:rPr>
                <w:t>是</w:t>
              </w:r>
            </w:ins>
          </w:p>
        </w:tc>
        <w:tc>
          <w:tcPr>
            <w:tcW w:w="3599" w:type="dxa"/>
            <w:tcPrChange w:id="1744" w:author="liyan" w:date="2016-06-22T14:07:00Z">
              <w:tcPr>
                <w:tcW w:w="3599" w:type="dxa"/>
              </w:tcPr>
            </w:tcPrChange>
          </w:tcPr>
          <w:p>
            <w:pPr>
              <w:rPr>
                <w:ins w:id="1745" w:author="liyan" w:date="2016-06-22T14:02:00Z"/>
                <w:rFonts w:cs="Arial"/>
              </w:rPr>
            </w:pPr>
            <w:ins w:id="1746" w:author="liyan" w:date="2016-06-22T14:02:00Z">
              <w:r>
                <w:rPr>
                  <w:rFonts w:hint="eastAsia" w:cs="Arial"/>
                </w:rPr>
                <w:t>主键，集团的唯一标识</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748"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747" w:author="liyan" w:date="2016-06-22T14:02:00Z"/>
          <w:trPrChange w:id="1748" w:author="liyan" w:date="2016-06-22T14:07:00Z">
            <w:trPr>
              <w:tblHeader/>
            </w:trPr>
          </w:trPrChange>
        </w:trPr>
        <w:tc>
          <w:tcPr>
            <w:tcW w:w="1979" w:type="dxa"/>
            <w:tcPrChange w:id="1749" w:author="liyan" w:date="2016-06-22T14:07:00Z">
              <w:tcPr>
                <w:tcW w:w="1979" w:type="dxa"/>
              </w:tcPr>
            </w:tcPrChange>
          </w:tcPr>
          <w:p>
            <w:pPr>
              <w:rPr>
                <w:ins w:id="1750" w:author="liyan" w:date="2016-06-22T14:02:00Z"/>
              </w:rPr>
            </w:pPr>
            <w:ins w:id="1751" w:author="liyan" w:date="2016-06-22T14:02:00Z">
              <w:r>
                <w:rPr>
                  <w:rFonts w:hint="eastAsia"/>
                </w:rPr>
                <w:t>COMPCODE</w:t>
              </w:r>
            </w:ins>
          </w:p>
        </w:tc>
        <w:tc>
          <w:tcPr>
            <w:tcW w:w="1897" w:type="dxa"/>
            <w:tcPrChange w:id="1752" w:author="liyan" w:date="2016-06-22T14:07:00Z">
              <w:tcPr>
                <w:tcW w:w="1801" w:type="dxa"/>
              </w:tcPr>
            </w:tcPrChange>
          </w:tcPr>
          <w:p>
            <w:pPr>
              <w:rPr>
                <w:ins w:id="1753" w:author="liyan" w:date="2016-06-22T14:02:00Z"/>
              </w:rPr>
            </w:pPr>
            <w:ins w:id="1754" w:author="liyan" w:date="2016-06-22T14:02:00Z">
              <w:r>
                <w:rPr/>
                <w:t>VARCHAR2(</w:t>
              </w:r>
            </w:ins>
            <w:ins w:id="1755" w:author="liyan" w:date="2016-06-22T14:02:00Z">
              <w:r>
                <w:rPr>
                  <w:rFonts w:hint="eastAsia"/>
                </w:rPr>
                <w:t>64</w:t>
              </w:r>
            </w:ins>
            <w:ins w:id="1756" w:author="liyan" w:date="2016-06-22T14:02:00Z">
              <w:r>
                <w:rPr/>
                <w:t>)</w:t>
              </w:r>
            </w:ins>
          </w:p>
        </w:tc>
        <w:tc>
          <w:tcPr>
            <w:tcW w:w="805" w:type="dxa"/>
            <w:tcPrChange w:id="1757" w:author="liyan" w:date="2016-06-22T14:07:00Z">
              <w:tcPr>
                <w:tcW w:w="901" w:type="dxa"/>
              </w:tcPr>
            </w:tcPrChange>
          </w:tcPr>
          <w:p>
            <w:pPr>
              <w:jc w:val="center"/>
              <w:rPr>
                <w:ins w:id="1758" w:author="liyan" w:date="2016-06-22T14:02:00Z"/>
                <w:rFonts w:cs="Arial"/>
                <w:lang w:val="en-GB"/>
              </w:rPr>
            </w:pPr>
            <w:ins w:id="1759" w:author="liyan" w:date="2016-06-22T14:02:00Z">
              <w:r>
                <w:rPr>
                  <w:rFonts w:hint="eastAsia" w:cs="Arial"/>
                  <w:lang w:val="en-GB"/>
                </w:rPr>
                <w:t>是</w:t>
              </w:r>
            </w:ins>
          </w:p>
        </w:tc>
        <w:tc>
          <w:tcPr>
            <w:tcW w:w="3599" w:type="dxa"/>
            <w:tcPrChange w:id="1760" w:author="liyan" w:date="2016-06-22T14:07:00Z">
              <w:tcPr>
                <w:tcW w:w="3599" w:type="dxa"/>
              </w:tcPr>
            </w:tcPrChange>
          </w:tcPr>
          <w:p>
            <w:pPr>
              <w:rPr>
                <w:ins w:id="1761" w:author="liyan" w:date="2016-06-22T14:02:00Z"/>
                <w:rFonts w:cs="Arial"/>
                <w:lang w:val="en-GB"/>
              </w:rPr>
            </w:pPr>
            <w:ins w:id="1762" w:author="liyan" w:date="2016-06-22T14:02:00Z">
              <w:r>
                <w:rPr>
                  <w:rFonts w:hint="eastAsia" w:cs="Arial"/>
                  <w:lang w:val="en-GB"/>
                </w:rPr>
                <w:t>集团编码</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764"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763" w:author="liyan" w:date="2016-06-22T14:02:00Z"/>
          <w:trPrChange w:id="1764" w:author="liyan" w:date="2016-06-22T14:07:00Z">
            <w:trPr>
              <w:tblHeader/>
            </w:trPr>
          </w:trPrChange>
        </w:trPr>
        <w:tc>
          <w:tcPr>
            <w:tcW w:w="1979" w:type="dxa"/>
            <w:tcPrChange w:id="1765" w:author="liyan" w:date="2016-06-22T14:07:00Z">
              <w:tcPr>
                <w:tcW w:w="1979" w:type="dxa"/>
              </w:tcPr>
            </w:tcPrChange>
          </w:tcPr>
          <w:p>
            <w:pPr>
              <w:rPr>
                <w:ins w:id="1766" w:author="liyan" w:date="2016-06-22T14:02:00Z"/>
              </w:rPr>
            </w:pPr>
            <w:ins w:id="1767" w:author="liyan" w:date="2016-06-22T14:02:00Z">
              <w:r>
                <w:rPr>
                  <w:rFonts w:hint="eastAsia"/>
                </w:rPr>
                <w:t>COMPNAME</w:t>
              </w:r>
            </w:ins>
          </w:p>
        </w:tc>
        <w:tc>
          <w:tcPr>
            <w:tcW w:w="1897" w:type="dxa"/>
            <w:tcPrChange w:id="1768" w:author="liyan" w:date="2016-06-22T14:07:00Z">
              <w:tcPr>
                <w:tcW w:w="1801" w:type="dxa"/>
              </w:tcPr>
            </w:tcPrChange>
          </w:tcPr>
          <w:p>
            <w:pPr>
              <w:rPr>
                <w:ins w:id="1769" w:author="liyan" w:date="2016-06-22T14:02:00Z"/>
              </w:rPr>
            </w:pPr>
            <w:ins w:id="1770" w:author="liyan" w:date="2016-06-22T14:02:00Z">
              <w:r>
                <w:rPr/>
                <w:t>VARCHAR2(</w:t>
              </w:r>
            </w:ins>
            <w:ins w:id="1771" w:author="liyan" w:date="2016-06-22T14:02:00Z">
              <w:r>
                <w:rPr>
                  <w:rFonts w:hint="eastAsia"/>
                </w:rPr>
                <w:t>256)</w:t>
              </w:r>
            </w:ins>
          </w:p>
        </w:tc>
        <w:tc>
          <w:tcPr>
            <w:tcW w:w="805" w:type="dxa"/>
            <w:tcPrChange w:id="1772" w:author="liyan" w:date="2016-06-22T14:07:00Z">
              <w:tcPr>
                <w:tcW w:w="901" w:type="dxa"/>
              </w:tcPr>
            </w:tcPrChange>
          </w:tcPr>
          <w:p>
            <w:pPr>
              <w:jc w:val="center"/>
              <w:rPr>
                <w:ins w:id="1773" w:author="liyan" w:date="2016-06-22T14:02:00Z"/>
                <w:rFonts w:cs="Arial"/>
                <w:lang w:val="en-GB"/>
              </w:rPr>
            </w:pPr>
            <w:ins w:id="1774" w:author="liyan" w:date="2016-06-22T14:02:00Z">
              <w:r>
                <w:rPr>
                  <w:rFonts w:hint="eastAsia" w:cs="Arial"/>
                  <w:lang w:val="en-GB"/>
                </w:rPr>
                <w:t>是</w:t>
              </w:r>
            </w:ins>
          </w:p>
        </w:tc>
        <w:tc>
          <w:tcPr>
            <w:tcW w:w="3599" w:type="dxa"/>
            <w:tcPrChange w:id="1775" w:author="liyan" w:date="2016-06-22T14:07:00Z">
              <w:tcPr>
                <w:tcW w:w="3599" w:type="dxa"/>
              </w:tcPr>
            </w:tcPrChange>
          </w:tcPr>
          <w:p>
            <w:pPr>
              <w:rPr>
                <w:ins w:id="1776" w:author="liyan" w:date="2016-06-22T14:02:00Z"/>
              </w:rPr>
            </w:pPr>
            <w:ins w:id="1777" w:author="liyan" w:date="2016-06-22T14:02:00Z">
              <w:r>
                <w:rPr>
                  <w:rFonts w:hint="eastAsia" w:cs="Arial"/>
                  <w:lang w:val="en-GB"/>
                </w:rPr>
                <w:t>集团名称</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779"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778" w:author="liyan" w:date="2016-06-22T14:02:00Z"/>
          <w:trPrChange w:id="1779" w:author="liyan" w:date="2016-06-22T14:07:00Z">
            <w:trPr>
              <w:tblHeader/>
            </w:trPr>
          </w:trPrChange>
        </w:trPr>
        <w:tc>
          <w:tcPr>
            <w:tcW w:w="1979" w:type="dxa"/>
            <w:tcPrChange w:id="1780" w:author="liyan" w:date="2016-06-22T14:07:00Z">
              <w:tcPr>
                <w:tcW w:w="1979" w:type="dxa"/>
              </w:tcPr>
            </w:tcPrChange>
          </w:tcPr>
          <w:p>
            <w:pPr>
              <w:rPr>
                <w:ins w:id="1781" w:author="liyan" w:date="2016-06-22T14:02:00Z"/>
              </w:rPr>
            </w:pPr>
            <w:ins w:id="1782" w:author="liyan" w:date="2016-06-22T14:02:00Z">
              <w:r>
                <w:rPr>
                  <w:rFonts w:hint="eastAsia"/>
                </w:rPr>
                <w:t>SSMNNUM</w:t>
              </w:r>
            </w:ins>
            <w:ins w:id="1783" w:author="liyan" w:date="2016-06-22T14:03:00Z">
              <w:r>
                <w:rPr>
                  <w:rFonts w:hint="eastAsia"/>
                </w:rPr>
                <w:t>CM</w:t>
              </w:r>
            </w:ins>
          </w:p>
        </w:tc>
        <w:tc>
          <w:tcPr>
            <w:tcW w:w="1897" w:type="dxa"/>
            <w:tcPrChange w:id="1784" w:author="liyan" w:date="2016-06-22T14:07:00Z">
              <w:tcPr>
                <w:tcW w:w="1801" w:type="dxa"/>
              </w:tcPr>
            </w:tcPrChange>
          </w:tcPr>
          <w:p>
            <w:pPr>
              <w:rPr>
                <w:ins w:id="1785" w:author="liyan" w:date="2016-06-22T14:02:00Z"/>
              </w:rPr>
            </w:pPr>
            <w:ins w:id="1786" w:author="liyan" w:date="2016-06-22T14:02:00Z">
              <w:r>
                <w:rPr>
                  <w:rFonts w:hint="eastAsia"/>
                </w:rPr>
                <w:t>NUMBER(11)</w:t>
              </w:r>
            </w:ins>
          </w:p>
        </w:tc>
        <w:tc>
          <w:tcPr>
            <w:tcW w:w="805" w:type="dxa"/>
            <w:tcPrChange w:id="1787" w:author="liyan" w:date="2016-06-22T14:07:00Z">
              <w:tcPr>
                <w:tcW w:w="901" w:type="dxa"/>
              </w:tcPr>
            </w:tcPrChange>
          </w:tcPr>
          <w:p>
            <w:pPr>
              <w:jc w:val="center"/>
              <w:rPr>
                <w:ins w:id="1788" w:author="liyan" w:date="2016-06-22T14:02:00Z"/>
                <w:rFonts w:cs="Arial"/>
                <w:lang w:val="en-GB"/>
              </w:rPr>
            </w:pPr>
            <w:ins w:id="1789" w:author="liyan" w:date="2016-06-22T14:02:00Z">
              <w:r>
                <w:rPr>
                  <w:rFonts w:hint="eastAsia" w:cs="Arial"/>
                  <w:lang w:val="en-GB"/>
                </w:rPr>
                <w:t>是</w:t>
              </w:r>
            </w:ins>
          </w:p>
        </w:tc>
        <w:tc>
          <w:tcPr>
            <w:tcW w:w="3599" w:type="dxa"/>
            <w:tcPrChange w:id="1790" w:author="liyan" w:date="2016-06-22T14:07:00Z">
              <w:tcPr>
                <w:tcW w:w="3599" w:type="dxa"/>
              </w:tcPr>
            </w:tcPrChange>
          </w:tcPr>
          <w:p>
            <w:pPr>
              <w:rPr>
                <w:ins w:id="1791" w:author="liyan" w:date="2016-06-22T14:02:00Z"/>
              </w:rPr>
            </w:pPr>
            <w:ins w:id="1792" w:author="liyan" w:date="2016-06-22T14:03:00Z">
              <w:r>
                <w:rPr>
                  <w:rFonts w:hint="eastAsia"/>
                </w:rPr>
                <w:t>当月</w:t>
              </w:r>
            </w:ins>
            <w:ins w:id="1793" w:author="liyan" w:date="2016-06-22T14:02:00Z">
              <w:r>
                <w:rPr>
                  <w:rFonts w:hint="eastAsia"/>
                </w:rPr>
                <w:t>副号码个数</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795"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794" w:author="liyan" w:date="2016-06-22T14:03:00Z"/>
          <w:trPrChange w:id="1795" w:author="liyan" w:date="2016-06-22T14:07:00Z">
            <w:trPr>
              <w:tblHeader/>
            </w:trPr>
          </w:trPrChange>
        </w:trPr>
        <w:tc>
          <w:tcPr>
            <w:tcW w:w="1979" w:type="dxa"/>
            <w:tcPrChange w:id="1796" w:author="liyan" w:date="2016-06-22T14:07:00Z">
              <w:tcPr>
                <w:tcW w:w="1979" w:type="dxa"/>
              </w:tcPr>
            </w:tcPrChange>
          </w:tcPr>
          <w:p>
            <w:pPr>
              <w:rPr>
                <w:ins w:id="1797" w:author="liyan" w:date="2016-06-22T14:03:00Z"/>
              </w:rPr>
            </w:pPr>
            <w:ins w:id="1798" w:author="liyan" w:date="2016-06-22T14:03:00Z">
              <w:r>
                <w:rPr>
                  <w:rFonts w:hint="eastAsia"/>
                </w:rPr>
                <w:t>SSMNNUMNC</w:t>
              </w:r>
            </w:ins>
          </w:p>
        </w:tc>
        <w:tc>
          <w:tcPr>
            <w:tcW w:w="1897" w:type="dxa"/>
            <w:tcPrChange w:id="1799" w:author="liyan" w:date="2016-06-22T14:07:00Z">
              <w:tcPr>
                <w:tcW w:w="1801" w:type="dxa"/>
              </w:tcPr>
            </w:tcPrChange>
          </w:tcPr>
          <w:p>
            <w:pPr>
              <w:rPr>
                <w:ins w:id="1800" w:author="liyan" w:date="2016-06-22T14:03:00Z"/>
              </w:rPr>
            </w:pPr>
            <w:ins w:id="1801" w:author="liyan" w:date="2016-06-22T14:03:00Z">
              <w:r>
                <w:rPr>
                  <w:rFonts w:hint="eastAsia"/>
                </w:rPr>
                <w:t>NUMBER(11)</w:t>
              </w:r>
            </w:ins>
          </w:p>
        </w:tc>
        <w:tc>
          <w:tcPr>
            <w:tcW w:w="805" w:type="dxa"/>
            <w:tcPrChange w:id="1802" w:author="liyan" w:date="2016-06-22T14:07:00Z">
              <w:tcPr>
                <w:tcW w:w="901" w:type="dxa"/>
              </w:tcPr>
            </w:tcPrChange>
          </w:tcPr>
          <w:p>
            <w:pPr>
              <w:jc w:val="center"/>
              <w:rPr>
                <w:ins w:id="1803" w:author="liyan" w:date="2016-06-22T14:03:00Z"/>
                <w:rFonts w:cs="Arial"/>
                <w:lang w:val="en-GB"/>
              </w:rPr>
            </w:pPr>
            <w:ins w:id="1804" w:author="liyan" w:date="2016-06-22T14:03:00Z">
              <w:r>
                <w:rPr>
                  <w:rFonts w:hint="eastAsia" w:cs="Arial"/>
                  <w:lang w:val="en-GB"/>
                </w:rPr>
                <w:t>是</w:t>
              </w:r>
            </w:ins>
          </w:p>
        </w:tc>
        <w:tc>
          <w:tcPr>
            <w:tcW w:w="3599" w:type="dxa"/>
            <w:tcPrChange w:id="1805" w:author="liyan" w:date="2016-06-22T14:07:00Z">
              <w:tcPr>
                <w:tcW w:w="3599" w:type="dxa"/>
              </w:tcPr>
            </w:tcPrChange>
          </w:tcPr>
          <w:p>
            <w:pPr>
              <w:rPr>
                <w:ins w:id="1806" w:author="liyan" w:date="2016-06-22T14:03:00Z"/>
              </w:rPr>
            </w:pPr>
            <w:ins w:id="1807" w:author="liyan" w:date="2016-06-22T14:03:00Z">
              <w:r>
                <w:rPr>
                  <w:rFonts w:hint="eastAsia"/>
                </w:rPr>
                <w:t>下个月副号码个数</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809"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808" w:author="liyan" w:date="2016-06-22T14:05:00Z"/>
          <w:trPrChange w:id="1809" w:author="liyan" w:date="2016-06-22T14:07:00Z">
            <w:trPr>
              <w:tblHeader/>
            </w:trPr>
          </w:trPrChange>
        </w:trPr>
        <w:tc>
          <w:tcPr>
            <w:tcW w:w="1979" w:type="dxa"/>
            <w:tcPrChange w:id="1810" w:author="liyan" w:date="2016-06-22T14:07:00Z">
              <w:tcPr>
                <w:tcW w:w="1979" w:type="dxa"/>
              </w:tcPr>
            </w:tcPrChange>
          </w:tcPr>
          <w:p>
            <w:pPr>
              <w:rPr>
                <w:ins w:id="1811" w:author="liyan" w:date="2016-06-22T14:05:00Z"/>
              </w:rPr>
            </w:pPr>
            <w:ins w:id="1812" w:author="liyan" w:date="2016-06-22T14:05:00Z">
              <w:r>
                <w:rPr>
                  <w:rFonts w:hint="eastAsia"/>
                </w:rPr>
                <w:t>FEECM</w:t>
              </w:r>
            </w:ins>
          </w:p>
        </w:tc>
        <w:tc>
          <w:tcPr>
            <w:tcW w:w="1897" w:type="dxa"/>
            <w:tcPrChange w:id="1813" w:author="liyan" w:date="2016-06-22T14:07:00Z">
              <w:tcPr>
                <w:tcW w:w="1801" w:type="dxa"/>
              </w:tcPr>
            </w:tcPrChange>
          </w:tcPr>
          <w:p>
            <w:pPr>
              <w:rPr>
                <w:ins w:id="1814" w:author="liyan" w:date="2016-06-22T14:05:00Z"/>
              </w:rPr>
            </w:pPr>
            <w:r>
              <w:t>VARCHAR2(</w:t>
            </w:r>
            <w:r>
              <w:rPr>
                <w:rFonts w:hint="eastAsia"/>
              </w:rPr>
              <w:t>64)</w:t>
            </w:r>
          </w:p>
        </w:tc>
        <w:tc>
          <w:tcPr>
            <w:tcW w:w="805" w:type="dxa"/>
            <w:tcPrChange w:id="1815" w:author="liyan" w:date="2016-06-22T14:07:00Z">
              <w:tcPr>
                <w:tcW w:w="901" w:type="dxa"/>
              </w:tcPr>
            </w:tcPrChange>
          </w:tcPr>
          <w:p>
            <w:pPr>
              <w:jc w:val="center"/>
              <w:rPr>
                <w:ins w:id="1816" w:author="liyan" w:date="2016-06-22T14:05:00Z"/>
                <w:rFonts w:cs="Arial"/>
                <w:lang w:val="en-GB"/>
              </w:rPr>
            </w:pPr>
            <w:r>
              <w:rPr>
                <w:rFonts w:hint="eastAsia" w:cs="Arial"/>
                <w:lang w:val="en-GB"/>
              </w:rPr>
              <w:t>是</w:t>
            </w:r>
          </w:p>
        </w:tc>
        <w:tc>
          <w:tcPr>
            <w:tcW w:w="3599" w:type="dxa"/>
            <w:tcPrChange w:id="1817" w:author="liyan" w:date="2016-06-22T14:07:00Z">
              <w:tcPr>
                <w:tcW w:w="3599" w:type="dxa"/>
              </w:tcPr>
            </w:tcPrChange>
          </w:tcPr>
          <w:p>
            <w:pPr>
              <w:rPr>
                <w:ins w:id="1818" w:author="liyan" w:date="2016-06-22T14:05:00Z"/>
              </w:rPr>
            </w:pPr>
            <w:ins w:id="1819" w:author="liyan" w:date="2016-06-22T14:05:00Z">
              <w:r>
                <w:rPr>
                  <w:rFonts w:hint="eastAsia"/>
                </w:rPr>
                <w:t>当前月资费</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821"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820" w:author="liyan" w:date="2016-06-22T14:06:00Z"/>
          <w:trPrChange w:id="1821" w:author="liyan" w:date="2016-06-22T14:07:00Z">
            <w:trPr>
              <w:tblHeader/>
            </w:trPr>
          </w:trPrChange>
        </w:trPr>
        <w:tc>
          <w:tcPr>
            <w:tcW w:w="1979" w:type="dxa"/>
            <w:tcPrChange w:id="1822" w:author="liyan" w:date="2016-06-22T14:07:00Z">
              <w:tcPr>
                <w:tcW w:w="1979" w:type="dxa"/>
              </w:tcPr>
            </w:tcPrChange>
          </w:tcPr>
          <w:p>
            <w:pPr>
              <w:rPr>
                <w:ins w:id="1823" w:author="liyan" w:date="2016-06-22T14:06:00Z"/>
              </w:rPr>
            </w:pPr>
            <w:ins w:id="1824" w:author="liyan" w:date="2016-06-22T14:06:00Z">
              <w:r>
                <w:rPr>
                  <w:rFonts w:hint="eastAsia"/>
                </w:rPr>
                <w:t>FEENC</w:t>
              </w:r>
            </w:ins>
          </w:p>
        </w:tc>
        <w:tc>
          <w:tcPr>
            <w:tcW w:w="1897" w:type="dxa"/>
            <w:tcPrChange w:id="1825" w:author="liyan" w:date="2016-06-22T14:07:00Z">
              <w:tcPr>
                <w:tcW w:w="1801" w:type="dxa"/>
              </w:tcPr>
            </w:tcPrChange>
          </w:tcPr>
          <w:p>
            <w:pPr>
              <w:rPr>
                <w:ins w:id="1826" w:author="liyan" w:date="2016-06-22T14:06:00Z"/>
              </w:rPr>
            </w:pPr>
            <w:ins w:id="1827" w:author="liyan" w:date="2016-06-22T14:06:00Z">
              <w:r>
                <w:rPr/>
                <w:t>VARCHAR2(</w:t>
              </w:r>
            </w:ins>
            <w:ins w:id="1828" w:author="liyan" w:date="2016-06-22T14:06:00Z">
              <w:r>
                <w:rPr>
                  <w:rFonts w:hint="eastAsia"/>
                </w:rPr>
                <w:t>64)</w:t>
              </w:r>
            </w:ins>
          </w:p>
        </w:tc>
        <w:tc>
          <w:tcPr>
            <w:tcW w:w="805" w:type="dxa"/>
            <w:tcPrChange w:id="1829" w:author="liyan" w:date="2016-06-22T14:07:00Z">
              <w:tcPr>
                <w:tcW w:w="901" w:type="dxa"/>
              </w:tcPr>
            </w:tcPrChange>
          </w:tcPr>
          <w:p>
            <w:pPr>
              <w:tabs>
                <w:tab w:val="left" w:pos="288"/>
              </w:tabs>
              <w:jc w:val="left"/>
              <w:rPr>
                <w:ins w:id="1831" w:author="liyan" w:date="2016-06-22T14:06:00Z"/>
                <w:rFonts w:cs="Arial"/>
                <w:lang w:val="en-GB"/>
              </w:rPr>
              <w:pPrChange w:id="1830" w:author="liyan" w:date="2016-06-22T14:06:00Z">
                <w:pPr>
                  <w:jc w:val="center"/>
                </w:pPr>
              </w:pPrChange>
            </w:pPr>
            <w:ins w:id="1832" w:author="liyan" w:date="2016-06-22T14:06:00Z">
              <w:r>
                <w:rPr>
                  <w:rFonts w:hint="eastAsia" w:cs="Arial"/>
                  <w:lang w:val="en-GB"/>
                </w:rPr>
                <w:tab/>
              </w:r>
            </w:ins>
            <w:ins w:id="1833" w:author="liyan" w:date="2016-06-22T14:06:00Z">
              <w:r>
                <w:rPr>
                  <w:rFonts w:hint="eastAsia" w:cs="Arial"/>
                  <w:lang w:val="en-GB"/>
                </w:rPr>
                <w:t>是</w:t>
              </w:r>
            </w:ins>
          </w:p>
        </w:tc>
        <w:tc>
          <w:tcPr>
            <w:tcW w:w="3599" w:type="dxa"/>
            <w:tcPrChange w:id="1834" w:author="liyan" w:date="2016-06-22T14:07:00Z">
              <w:tcPr>
                <w:tcW w:w="3599" w:type="dxa"/>
              </w:tcPr>
            </w:tcPrChange>
          </w:tcPr>
          <w:p>
            <w:pPr>
              <w:rPr>
                <w:ins w:id="1835" w:author="liyan" w:date="2016-06-22T14:06:00Z"/>
              </w:rPr>
            </w:pPr>
            <w:ins w:id="1836" w:author="liyan" w:date="2016-06-22T14:06:00Z">
              <w:r>
                <w:rPr>
                  <w:rFonts w:hint="eastAsia"/>
                </w:rPr>
                <w:t>下个月资费</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838"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837" w:author="liyan" w:date="2016-06-22T14:02:00Z"/>
          <w:trPrChange w:id="1838" w:author="liyan" w:date="2016-06-22T14:07:00Z">
            <w:trPr>
              <w:tblHeader/>
            </w:trPr>
          </w:trPrChange>
        </w:trPr>
        <w:tc>
          <w:tcPr>
            <w:tcW w:w="1979" w:type="dxa"/>
            <w:tcPrChange w:id="1839" w:author="liyan" w:date="2016-06-22T14:07:00Z">
              <w:tcPr>
                <w:tcW w:w="1979" w:type="dxa"/>
              </w:tcPr>
            </w:tcPrChange>
          </w:tcPr>
          <w:p>
            <w:pPr>
              <w:rPr>
                <w:ins w:id="1840" w:author="liyan" w:date="2016-06-22T14:02:00Z"/>
              </w:rPr>
            </w:pPr>
            <w:ins w:id="1841" w:author="liyan" w:date="2016-06-22T14:02:00Z">
              <w:r>
                <w:rPr>
                  <w:rFonts w:hint="eastAsia"/>
                </w:rPr>
                <w:t>LEVELID</w:t>
              </w:r>
            </w:ins>
          </w:p>
        </w:tc>
        <w:tc>
          <w:tcPr>
            <w:tcW w:w="1897" w:type="dxa"/>
            <w:tcPrChange w:id="1842" w:author="liyan" w:date="2016-06-22T14:07:00Z">
              <w:tcPr>
                <w:tcW w:w="1801" w:type="dxa"/>
              </w:tcPr>
            </w:tcPrChange>
          </w:tcPr>
          <w:p>
            <w:pPr>
              <w:rPr>
                <w:ins w:id="1843" w:author="liyan" w:date="2016-06-22T14:02:00Z"/>
              </w:rPr>
            </w:pPr>
            <w:ins w:id="1844" w:author="liyan" w:date="2016-06-22T14:02:00Z">
              <w:r>
                <w:rPr>
                  <w:rFonts w:hint="eastAsia" w:cs="Arial"/>
                </w:rPr>
                <w:t>Number(10)</w:t>
              </w:r>
            </w:ins>
          </w:p>
        </w:tc>
        <w:tc>
          <w:tcPr>
            <w:tcW w:w="805" w:type="dxa"/>
            <w:tcPrChange w:id="1845" w:author="liyan" w:date="2016-06-22T14:07:00Z">
              <w:tcPr>
                <w:tcW w:w="901" w:type="dxa"/>
              </w:tcPr>
            </w:tcPrChange>
          </w:tcPr>
          <w:p>
            <w:pPr>
              <w:jc w:val="center"/>
              <w:rPr>
                <w:ins w:id="1846" w:author="liyan" w:date="2016-06-22T14:02:00Z"/>
                <w:rFonts w:cs="Arial"/>
                <w:lang w:val="en-GB"/>
              </w:rPr>
            </w:pPr>
            <w:ins w:id="1847" w:author="liyan" w:date="2016-06-22T14:02:00Z">
              <w:r>
                <w:rPr>
                  <w:rFonts w:hint="eastAsia" w:cs="Arial"/>
                  <w:lang w:val="en-GB"/>
                </w:rPr>
                <w:t>是</w:t>
              </w:r>
            </w:ins>
          </w:p>
        </w:tc>
        <w:tc>
          <w:tcPr>
            <w:tcW w:w="3599" w:type="dxa"/>
            <w:tcPrChange w:id="1848" w:author="liyan" w:date="2016-06-22T14:07:00Z">
              <w:tcPr>
                <w:tcW w:w="3599" w:type="dxa"/>
              </w:tcPr>
            </w:tcPrChange>
          </w:tcPr>
          <w:p>
            <w:pPr>
              <w:rPr>
                <w:ins w:id="1849" w:author="liyan" w:date="2016-06-22T14:02:00Z"/>
              </w:rPr>
            </w:pPr>
            <w:ins w:id="1850" w:author="liyan" w:date="2016-06-22T14:02:00Z">
              <w:r>
                <w:rPr>
                  <w:rFonts w:hint="eastAsia" w:ascii="Tahoma" w:hAnsi="Tahoma"/>
                  <w:szCs w:val="21"/>
                </w:rPr>
                <w:t>关联ssmn_gs_level表</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852"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851" w:author="liyan" w:date="2016-06-22T14:02:00Z"/>
          <w:trPrChange w:id="1852" w:author="liyan" w:date="2016-06-22T14:07:00Z">
            <w:trPr>
              <w:tblHeader/>
            </w:trPr>
          </w:trPrChange>
        </w:trPr>
        <w:tc>
          <w:tcPr>
            <w:tcW w:w="1979" w:type="dxa"/>
            <w:tcPrChange w:id="1853" w:author="liyan" w:date="2016-06-22T14:07:00Z">
              <w:tcPr>
                <w:tcW w:w="1979" w:type="dxa"/>
              </w:tcPr>
            </w:tcPrChange>
          </w:tcPr>
          <w:p>
            <w:pPr>
              <w:rPr>
                <w:ins w:id="1854" w:author="liyan" w:date="2016-06-22T14:02:00Z"/>
              </w:rPr>
            </w:pPr>
            <w:ins w:id="1855" w:author="liyan" w:date="2016-06-22T14:02:00Z">
              <w:r>
                <w:rPr>
                  <w:rFonts w:hint="eastAsia"/>
                </w:rPr>
                <w:t>INTIME</w:t>
              </w:r>
            </w:ins>
          </w:p>
        </w:tc>
        <w:tc>
          <w:tcPr>
            <w:tcW w:w="1897" w:type="dxa"/>
            <w:tcPrChange w:id="1856" w:author="liyan" w:date="2016-06-22T14:07:00Z">
              <w:tcPr>
                <w:tcW w:w="1801" w:type="dxa"/>
              </w:tcPr>
            </w:tcPrChange>
          </w:tcPr>
          <w:p>
            <w:pPr>
              <w:jc w:val="center"/>
              <w:rPr>
                <w:ins w:id="1857" w:author="liyan" w:date="2016-06-22T14:02:00Z"/>
                <w:rFonts w:cs="Arial"/>
              </w:rPr>
            </w:pPr>
            <w:ins w:id="1858" w:author="liyan" w:date="2016-06-22T14:02:00Z">
              <w:r>
                <w:rPr>
                  <w:rFonts w:hint="eastAsia" w:cs="Arial"/>
                </w:rPr>
                <w:t>DATE</w:t>
              </w:r>
            </w:ins>
          </w:p>
        </w:tc>
        <w:tc>
          <w:tcPr>
            <w:tcW w:w="805" w:type="dxa"/>
            <w:tcPrChange w:id="1859" w:author="liyan" w:date="2016-06-22T14:07:00Z">
              <w:tcPr>
                <w:tcW w:w="901" w:type="dxa"/>
              </w:tcPr>
            </w:tcPrChange>
          </w:tcPr>
          <w:p>
            <w:pPr>
              <w:jc w:val="center"/>
              <w:rPr>
                <w:ins w:id="1860" w:author="liyan" w:date="2016-06-22T14:02:00Z"/>
                <w:rFonts w:cs="Arial"/>
                <w:lang w:val="en-GB"/>
              </w:rPr>
            </w:pPr>
            <w:ins w:id="1861" w:author="liyan" w:date="2016-06-22T14:02:00Z">
              <w:r>
                <w:rPr>
                  <w:rFonts w:hint="eastAsia" w:cs="Arial"/>
                  <w:lang w:val="en-GB"/>
                </w:rPr>
                <w:t>是</w:t>
              </w:r>
            </w:ins>
          </w:p>
        </w:tc>
        <w:tc>
          <w:tcPr>
            <w:tcW w:w="3599" w:type="dxa"/>
            <w:tcPrChange w:id="1862" w:author="liyan" w:date="2016-06-22T14:07:00Z">
              <w:tcPr>
                <w:tcW w:w="3599" w:type="dxa"/>
              </w:tcPr>
            </w:tcPrChange>
          </w:tcPr>
          <w:p>
            <w:pPr>
              <w:rPr>
                <w:ins w:id="1863" w:author="liyan" w:date="2016-06-22T14:02:00Z"/>
                <w:rFonts w:ascii="Tahoma" w:hAnsi="Tahoma"/>
                <w:szCs w:val="21"/>
              </w:rPr>
            </w:pPr>
            <w:ins w:id="1864" w:author="liyan" w:date="2016-06-22T14:02:00Z">
              <w:r>
                <w:rPr>
                  <w:rFonts w:hint="eastAsia" w:cs="Arial"/>
                </w:rPr>
                <w:t>写表日期</w:t>
              </w:r>
            </w:ins>
          </w:p>
        </w:tc>
      </w:tr>
    </w:tbl>
    <w:p>
      <w:pPr>
        <w:rPr>
          <w:ins w:id="1865" w:author="liyan" w:date="2016-06-22T14:02:00Z"/>
          <w:b/>
        </w:rPr>
      </w:pPr>
      <w:ins w:id="1866" w:author="liyan" w:date="2016-06-22T14:02:00Z">
        <w:r>
          <w:rPr>
            <w:rFonts w:hint="eastAsia"/>
            <w:b/>
          </w:rPr>
          <w:t>[主键]</w:t>
        </w:r>
      </w:ins>
    </w:p>
    <w:p>
      <w:pPr>
        <w:rPr>
          <w:ins w:id="1867" w:author="liyan" w:date="2016-06-22T14:02:00Z"/>
        </w:rPr>
      </w:pPr>
      <w:ins w:id="1868" w:author="liyan" w:date="2016-06-22T14:02:00Z">
        <w:r>
          <w:rPr/>
          <w:t>PK_</w:t>
        </w:r>
      </w:ins>
      <w:ins w:id="1869" w:author="liyan" w:date="2016-06-22T14:02:00Z">
        <w:r>
          <w:rPr>
            <w:rFonts w:hint="eastAsia"/>
          </w:rPr>
          <w:t>SSNN_GS</w:t>
        </w:r>
      </w:ins>
      <w:ins w:id="1870" w:author="liyan" w:date="2016-06-22T14:06:00Z">
        <w:r>
          <w:rPr>
            <w:rFonts w:hint="eastAsia"/>
          </w:rPr>
          <w:t>_RE</w:t>
        </w:r>
      </w:ins>
      <w:ins w:id="1871" w:author="liyan" w:date="2016-06-22T14:02:00Z">
        <w:r>
          <w:rPr/>
          <w:t>_</w:t>
        </w:r>
      </w:ins>
      <w:ins w:id="1872" w:author="liyan" w:date="2016-06-22T14:02:00Z">
        <w:r>
          <w:rPr>
            <w:rFonts w:hint="eastAsia"/>
          </w:rPr>
          <w:t>COMPANY (ID)</w:t>
        </w:r>
      </w:ins>
    </w:p>
    <w:p>
      <w:pPr>
        <w:rPr>
          <w:ins w:id="1873" w:author="liyan" w:date="2016-06-22T14:02:00Z"/>
          <w:b/>
        </w:rPr>
      </w:pPr>
      <w:ins w:id="1874" w:author="liyan" w:date="2016-06-22T14:02:00Z">
        <w:r>
          <w:rPr>
            <w:rFonts w:hint="eastAsia"/>
            <w:b/>
          </w:rPr>
          <w:t xml:space="preserve"> [索引]</w:t>
        </w:r>
      </w:ins>
    </w:p>
    <w:p>
      <w:pPr>
        <w:rPr>
          <w:ins w:id="1875" w:author="liyan" w:date="2016-06-22T14:02:00Z"/>
        </w:rPr>
      </w:pPr>
      <w:ins w:id="1876" w:author="liyan" w:date="2016-06-22T14:02:00Z">
        <w:r>
          <w:rPr>
            <w:rFonts w:hint="eastAsia"/>
          </w:rPr>
          <w:t>无。</w:t>
        </w:r>
      </w:ins>
    </w:p>
    <w:p/>
    <w:p>
      <w:pPr>
        <w:rPr>
          <w:rFonts w:ascii="Tahoma" w:hAnsi="Tahoma"/>
          <w:b/>
          <w:szCs w:val="21"/>
        </w:rPr>
      </w:pPr>
    </w:p>
    <w:p>
      <w:pPr>
        <w:pStyle w:val="4"/>
        <w:tabs>
          <w:tab w:val="left" w:pos="2138"/>
          <w:tab w:val="clear" w:pos="2847"/>
        </w:tabs>
        <w:ind w:left="2138"/>
      </w:pPr>
      <w:r>
        <w:rPr>
          <w:rFonts w:hint="eastAsia"/>
        </w:rPr>
        <w:t>SSMN_GS_PACKAGE(套餐信息表)</w:t>
      </w:r>
    </w:p>
    <w:p>
      <w:pPr>
        <w:rPr>
          <w:b/>
        </w:rPr>
      </w:pPr>
      <w:r>
        <w:rPr>
          <w:rFonts w:hint="eastAsia"/>
          <w:b/>
        </w:rPr>
        <w:t>[功能]</w:t>
      </w:r>
    </w:p>
    <w:p>
      <w:r>
        <w:rPr>
          <w:rFonts w:hint="eastAsia"/>
        </w:rPr>
        <w:t>该表主要用于记录套餐信息的表，一个集团内只有一种套餐。</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ID</w:t>
            </w:r>
          </w:p>
        </w:tc>
        <w:tc>
          <w:tcPr>
            <w:tcW w:w="1801" w:type="dxa"/>
          </w:tcPr>
          <w:p>
            <w:pPr>
              <w:rPr>
                <w:b/>
              </w:rPr>
            </w:pPr>
            <w:r>
              <w:rPr>
                <w:rFonts w:cs="Arial"/>
                <w:b/>
              </w:rPr>
              <w:t>Number(1</w:t>
            </w:r>
            <w:r>
              <w:rPr>
                <w:rFonts w:hint="eastAsia" w:cs="Arial"/>
                <w:b/>
              </w:rPr>
              <w:t>1</w:t>
            </w:r>
            <w:r>
              <w:rPr>
                <w:rFonts w:cs="Arial"/>
                <w:b/>
              </w:rPr>
              <w:t>)</w:t>
            </w:r>
          </w:p>
        </w:tc>
        <w:tc>
          <w:tcPr>
            <w:tcW w:w="901" w:type="dxa"/>
          </w:tcPr>
          <w:p>
            <w:pPr>
              <w:jc w:val="center"/>
              <w:rPr>
                <w:rFonts w:cs="Arial"/>
              </w:rPr>
            </w:pPr>
            <w:r>
              <w:rPr>
                <w:rFonts w:hint="eastAsia" w:cs="Arial"/>
                <w:lang w:val="en-GB"/>
              </w:rPr>
              <w:t>是</w:t>
            </w:r>
          </w:p>
        </w:tc>
        <w:tc>
          <w:tcPr>
            <w:tcW w:w="3599" w:type="dxa"/>
          </w:tcPr>
          <w:p>
            <w:pPr>
              <w:rPr>
                <w:rFonts w:cs="Arial"/>
              </w:rPr>
            </w:pPr>
            <w:r>
              <w:rPr>
                <w:rFonts w:hint="eastAsia" w:cs="Arial"/>
                <w:b/>
              </w:rPr>
              <w:t>权限表主键ID，</w:t>
            </w:r>
            <w:r>
              <w:rPr>
                <w:rFonts w:cs="Arial"/>
                <w:b/>
              </w:rPr>
              <w:t>SEQ_</w:t>
            </w:r>
            <w:r>
              <w:rPr>
                <w:rFonts w:hint="eastAsia" w:cs="Arial"/>
                <w:b/>
              </w:rPr>
              <w:t>SSNN_GS</w:t>
            </w:r>
            <w:r>
              <w:rPr>
                <w:rFonts w:cs="Arial"/>
                <w:b/>
              </w:rPr>
              <w:t>_</w:t>
            </w:r>
            <w:r>
              <w:rPr>
                <w:rFonts w:hint="eastAsia" w:cs="Arial"/>
                <w:b/>
              </w:rPr>
              <w:t>PACKAGE</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PACKAGENAME</w:t>
            </w:r>
          </w:p>
        </w:tc>
        <w:tc>
          <w:tcPr>
            <w:tcW w:w="1801" w:type="dxa"/>
          </w:tcPr>
          <w:p>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套餐名称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FEE</w:t>
            </w:r>
          </w:p>
        </w:tc>
        <w:tc>
          <w:tcPr>
            <w:tcW w:w="1801" w:type="dxa"/>
          </w:tcPr>
          <w:p>
            <w:r>
              <w:t>VARCHAR2(</w:t>
            </w:r>
            <w:r>
              <w:rPr>
                <w:rFonts w:hint="eastAsia"/>
              </w:rPr>
              <w:t>64)</w:t>
            </w:r>
          </w:p>
        </w:tc>
        <w:tc>
          <w:tcPr>
            <w:tcW w:w="901" w:type="dxa"/>
          </w:tcPr>
          <w:p>
            <w:pPr>
              <w:jc w:val="center"/>
              <w:rPr>
                <w:rFonts w:cs="Arial"/>
                <w:lang w:val="en-GB"/>
              </w:rPr>
            </w:pPr>
            <w:r>
              <w:rPr>
                <w:rFonts w:hint="eastAsia" w:cs="Arial"/>
                <w:lang w:val="en-GB"/>
              </w:rPr>
              <w:t>是</w:t>
            </w:r>
          </w:p>
        </w:tc>
        <w:tc>
          <w:tcPr>
            <w:tcW w:w="3599" w:type="dxa"/>
          </w:tcPr>
          <w:p>
            <w:r>
              <w:rPr>
                <w:rFonts w:hint="eastAsia" w:cs="Arial"/>
                <w:lang w:val="en-GB"/>
              </w:rPr>
              <w:t>价钱</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FEECYCLE</w:t>
            </w:r>
          </w:p>
        </w:tc>
        <w:tc>
          <w:tcPr>
            <w:tcW w:w="1801" w:type="dxa"/>
          </w:tcPr>
          <w:p>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计费周期(单位：月)</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DESCRIBE</w:t>
            </w:r>
          </w:p>
        </w:tc>
        <w:tc>
          <w:tcPr>
            <w:tcW w:w="1801" w:type="dxa"/>
          </w:tcPr>
          <w:p>
            <w:pPr>
              <w:rPr>
                <w:b/>
              </w:rPr>
            </w:pPr>
            <w:r>
              <w:t>VARCHAR2(</w:t>
            </w:r>
            <w:r>
              <w:rPr>
                <w:rFonts w:hint="eastAsia"/>
              </w:rPr>
              <w:t>512</w:t>
            </w:r>
            <w:r>
              <w:t>)</w:t>
            </w:r>
          </w:p>
        </w:tc>
        <w:tc>
          <w:tcPr>
            <w:tcW w:w="901" w:type="dxa"/>
          </w:tcPr>
          <w:p>
            <w:pPr>
              <w:jc w:val="center"/>
              <w:rPr>
                <w:rFonts w:cs="Arial"/>
                <w:lang w:val="en-GB"/>
              </w:rPr>
            </w:pPr>
            <w:r>
              <w:rPr>
                <w:rFonts w:hint="eastAsia" w:cs="Arial"/>
                <w:lang w:val="en-GB"/>
              </w:rPr>
              <w:t>是</w:t>
            </w:r>
          </w:p>
        </w:tc>
        <w:tc>
          <w:tcPr>
            <w:tcW w:w="3599" w:type="dxa"/>
          </w:tcPr>
          <w:p>
            <w:r>
              <w:rPr>
                <w:rFonts w:hint="eastAsia"/>
              </w:rPr>
              <w:t>功能描述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GROUPID</w:t>
            </w:r>
          </w:p>
        </w:tc>
        <w:tc>
          <w:tcPr>
            <w:tcW w:w="1801" w:type="dxa"/>
          </w:tcPr>
          <w:p>
            <w:r>
              <w:rPr>
                <w:rFonts w:hint="eastAsia" w:cs="Arial"/>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ascii="Tahoma" w:hAnsi="Tahoma"/>
                <w:szCs w:val="21"/>
              </w:rPr>
              <w:t>关联TYADMIN_GROUPS表</w:t>
            </w:r>
          </w:p>
        </w:tc>
      </w:tr>
    </w:tbl>
    <w:p>
      <w:pPr>
        <w:rPr>
          <w:b/>
        </w:rPr>
      </w:pPr>
      <w:r>
        <w:rPr>
          <w:rFonts w:hint="eastAsia"/>
          <w:b/>
        </w:rPr>
        <w:t>[主键]</w:t>
      </w:r>
    </w:p>
    <w:p>
      <w:r>
        <w:t>PK_</w:t>
      </w:r>
      <w:r>
        <w:rPr>
          <w:rFonts w:hint="eastAsia"/>
        </w:rPr>
        <w:t>SSNN_GS</w:t>
      </w:r>
      <w:r>
        <w:t>_</w:t>
      </w:r>
      <w:r>
        <w:rPr>
          <w:rFonts w:hint="eastAsia"/>
        </w:rPr>
        <w:t>PACKAGE (ID)</w:t>
      </w:r>
    </w:p>
    <w:p>
      <w:pPr>
        <w:rPr>
          <w:b/>
        </w:rPr>
      </w:pPr>
      <w:r>
        <w:rPr>
          <w:rFonts w:hint="eastAsia"/>
          <w:b/>
        </w:rPr>
        <w:t xml:space="preserve"> [索引]</w:t>
      </w:r>
    </w:p>
    <w:p>
      <w:r>
        <w:rPr>
          <w:rFonts w:hint="eastAsia"/>
        </w:rPr>
        <w:t>无。</w:t>
      </w:r>
    </w:p>
    <w:p>
      <w:pPr>
        <w:rPr>
          <w:rFonts w:ascii="Tahoma" w:hAnsi="Tahoma"/>
          <w:b/>
          <w:szCs w:val="21"/>
        </w:rPr>
      </w:pPr>
    </w:p>
    <w:p>
      <w:pPr>
        <w:pStyle w:val="4"/>
        <w:tabs>
          <w:tab w:val="left" w:pos="2138"/>
          <w:tab w:val="clear" w:pos="2847"/>
        </w:tabs>
        <w:ind w:left="2138"/>
      </w:pPr>
      <w:r>
        <w:rPr>
          <w:rFonts w:hint="eastAsia"/>
        </w:rPr>
        <w:t>SSMN_GS_USEROPERATION(记录工作手机用户信息的变化表)</w:t>
      </w:r>
    </w:p>
    <w:p>
      <w:pPr>
        <w:rPr>
          <w:b/>
        </w:rPr>
      </w:pPr>
      <w:r>
        <w:rPr>
          <w:rFonts w:hint="eastAsia"/>
          <w:b/>
        </w:rPr>
        <w:t>[功能]</w:t>
      </w:r>
    </w:p>
    <w:p>
      <w:r>
        <w:rPr>
          <w:rFonts w:hint="eastAsia"/>
        </w:rPr>
        <w:t>该表主要用于记录工作手机用户信息的变化，供用户信息同步时接口传输数据用的表。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ins w:id="1877" w:author="wangfy" w:date="2014-09-03T13:55:00Z">
              <w:r>
                <w:rPr>
                  <w:rFonts w:cs="Arial"/>
                  <w:b/>
                  <w:color w:val="0000FF"/>
                  <w:lang w:val="en-GB"/>
                </w:rPr>
                <w:t>SEQ_SSMN_</w:t>
              </w:r>
            </w:ins>
            <w:r>
              <w:rPr>
                <w:rFonts w:hint="eastAsia" w:cs="Arial"/>
                <w:b/>
                <w:color w:val="0000FF"/>
                <w:lang w:val="en-GB"/>
              </w:rPr>
              <w:t>GS</w:t>
            </w:r>
            <w:ins w:id="1878" w:author="wangfy" w:date="2014-09-03T13:55:00Z">
              <w:r>
                <w:rPr>
                  <w:rFonts w:cs="Arial"/>
                  <w:b/>
                  <w:color w:val="0000FF"/>
                  <w:u w:val="single"/>
                  <w:lang w:val="en-GB"/>
                </w:rPr>
                <w:t>_</w:t>
              </w:r>
            </w:ins>
            <w:r>
              <w:rPr>
                <w:rFonts w:hint="eastAsia" w:cs="Arial"/>
                <w:b/>
                <w:color w:val="0000FF"/>
                <w:u w:val="single"/>
                <w:lang w:val="en-GB"/>
              </w:rPr>
              <w:t>USEROPERATION生成序列号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rFonts w:hint="eastAsia"/>
                <w:b/>
              </w:rPr>
              <w:t>COMPID</w:t>
            </w:r>
          </w:p>
        </w:tc>
        <w:tc>
          <w:tcPr>
            <w:tcW w:w="1801" w:type="dxa"/>
          </w:tcPr>
          <w:p>
            <w:pPr>
              <w:rPr>
                <w:b/>
              </w:rPr>
            </w:pPr>
            <w:r>
              <w:t>VARCHAR2(</w:t>
            </w:r>
            <w:r>
              <w:rPr>
                <w:rFonts w:hint="eastAsia"/>
              </w:rPr>
              <w:t>64</w:t>
            </w:r>
            <w:r>
              <w:t>)</w:t>
            </w:r>
          </w:p>
        </w:tc>
        <w:tc>
          <w:tcPr>
            <w:tcW w:w="901" w:type="dxa"/>
          </w:tcPr>
          <w:p>
            <w:pPr>
              <w:jc w:val="center"/>
              <w:rPr>
                <w:rFonts w:cs="Arial"/>
                <w:b/>
                <w:lang w:val="en-GB"/>
              </w:rPr>
            </w:pPr>
            <w:r>
              <w:rPr>
                <w:rFonts w:hint="eastAsia" w:cs="Arial"/>
                <w:b/>
                <w:lang w:val="en-GB"/>
              </w:rPr>
              <w:t>是</w:t>
            </w:r>
          </w:p>
        </w:tc>
        <w:tc>
          <w:tcPr>
            <w:tcW w:w="3599" w:type="dxa"/>
          </w:tcPr>
          <w:p>
            <w:pPr>
              <w:rPr>
                <w:rFonts w:cs="Arial"/>
                <w:b/>
                <w:lang w:val="en-GB"/>
              </w:rPr>
            </w:pPr>
            <w:r>
              <w:rPr>
                <w:rFonts w:hint="eastAsia" w:cs="Arial"/>
                <w:b/>
                <w:lang w:val="en-GB"/>
              </w:rPr>
              <w:t>集团唯一标识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OPETYPE</w:t>
            </w:r>
          </w:p>
        </w:tc>
        <w:tc>
          <w:tcPr>
            <w:tcW w:w="1801" w:type="dxa"/>
          </w:tcPr>
          <w:p>
            <w:r>
              <w:t>NUMBER(1)</w:t>
            </w:r>
          </w:p>
        </w:tc>
        <w:tc>
          <w:tcPr>
            <w:tcW w:w="901" w:type="dxa"/>
          </w:tcPr>
          <w:p>
            <w:pPr>
              <w:jc w:val="center"/>
              <w:rPr>
                <w:rFonts w:cs="Arial"/>
                <w:lang w:val="en-GB"/>
              </w:rPr>
            </w:pPr>
            <w:r>
              <w:rPr>
                <w:rFonts w:hint="eastAsia" w:cs="Arial"/>
                <w:lang w:val="en-GB"/>
              </w:rPr>
              <w:t>是</w:t>
            </w:r>
          </w:p>
        </w:tc>
        <w:tc>
          <w:tcPr>
            <w:tcW w:w="3599" w:type="dxa"/>
          </w:tcPr>
          <w:p>
            <w:pPr>
              <w:spacing w:line="360" w:lineRule="auto"/>
            </w:pPr>
            <w:r>
              <w:rPr>
                <w:rFonts w:hint="eastAsia"/>
              </w:rPr>
              <w:t>操作类型</w:t>
            </w:r>
          </w:p>
          <w:p>
            <w:pPr>
              <w:spacing w:line="360" w:lineRule="auto"/>
            </w:pPr>
            <w:r>
              <w:rPr>
                <w:rFonts w:hint="eastAsia"/>
              </w:rPr>
              <w:t>1：注册 (如果有主号信息，给该主号再绑定一个副号，如果没有主号信息，创建用户信息，并绑定到该副号)</w:t>
            </w:r>
          </w:p>
          <w:p>
            <w:pPr>
              <w:spacing w:line="360" w:lineRule="auto"/>
            </w:pPr>
            <w:r>
              <w:rPr>
                <w:rFonts w:hint="eastAsia"/>
              </w:rPr>
              <w:t>2：注销（如果该主号只有这一个副号，则该用户信息注销，如果该主号有多个副号，只注销该副号）</w:t>
            </w:r>
          </w:p>
          <w:p>
            <w:r>
              <w:rPr>
                <w:rFonts w:hint="eastAsia"/>
              </w:rPr>
              <w:t>4： (如果换前主号只有该副号，换主号操作要注销掉该主号)</w:t>
            </w:r>
          </w:p>
          <w:p>
            <w:r>
              <w:rPr>
                <w:rFonts w:hint="eastAsia"/>
              </w:rPr>
              <w:t>5：添加黑名单</w:t>
            </w:r>
          </w:p>
          <w:p>
            <w:pPr>
              <w:rPr>
                <w:rFonts w:cs="Arial"/>
                <w:lang w:val="en-GB"/>
              </w:rPr>
            </w:pPr>
            <w:r>
              <w:rPr>
                <w:rFonts w:hint="eastAsia"/>
              </w:rPr>
              <w:t>6：删除黑名单</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MSISDN</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是</w:t>
            </w:r>
          </w:p>
        </w:tc>
        <w:tc>
          <w:tcPr>
            <w:tcW w:w="3599" w:type="dxa"/>
          </w:tcPr>
          <w:p>
            <w:r>
              <w:rPr>
                <w:rFonts w:hint="eastAsia"/>
              </w:rPr>
              <w:t>主号码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CHANGEMSISDN</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 xml:space="preserve"> 否</w:t>
            </w:r>
          </w:p>
        </w:tc>
        <w:tc>
          <w:tcPr>
            <w:tcW w:w="3599" w:type="dxa"/>
          </w:tcPr>
          <w:p>
            <w:r>
              <w:rPr>
                <w:rFonts w:hint="eastAsia" w:cs="Arial"/>
                <w:lang w:val="en-GB"/>
              </w:rPr>
              <w:t>更换主号码(只有opetype为3时，才有此值，其他情况为空)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SSMNNUMBER</w:t>
            </w:r>
          </w:p>
        </w:tc>
        <w:tc>
          <w:tcPr>
            <w:tcW w:w="1801" w:type="dxa"/>
          </w:tcPr>
          <w:p>
            <w:pPr>
              <w:rPr>
                <w:rFonts w:cs="Arial"/>
                <w:lang w:val="en-GB"/>
              </w:rPr>
            </w:pPr>
            <w:r>
              <w:rPr>
                <w:rFonts w:hint="eastAsia" w:cs="Arial"/>
                <w:b/>
              </w:rPr>
              <w:t>VARCHAR2(18)</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副号码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STATUS</w:t>
            </w:r>
          </w:p>
        </w:tc>
        <w:tc>
          <w:tcPr>
            <w:tcW w:w="1801" w:type="dxa"/>
          </w:tcPr>
          <w:p>
            <w:pPr>
              <w:rPr>
                <w:rFonts w:cs="Arial"/>
                <w:b/>
              </w:rPr>
            </w:pPr>
            <w:r>
              <w:t>NUMBER(1)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是否处理：0：未处理</w:t>
            </w:r>
          </w:p>
          <w:p>
            <w:pPr>
              <w:rPr>
                <w:rFonts w:cs="Arial"/>
                <w:lang w:val="en-GB"/>
              </w:rPr>
            </w:pPr>
            <w:r>
              <w:rPr>
                <w:rFonts w:hint="eastAsia" w:cs="Arial"/>
                <w:lang w:val="en-GB"/>
              </w:rPr>
              <w:t>1：已处理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INTIME</w:t>
            </w:r>
          </w:p>
        </w:tc>
        <w:tc>
          <w:tcPr>
            <w:tcW w:w="1801" w:type="dxa"/>
          </w:tcPr>
          <w:p>
            <w:r>
              <w:rPr>
                <w:rFonts w:hint="eastAsia"/>
              </w:rP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写表时间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BLACKCALLNUMBER</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否</w:t>
            </w:r>
          </w:p>
        </w:tc>
        <w:tc>
          <w:tcPr>
            <w:tcW w:w="3599" w:type="dxa"/>
          </w:tcPr>
          <w:p>
            <w:pPr>
              <w:rPr>
                <w:rFonts w:cs="Arial"/>
                <w:lang w:val="en-GB"/>
              </w:rPr>
            </w:pPr>
            <w:r>
              <w:rPr>
                <w:rFonts w:hint="eastAsia" w:cs="Arial"/>
                <w:lang w:val="en-GB"/>
              </w:rPr>
              <w:t>黑名单号码</w:t>
            </w:r>
          </w:p>
        </w:tc>
      </w:tr>
    </w:tbl>
    <w:p>
      <w:pPr>
        <w:rPr>
          <w:b/>
        </w:rPr>
      </w:pPr>
      <w:r>
        <w:rPr>
          <w:rFonts w:hint="eastAsia"/>
          <w:b/>
        </w:rPr>
        <w:t>[主键]</w:t>
      </w:r>
    </w:p>
    <w:p>
      <w:r>
        <w:t>PK_</w:t>
      </w:r>
      <w:r>
        <w:rPr>
          <w:rFonts w:hint="eastAsia"/>
          <w:szCs w:val="32"/>
        </w:rPr>
        <w:t>SSMN_GS_USEROPERATION</w:t>
      </w:r>
      <w:r>
        <w:rPr>
          <w:rFonts w:hint="eastAsia"/>
        </w:rPr>
        <w:t xml:space="preserve"> (ID)</w:t>
      </w:r>
    </w:p>
    <w:p>
      <w:pPr>
        <w:rPr>
          <w:b/>
        </w:rPr>
      </w:pPr>
      <w:r>
        <w:rPr>
          <w:rFonts w:hint="eastAsia"/>
          <w:b/>
        </w:rPr>
        <w:t xml:space="preserve"> [索引]</w:t>
      </w:r>
    </w:p>
    <w:p>
      <w:r>
        <w:rPr>
          <w:rFonts w:hint="eastAsia"/>
        </w:rPr>
        <w:t>无。</w:t>
      </w:r>
    </w:p>
    <w:p/>
    <w:p>
      <w:pPr>
        <w:pStyle w:val="4"/>
        <w:tabs>
          <w:tab w:val="left" w:pos="2138"/>
          <w:tab w:val="clear" w:pos="2847"/>
        </w:tabs>
        <w:ind w:left="2138"/>
      </w:pPr>
      <w:r>
        <w:rPr>
          <w:rFonts w:hint="eastAsia"/>
        </w:rPr>
        <w:t>SSMN_GS_LEVEL_MODE (记录区域与放音标识对应的表)</w:t>
      </w:r>
    </w:p>
    <w:p>
      <w:pPr>
        <w:rPr>
          <w:b/>
        </w:rPr>
      </w:pPr>
      <w:r>
        <w:rPr>
          <w:rFonts w:hint="eastAsia"/>
          <w:b/>
        </w:rPr>
        <w:t>[功能]</w:t>
      </w:r>
    </w:p>
    <w:p>
      <w:r>
        <w:rPr>
          <w:rFonts w:hint="eastAsia"/>
        </w:rPr>
        <w:t>该表主要用于记录区域与放音标识对应的表。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ins w:id="1879" w:author="wangfy" w:date="2014-09-03T13:55:00Z">
              <w:r>
                <w:rPr>
                  <w:rFonts w:cs="Arial"/>
                  <w:b/>
                  <w:color w:val="0000FF"/>
                  <w:lang w:val="en-GB"/>
                </w:rPr>
                <w:t>SEQ_SSMN_</w:t>
              </w:r>
            </w:ins>
            <w:r>
              <w:rPr>
                <w:rFonts w:hint="eastAsia" w:cs="Arial"/>
                <w:b/>
                <w:color w:val="0000FF"/>
                <w:lang w:val="en-GB"/>
              </w:rPr>
              <w:t>GS</w:t>
            </w:r>
            <w:ins w:id="1880" w:author="wangfy" w:date="2014-09-03T13:55:00Z">
              <w:r>
                <w:rPr>
                  <w:rFonts w:cs="Arial"/>
                  <w:b/>
                  <w:color w:val="0000FF"/>
                  <w:u w:val="single"/>
                  <w:lang w:val="en-GB"/>
                </w:rPr>
                <w:t>_</w:t>
              </w:r>
            </w:ins>
            <w:r>
              <w:rPr>
                <w:rFonts w:hint="eastAsia" w:cs="Arial"/>
                <w:b/>
                <w:color w:val="0000FF"/>
                <w:u w:val="single"/>
                <w:lang w:val="en-GB"/>
              </w:rPr>
              <w:t>LEVEL_MODE生成序列号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ModeLow</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w:t>
            </w:r>
            <w:r>
              <w:rPr>
                <w:rFonts w:hint="eastAsia"/>
              </w:rPr>
              <w:t>GS</w:t>
            </w:r>
            <w:r>
              <w:t>_LEVEL</w:t>
            </w:r>
            <w:r>
              <w:rPr>
                <w:rFonts w:hint="eastAsia"/>
              </w:rPr>
              <w:t>表的外键</w:t>
            </w:r>
          </w:p>
        </w:tc>
      </w:tr>
    </w:tbl>
    <w:p>
      <w:pPr>
        <w:rPr>
          <w:b/>
        </w:rPr>
      </w:pPr>
      <w:r>
        <w:rPr>
          <w:rFonts w:hint="eastAsia"/>
          <w:b/>
        </w:rPr>
        <w:t>[主键]</w:t>
      </w:r>
    </w:p>
    <w:p>
      <w:r>
        <w:t>PK_</w:t>
      </w:r>
      <w:r>
        <w:rPr>
          <w:rFonts w:hint="eastAsia"/>
          <w:szCs w:val="32"/>
        </w:rPr>
        <w:t>SSMN_GS_LEVEL_MODE</w:t>
      </w:r>
      <w:r>
        <w:rPr>
          <w:rFonts w:hint="eastAsia"/>
        </w:rPr>
        <w:t xml:space="preserve"> (ID)</w:t>
      </w:r>
    </w:p>
    <w:p>
      <w:pPr>
        <w:rPr>
          <w:b/>
        </w:rPr>
      </w:pPr>
      <w:r>
        <w:rPr>
          <w:rFonts w:hint="eastAsia"/>
          <w:b/>
        </w:rPr>
        <w:t xml:space="preserve"> [索引]</w:t>
      </w:r>
    </w:p>
    <w:p>
      <w:r>
        <w:rPr>
          <w:rFonts w:hint="eastAsia"/>
        </w:rPr>
        <w:t>无。</w:t>
      </w:r>
    </w:p>
    <w:p>
      <w:pPr>
        <w:rPr>
          <w:rFonts w:ascii="Tahoma" w:hAnsi="Tahoma"/>
          <w:b/>
          <w:szCs w:val="21"/>
        </w:rPr>
      </w:pPr>
    </w:p>
    <w:p>
      <w:pPr>
        <w:pStyle w:val="4"/>
        <w:tabs>
          <w:tab w:val="left" w:pos="2138"/>
          <w:tab w:val="clear" w:pos="2847"/>
        </w:tabs>
        <w:ind w:left="2138"/>
      </w:pPr>
      <w:r>
        <w:rPr>
          <w:rFonts w:hint="eastAsia"/>
        </w:rPr>
        <w:t>SSMN_GS_LEVEL_CHANNEL (记录区域与渠道对应的表)</w:t>
      </w:r>
    </w:p>
    <w:p>
      <w:pPr>
        <w:rPr>
          <w:b/>
        </w:rPr>
      </w:pPr>
      <w:r>
        <w:rPr>
          <w:rFonts w:hint="eastAsia"/>
          <w:b/>
        </w:rPr>
        <w:t>[功能]</w:t>
      </w:r>
    </w:p>
    <w:p>
      <w:r>
        <w:rPr>
          <w:rFonts w:hint="eastAsia"/>
        </w:rPr>
        <w:t>该表主要用于记录区域与渠道对应(多对多)的表，只在天津使用。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ins w:id="1881" w:author="wangfy" w:date="2014-09-03T13:55:00Z">
              <w:r>
                <w:rPr>
                  <w:rFonts w:cs="Arial"/>
                  <w:b/>
                  <w:color w:val="0000FF"/>
                  <w:lang w:val="en-GB"/>
                </w:rPr>
                <w:t>SEQ_SSMN_</w:t>
              </w:r>
            </w:ins>
            <w:r>
              <w:rPr>
                <w:rFonts w:hint="eastAsia" w:cs="Arial"/>
                <w:b/>
                <w:color w:val="0000FF"/>
                <w:lang w:val="en-GB"/>
              </w:rPr>
              <w:t>GS</w:t>
            </w:r>
            <w:ins w:id="1882" w:author="wangfy" w:date="2014-09-03T13:55:00Z">
              <w:r>
                <w:rPr>
                  <w:rFonts w:cs="Arial"/>
                  <w:b/>
                  <w:color w:val="0000FF"/>
                  <w:u w:val="single"/>
                  <w:lang w:val="en-GB"/>
                </w:rPr>
                <w:t>_</w:t>
              </w:r>
            </w:ins>
            <w:r>
              <w:rPr>
                <w:rFonts w:hint="eastAsia" w:cs="Arial"/>
                <w:b/>
                <w:color w:val="0000FF"/>
                <w:u w:val="single"/>
                <w:lang w:val="en-GB"/>
              </w:rPr>
              <w:t>LEVEL_CHANNEL生成序列号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ChannelId</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w:t>
            </w:r>
            <w:r>
              <w:rPr>
                <w:rFonts w:hint="eastAsia"/>
              </w:rPr>
              <w:t>GS</w:t>
            </w:r>
            <w:r>
              <w:t>_LEVEL</w:t>
            </w:r>
            <w:r>
              <w:rPr>
                <w:rFonts w:hint="eastAsia"/>
              </w:rPr>
              <w:t>表的外键</w:t>
            </w:r>
          </w:p>
        </w:tc>
      </w:tr>
    </w:tbl>
    <w:p>
      <w:pPr>
        <w:rPr>
          <w:b/>
        </w:rPr>
      </w:pPr>
      <w:r>
        <w:rPr>
          <w:rFonts w:hint="eastAsia"/>
          <w:b/>
        </w:rPr>
        <w:t>[主键]</w:t>
      </w:r>
    </w:p>
    <w:p>
      <w:r>
        <w:t>PK_</w:t>
      </w:r>
      <w:r>
        <w:rPr>
          <w:rFonts w:hint="eastAsia"/>
          <w:szCs w:val="32"/>
        </w:rPr>
        <w:t>SSMN_GS_LEVEL_CHANNEL</w:t>
      </w:r>
      <w:r>
        <w:rPr>
          <w:rFonts w:hint="eastAsia"/>
        </w:rPr>
        <w:t xml:space="preserve"> (ID)</w:t>
      </w:r>
    </w:p>
    <w:p>
      <w:pPr>
        <w:rPr>
          <w:b/>
        </w:rPr>
      </w:pPr>
      <w:r>
        <w:rPr>
          <w:rFonts w:hint="eastAsia"/>
          <w:b/>
        </w:rPr>
        <w:t xml:space="preserve"> [索引]</w:t>
      </w:r>
    </w:p>
    <w:p>
      <w:r>
        <w:rPr>
          <w:rFonts w:hint="eastAsia"/>
        </w:rPr>
        <w:t>无。</w:t>
      </w:r>
    </w:p>
    <w:p>
      <w:pPr>
        <w:rPr>
          <w:rFonts w:ascii="Tahoma" w:hAnsi="Tahoma"/>
          <w:b/>
          <w:szCs w:val="21"/>
        </w:rPr>
      </w:pPr>
    </w:p>
    <w:p>
      <w:pPr>
        <w:pStyle w:val="4"/>
        <w:rPr>
          <w:ins w:id="1883" w:author="wangfy" w:date="2014-09-03T13:55:00Z"/>
        </w:rPr>
      </w:pPr>
      <w:r>
        <w:rPr>
          <w:rFonts w:hint="eastAsia"/>
        </w:rPr>
        <w:t>TY</w:t>
      </w:r>
      <w:r>
        <w:t>ADMIN_OPERATORS</w:t>
      </w:r>
      <w:r>
        <w:rPr>
          <w:rFonts w:hint="eastAsia"/>
        </w:rPr>
        <w:t xml:space="preserve"> (web操作员表)</w:t>
      </w:r>
    </w:p>
    <w:p>
      <w:pPr>
        <w:rPr>
          <w:b/>
        </w:rPr>
      </w:pPr>
      <w:r>
        <w:rPr>
          <w:rFonts w:hint="eastAsia"/>
          <w:b/>
        </w:rPr>
        <w:t>[功能]</w:t>
      </w:r>
    </w:p>
    <w:p>
      <w:r>
        <w:rPr>
          <w:rFonts w:hint="eastAsia"/>
        </w:rPr>
        <w:t>该表主要用于web操作员的登录验证。</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OPENO</w:t>
            </w:r>
          </w:p>
        </w:tc>
        <w:tc>
          <w:tcPr>
            <w:tcW w:w="1981" w:type="dxa"/>
          </w:tcPr>
          <w:p>
            <w:pPr>
              <w:rPr>
                <w:b/>
              </w:rPr>
            </w:pPr>
            <w:r>
              <w:rPr>
                <w:b/>
              </w:rPr>
              <w:t>VARCHAR2(</w:t>
            </w:r>
            <w:r>
              <w:rPr>
                <w:rFonts w:hint="eastAsia"/>
                <w:b/>
              </w:rPr>
              <w:t>32</w:t>
            </w:r>
            <w:r>
              <w:rPr>
                <w:b/>
              </w:rPr>
              <w:t>)</w:t>
            </w:r>
          </w:p>
        </w:tc>
        <w:tc>
          <w:tcPr>
            <w:tcW w:w="72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操作员ID。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SERVICEKEY</w:t>
            </w:r>
          </w:p>
        </w:tc>
        <w:tc>
          <w:tcPr>
            <w:tcW w:w="1981" w:type="dxa"/>
          </w:tcPr>
          <w:p>
            <w:pPr>
              <w:rPr>
                <w:b/>
              </w:rPr>
            </w:pPr>
            <w:r>
              <w:rPr>
                <w:b/>
              </w:rPr>
              <w:t>VARCHAR2(20)</w:t>
            </w:r>
          </w:p>
        </w:tc>
        <w:tc>
          <w:tcPr>
            <w:tcW w:w="721" w:type="dxa"/>
          </w:tcPr>
          <w:p>
            <w:pPr>
              <w:jc w:val="center"/>
              <w:rPr>
                <w:rFonts w:cs="Arial"/>
                <w:b/>
                <w:lang w:val="en-GB"/>
              </w:rPr>
            </w:pPr>
            <w:r>
              <w:rPr>
                <w:rFonts w:hint="eastAsia" w:cs="Arial"/>
                <w:b/>
                <w:lang w:val="en-GB"/>
              </w:rPr>
              <w:t>是</w:t>
            </w:r>
          </w:p>
        </w:tc>
        <w:tc>
          <w:tcPr>
            <w:tcW w:w="3599" w:type="dxa"/>
          </w:tcPr>
          <w:p>
            <w:pPr>
              <w:rPr>
                <w:rFonts w:cs="Arial"/>
                <w:b/>
                <w:lang w:val="en-GB"/>
              </w:rPr>
            </w:pPr>
            <w:r>
              <w:rPr>
                <w:rFonts w:hint="eastAsia"/>
                <w:b/>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OPEPWD</w:t>
            </w:r>
          </w:p>
        </w:tc>
        <w:tc>
          <w:tcPr>
            <w:tcW w:w="1981" w:type="dxa"/>
          </w:tcPr>
          <w:p>
            <w:r>
              <w:t>VARCHAR2(32)</w:t>
            </w:r>
          </w:p>
        </w:tc>
        <w:tc>
          <w:tcPr>
            <w:tcW w:w="721" w:type="dxa"/>
          </w:tcPr>
          <w:p>
            <w:pPr>
              <w:jc w:val="center"/>
              <w:rPr>
                <w:rFonts w:cs="Arial"/>
                <w:lang w:val="en-GB"/>
              </w:rPr>
            </w:pPr>
            <w:r>
              <w:rPr>
                <w:rFonts w:hint="eastAsia" w:cs="Arial"/>
                <w:lang w:val="en-GB"/>
              </w:rPr>
              <w:t>是</w:t>
            </w:r>
          </w:p>
        </w:tc>
        <w:tc>
          <w:tcPr>
            <w:tcW w:w="3599" w:type="dxa"/>
          </w:tcPr>
          <w:p>
            <w:r>
              <w:rPr>
                <w:rFonts w:hint="eastAsia"/>
              </w:rPr>
              <w:t>口令</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GROUP_ID</w:t>
            </w:r>
          </w:p>
        </w:tc>
        <w:tc>
          <w:tcPr>
            <w:tcW w:w="1981" w:type="dxa"/>
          </w:tcPr>
          <w:p>
            <w:r>
              <w:t>NUMBER(11)</w:t>
            </w:r>
          </w:p>
        </w:tc>
        <w:tc>
          <w:tcPr>
            <w:tcW w:w="72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操作员所属组ID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CREATE_USER</w:t>
            </w:r>
          </w:p>
        </w:tc>
        <w:tc>
          <w:tcPr>
            <w:tcW w:w="1981" w:type="dxa"/>
          </w:tcPr>
          <w:p>
            <w:r>
              <w:t>VARCHAR2(</w:t>
            </w:r>
            <w:r>
              <w:rPr>
                <w:rFonts w:hint="eastAsia"/>
              </w:rPr>
              <w:t>32</w:t>
            </w:r>
            <w:r>
              <w:t>)</w:t>
            </w:r>
          </w:p>
        </w:tc>
        <w:tc>
          <w:tcPr>
            <w:tcW w:w="72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创建人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CREATE_TIME </w:t>
            </w:r>
          </w:p>
        </w:tc>
        <w:tc>
          <w:tcPr>
            <w:tcW w:w="1981" w:type="dxa"/>
          </w:tcPr>
          <w:p>
            <w:r>
              <w:t>DATE</w:t>
            </w:r>
          </w:p>
        </w:tc>
        <w:tc>
          <w:tcPr>
            <w:tcW w:w="72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创建时间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A</w:t>
            </w:r>
            <w:r>
              <w:rPr>
                <w:rFonts w:hint="eastAsia"/>
              </w:rPr>
              <w:t>gent_Info</w:t>
            </w:r>
          </w:p>
        </w:tc>
        <w:tc>
          <w:tcPr>
            <w:tcW w:w="1981" w:type="dxa"/>
          </w:tcPr>
          <w:p>
            <w:r>
              <w:t>VARCHAR2(</w:t>
            </w:r>
            <w:r>
              <w:rPr>
                <w:rFonts w:hint="eastAsia"/>
              </w:rPr>
              <w:t>64</w:t>
            </w:r>
            <w:r>
              <w:t>)</w:t>
            </w:r>
          </w:p>
        </w:tc>
        <w:tc>
          <w:tcPr>
            <w:tcW w:w="721" w:type="dxa"/>
          </w:tcPr>
          <w:p>
            <w:pPr>
              <w:jc w:val="center"/>
              <w:rPr>
                <w:rFonts w:cs="Arial"/>
                <w:lang w:val="en-GB"/>
              </w:rPr>
            </w:pPr>
          </w:p>
        </w:tc>
        <w:tc>
          <w:tcPr>
            <w:tcW w:w="3599" w:type="dxa"/>
          </w:tcPr>
          <w:p>
            <w:r>
              <w:rPr>
                <w:rFonts w:hint="eastAsia"/>
              </w:rPr>
              <w:t>代理商信息</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N</w:t>
            </w:r>
            <w:r>
              <w:rPr>
                <w:rFonts w:hint="eastAsia"/>
              </w:rPr>
              <w:t>ote</w:t>
            </w:r>
          </w:p>
        </w:tc>
        <w:tc>
          <w:tcPr>
            <w:tcW w:w="1981" w:type="dxa"/>
          </w:tcPr>
          <w:p>
            <w:r>
              <w:t>VARCHAR2(</w:t>
            </w:r>
            <w:r>
              <w:rPr>
                <w:rFonts w:hint="eastAsia"/>
              </w:rPr>
              <w:t>128</w:t>
            </w:r>
            <w:r>
              <w:t>)</w:t>
            </w:r>
          </w:p>
        </w:tc>
        <w:tc>
          <w:tcPr>
            <w:tcW w:w="721" w:type="dxa"/>
          </w:tcPr>
          <w:p>
            <w:pPr>
              <w:jc w:val="center"/>
              <w:rPr>
                <w:rFonts w:cs="Arial"/>
                <w:lang w:val="en-GB"/>
              </w:rPr>
            </w:pPr>
          </w:p>
        </w:tc>
        <w:tc>
          <w:tcPr>
            <w:tcW w:w="3599" w:type="dxa"/>
          </w:tcPr>
          <w:p>
            <w:r>
              <w:rPr>
                <w:rFonts w:hint="eastAsia"/>
              </w:rPr>
              <w:t>号码资源管理员标识</w:t>
            </w:r>
          </w:p>
          <w:p>
            <w:r>
              <w:rPr>
                <w:rFonts w:hint="eastAsia"/>
              </w:rPr>
              <w:t>0：非管理员</w:t>
            </w:r>
          </w:p>
          <w:p>
            <w:r>
              <w:rPr>
                <w:rFonts w:hint="eastAsia"/>
              </w:rPr>
              <w:t>1：全省副卡资源管理员</w:t>
            </w:r>
          </w:p>
          <w:p>
            <w:r>
              <w:rPr>
                <w:rFonts w:hint="eastAsia"/>
              </w:rPr>
              <w:t>2：地市副卡资源管理员</w:t>
            </w:r>
          </w:p>
          <w:p>
            <w:r>
              <w:rPr>
                <w:rFonts w:hint="eastAsia"/>
              </w:rPr>
              <w:t>3：营业厅管理员</w:t>
            </w:r>
          </w:p>
          <w:p>
            <w:r>
              <w:rPr>
                <w:rFonts w:hint="eastAsia"/>
              </w:rPr>
              <w:t>4：营业厅操作员</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color w:val="C00000"/>
                <w:u w:val="single"/>
              </w:rPr>
            </w:pPr>
            <w:r>
              <w:rPr>
                <w:rFonts w:hint="eastAsia" w:cs="Arial"/>
                <w:color w:val="C00000"/>
                <w:u w:val="single"/>
              </w:rPr>
              <w:t>levelid</w:t>
            </w:r>
          </w:p>
        </w:tc>
        <w:tc>
          <w:tcPr>
            <w:tcW w:w="1981" w:type="dxa"/>
          </w:tcPr>
          <w:p>
            <w:pPr>
              <w:rPr>
                <w:rFonts w:cs="Arial"/>
              </w:rPr>
            </w:pPr>
            <w:r>
              <w:rPr>
                <w:rFonts w:hint="eastAsia" w:cs="Arial"/>
              </w:rPr>
              <w:t>Number(10)</w:t>
            </w:r>
          </w:p>
        </w:tc>
        <w:tc>
          <w:tcPr>
            <w:tcW w:w="72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中原地产用户关联ssmn_zy_level表</w:t>
            </w:r>
          </w:p>
          <w:p>
            <w:pPr>
              <w:rPr>
                <w:rFonts w:ascii="Tahoma" w:hAnsi="Tahoma"/>
                <w:szCs w:val="21"/>
              </w:rPr>
            </w:pPr>
            <w:r>
              <w:rPr>
                <w:rFonts w:hint="eastAsia" w:ascii="Tahoma" w:hAnsi="Tahoma"/>
                <w:szCs w:val="21"/>
              </w:rPr>
              <w:t xml:space="preserve">工作手机用户关联ssmn_gs_level表 </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884" w:author="liyan" w:date="2016-11-30T15:22:00Z"/>
        </w:trPr>
        <w:tc>
          <w:tcPr>
            <w:tcW w:w="1979" w:type="dxa"/>
          </w:tcPr>
          <w:p>
            <w:pPr>
              <w:rPr>
                <w:ins w:id="1885" w:author="liyan" w:date="2016-11-30T15:22:00Z"/>
                <w:rFonts w:cs="Arial"/>
                <w:color w:val="C00000"/>
                <w:u w:val="single"/>
              </w:rPr>
            </w:pPr>
            <w:ins w:id="1886" w:author="liyan" w:date="2016-11-30T15:22:00Z">
              <w:r>
                <w:rPr>
                  <w:rFonts w:hint="eastAsia" w:cs="Arial"/>
                  <w:color w:val="C00000"/>
                  <w:u w:val="single"/>
                </w:rPr>
                <w:t>Update_time</w:t>
              </w:r>
            </w:ins>
          </w:p>
        </w:tc>
        <w:tc>
          <w:tcPr>
            <w:tcW w:w="1981" w:type="dxa"/>
          </w:tcPr>
          <w:p>
            <w:pPr>
              <w:rPr>
                <w:ins w:id="1887" w:author="liyan" w:date="2016-11-30T15:22:00Z"/>
                <w:rFonts w:cs="Arial"/>
              </w:rPr>
            </w:pPr>
            <w:ins w:id="1888" w:author="liyan" w:date="2016-11-30T15:22:00Z">
              <w:r>
                <w:rPr>
                  <w:rFonts w:hint="eastAsia" w:cs="Arial"/>
                </w:rPr>
                <w:t>Date</w:t>
              </w:r>
            </w:ins>
          </w:p>
        </w:tc>
        <w:tc>
          <w:tcPr>
            <w:tcW w:w="721" w:type="dxa"/>
          </w:tcPr>
          <w:p>
            <w:pPr>
              <w:jc w:val="center"/>
              <w:rPr>
                <w:ins w:id="1889" w:author="liyan" w:date="2016-11-30T15:22:00Z"/>
                <w:rFonts w:cs="Arial"/>
              </w:rPr>
            </w:pPr>
            <w:ins w:id="1890" w:author="liyan" w:date="2016-11-30T15:22:00Z">
              <w:r>
                <w:rPr>
                  <w:rFonts w:hint="eastAsia" w:cs="Arial"/>
                </w:rPr>
                <w:t>是</w:t>
              </w:r>
            </w:ins>
          </w:p>
        </w:tc>
        <w:tc>
          <w:tcPr>
            <w:tcW w:w="3599" w:type="dxa"/>
          </w:tcPr>
          <w:p>
            <w:pPr>
              <w:rPr>
                <w:ins w:id="1891" w:author="liyan" w:date="2016-11-30T15:22:00Z"/>
                <w:rFonts w:ascii="Tahoma" w:hAnsi="Tahoma"/>
                <w:szCs w:val="21"/>
              </w:rPr>
            </w:pPr>
            <w:ins w:id="1892" w:author="liyan" w:date="2016-11-30T15:23:00Z">
              <w:r>
                <w:rPr>
                  <w:rFonts w:hint="eastAsia" w:ascii="Tahoma" w:hAnsi="Tahoma"/>
                  <w:szCs w:val="21"/>
                </w:rPr>
                <w:t>判断账号是否过期</w:t>
              </w:r>
            </w:ins>
          </w:p>
        </w:tc>
      </w:tr>
    </w:tbl>
    <w:p>
      <w:pPr>
        <w:rPr>
          <w:b/>
        </w:rPr>
      </w:pPr>
      <w:r>
        <w:rPr>
          <w:rFonts w:hint="eastAsia"/>
          <w:b/>
        </w:rPr>
        <w:t>[主键]</w:t>
      </w:r>
    </w:p>
    <w:p>
      <w:r>
        <w:t xml:space="preserve">PK_ </w:t>
      </w:r>
      <w:r>
        <w:rPr>
          <w:rFonts w:hint="eastAsia"/>
        </w:rPr>
        <w:t>TY</w:t>
      </w:r>
      <w:r>
        <w:t>ADMIN_OPERATORS</w:t>
      </w:r>
      <w:r>
        <w:rPr>
          <w:rFonts w:hint="eastAsia"/>
        </w:rPr>
        <w:t xml:space="preserve"> (</w:t>
      </w:r>
      <w:r>
        <w:t>OPENO</w:t>
      </w:r>
      <w:r>
        <w:rPr>
          <w:rFonts w:hint="eastAsia"/>
        </w:rPr>
        <w:t>,</w:t>
      </w:r>
      <w:r>
        <w:t>SERVICEKEY</w:t>
      </w:r>
      <w:r>
        <w:rPr>
          <w:rFonts w:hint="eastAsia"/>
        </w:rPr>
        <w:t>)</w:t>
      </w:r>
    </w:p>
    <w:p>
      <w:pPr>
        <w:rPr>
          <w:b/>
        </w:rPr>
      </w:pPr>
      <w:r>
        <w:rPr>
          <w:rFonts w:hint="eastAsia"/>
          <w:b/>
        </w:rPr>
        <w:t>[索引]</w:t>
      </w:r>
    </w:p>
    <w:p>
      <w:r>
        <w:rPr>
          <w:rFonts w:hint="eastAsia"/>
        </w:rPr>
        <w:t>无。</w:t>
      </w:r>
    </w:p>
    <w:p>
      <w:pPr>
        <w:pStyle w:val="4"/>
      </w:pPr>
      <w:bookmarkStart w:id="488" w:name="_Toc230580496"/>
      <w:bookmarkStart w:id="489" w:name="_Toc269837951"/>
      <w:r>
        <w:rPr>
          <w:rFonts w:hint="eastAsia"/>
        </w:rPr>
        <w:t>TY</w:t>
      </w:r>
      <w:r>
        <w:t>ADMIN_AUTHORITIES</w:t>
      </w:r>
      <w:r>
        <w:rPr>
          <w:rFonts w:hint="eastAsia"/>
        </w:rPr>
        <w:t xml:space="preserve"> (web权限表)</w:t>
      </w:r>
      <w:bookmarkEnd w:id="488"/>
      <w:bookmarkEnd w:id="489"/>
    </w:p>
    <w:p>
      <w:pPr>
        <w:rPr>
          <w:b/>
        </w:rPr>
      </w:pPr>
      <w:bookmarkStart w:id="490" w:name="_Toc269837952"/>
      <w:bookmarkStart w:id="491" w:name="_Toc230580497"/>
      <w:r>
        <w:rPr>
          <w:rFonts w:hint="eastAsia"/>
          <w:b/>
        </w:rPr>
        <w:t>[功能]</w:t>
      </w:r>
    </w:p>
    <w:p>
      <w:r>
        <w:rPr>
          <w:rFonts w:hint="eastAsia"/>
        </w:rPr>
        <w:t>该表主要用于记录权限。</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_AUTH</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AUTHORITY</w:t>
            </w:r>
          </w:p>
        </w:tc>
        <w:tc>
          <w:tcPr>
            <w:tcW w:w="1801" w:type="dxa"/>
          </w:tcPr>
          <w:p>
            <w:r>
              <w:t>VARCHAR2(128)</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权限名称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AUTH_METHOD</w:t>
            </w:r>
          </w:p>
        </w:tc>
        <w:tc>
          <w:tcPr>
            <w:tcW w:w="1801" w:type="dxa"/>
          </w:tcPr>
          <w:p>
            <w:r>
              <w:t>VARCHAR2(128)</w:t>
            </w:r>
          </w:p>
        </w:tc>
        <w:tc>
          <w:tcPr>
            <w:tcW w:w="901" w:type="dxa"/>
          </w:tcPr>
          <w:p>
            <w:pPr>
              <w:jc w:val="center"/>
              <w:rPr>
                <w:rFonts w:cs="Arial"/>
                <w:lang w:val="en-GB"/>
              </w:rPr>
            </w:pPr>
            <w:r>
              <w:rPr>
                <w:rFonts w:hint="eastAsia" w:cs="Arial"/>
                <w:lang w:val="en-GB"/>
              </w:rPr>
              <w:t>是</w:t>
            </w:r>
          </w:p>
        </w:tc>
        <w:tc>
          <w:tcPr>
            <w:tcW w:w="3599" w:type="dxa"/>
          </w:tcPr>
          <w:p>
            <w:r>
              <w:rPr>
                <w:rFonts w:hint="eastAsia"/>
              </w:rPr>
              <w:t>权限方法</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SERVICEKEY</w:t>
            </w:r>
          </w:p>
        </w:tc>
        <w:tc>
          <w:tcPr>
            <w:tcW w:w="1801" w:type="dxa"/>
          </w:tcPr>
          <w:p>
            <w:r>
              <w:t>VARCHAR2(20)</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R</w:t>
            </w:r>
            <w:r>
              <w:rPr>
                <w:rFonts w:hint="eastAsia"/>
              </w:rPr>
              <w:t>ank</w:t>
            </w:r>
          </w:p>
        </w:tc>
        <w:tc>
          <w:tcPr>
            <w:tcW w:w="1801" w:type="dxa"/>
          </w:tcPr>
          <w:p>
            <w:r>
              <w:rPr>
                <w:rFonts w:hint="eastAsia"/>
              </w:rPr>
              <w:t>Number（2）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权限级别：0、1、2</w:t>
            </w:r>
            <w:r>
              <w:rPr>
                <w:rFonts w:cs="Arial"/>
                <w:lang w:val="en-GB"/>
              </w:rPr>
              <w:t>……</w:t>
            </w:r>
          </w:p>
          <w:p>
            <w:pPr>
              <w:rPr>
                <w:rFonts w:cs="Arial"/>
                <w:lang w:val="en-GB"/>
              </w:rPr>
            </w:pPr>
            <w:r>
              <w:rPr>
                <w:rFonts w:hint="eastAsia" w:cs="Arial"/>
                <w:lang w:val="en-GB"/>
              </w:rPr>
              <w:t>0：最高级</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893" w:author="liyan" w:date="2016-07-14T09:59:00Z"/>
        </w:trPr>
        <w:tc>
          <w:tcPr>
            <w:tcW w:w="1979" w:type="dxa"/>
          </w:tcPr>
          <w:p>
            <w:pPr>
              <w:rPr>
                <w:ins w:id="1894" w:author="liyan" w:date="2016-07-14T09:59:00Z"/>
              </w:rPr>
            </w:pPr>
            <w:ins w:id="1895" w:author="liyan" w:date="2016-07-14T10:00:00Z">
              <w:r>
                <w:rPr>
                  <w:rFonts w:hint="eastAsia"/>
                </w:rPr>
                <w:t>SECTIONID</w:t>
              </w:r>
            </w:ins>
          </w:p>
        </w:tc>
        <w:tc>
          <w:tcPr>
            <w:tcW w:w="1801" w:type="dxa"/>
          </w:tcPr>
          <w:p>
            <w:pPr>
              <w:rPr>
                <w:ins w:id="1896" w:author="liyan" w:date="2016-07-14T09:59:00Z"/>
              </w:rPr>
            </w:pPr>
            <w:ins w:id="1897" w:author="liyan" w:date="2016-07-14T10:00:00Z">
              <w:r>
                <w:rPr>
                  <w:b w:val="0"/>
                  <w:rPrChange w:id="1898" w:author="liyan" w:date="2016-07-14T10:00:00Z">
                    <w:rPr>
                      <w:b/>
                    </w:rPr>
                  </w:rPrChange>
                </w:rPr>
                <w:t>NUMBER(11)</w:t>
              </w:r>
            </w:ins>
          </w:p>
        </w:tc>
        <w:tc>
          <w:tcPr>
            <w:tcW w:w="901" w:type="dxa"/>
          </w:tcPr>
          <w:p>
            <w:pPr>
              <w:jc w:val="center"/>
              <w:rPr>
                <w:ins w:id="1899" w:author="liyan" w:date="2016-07-14T09:59:00Z"/>
                <w:rFonts w:cs="Arial"/>
              </w:rPr>
            </w:pPr>
            <w:ins w:id="1900" w:author="liyan" w:date="2016-07-14T10:01:00Z">
              <w:r>
                <w:rPr>
                  <w:rFonts w:hint="eastAsia" w:cs="Arial"/>
                </w:rPr>
                <w:t>否</w:t>
              </w:r>
            </w:ins>
          </w:p>
        </w:tc>
        <w:tc>
          <w:tcPr>
            <w:tcW w:w="3599" w:type="dxa"/>
          </w:tcPr>
          <w:p>
            <w:pPr>
              <w:rPr>
                <w:ins w:id="1901" w:author="liyan" w:date="2016-07-14T09:59:00Z"/>
                <w:rFonts w:cs="Arial"/>
                <w:lang w:val="en-GB"/>
              </w:rPr>
            </w:pPr>
            <w:ins w:id="1902" w:author="liyan" w:date="2016-07-14T10:02:00Z">
              <w:r>
                <w:rPr>
                  <w:rFonts w:hint="eastAsia" w:cs="Arial"/>
                  <w:lang w:val="en-GB"/>
                </w:rPr>
                <w:t>标识</w:t>
              </w:r>
            </w:ins>
            <w:ins w:id="1903" w:author="liyan" w:date="2016-07-14T10:03:00Z">
              <w:r>
                <w:rPr>
                  <w:rFonts w:hint="eastAsia" w:cs="Arial"/>
                </w:rPr>
                <w:t>管理平台</w:t>
              </w:r>
            </w:ins>
            <w:ins w:id="1904" w:author="liyan" w:date="2016-07-14T10:01:00Z">
              <w:r>
                <w:rPr>
                  <w:rFonts w:hint="eastAsia" w:cs="Arial"/>
                  <w:lang w:val="en-GB"/>
                </w:rPr>
                <w:t>菜单中的每一个下拉块的</w:t>
              </w:r>
            </w:ins>
            <w:ins w:id="1905" w:author="liyan" w:date="2016-07-14T10:02:00Z">
              <w:r>
                <w:rPr>
                  <w:rFonts w:hint="eastAsia" w:cs="Arial"/>
                  <w:lang w:val="en-GB"/>
                </w:rPr>
                <w:t>权限</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06" w:author="liyan" w:date="2016-07-14T10:01:00Z"/>
        </w:trPr>
        <w:tc>
          <w:tcPr>
            <w:tcW w:w="1979" w:type="dxa"/>
          </w:tcPr>
          <w:p>
            <w:pPr>
              <w:rPr>
                <w:ins w:id="1907" w:author="liyan" w:date="2016-07-14T10:01:00Z"/>
              </w:rPr>
            </w:pPr>
            <w:ins w:id="1908" w:author="liyan" w:date="2016-07-14T10:02:00Z">
              <w:r>
                <w:rPr>
                  <w:rFonts w:hint="eastAsia"/>
                </w:rPr>
                <w:t>ORDERID</w:t>
              </w:r>
            </w:ins>
          </w:p>
        </w:tc>
        <w:tc>
          <w:tcPr>
            <w:tcW w:w="1801" w:type="dxa"/>
          </w:tcPr>
          <w:p>
            <w:pPr>
              <w:rPr>
                <w:ins w:id="1909" w:author="liyan" w:date="2016-07-14T10:01:00Z"/>
              </w:rPr>
            </w:pPr>
            <w:ins w:id="1910" w:author="liyan" w:date="2016-07-14T10:02:00Z">
              <w:r>
                <w:rPr/>
                <w:t>NUMBER(11)</w:t>
              </w:r>
            </w:ins>
          </w:p>
        </w:tc>
        <w:tc>
          <w:tcPr>
            <w:tcW w:w="901" w:type="dxa"/>
          </w:tcPr>
          <w:p>
            <w:pPr>
              <w:jc w:val="center"/>
              <w:rPr>
                <w:ins w:id="1911" w:author="liyan" w:date="2016-07-14T10:01:00Z"/>
                <w:rFonts w:cs="Arial"/>
              </w:rPr>
            </w:pPr>
            <w:ins w:id="1912" w:author="liyan" w:date="2016-07-14T10:02:00Z">
              <w:r>
                <w:rPr>
                  <w:rFonts w:hint="eastAsia" w:cs="Arial"/>
                </w:rPr>
                <w:t>否</w:t>
              </w:r>
            </w:ins>
          </w:p>
        </w:tc>
        <w:tc>
          <w:tcPr>
            <w:tcW w:w="3599" w:type="dxa"/>
          </w:tcPr>
          <w:p>
            <w:pPr>
              <w:rPr>
                <w:ins w:id="1913" w:author="liyan" w:date="2016-07-14T10:01:00Z"/>
                <w:rFonts w:cs="Arial"/>
                <w:lang w:val="en-GB"/>
              </w:rPr>
            </w:pPr>
            <w:ins w:id="1914" w:author="liyan" w:date="2016-07-14T10:02:00Z">
              <w:r>
                <w:rPr>
                  <w:rFonts w:hint="eastAsia" w:cs="Arial"/>
                  <w:lang w:val="en-GB"/>
                </w:rPr>
                <w:t>权限排序标识</w:t>
              </w:r>
            </w:ins>
            <w:ins w:id="1915" w:author="liyan" w:date="2016-07-14T10:03:00Z">
              <w:r>
                <w:rPr>
                  <w:rFonts w:hint="eastAsia" w:cs="Arial"/>
                </w:rPr>
                <w:t>(按管理平台菜单显示的顺序)</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16" w:author="liyan" w:date="2016-07-14T10:03:00Z"/>
        </w:trPr>
        <w:tc>
          <w:tcPr>
            <w:tcW w:w="1979" w:type="dxa"/>
          </w:tcPr>
          <w:p>
            <w:pPr>
              <w:rPr>
                <w:ins w:id="1917" w:author="liyan" w:date="2016-07-14T10:03:00Z"/>
              </w:rPr>
            </w:pPr>
            <w:ins w:id="1918" w:author="liyan" w:date="2016-07-14T10:04:00Z">
              <w:r>
                <w:rPr>
                  <w:rFonts w:hint="eastAsia"/>
                </w:rPr>
                <w:t>PARENTID</w:t>
              </w:r>
            </w:ins>
          </w:p>
        </w:tc>
        <w:tc>
          <w:tcPr>
            <w:tcW w:w="1801" w:type="dxa"/>
          </w:tcPr>
          <w:p>
            <w:pPr>
              <w:rPr>
                <w:ins w:id="1919" w:author="liyan" w:date="2016-07-14T10:03:00Z"/>
              </w:rPr>
            </w:pPr>
            <w:ins w:id="1920" w:author="liyan" w:date="2016-07-14T10:04:00Z">
              <w:r>
                <w:rPr/>
                <w:t>NUMBER(11)</w:t>
              </w:r>
            </w:ins>
          </w:p>
        </w:tc>
        <w:tc>
          <w:tcPr>
            <w:tcW w:w="901" w:type="dxa"/>
          </w:tcPr>
          <w:p>
            <w:pPr>
              <w:jc w:val="center"/>
              <w:rPr>
                <w:ins w:id="1921" w:author="liyan" w:date="2016-07-14T10:03:00Z"/>
                <w:rFonts w:cs="Arial"/>
              </w:rPr>
            </w:pPr>
            <w:ins w:id="1922" w:author="liyan" w:date="2016-07-14T10:04:00Z">
              <w:r>
                <w:rPr>
                  <w:rFonts w:hint="eastAsia" w:cs="Arial"/>
                </w:rPr>
                <w:t>否</w:t>
              </w:r>
            </w:ins>
          </w:p>
        </w:tc>
        <w:tc>
          <w:tcPr>
            <w:tcW w:w="3599" w:type="dxa"/>
          </w:tcPr>
          <w:p>
            <w:pPr>
              <w:rPr>
                <w:ins w:id="1923" w:author="liyan" w:date="2016-07-14T10:03:00Z"/>
                <w:rFonts w:cs="Arial"/>
                <w:lang w:val="en-GB"/>
              </w:rPr>
            </w:pPr>
            <w:ins w:id="1924" w:author="liyan" w:date="2016-07-14T10:04:00Z">
              <w:r>
                <w:rPr>
                  <w:rFonts w:hint="eastAsia" w:cs="Arial"/>
                  <w:lang w:val="en-GB"/>
                </w:rPr>
                <w:t>当</w:t>
              </w:r>
            </w:ins>
            <w:ins w:id="1925" w:author="liyan" w:date="2016-07-14T10:04:00Z">
              <w:r>
                <w:rPr>
                  <w:rFonts w:hint="eastAsia" w:cs="Arial"/>
                </w:rPr>
                <w:t>rank为2级的时候，所属于的父级ID</w:t>
              </w:r>
            </w:ins>
          </w:p>
        </w:tc>
      </w:tr>
    </w:tbl>
    <w:p>
      <w:pPr>
        <w:rPr>
          <w:b/>
        </w:rPr>
      </w:pPr>
      <w:r>
        <w:rPr>
          <w:rFonts w:hint="eastAsia"/>
          <w:b/>
        </w:rPr>
        <w:t>[主键]</w:t>
      </w:r>
    </w:p>
    <w:p>
      <w:r>
        <w:t>PK_</w:t>
      </w:r>
      <w:r>
        <w:rPr>
          <w:rFonts w:hint="eastAsia"/>
        </w:rPr>
        <w:t>TY</w:t>
      </w:r>
      <w:r>
        <w:t>ADMIN_AUTHORITIES</w:t>
      </w:r>
      <w:r>
        <w:rPr>
          <w:rFonts w:hint="eastAsia"/>
        </w:rPr>
        <w:t xml:space="preserve"> (ID)</w:t>
      </w:r>
    </w:p>
    <w:p>
      <w:pPr>
        <w:rPr>
          <w:b/>
        </w:rPr>
      </w:pPr>
      <w:r>
        <w:rPr>
          <w:rFonts w:hint="eastAsia"/>
          <w:b/>
        </w:rPr>
        <w:t>[索引]</w:t>
      </w:r>
    </w:p>
    <w:p>
      <w:pPr>
        <w:rPr>
          <w:b/>
        </w:rPr>
      </w:pPr>
      <w:r>
        <w:rPr>
          <w:rFonts w:hint="eastAsia"/>
          <w:b/>
        </w:rPr>
        <w:t>无</w:t>
      </w:r>
    </w:p>
    <w:p>
      <w:pPr>
        <w:pStyle w:val="4"/>
      </w:pPr>
      <w:r>
        <w:rPr>
          <w:rFonts w:hint="eastAsia"/>
        </w:rPr>
        <w:t>TY</w:t>
      </w:r>
      <w:r>
        <w:t>ADMIN_GROUPS</w:t>
      </w:r>
      <w:r>
        <w:rPr>
          <w:rFonts w:hint="eastAsia"/>
        </w:rPr>
        <w:t xml:space="preserve"> (web操作员组表)</w:t>
      </w:r>
      <w:bookmarkEnd w:id="490"/>
      <w:bookmarkEnd w:id="491"/>
    </w:p>
    <w:p>
      <w:pPr>
        <w:rPr>
          <w:b/>
        </w:rPr>
      </w:pPr>
      <w:r>
        <w:rPr>
          <w:rFonts w:hint="eastAsia"/>
          <w:b/>
        </w:rPr>
        <w:t>[功能]</w:t>
      </w:r>
    </w:p>
    <w:p>
      <w:r>
        <w:rPr>
          <w:rFonts w:hint="eastAsia"/>
        </w:rPr>
        <w:t>该表主要用于记录组信息。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_GROUP</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GROUP_NAME  </w:t>
            </w:r>
          </w:p>
        </w:tc>
        <w:tc>
          <w:tcPr>
            <w:tcW w:w="1801" w:type="dxa"/>
          </w:tcPr>
          <w:p>
            <w:r>
              <w:t>VARCHAR2(64)</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DESCRIPTION </w:t>
            </w:r>
          </w:p>
        </w:tc>
        <w:tc>
          <w:tcPr>
            <w:tcW w:w="1801" w:type="dxa"/>
          </w:tcPr>
          <w:p>
            <w:r>
              <w:t>VARCHAR2(128)</w:t>
            </w:r>
          </w:p>
        </w:tc>
        <w:tc>
          <w:tcPr>
            <w:tcW w:w="901" w:type="dxa"/>
          </w:tcPr>
          <w:p>
            <w:pPr>
              <w:jc w:val="center"/>
              <w:rPr>
                <w:rFonts w:cs="Arial"/>
                <w:lang w:val="en-GB"/>
              </w:rPr>
            </w:pPr>
          </w:p>
        </w:tc>
        <w:tc>
          <w:tcPr>
            <w:tcW w:w="3599" w:type="dxa"/>
          </w:tcPr>
          <w:p>
            <w:r>
              <w:rPr>
                <w:rFonts w:hint="eastAsia"/>
              </w:rPr>
              <w:t>组描述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SERVICEKEY</w:t>
            </w:r>
          </w:p>
        </w:tc>
        <w:tc>
          <w:tcPr>
            <w:tcW w:w="1801" w:type="dxa"/>
          </w:tcPr>
          <w:p>
            <w:r>
              <w:t>VARCHAR2(</w:t>
            </w:r>
            <w:r>
              <w:rPr>
                <w:rFonts w:hint="eastAsia"/>
              </w:rPr>
              <w:t>20</w:t>
            </w:r>
            <w:r>
              <w:t>)</w:t>
            </w:r>
          </w:p>
        </w:tc>
        <w:tc>
          <w:tcPr>
            <w:tcW w:w="901" w:type="dxa"/>
          </w:tcPr>
          <w:p>
            <w:pPr>
              <w:jc w:val="center"/>
              <w:rPr>
                <w:rFonts w:cs="Arial"/>
                <w:lang w:val="en-GB"/>
              </w:rPr>
            </w:pPr>
            <w:r>
              <w:rPr>
                <w:rFonts w:hint="eastAsia" w:cs="Arial"/>
                <w:lang w:val="en-GB"/>
              </w:rPr>
              <w:t>是</w:t>
            </w:r>
          </w:p>
        </w:tc>
        <w:tc>
          <w:tcPr>
            <w:tcW w:w="3599" w:type="dxa"/>
          </w:tcPr>
          <w:p>
            <w:r>
              <w:rPr>
                <w:rFonts w:hint="eastAsia"/>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CREATE_DATE</w:t>
            </w:r>
          </w:p>
        </w:tc>
        <w:tc>
          <w:tcPr>
            <w:tcW w:w="1801" w:type="dxa"/>
          </w:tcPr>
          <w:p>
            <w: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创建日期</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OPERATOR_ID     </w:t>
            </w:r>
          </w:p>
        </w:tc>
        <w:tc>
          <w:tcPr>
            <w:tcW w:w="1801" w:type="dxa"/>
          </w:tcPr>
          <w:p>
            <w:r>
              <w:t>VARCHAR2(</w:t>
            </w:r>
            <w:r>
              <w:rPr>
                <w:rFonts w:hint="eastAsia"/>
              </w:rPr>
              <w:t>32</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创建人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R</w:t>
            </w:r>
            <w:r>
              <w:rPr>
                <w:rFonts w:hint="eastAsia"/>
              </w:rPr>
              <w:t>ank</w:t>
            </w:r>
          </w:p>
        </w:tc>
        <w:tc>
          <w:tcPr>
            <w:tcW w:w="1801" w:type="dxa"/>
          </w:tcPr>
          <w:p>
            <w:r>
              <w:rPr>
                <w:rFonts w:hint="eastAsia"/>
              </w:rPr>
              <w:t>Number（2）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组级别：与权限级别相关</w:t>
            </w:r>
          </w:p>
          <w:p>
            <w:pPr>
              <w:rPr>
                <w:rFonts w:cs="Arial"/>
                <w:lang w:val="en-GB"/>
              </w:rPr>
            </w:pPr>
            <w:r>
              <w:rPr>
                <w:rFonts w:hint="eastAsia" w:cs="Arial"/>
                <w:lang w:val="en-GB"/>
              </w:rPr>
              <w:t>0、1、2</w:t>
            </w:r>
            <w:r>
              <w:rPr>
                <w:rFonts w:cs="Arial"/>
                <w:lang w:val="en-GB"/>
              </w:rPr>
              <w:t>……</w:t>
            </w:r>
          </w:p>
          <w:p>
            <w:pPr>
              <w:rPr>
                <w:rFonts w:cs="Arial"/>
                <w:lang w:val="en-GB"/>
              </w:rPr>
            </w:pPr>
            <w:r>
              <w:rPr>
                <w:rFonts w:hint="eastAsia" w:cs="Arial"/>
                <w:lang w:val="en-GB"/>
              </w:rPr>
              <w:t>0：最高级</w:t>
            </w:r>
          </w:p>
          <w:p>
            <w:pPr>
              <w:rPr>
                <w:rFonts w:cs="Arial"/>
                <w:lang w:val="en-GB"/>
              </w:rPr>
            </w:pPr>
            <w:r>
              <w:rPr>
                <w:rFonts w:hint="eastAsia" w:cs="Arial"/>
                <w:lang w:val="en-GB"/>
              </w:rPr>
              <w:t>组级别是x的操作员可以看到权限级别&gt;=x的权限</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color w:val="C00000"/>
                <w:u w:val="single"/>
              </w:rPr>
            </w:pPr>
            <w:r>
              <w:rPr>
                <w:rFonts w:hint="eastAsia" w:cs="Arial"/>
                <w:color w:val="C00000"/>
                <w:u w:val="single"/>
              </w:rPr>
              <w:t>levelid</w:t>
            </w:r>
          </w:p>
        </w:tc>
        <w:tc>
          <w:tcPr>
            <w:tcW w:w="1801" w:type="dxa"/>
          </w:tcPr>
          <w:p>
            <w:pPr>
              <w:rPr>
                <w:rFonts w:cs="Arial"/>
              </w:rPr>
            </w:pPr>
            <w:r>
              <w:rPr>
                <w:rFonts w:hint="eastAsia" w:cs="Arial"/>
              </w:rPr>
              <w:t>Number(10)</w:t>
            </w:r>
          </w:p>
        </w:tc>
        <w:tc>
          <w:tcPr>
            <w:tcW w:w="90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关联ssmn_zy_level表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R</w:t>
            </w:r>
            <w:r>
              <w:rPr>
                <w:rFonts w:hint="eastAsia"/>
              </w:rPr>
              <w:t>ank</w:t>
            </w:r>
          </w:p>
        </w:tc>
        <w:tc>
          <w:tcPr>
            <w:tcW w:w="1801" w:type="dxa"/>
          </w:tcPr>
          <w:p>
            <w:r>
              <w:rPr>
                <w:rFonts w:hint="eastAsia"/>
              </w:rPr>
              <w:t>Number（2）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组级别：与权限级别相关</w:t>
            </w:r>
          </w:p>
          <w:p>
            <w:pPr>
              <w:rPr>
                <w:rFonts w:cs="Arial"/>
                <w:lang w:val="en-GB"/>
              </w:rPr>
            </w:pPr>
            <w:r>
              <w:rPr>
                <w:rFonts w:hint="eastAsia" w:cs="Arial"/>
                <w:lang w:val="en-GB"/>
              </w:rPr>
              <w:t>0、1、2</w:t>
            </w:r>
            <w:r>
              <w:rPr>
                <w:rFonts w:cs="Arial"/>
                <w:lang w:val="en-GB"/>
              </w:rPr>
              <w:t>……</w:t>
            </w:r>
          </w:p>
          <w:p>
            <w:pPr>
              <w:rPr>
                <w:rFonts w:cs="Arial"/>
                <w:lang w:val="en-GB"/>
              </w:rPr>
            </w:pPr>
            <w:r>
              <w:rPr>
                <w:rFonts w:hint="eastAsia" w:cs="Arial"/>
                <w:lang w:val="en-GB"/>
              </w:rPr>
              <w:t>0：最高级</w:t>
            </w:r>
          </w:p>
          <w:p>
            <w:pPr>
              <w:rPr>
                <w:rFonts w:cs="Arial"/>
                <w:lang w:val="en-GB"/>
              </w:rPr>
            </w:pPr>
            <w:r>
              <w:rPr>
                <w:rFonts w:hint="eastAsia" w:cs="Arial"/>
                <w:lang w:val="en-GB"/>
              </w:rPr>
              <w:t>组级别是x的操作员可以看到权限级别&gt;=x的权限</w:t>
            </w:r>
          </w:p>
        </w:tc>
      </w:tr>
    </w:tbl>
    <w:p>
      <w:pPr>
        <w:rPr>
          <w:b/>
        </w:rPr>
      </w:pPr>
      <w:r>
        <w:rPr>
          <w:rFonts w:hint="eastAsia"/>
          <w:b/>
        </w:rPr>
        <w:t>[主键]</w:t>
      </w:r>
    </w:p>
    <w:p>
      <w:r>
        <w:t>PK_</w:t>
      </w:r>
      <w:r>
        <w:rPr>
          <w:rFonts w:hint="eastAsia"/>
        </w:rPr>
        <w:t>TY</w:t>
      </w:r>
      <w:r>
        <w:t>ADMIN_GROUPS</w:t>
      </w:r>
      <w:r>
        <w:rPr>
          <w:rFonts w:hint="eastAsia"/>
        </w:rPr>
        <w:t xml:space="preserve"> (ID)</w:t>
      </w:r>
    </w:p>
    <w:p>
      <w:pPr>
        <w:rPr>
          <w:b/>
        </w:rPr>
      </w:pPr>
      <w:r>
        <w:rPr>
          <w:rFonts w:hint="eastAsia"/>
          <w:b/>
        </w:rPr>
        <w:t xml:space="preserve"> [索引]</w:t>
      </w:r>
    </w:p>
    <w:p>
      <w:r>
        <w:rPr>
          <w:rFonts w:hint="eastAsia"/>
        </w:rPr>
        <w:t>无。</w:t>
      </w:r>
    </w:p>
    <w:p>
      <w:pPr>
        <w:pStyle w:val="4"/>
      </w:pPr>
      <w:bookmarkStart w:id="492" w:name="_Toc269837953"/>
      <w:bookmarkStart w:id="493" w:name="_Toc230580498"/>
      <w:r>
        <w:rPr>
          <w:rFonts w:hint="eastAsia"/>
        </w:rPr>
        <w:t>TY</w:t>
      </w:r>
      <w:r>
        <w:t>ADMIN_GROUP_AUTHS</w:t>
      </w:r>
      <w:r>
        <w:rPr>
          <w:rFonts w:hint="eastAsia"/>
        </w:rPr>
        <w:t xml:space="preserve"> (web组权限对应表)</w:t>
      </w:r>
      <w:bookmarkEnd w:id="492"/>
      <w:bookmarkEnd w:id="493"/>
    </w:p>
    <w:p>
      <w:pPr>
        <w:rPr>
          <w:b/>
        </w:rPr>
      </w:pPr>
      <w:r>
        <w:rPr>
          <w:rFonts w:hint="eastAsia"/>
          <w:b/>
        </w:rPr>
        <w:t>[功能]</w:t>
      </w:r>
    </w:p>
    <w:p>
      <w:r>
        <w:rPr>
          <w:rFonts w:hint="eastAsia"/>
        </w:rPr>
        <w:t>该表主要用于记录组和权限对应信息。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_GROUP_AUTH</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GROUP_ID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AUTH_ID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权限ID</w:t>
            </w:r>
          </w:p>
        </w:tc>
      </w:tr>
    </w:tbl>
    <w:p>
      <w:pPr>
        <w:rPr>
          <w:b/>
        </w:rPr>
      </w:pPr>
      <w:r>
        <w:rPr>
          <w:rFonts w:hint="eastAsia"/>
          <w:b/>
        </w:rPr>
        <w:t>[主键]</w:t>
      </w:r>
    </w:p>
    <w:p>
      <w:r>
        <w:t>PK_</w:t>
      </w:r>
      <w:r>
        <w:rPr>
          <w:rFonts w:hint="eastAsia"/>
        </w:rPr>
        <w:t>TYADMIN</w:t>
      </w:r>
      <w:r>
        <w:t>_GROUP_AUTHS</w:t>
      </w:r>
      <w:r>
        <w:rPr>
          <w:rFonts w:hint="eastAsia"/>
        </w:rPr>
        <w:t xml:space="preserve"> (ID)</w:t>
      </w:r>
    </w:p>
    <w:p>
      <w:pPr>
        <w:rPr>
          <w:b/>
        </w:rPr>
      </w:pPr>
      <w:r>
        <w:rPr>
          <w:rFonts w:hint="eastAsia"/>
          <w:b/>
        </w:rPr>
        <w:t xml:space="preserve"> [索引]</w:t>
      </w:r>
    </w:p>
    <w:p>
      <w:r>
        <w:rPr>
          <w:rFonts w:hint="eastAsia"/>
        </w:rPr>
        <w:t>无。</w:t>
      </w:r>
    </w:p>
    <w:p/>
    <w:p>
      <w:pPr>
        <w:pStyle w:val="4"/>
      </w:pPr>
      <w:bookmarkStart w:id="494" w:name="_Toc269837954"/>
      <w:bookmarkStart w:id="495" w:name="_Toc230580499"/>
      <w:r>
        <w:rPr>
          <w:rFonts w:hint="eastAsia"/>
        </w:rPr>
        <w:t>TY</w:t>
      </w:r>
      <w:r>
        <w:t>ADMIN_LOGS</w:t>
      </w:r>
      <w:r>
        <w:rPr>
          <w:rFonts w:hint="eastAsia"/>
        </w:rPr>
        <w:t xml:space="preserve"> (web操作日志表)</w:t>
      </w:r>
      <w:bookmarkEnd w:id="494"/>
      <w:bookmarkEnd w:id="495"/>
    </w:p>
    <w:p>
      <w:pPr>
        <w:rPr>
          <w:b/>
        </w:rPr>
      </w:pPr>
      <w:r>
        <w:rPr>
          <w:rFonts w:hint="eastAsia"/>
          <w:b/>
        </w:rPr>
        <w:t>[功能]</w:t>
      </w:r>
    </w:p>
    <w:p>
      <w:r>
        <w:rPr>
          <w:rFonts w:hint="eastAsia"/>
        </w:rPr>
        <w:t>该表主要用于记录操作日志。</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_LOG</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OPENO     </w:t>
            </w:r>
          </w:p>
        </w:tc>
        <w:tc>
          <w:tcPr>
            <w:tcW w:w="1801" w:type="dxa"/>
          </w:tcPr>
          <w:p>
            <w:r>
              <w:t>VARCHAR2(32)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操作员</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GROUPID     </w:t>
            </w:r>
          </w:p>
        </w:tc>
        <w:tc>
          <w:tcPr>
            <w:tcW w:w="1801" w:type="dxa"/>
          </w:tcPr>
          <w:p>
            <w:r>
              <w:t>NUMBER(11)</w:t>
            </w:r>
          </w:p>
        </w:tc>
        <w:tc>
          <w:tcPr>
            <w:tcW w:w="901" w:type="dxa"/>
          </w:tcPr>
          <w:p>
            <w:pPr>
              <w:jc w:val="center"/>
              <w:rPr>
                <w:rFonts w:cs="Arial"/>
                <w:lang w:val="en-GB"/>
              </w:rPr>
            </w:pPr>
          </w:p>
        </w:tc>
        <w:tc>
          <w:tcPr>
            <w:tcW w:w="3599" w:type="dxa"/>
          </w:tcPr>
          <w:p>
            <w:r>
              <w:rPr>
                <w:rFonts w:hint="eastAsia"/>
              </w:rPr>
              <w:t>组ID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SERVICEKEY  </w:t>
            </w:r>
          </w:p>
        </w:tc>
        <w:tc>
          <w:tcPr>
            <w:tcW w:w="1801" w:type="dxa"/>
          </w:tcPr>
          <w:p>
            <w:r>
              <w:t>VARCHAR2(20)</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LOG_TYPE        </w:t>
            </w:r>
          </w:p>
        </w:tc>
        <w:tc>
          <w:tcPr>
            <w:tcW w:w="1801" w:type="dxa"/>
          </w:tcPr>
          <w:p>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保留</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79" w:type="dxa"/>
          </w:tcPr>
          <w:p>
            <w:r>
              <w:t>LOG_TIME</w:t>
            </w:r>
          </w:p>
        </w:tc>
        <w:tc>
          <w:tcPr>
            <w:tcW w:w="1801" w:type="dxa"/>
          </w:tcPr>
          <w:p>
            <w:r>
              <w:rPr>
                <w:rFonts w:hint="eastAsia"/>
              </w:rP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操作时间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79" w:type="dxa"/>
          </w:tcPr>
          <w:p>
            <w:r>
              <w:t xml:space="preserve">LOG_DES     </w:t>
            </w:r>
          </w:p>
        </w:tc>
        <w:tc>
          <w:tcPr>
            <w:tcW w:w="1801" w:type="dxa"/>
          </w:tcPr>
          <w:p>
            <w:r>
              <w:t>VARCHAR2(512)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操作描述</w:t>
            </w:r>
          </w:p>
        </w:tc>
      </w:tr>
    </w:tbl>
    <w:p>
      <w:pPr>
        <w:rPr>
          <w:b/>
        </w:rPr>
      </w:pPr>
      <w:r>
        <w:rPr>
          <w:rFonts w:hint="eastAsia"/>
          <w:b/>
        </w:rPr>
        <w:t>[主键]</w:t>
      </w:r>
    </w:p>
    <w:p>
      <w:r>
        <w:t>PK_</w:t>
      </w:r>
      <w:r>
        <w:rPr>
          <w:rFonts w:hint="eastAsia"/>
        </w:rPr>
        <w:t>TYADMIN</w:t>
      </w:r>
      <w:r>
        <w:t>_LOGS</w:t>
      </w:r>
      <w:r>
        <w:rPr>
          <w:rFonts w:hint="eastAsia"/>
        </w:rPr>
        <w:t xml:space="preserve"> (ID)</w:t>
      </w:r>
    </w:p>
    <w:p>
      <w:pPr>
        <w:rPr>
          <w:b/>
        </w:rPr>
      </w:pPr>
      <w:r>
        <w:rPr>
          <w:rFonts w:hint="eastAsia"/>
          <w:b/>
        </w:rPr>
        <w:t xml:space="preserve"> [索引]</w:t>
      </w:r>
    </w:p>
    <w:p>
      <w:pPr>
        <w:rPr>
          <w:ins w:id="1926" w:author="qinnan" w:date="2016-03-01T16:48:00Z"/>
        </w:rPr>
      </w:pPr>
      <w:r>
        <w:rPr>
          <w:rFonts w:hint="eastAsia"/>
        </w:rPr>
        <w:t>无。</w:t>
      </w:r>
    </w:p>
    <w:p>
      <w:pPr>
        <w:pStyle w:val="4"/>
        <w:numPr>
          <w:ilvl w:val="2"/>
          <w:numId w:val="30"/>
        </w:numPr>
        <w:tabs>
          <w:tab w:val="clear" w:pos="432"/>
        </w:tabs>
        <w:rPr>
          <w:ins w:id="1928" w:author="wangjb" w:date="2016-03-16T10:29:00Z"/>
        </w:rPr>
        <w:pPrChange w:id="1927" w:author="wangjb" w:date="2016-03-16T10:29:00Z">
          <w:pPr>
            <w:pStyle w:val="4"/>
            <w:numPr>
              <w:ilvl w:val="2"/>
              <w:numId w:val="29"/>
            </w:numPr>
            <w:tabs>
              <w:tab w:val="left" w:pos="2138"/>
              <w:tab w:val="clear" w:pos="2847"/>
            </w:tabs>
          </w:pPr>
        </w:pPrChange>
      </w:pPr>
      <w:ins w:id="1929" w:author="wangjb" w:date="2016-03-16T10:29:00Z">
        <w:r>
          <w:rPr>
            <w:rFonts w:hint="eastAsia"/>
          </w:rPr>
          <w:t>SSMN_</w:t>
        </w:r>
      </w:ins>
      <w:ins w:id="1930" w:author="wangjb" w:date="2016-03-16T10:29:00Z">
        <w:r>
          <w:rPr/>
          <w:t>TransferNum</w:t>
        </w:r>
      </w:ins>
      <w:ins w:id="1931" w:author="wangjb" w:date="2016-03-16T10:29:00Z">
        <w:r>
          <w:rPr>
            <w:rFonts w:hint="eastAsia"/>
          </w:rPr>
          <w:t>_Bak表(送号记录备份表)</w:t>
        </w:r>
      </w:ins>
    </w:p>
    <w:p>
      <w:pPr>
        <w:rPr>
          <w:ins w:id="1932" w:author="wangjb" w:date="2016-03-16T10:29:00Z"/>
          <w:b/>
        </w:rPr>
      </w:pPr>
      <w:ins w:id="1933" w:author="wangjb" w:date="2016-03-16T10:29:00Z">
        <w:r>
          <w:rPr>
            <w:rFonts w:hint="eastAsia"/>
            <w:b/>
          </w:rPr>
          <w:t>[功能]</w:t>
        </w:r>
      </w:ins>
    </w:p>
    <w:p>
      <w:pPr>
        <w:rPr>
          <w:ins w:id="1934" w:author="wangjb" w:date="2016-03-16T10:29:00Z"/>
        </w:rPr>
      </w:pPr>
      <w:ins w:id="1935" w:author="wangjb" w:date="2016-03-16T10:29:00Z">
        <w:r>
          <w:rPr>
            <w:rFonts w:hint="eastAsia"/>
          </w:rPr>
          <w:t>该表主要用于存储漫游或异地用户采用网络送号呼叫时送来的主被叫号码的备份记录表。</w:t>
        </w:r>
      </w:ins>
    </w:p>
    <w:p>
      <w:pPr>
        <w:rPr>
          <w:ins w:id="1936" w:author="wangjb" w:date="2016-03-16T10:29:00Z"/>
          <w:b/>
        </w:rPr>
      </w:pPr>
      <w:ins w:id="1937" w:author="wangjb" w:date="2016-03-16T10:29:00Z">
        <w:r>
          <w:rPr>
            <w:rFonts w:hint="eastAsia"/>
            <w:b/>
          </w:rPr>
          <w:t>[表定义]</w:t>
        </w:r>
      </w:ins>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38" w:author="wangjb" w:date="2016-03-16T10:29:00Z"/>
        </w:trPr>
        <w:tc>
          <w:tcPr>
            <w:tcW w:w="1979" w:type="dxa"/>
            <w:tcBorders>
              <w:top w:val="double" w:color="auto" w:sz="6" w:space="0"/>
              <w:left w:val="double" w:color="auto" w:sz="6" w:space="0"/>
              <w:bottom w:val="double" w:color="auto" w:sz="6" w:space="0"/>
            </w:tcBorders>
            <w:shd w:val="clear" w:color="auto" w:fill="E6E6E6"/>
          </w:tcPr>
          <w:p>
            <w:pPr>
              <w:jc w:val="center"/>
              <w:rPr>
                <w:ins w:id="1939" w:author="wangjb" w:date="2016-03-16T10:29:00Z"/>
                <w:rFonts w:cs="Arial"/>
                <w:bCs/>
              </w:rPr>
            </w:pPr>
            <w:ins w:id="1940" w:author="wangjb" w:date="2016-03-16T10:29:00Z">
              <w:r>
                <w:rPr>
                  <w:rFonts w:cs="Arial"/>
                  <w:bCs/>
                </w:rPr>
                <w:t>域名</w:t>
              </w:r>
            </w:ins>
          </w:p>
        </w:tc>
        <w:tc>
          <w:tcPr>
            <w:tcW w:w="1619" w:type="dxa"/>
            <w:tcBorders>
              <w:top w:val="double" w:color="auto" w:sz="6" w:space="0"/>
              <w:bottom w:val="double" w:color="auto" w:sz="6" w:space="0"/>
            </w:tcBorders>
            <w:shd w:val="clear" w:color="auto" w:fill="E6E6E6"/>
          </w:tcPr>
          <w:p>
            <w:pPr>
              <w:jc w:val="center"/>
              <w:rPr>
                <w:ins w:id="1941" w:author="wangjb" w:date="2016-03-16T10:29:00Z"/>
                <w:rFonts w:cs="Arial"/>
                <w:bCs/>
              </w:rPr>
            </w:pPr>
            <w:ins w:id="1942" w:author="wangjb" w:date="2016-03-16T10:29: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1943" w:author="wangjb" w:date="2016-03-16T10:29:00Z"/>
                <w:rFonts w:cs="Arial"/>
                <w:bCs/>
              </w:rPr>
            </w:pPr>
            <w:ins w:id="1944" w:author="wangjb" w:date="2016-03-16T10:29:00Z">
              <w:r>
                <w:rPr>
                  <w:rFonts w:hint="eastAsia" w:cs="Arial"/>
                  <w:bCs/>
                </w:rPr>
                <w:t>非空</w:t>
              </w:r>
            </w:ins>
          </w:p>
        </w:tc>
        <w:tc>
          <w:tcPr>
            <w:tcW w:w="3599" w:type="dxa"/>
            <w:tcBorders>
              <w:top w:val="double" w:color="auto" w:sz="6" w:space="0"/>
              <w:bottom w:val="double" w:color="auto" w:sz="6" w:space="0"/>
              <w:right w:val="double" w:color="auto" w:sz="6" w:space="0"/>
            </w:tcBorders>
            <w:shd w:val="clear" w:color="auto" w:fill="E6E6E6"/>
          </w:tcPr>
          <w:p>
            <w:pPr>
              <w:jc w:val="center"/>
              <w:rPr>
                <w:ins w:id="1945" w:author="wangjb" w:date="2016-03-16T10:29:00Z"/>
                <w:rFonts w:cs="Arial"/>
                <w:bCs/>
              </w:rPr>
            </w:pPr>
            <w:ins w:id="1946" w:author="wangjb" w:date="2016-03-16T10:29: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47" w:author="wangjb" w:date="2016-03-16T10:29:00Z"/>
        </w:trPr>
        <w:tc>
          <w:tcPr>
            <w:tcW w:w="1979" w:type="dxa"/>
            <w:tcBorders>
              <w:top w:val="double" w:color="auto" w:sz="6" w:space="0"/>
              <w:left w:val="double" w:color="auto" w:sz="6" w:space="0"/>
              <w:bottom w:val="double" w:color="auto" w:sz="6" w:space="0"/>
            </w:tcBorders>
            <w:shd w:val="clear" w:color="auto" w:fill="E6E6E6"/>
          </w:tcPr>
          <w:p>
            <w:pPr>
              <w:rPr>
                <w:ins w:id="1948" w:author="wangjb" w:date="2016-03-16T10:29:00Z"/>
                <w:rFonts w:cs="Arial"/>
                <w:bCs/>
              </w:rPr>
            </w:pPr>
            <w:ins w:id="1949" w:author="wangjb" w:date="2016-03-16T10:29:00Z">
              <w:r>
                <w:rPr>
                  <w:b/>
                </w:rPr>
                <w:t>I</w:t>
              </w:r>
            </w:ins>
            <w:ins w:id="1950" w:author="wangjb" w:date="2016-03-16T10:29:00Z">
              <w:r>
                <w:rPr>
                  <w:rFonts w:hint="eastAsia"/>
                  <w:b/>
                </w:rPr>
                <w:t>d</w:t>
              </w:r>
            </w:ins>
          </w:p>
        </w:tc>
        <w:tc>
          <w:tcPr>
            <w:tcW w:w="1619" w:type="dxa"/>
            <w:tcBorders>
              <w:top w:val="double" w:color="auto" w:sz="6" w:space="0"/>
              <w:bottom w:val="double" w:color="auto" w:sz="6" w:space="0"/>
            </w:tcBorders>
            <w:shd w:val="clear" w:color="auto" w:fill="E6E6E6"/>
          </w:tcPr>
          <w:p>
            <w:pPr>
              <w:jc w:val="center"/>
              <w:rPr>
                <w:ins w:id="1951" w:author="wangjb" w:date="2016-03-16T10:29:00Z"/>
                <w:rFonts w:cs="Arial"/>
                <w:bCs/>
              </w:rPr>
            </w:pPr>
            <w:ins w:id="1952" w:author="wangjb" w:date="2016-03-16T10:29:00Z">
              <w:r>
                <w:rPr>
                  <w:rFonts w:hint="eastAsia" w:cs="Arial"/>
                  <w:bCs/>
                </w:rPr>
                <w:t>Number(10)</w:t>
              </w:r>
            </w:ins>
          </w:p>
        </w:tc>
        <w:tc>
          <w:tcPr>
            <w:tcW w:w="1083" w:type="dxa"/>
            <w:tcBorders>
              <w:top w:val="double" w:color="auto" w:sz="6" w:space="0"/>
              <w:bottom w:val="double" w:color="auto" w:sz="6" w:space="0"/>
            </w:tcBorders>
            <w:shd w:val="clear" w:color="auto" w:fill="E6E6E6"/>
          </w:tcPr>
          <w:p>
            <w:pPr>
              <w:jc w:val="center"/>
              <w:rPr>
                <w:ins w:id="1953" w:author="wangjb" w:date="2016-03-16T10:29:00Z"/>
                <w:rFonts w:cs="Arial"/>
                <w:bCs/>
              </w:rPr>
            </w:pPr>
            <w:ins w:id="1954" w:author="wangjb" w:date="2016-03-16T10:29:00Z">
              <w:r>
                <w:rPr>
                  <w:rFonts w:hint="eastAsia" w:cs="Arial"/>
                  <w:bCs/>
                </w:rPr>
                <w:t>是</w:t>
              </w:r>
            </w:ins>
          </w:p>
        </w:tc>
        <w:tc>
          <w:tcPr>
            <w:tcW w:w="3599" w:type="dxa"/>
            <w:tcBorders>
              <w:top w:val="double" w:color="auto" w:sz="6" w:space="0"/>
              <w:bottom w:val="double" w:color="auto" w:sz="6" w:space="0"/>
              <w:right w:val="double" w:color="auto" w:sz="6" w:space="0"/>
            </w:tcBorders>
            <w:shd w:val="clear" w:color="auto" w:fill="E6E6E6"/>
          </w:tcPr>
          <w:p>
            <w:pPr>
              <w:rPr>
                <w:ins w:id="1955" w:author="wangjb" w:date="2016-03-16T10:29:00Z"/>
                <w:rFonts w:cs="Arial"/>
                <w:bCs/>
              </w:rPr>
            </w:pPr>
            <w:ins w:id="1956" w:author="wangjb" w:date="2016-03-16T10:29:00Z">
              <w:r>
                <w:rPr>
                  <w:rFonts w:hint="eastAsia" w:cs="Arial"/>
                  <w:bCs/>
                </w:rPr>
                <w:t>主键ID，</w:t>
              </w:r>
            </w:ins>
            <w:ins w:id="1957" w:author="wangjb" w:date="2016-03-16T10:29:00Z">
              <w:r>
                <w:rPr>
                  <w:rFonts w:cs="Arial"/>
                  <w:bCs/>
                </w:rPr>
                <w:t>SEQ_SSMN_TransferNum_Bak</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58" w:author="wangjb" w:date="2016-03-16T10:29:00Z"/>
        </w:trPr>
        <w:tc>
          <w:tcPr>
            <w:tcW w:w="1979" w:type="dxa"/>
            <w:tcBorders>
              <w:top w:val="double" w:color="auto" w:sz="6" w:space="0"/>
              <w:left w:val="double" w:color="auto" w:sz="6" w:space="0"/>
              <w:bottom w:val="double" w:color="auto" w:sz="6" w:space="0"/>
              <w:right w:val="single" w:color="auto" w:sz="6" w:space="0"/>
            </w:tcBorders>
          </w:tcPr>
          <w:p>
            <w:pPr>
              <w:rPr>
                <w:ins w:id="1959" w:author="wangjb" w:date="2016-03-16T10:29:00Z"/>
                <w:b/>
              </w:rPr>
            </w:pPr>
            <w:ins w:id="1960" w:author="wangjb" w:date="2016-03-16T10:29:00Z">
              <w:r>
                <w:rPr>
                  <w:rFonts w:hint="eastAsia"/>
                </w:rPr>
                <w:t>MSISDN</w:t>
              </w:r>
            </w:ins>
          </w:p>
        </w:tc>
        <w:tc>
          <w:tcPr>
            <w:tcW w:w="1619" w:type="dxa"/>
            <w:tcBorders>
              <w:top w:val="double" w:color="auto" w:sz="6" w:space="0"/>
              <w:left w:val="single" w:color="auto" w:sz="6" w:space="0"/>
              <w:bottom w:val="double" w:color="auto" w:sz="6" w:space="0"/>
              <w:right w:val="single" w:color="auto" w:sz="6" w:space="0"/>
            </w:tcBorders>
          </w:tcPr>
          <w:p>
            <w:pPr>
              <w:rPr>
                <w:ins w:id="1961" w:author="wangjb" w:date="2016-03-16T10:29:00Z"/>
                <w:b/>
              </w:rPr>
            </w:pPr>
            <w:ins w:id="1962" w:author="wangjb" w:date="2016-03-16T10:29:00Z">
              <w:r>
                <w:rPr>
                  <w:rFonts w:hint="eastAsia"/>
                </w:rPr>
                <w:t>Varchar2 (25)</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963" w:author="wangjb" w:date="2016-03-16T10:29:00Z"/>
                <w:rFonts w:cs="Arial"/>
                <w:b/>
              </w:rPr>
            </w:pPr>
            <w:ins w:id="1964" w:author="wangjb" w:date="2016-03-16T10:29:00Z">
              <w:r>
                <w:rPr>
                  <w:rFonts w:hint="eastAsia" w:cs="Arial"/>
                  <w:b/>
                  <w:lang w:val="en-GB"/>
                </w:rPr>
                <w:t>是</w:t>
              </w:r>
            </w:ins>
          </w:p>
        </w:tc>
        <w:tc>
          <w:tcPr>
            <w:tcW w:w="3599" w:type="dxa"/>
            <w:tcBorders>
              <w:top w:val="double" w:color="auto" w:sz="6" w:space="0"/>
              <w:left w:val="single" w:color="auto" w:sz="6" w:space="0"/>
              <w:bottom w:val="double" w:color="auto" w:sz="6" w:space="0"/>
              <w:right w:val="double" w:color="auto" w:sz="6" w:space="0"/>
            </w:tcBorders>
          </w:tcPr>
          <w:p>
            <w:pPr>
              <w:rPr>
                <w:ins w:id="1965" w:author="wangjb" w:date="2016-03-16T10:29:00Z"/>
                <w:rFonts w:cs="Arial"/>
                <w:b/>
              </w:rPr>
            </w:pPr>
            <w:ins w:id="1966" w:author="wangjb" w:date="2016-03-16T10:29:00Z">
              <w:r>
                <w:rPr>
                  <w:rFonts w:hint="eastAsia" w:cs="Arial"/>
                  <w:b/>
                </w:rPr>
                <w:t>业务用户主号码。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67" w:author="wangjb" w:date="2016-03-16T10:29:00Z"/>
        </w:trPr>
        <w:tc>
          <w:tcPr>
            <w:tcW w:w="1979" w:type="dxa"/>
            <w:tcBorders>
              <w:top w:val="double" w:color="auto" w:sz="6" w:space="0"/>
              <w:left w:val="double" w:color="auto" w:sz="6" w:space="0"/>
              <w:bottom w:val="double" w:color="auto" w:sz="6" w:space="0"/>
              <w:right w:val="single" w:color="auto" w:sz="6" w:space="0"/>
            </w:tcBorders>
          </w:tcPr>
          <w:p>
            <w:pPr>
              <w:rPr>
                <w:ins w:id="1968" w:author="wangjb" w:date="2016-03-16T10:29:00Z"/>
              </w:rPr>
            </w:pPr>
            <w:ins w:id="1969" w:author="wangjb" w:date="2016-03-16T10:29:00Z">
              <w:r>
                <w:rPr/>
                <w:t>C</w:t>
              </w:r>
            </w:ins>
            <w:ins w:id="1970" w:author="wangjb" w:date="2016-03-16T10:29:00Z">
              <w:r>
                <w:rPr>
                  <w:rFonts w:hint="eastAsia"/>
                </w:rPr>
                <w:t>alledNumber</w:t>
              </w:r>
            </w:ins>
          </w:p>
        </w:tc>
        <w:tc>
          <w:tcPr>
            <w:tcW w:w="1619" w:type="dxa"/>
            <w:tcBorders>
              <w:top w:val="double" w:color="auto" w:sz="6" w:space="0"/>
              <w:left w:val="single" w:color="auto" w:sz="6" w:space="0"/>
              <w:bottom w:val="double" w:color="auto" w:sz="6" w:space="0"/>
              <w:right w:val="single" w:color="auto" w:sz="6" w:space="0"/>
            </w:tcBorders>
          </w:tcPr>
          <w:p>
            <w:pPr>
              <w:rPr>
                <w:ins w:id="1971" w:author="wangjb" w:date="2016-03-16T10:29:00Z"/>
              </w:rPr>
            </w:pPr>
            <w:ins w:id="1972" w:author="wangjb" w:date="2016-03-16T10:29:00Z">
              <w:r>
                <w:rPr>
                  <w:rFonts w:hint="eastAsia"/>
                </w:rPr>
                <w:t>Varchar2 (25)</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973" w:author="wangjb" w:date="2016-03-16T10:29:00Z"/>
                <w:rFonts w:cs="Arial"/>
                <w:lang w:val="en-GB"/>
              </w:rPr>
            </w:pPr>
            <w:ins w:id="1974" w:author="wangjb" w:date="2016-03-16T10:29:00Z">
              <w:r>
                <w:rPr>
                  <w:rFonts w:hint="eastAsia" w:cs="Arial"/>
                  <w:lang w:val="en-GB"/>
                </w:rPr>
                <w:t>是</w:t>
              </w:r>
            </w:ins>
          </w:p>
        </w:tc>
        <w:tc>
          <w:tcPr>
            <w:tcW w:w="3599" w:type="dxa"/>
            <w:tcBorders>
              <w:top w:val="double" w:color="auto" w:sz="6" w:space="0"/>
              <w:left w:val="single" w:color="auto" w:sz="6" w:space="0"/>
              <w:bottom w:val="double" w:color="auto" w:sz="6" w:space="0"/>
              <w:right w:val="double" w:color="auto" w:sz="6" w:space="0"/>
            </w:tcBorders>
          </w:tcPr>
          <w:p>
            <w:pPr>
              <w:rPr>
                <w:ins w:id="1975" w:author="wangjb" w:date="2016-03-16T10:29:00Z"/>
                <w:rFonts w:cs="Arial"/>
                <w:lang w:val="en-GB"/>
              </w:rPr>
            </w:pPr>
            <w:ins w:id="1976" w:author="wangjb" w:date="2016-03-16T10:29:00Z">
              <w:r>
                <w:rPr>
                  <w:rFonts w:hint="eastAsia"/>
                </w:rPr>
                <w:t>被叫号码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77" w:author="wangjb" w:date="2016-03-16T10:29:00Z"/>
        </w:trPr>
        <w:tc>
          <w:tcPr>
            <w:tcW w:w="1979" w:type="dxa"/>
            <w:tcBorders>
              <w:top w:val="double" w:color="auto" w:sz="6" w:space="0"/>
              <w:left w:val="double" w:color="auto" w:sz="6" w:space="0"/>
              <w:bottom w:val="double" w:color="auto" w:sz="6" w:space="0"/>
              <w:right w:val="single" w:color="auto" w:sz="6" w:space="0"/>
            </w:tcBorders>
          </w:tcPr>
          <w:p>
            <w:pPr>
              <w:rPr>
                <w:ins w:id="1978" w:author="wangjb" w:date="2016-03-16T10:29:00Z"/>
              </w:rPr>
            </w:pPr>
            <w:ins w:id="1979" w:author="wangjb" w:date="2016-03-16T10:29:00Z">
              <w:r>
                <w:rPr/>
                <w:t>O</w:t>
              </w:r>
            </w:ins>
            <w:ins w:id="1980" w:author="wangjb" w:date="2016-03-16T10:29:00Z">
              <w:r>
                <w:rPr>
                  <w:rFonts w:hint="eastAsia"/>
                </w:rPr>
                <w:t>stype</w:t>
              </w:r>
            </w:ins>
          </w:p>
        </w:tc>
        <w:tc>
          <w:tcPr>
            <w:tcW w:w="1619" w:type="dxa"/>
            <w:tcBorders>
              <w:top w:val="double" w:color="auto" w:sz="6" w:space="0"/>
              <w:left w:val="single" w:color="auto" w:sz="6" w:space="0"/>
              <w:bottom w:val="double" w:color="auto" w:sz="6" w:space="0"/>
              <w:right w:val="single" w:color="auto" w:sz="6" w:space="0"/>
            </w:tcBorders>
          </w:tcPr>
          <w:p>
            <w:pPr>
              <w:rPr>
                <w:ins w:id="1981" w:author="wangjb" w:date="2016-03-16T10:29:00Z"/>
              </w:rPr>
            </w:pPr>
            <w:ins w:id="1982" w:author="wangjb" w:date="2016-03-16T10:29:00Z">
              <w:r>
                <w:rPr>
                  <w:rFonts w:hint="eastAsia"/>
                </w:rPr>
                <w:t>Varchar2 (10)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983" w:author="wangjb" w:date="2016-03-16T10:29:00Z"/>
                <w:rFonts w:cs="Arial"/>
                <w:lang w:val="en-GB"/>
              </w:rPr>
            </w:pPr>
            <w:ins w:id="1984" w:author="wangjb" w:date="2016-03-16T10:29:00Z">
              <w:r>
                <w:rPr>
                  <w:rFonts w:hint="eastAsia" w:cs="Arial"/>
                  <w:lang w:val="en-GB"/>
                </w:rPr>
                <w:t>否</w:t>
              </w:r>
            </w:ins>
          </w:p>
        </w:tc>
        <w:tc>
          <w:tcPr>
            <w:tcW w:w="3599" w:type="dxa"/>
            <w:tcBorders>
              <w:top w:val="double" w:color="auto" w:sz="6" w:space="0"/>
              <w:left w:val="single" w:color="auto" w:sz="6" w:space="0"/>
              <w:bottom w:val="double" w:color="auto" w:sz="6" w:space="0"/>
              <w:right w:val="double" w:color="auto" w:sz="6" w:space="0"/>
            </w:tcBorders>
          </w:tcPr>
          <w:p>
            <w:pPr>
              <w:rPr>
                <w:ins w:id="1985" w:author="wangjb" w:date="2016-03-16T10:29:00Z"/>
              </w:rPr>
            </w:pPr>
            <w:ins w:id="1986" w:author="wangjb" w:date="2016-03-16T10:29:00Z">
              <w:r>
                <w:rPr>
                  <w:rFonts w:hint="eastAsia"/>
                </w:rPr>
                <w:t>手机系统：“Android”或“iPhone”</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87" w:author="wangjb" w:date="2016-03-16T10:29:00Z"/>
        </w:trPr>
        <w:tc>
          <w:tcPr>
            <w:tcW w:w="1979" w:type="dxa"/>
            <w:tcBorders>
              <w:top w:val="double" w:color="auto" w:sz="6" w:space="0"/>
              <w:left w:val="double" w:color="auto" w:sz="6" w:space="0"/>
              <w:bottom w:val="double" w:color="auto" w:sz="6" w:space="0"/>
              <w:right w:val="single" w:color="auto" w:sz="6" w:space="0"/>
            </w:tcBorders>
          </w:tcPr>
          <w:p>
            <w:pPr>
              <w:rPr>
                <w:ins w:id="1988" w:author="wangjb" w:date="2016-03-16T10:29:00Z"/>
              </w:rPr>
            </w:pPr>
            <w:ins w:id="1989" w:author="wangjb" w:date="2016-03-16T10:29:00Z">
              <w:r>
                <w:rPr>
                  <w:rFonts w:hint="eastAsia"/>
                </w:rPr>
                <w:t>InTime</w:t>
              </w:r>
            </w:ins>
          </w:p>
        </w:tc>
        <w:tc>
          <w:tcPr>
            <w:tcW w:w="1619" w:type="dxa"/>
            <w:tcBorders>
              <w:top w:val="double" w:color="auto" w:sz="6" w:space="0"/>
              <w:left w:val="single" w:color="auto" w:sz="6" w:space="0"/>
              <w:bottom w:val="double" w:color="auto" w:sz="6" w:space="0"/>
              <w:right w:val="single" w:color="auto" w:sz="6" w:space="0"/>
            </w:tcBorders>
          </w:tcPr>
          <w:p>
            <w:pPr>
              <w:rPr>
                <w:ins w:id="1990" w:author="wangjb" w:date="2016-03-16T10:29:00Z"/>
              </w:rPr>
            </w:pPr>
            <w:ins w:id="1991" w:author="wangjb" w:date="2016-03-16T10:29:00Z">
              <w:r>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992" w:author="wangjb" w:date="2016-03-16T10:29:00Z"/>
                <w:rFonts w:cs="Arial"/>
                <w:lang w:val="en-GB"/>
              </w:rPr>
            </w:pPr>
            <w:ins w:id="1993" w:author="wangjb" w:date="2016-03-16T10:29:00Z">
              <w:r>
                <w:rPr>
                  <w:rFonts w:hint="eastAsia" w:cs="Arial"/>
                  <w:lang w:val="en-GB"/>
                </w:rPr>
                <w:t>是</w:t>
              </w:r>
            </w:ins>
          </w:p>
        </w:tc>
        <w:tc>
          <w:tcPr>
            <w:tcW w:w="3599" w:type="dxa"/>
            <w:tcBorders>
              <w:top w:val="double" w:color="auto" w:sz="6" w:space="0"/>
              <w:left w:val="single" w:color="auto" w:sz="6" w:space="0"/>
              <w:bottom w:val="double" w:color="auto" w:sz="6" w:space="0"/>
              <w:right w:val="double" w:color="auto" w:sz="6" w:space="0"/>
            </w:tcBorders>
          </w:tcPr>
          <w:p>
            <w:pPr>
              <w:rPr>
                <w:ins w:id="1994" w:author="wangjb" w:date="2016-03-16T10:29:00Z"/>
                <w:rFonts w:cs="Arial"/>
                <w:lang w:val="en-GB"/>
              </w:rPr>
            </w:pPr>
            <w:ins w:id="1995" w:author="wangjb" w:date="2016-03-16T10:29:00Z">
              <w:r>
                <w:rPr>
                  <w:rFonts w:hint="eastAsia" w:cs="Arial"/>
                  <w:lang w:val="en-GB"/>
                </w:rPr>
                <w:t>写表时间</w:t>
              </w:r>
            </w:ins>
          </w:p>
        </w:tc>
      </w:tr>
    </w:tbl>
    <w:p>
      <w:pPr>
        <w:rPr>
          <w:ins w:id="1996" w:author="wangjb" w:date="2016-03-16T10:29:00Z"/>
        </w:rPr>
      </w:pPr>
    </w:p>
    <w:p>
      <w:pPr>
        <w:rPr>
          <w:ins w:id="1997" w:author="wangjb" w:date="2016-03-16T10:29:00Z"/>
          <w:b/>
        </w:rPr>
      </w:pPr>
      <w:ins w:id="1998" w:author="wangjb" w:date="2016-03-16T10:29:00Z">
        <w:r>
          <w:rPr>
            <w:rFonts w:hint="eastAsia"/>
            <w:b/>
          </w:rPr>
          <w:t>[主键]</w:t>
        </w:r>
      </w:ins>
    </w:p>
    <w:p>
      <w:pPr>
        <w:rPr>
          <w:ins w:id="1999" w:author="qinnan" w:date="2016-03-01T16:48:00Z"/>
        </w:rPr>
      </w:pPr>
      <w:ins w:id="2000" w:author="wangjb" w:date="2016-03-16T10:29:00Z">
        <w:r>
          <w:rPr>
            <w:rFonts w:hint="eastAsia"/>
          </w:rPr>
          <w:t>PK_SSMN_</w:t>
        </w:r>
      </w:ins>
      <w:ins w:id="2001" w:author="wangjb" w:date="2016-03-16T10:29:00Z">
        <w:r>
          <w:rPr/>
          <w:t>TransferNum</w:t>
        </w:r>
      </w:ins>
      <w:ins w:id="2002" w:author="wangjb" w:date="2016-03-16T10:29:00Z">
        <w:r>
          <w:rPr>
            <w:rFonts w:hint="eastAsia"/>
          </w:rPr>
          <w:t>_Bak (</w:t>
        </w:r>
      </w:ins>
      <w:ins w:id="2003" w:author="wangjb" w:date="2016-03-16T10:30:00Z">
        <w:r>
          <w:rPr>
            <w:b/>
          </w:rPr>
          <w:t>I</w:t>
        </w:r>
      </w:ins>
      <w:ins w:id="2004" w:author="wangjb" w:date="2016-03-16T10:30:00Z">
        <w:r>
          <w:rPr>
            <w:rFonts w:hint="eastAsia"/>
            <w:b/>
          </w:rPr>
          <w:t>d</w:t>
        </w:r>
      </w:ins>
      <w:ins w:id="2005" w:author="wangjb" w:date="2016-03-16T10:29:00Z">
        <w:r>
          <w:rPr>
            <w:rFonts w:hint="eastAsia"/>
          </w:rPr>
          <w:t>)</w:t>
        </w:r>
      </w:ins>
    </w:p>
    <w:p>
      <w:pPr>
        <w:pStyle w:val="3"/>
        <w:adjustRightInd/>
        <w:ind w:left="567" w:hanging="567"/>
        <w:textAlignment w:val="auto"/>
        <w:rPr>
          <w:ins w:id="2006" w:author="qinnan" w:date="2016-03-01T16:48:00Z"/>
          <w:lang w:val="en-GB" w:eastAsia="zh-CN"/>
        </w:rPr>
      </w:pPr>
      <w:ins w:id="2007" w:author="qinnan" w:date="2016-03-01T16:48:00Z">
        <w:r>
          <w:rPr>
            <w:rFonts w:hint="eastAsia"/>
            <w:lang w:val="en-GB" w:eastAsia="zh-CN"/>
          </w:rPr>
          <w:t>号盾地产业务表</w:t>
        </w:r>
      </w:ins>
    </w:p>
    <w:p>
      <w:pPr>
        <w:pStyle w:val="4"/>
        <w:tabs>
          <w:tab w:val="left" w:pos="2138"/>
          <w:tab w:val="clear" w:pos="2847"/>
        </w:tabs>
        <w:ind w:left="2138"/>
        <w:rPr>
          <w:ins w:id="2008" w:author="qinnan" w:date="2016-03-01T16:48:00Z"/>
          <w:lang w:val="en-GB"/>
        </w:rPr>
      </w:pPr>
      <w:ins w:id="2009" w:author="qinnan" w:date="2016-03-01T16:48:00Z">
        <w:r>
          <w:rPr/>
          <w:t>SSMN_</w:t>
        </w:r>
      </w:ins>
      <w:ins w:id="2010" w:author="qinnan" w:date="2016-03-01T16:48:00Z">
        <w:r>
          <w:rPr>
            <w:rFonts w:hint="eastAsia"/>
          </w:rPr>
          <w:t>DC_Owner(业主信息表</w:t>
        </w:r>
      </w:ins>
      <w:ins w:id="2011" w:author="qinnan" w:date="2016-03-01T16:48:00Z">
        <w:r>
          <w:rPr>
            <w:rFonts w:hint="eastAsia"/>
            <w:lang w:val="en-GB"/>
          </w:rPr>
          <w:t>)</w:t>
        </w:r>
      </w:ins>
    </w:p>
    <w:p>
      <w:pPr>
        <w:ind w:firstLine="420"/>
        <w:rPr>
          <w:ins w:id="2012" w:author="qinnan" w:date="2016-03-01T16:48:00Z"/>
        </w:rPr>
      </w:pPr>
      <w:ins w:id="2013" w:author="qinnan" w:date="2016-03-01T16:48:00Z">
        <w:r>
          <w:rPr>
            <w:rFonts w:hint="eastAsia"/>
            <w:lang w:val="en-GB"/>
          </w:rPr>
          <w:t>此表用于记录地产业务各途径中平台获取到的地产业主的号码</w:t>
        </w:r>
      </w:ins>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14" w:author="qinnan" w:date="2016-03-01T16:48:00Z"/>
        </w:trPr>
        <w:tc>
          <w:tcPr>
            <w:tcW w:w="1979" w:type="dxa"/>
            <w:tcBorders>
              <w:top w:val="double" w:color="auto" w:sz="6" w:space="0"/>
              <w:left w:val="double" w:color="auto" w:sz="6" w:space="0"/>
              <w:bottom w:val="double" w:color="auto" w:sz="6" w:space="0"/>
            </w:tcBorders>
            <w:shd w:val="clear" w:color="auto" w:fill="E6E6E6"/>
          </w:tcPr>
          <w:p>
            <w:pPr>
              <w:jc w:val="center"/>
              <w:rPr>
                <w:ins w:id="2015" w:author="qinnan" w:date="2016-03-01T16:48:00Z"/>
                <w:rFonts w:cs="Arial"/>
                <w:bCs/>
              </w:rPr>
            </w:pPr>
            <w:ins w:id="2016" w:author="qinnan" w:date="2016-03-01T16:48:00Z">
              <w:r>
                <w:rPr>
                  <w:rFonts w:cs="Arial"/>
                  <w:bCs/>
                </w:rPr>
                <w:t>域名</w:t>
              </w:r>
            </w:ins>
          </w:p>
        </w:tc>
        <w:tc>
          <w:tcPr>
            <w:tcW w:w="1620" w:type="dxa"/>
            <w:tcBorders>
              <w:top w:val="double" w:color="auto" w:sz="6" w:space="0"/>
              <w:bottom w:val="double" w:color="auto" w:sz="6" w:space="0"/>
            </w:tcBorders>
            <w:shd w:val="clear" w:color="auto" w:fill="E6E6E6"/>
          </w:tcPr>
          <w:p>
            <w:pPr>
              <w:jc w:val="center"/>
              <w:rPr>
                <w:ins w:id="2017" w:author="qinnan" w:date="2016-03-01T16:48:00Z"/>
                <w:rFonts w:cs="Arial"/>
                <w:bCs/>
              </w:rPr>
            </w:pPr>
            <w:ins w:id="2018" w:author="qinnan" w:date="2016-03-01T16:48: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2019" w:author="qinnan" w:date="2016-03-01T16:48:00Z"/>
                <w:rFonts w:cs="Arial"/>
                <w:bCs/>
              </w:rPr>
            </w:pPr>
            <w:ins w:id="2020" w:author="qinnan" w:date="2016-03-01T16:48:00Z">
              <w:r>
                <w:rPr>
                  <w:rFonts w:hint="eastAsia" w:cs="Arial"/>
                  <w:bCs/>
                </w:rPr>
                <w:t>非空</w:t>
              </w:r>
            </w:ins>
          </w:p>
        </w:tc>
        <w:tc>
          <w:tcPr>
            <w:tcW w:w="4858" w:type="dxa"/>
            <w:tcBorders>
              <w:top w:val="double" w:color="auto" w:sz="6" w:space="0"/>
              <w:bottom w:val="double" w:color="auto" w:sz="6" w:space="0"/>
              <w:right w:val="double" w:color="auto" w:sz="6" w:space="0"/>
            </w:tcBorders>
            <w:shd w:val="clear" w:color="auto" w:fill="E6E6E6"/>
          </w:tcPr>
          <w:p>
            <w:pPr>
              <w:jc w:val="center"/>
              <w:rPr>
                <w:ins w:id="2021" w:author="qinnan" w:date="2016-03-01T16:48:00Z"/>
                <w:rFonts w:cs="Arial"/>
                <w:bCs/>
              </w:rPr>
            </w:pPr>
            <w:ins w:id="2022" w:author="qinnan" w:date="2016-03-01T16:48: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23"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024" w:author="qinnan" w:date="2016-03-01T16:48:00Z"/>
                <w:rFonts w:cs="Arial"/>
                <w:b/>
              </w:rPr>
            </w:pPr>
            <w:ins w:id="2025" w:author="qinnan" w:date="2016-03-01T16:48:00Z">
              <w:r>
                <w:rPr>
                  <w:rFonts w:hint="eastAsia"/>
                  <w:b/>
                </w:rPr>
                <w:t>ID</w:t>
              </w:r>
            </w:ins>
          </w:p>
        </w:tc>
        <w:tc>
          <w:tcPr>
            <w:tcW w:w="1620" w:type="dxa"/>
            <w:tcBorders>
              <w:top w:val="double" w:color="auto" w:sz="6" w:space="0"/>
              <w:left w:val="single" w:color="auto" w:sz="6" w:space="0"/>
              <w:bottom w:val="double" w:color="auto" w:sz="6" w:space="0"/>
              <w:right w:val="single" w:color="auto" w:sz="6" w:space="0"/>
            </w:tcBorders>
          </w:tcPr>
          <w:p>
            <w:pPr>
              <w:rPr>
                <w:ins w:id="2026" w:author="qinnan" w:date="2016-03-01T16:48:00Z"/>
                <w:rFonts w:cs="Arial"/>
                <w:b/>
              </w:rPr>
            </w:pPr>
            <w:ins w:id="2027" w:author="qinnan" w:date="2016-03-01T16:48:00Z">
              <w:r>
                <w:rPr>
                  <w:rFonts w:hint="eastAsia" w:cs="Arial"/>
                  <w: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028" w:author="qinnan" w:date="2016-03-01T16:48:00Z"/>
                <w:rFonts w:cs="Arial"/>
                <w:b/>
              </w:rPr>
            </w:pPr>
            <w:ins w:id="2029" w:author="qinnan" w:date="2016-03-01T16:48:00Z">
              <w:r>
                <w:rPr>
                  <w:rFonts w:hint="eastAsia" w:cs="Arial"/>
                  <w:b/>
                </w:rPr>
                <w:t>是</w:t>
              </w:r>
            </w:ins>
          </w:p>
        </w:tc>
        <w:tc>
          <w:tcPr>
            <w:tcW w:w="4858" w:type="dxa"/>
            <w:tcBorders>
              <w:top w:val="double" w:color="auto" w:sz="6" w:space="0"/>
              <w:left w:val="single" w:color="auto" w:sz="6" w:space="0"/>
              <w:bottom w:val="double" w:color="auto" w:sz="6" w:space="0"/>
              <w:right w:val="double" w:color="auto" w:sz="6" w:space="0"/>
            </w:tcBorders>
          </w:tcPr>
          <w:p>
            <w:pPr>
              <w:rPr>
                <w:ins w:id="2030" w:author="qinnan" w:date="2016-03-01T16:48:00Z"/>
                <w:rFonts w:cs="Arial"/>
                <w:b/>
              </w:rPr>
            </w:pPr>
            <w:ins w:id="2031" w:author="qinnan" w:date="2016-03-01T16:48:00Z">
              <w:r>
                <w:rPr>
                  <w:rFonts w:cs="Arial"/>
                  <w:b/>
                  <w:lang w:val="en-GB"/>
                </w:rPr>
                <w:t>SEQ_SSMN_</w:t>
              </w:r>
            </w:ins>
            <w:ins w:id="2032" w:author="qinnan" w:date="2016-03-01T16:48:00Z">
              <w:r>
                <w:rPr>
                  <w:rFonts w:hint="eastAsia" w:cs="Arial"/>
                  <w:b/>
                  <w:lang w:val="en-GB"/>
                </w:rPr>
                <w:t>DC</w:t>
              </w:r>
            </w:ins>
            <w:ins w:id="2033" w:author="qinnan" w:date="2016-03-01T16:48:00Z">
              <w:r>
                <w:rPr>
                  <w:rFonts w:cs="Arial"/>
                  <w:b/>
                  <w:lang w:val="en-GB"/>
                </w:rPr>
                <w:t>_</w:t>
              </w:r>
            </w:ins>
            <w:ins w:id="2034" w:author="qinnan" w:date="2016-03-01T16:48:00Z">
              <w:r>
                <w:rPr>
                  <w:rFonts w:hint="eastAsia" w:cs="Arial"/>
                  <w:b/>
                  <w:lang w:val="en-GB"/>
                </w:rPr>
                <w:t>Owner生成序列号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35"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036" w:author="qinnan" w:date="2016-03-01T16:48:00Z"/>
                <w:rFonts w:cs="Arial"/>
              </w:rPr>
            </w:pPr>
            <w:ins w:id="2037" w:author="qinnan" w:date="2016-03-01T16:48:00Z">
              <w:r>
                <w:rPr>
                  <w:rFonts w:hint="eastAsia" w:cs="Arial"/>
                </w:rPr>
                <w:t>Msisdn</w:t>
              </w:r>
            </w:ins>
          </w:p>
        </w:tc>
        <w:tc>
          <w:tcPr>
            <w:tcW w:w="1620" w:type="dxa"/>
            <w:tcBorders>
              <w:top w:val="double" w:color="auto" w:sz="6" w:space="0"/>
              <w:left w:val="single" w:color="auto" w:sz="6" w:space="0"/>
              <w:bottom w:val="double" w:color="auto" w:sz="6" w:space="0"/>
              <w:right w:val="single" w:color="auto" w:sz="6" w:space="0"/>
            </w:tcBorders>
          </w:tcPr>
          <w:p>
            <w:pPr>
              <w:rPr>
                <w:ins w:id="2038" w:author="qinnan" w:date="2016-03-01T16:48:00Z"/>
                <w:rFonts w:cs="Arial"/>
              </w:rPr>
            </w:pPr>
            <w:ins w:id="2039" w:author="qinnan" w:date="2016-03-01T16:48:00Z">
              <w:r>
                <w:rPr>
                  <w:rFonts w:hint="eastAsia" w:cs="Arial"/>
                </w:rPr>
                <w:t>Varchar2(18)</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040" w:author="qinnan" w:date="2016-03-01T16:48:00Z"/>
              </w:rPr>
            </w:pPr>
            <w:ins w:id="2041" w:author="qinnan" w:date="2016-03-01T16:48:00Z">
              <w:r>
                <w:rPr>
                  <w:rFonts w:hint="eastAsia" w:cs="Arial"/>
                  <w:lang w:val="en-GB"/>
                </w:rPr>
                <w:t>是</w:t>
              </w:r>
            </w:ins>
          </w:p>
        </w:tc>
        <w:tc>
          <w:tcPr>
            <w:tcW w:w="4858" w:type="dxa"/>
            <w:tcBorders>
              <w:top w:val="double" w:color="auto" w:sz="6" w:space="0"/>
              <w:left w:val="single" w:color="auto" w:sz="6" w:space="0"/>
              <w:bottom w:val="double" w:color="auto" w:sz="6" w:space="0"/>
              <w:right w:val="double" w:color="auto" w:sz="6" w:space="0"/>
            </w:tcBorders>
          </w:tcPr>
          <w:p>
            <w:pPr>
              <w:rPr>
                <w:ins w:id="2042" w:author="qinnan" w:date="2016-03-01T16:48:00Z"/>
                <w:rFonts w:cs="Arial"/>
                <w:lang w:val="en-GB"/>
              </w:rPr>
            </w:pPr>
            <w:ins w:id="2043" w:author="qinnan" w:date="2016-03-01T16:48:00Z">
              <w:r>
                <w:rPr>
                  <w:rFonts w:hint="eastAsia" w:cs="Arial"/>
                  <w:lang w:val="en-GB"/>
                </w:rPr>
                <w:t>业主号码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44"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045" w:author="qinnan" w:date="2016-03-01T16:48:00Z"/>
                <w:rFonts w:cs="Arial"/>
                <w:lang w:val="en-GB"/>
              </w:rPr>
            </w:pPr>
            <w:ins w:id="2046" w:author="liyan" w:date="2016-10-31T14:21:00Z">
              <w:r>
                <w:rPr>
                  <w:rFonts w:hint="eastAsia" w:cs="Arial"/>
                </w:rPr>
                <w:t>Create</w:t>
              </w:r>
            </w:ins>
            <w:ins w:id="2047" w:author="qinnan" w:date="2016-03-01T16:48:00Z">
              <w:r>
                <w:rPr>
                  <w:rFonts w:hint="eastAsia" w:cs="Arial"/>
                  <w:lang w:val="en-GB"/>
                </w:rPr>
                <w:t>Date</w:t>
              </w:r>
            </w:ins>
          </w:p>
        </w:tc>
        <w:tc>
          <w:tcPr>
            <w:tcW w:w="1620" w:type="dxa"/>
            <w:tcBorders>
              <w:top w:val="double" w:color="auto" w:sz="6" w:space="0"/>
              <w:left w:val="single" w:color="auto" w:sz="6" w:space="0"/>
              <w:bottom w:val="double" w:color="auto" w:sz="6" w:space="0"/>
              <w:right w:val="single" w:color="auto" w:sz="6" w:space="0"/>
            </w:tcBorders>
          </w:tcPr>
          <w:p>
            <w:pPr>
              <w:rPr>
                <w:ins w:id="2048" w:author="qinnan" w:date="2016-03-01T16:48:00Z"/>
                <w:rFonts w:cs="Arial"/>
                <w:lang w:val="en-GB"/>
              </w:rPr>
            </w:pPr>
            <w:ins w:id="2049" w:author="qinnan" w:date="2016-03-01T16:48:00Z">
              <w:r>
                <w:rPr>
                  <w:rFonts w:hint="eastAsia"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050" w:author="qinnan" w:date="2016-03-01T16:48:00Z"/>
                <w:rFonts w:cs="Arial"/>
                <w:lang w:val="en-GB"/>
              </w:rPr>
            </w:pPr>
            <w:ins w:id="2051" w:author="qinnan" w:date="2016-03-01T16:48:00Z">
              <w:r>
                <w:rPr>
                  <w:rFonts w:hint="eastAsia" w:cs="Arial"/>
                  <w:lang w:val="en-GB"/>
                </w:rPr>
                <w:t>是</w:t>
              </w:r>
            </w:ins>
          </w:p>
        </w:tc>
        <w:tc>
          <w:tcPr>
            <w:tcW w:w="4858" w:type="dxa"/>
            <w:tcBorders>
              <w:top w:val="double" w:color="auto" w:sz="6" w:space="0"/>
              <w:left w:val="single" w:color="auto" w:sz="6" w:space="0"/>
              <w:bottom w:val="double" w:color="auto" w:sz="6" w:space="0"/>
              <w:right w:val="double" w:color="auto" w:sz="6" w:space="0"/>
            </w:tcBorders>
          </w:tcPr>
          <w:p>
            <w:pPr>
              <w:rPr>
                <w:ins w:id="2052" w:author="qinnan" w:date="2016-03-01T16:48:00Z"/>
                <w:rFonts w:cs="Arial"/>
                <w:lang w:val="en-GB"/>
              </w:rPr>
            </w:pPr>
            <w:ins w:id="2053" w:author="qinnan" w:date="2016-03-01T16:48:00Z">
              <w:r>
                <w:rPr>
                  <w:rFonts w:hint="eastAsia" w:cs="Arial"/>
                  <w:lang w:val="en-GB"/>
                </w:rPr>
                <w:t>采集时间</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54"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055" w:author="qinnan" w:date="2016-03-01T16:48:00Z"/>
                <w:rFonts w:cs="Arial"/>
                <w:lang w:val="en-GB"/>
              </w:rPr>
            </w:pPr>
            <w:ins w:id="2056" w:author="qinnan" w:date="2016-03-01T16:48:00Z">
              <w:r>
                <w:rPr>
                  <w:rFonts w:hint="eastAsia" w:cs="Arial"/>
                  <w:lang w:val="en-GB"/>
                </w:rPr>
                <w:t>Source</w:t>
              </w:r>
            </w:ins>
          </w:p>
        </w:tc>
        <w:tc>
          <w:tcPr>
            <w:tcW w:w="1620" w:type="dxa"/>
            <w:tcBorders>
              <w:top w:val="double" w:color="auto" w:sz="6" w:space="0"/>
              <w:left w:val="single" w:color="auto" w:sz="6" w:space="0"/>
              <w:bottom w:val="double" w:color="auto" w:sz="6" w:space="0"/>
              <w:right w:val="single" w:color="auto" w:sz="6" w:space="0"/>
            </w:tcBorders>
          </w:tcPr>
          <w:p>
            <w:pPr>
              <w:rPr>
                <w:ins w:id="2057" w:author="qinnan" w:date="2016-03-01T16:48:00Z"/>
                <w:rFonts w:cs="Arial"/>
                <w:lang w:val="en-GB"/>
              </w:rPr>
            </w:pPr>
            <w:ins w:id="2058" w:author="qinnan" w:date="2016-03-01T16:48: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059" w:author="qinnan" w:date="2016-03-01T16:48:00Z"/>
                <w:rFonts w:cs="Arial"/>
                <w:lang w:val="en-GB"/>
              </w:rPr>
            </w:pPr>
            <w:ins w:id="2060" w:author="qinnan" w:date="2016-03-01T16:48:00Z">
              <w:r>
                <w:rPr>
                  <w:rFonts w:hint="eastAsia" w:cs="Arial"/>
                  <w:lang w:val="en-GB"/>
                </w:rPr>
                <w:t>是</w:t>
              </w:r>
            </w:ins>
          </w:p>
        </w:tc>
        <w:tc>
          <w:tcPr>
            <w:tcW w:w="4858" w:type="dxa"/>
            <w:tcBorders>
              <w:top w:val="double" w:color="auto" w:sz="6" w:space="0"/>
              <w:left w:val="single" w:color="auto" w:sz="6" w:space="0"/>
              <w:bottom w:val="double" w:color="auto" w:sz="6" w:space="0"/>
              <w:right w:val="double" w:color="auto" w:sz="6" w:space="0"/>
            </w:tcBorders>
          </w:tcPr>
          <w:p>
            <w:pPr>
              <w:rPr>
                <w:ins w:id="2061" w:author="qinnan" w:date="2016-03-01T16:48:00Z"/>
                <w:rFonts w:cs="Arial"/>
                <w:lang w:val="en-GB"/>
              </w:rPr>
            </w:pPr>
            <w:ins w:id="2062" w:author="qinnan" w:date="2016-03-01T16:48:00Z">
              <w:r>
                <w:rPr>
                  <w:rFonts w:hint="eastAsia" w:cs="Arial"/>
                  <w:lang w:val="en-GB"/>
                </w:rPr>
                <w:t>业主号码获取来源：</w:t>
              </w:r>
            </w:ins>
          </w:p>
          <w:p>
            <w:pPr>
              <w:rPr>
                <w:ins w:id="2063" w:author="qinnan" w:date="2016-03-01T16:48:00Z"/>
                <w:rFonts w:cs="Arial"/>
                <w:lang w:val="en-GB"/>
              </w:rPr>
            </w:pPr>
            <w:ins w:id="2064" w:author="qinnan" w:date="2016-03-01T16:48:00Z">
              <w:r>
                <w:rPr>
                  <w:rFonts w:hint="eastAsia" w:cs="Arial"/>
                  <w:lang w:val="en-GB"/>
                </w:rPr>
                <w:t>1: 双呼渠道</w:t>
              </w:r>
            </w:ins>
          </w:p>
          <w:p>
            <w:pPr>
              <w:rPr>
                <w:ins w:id="2065" w:author="qinnan" w:date="2016-03-01T16:48:00Z"/>
                <w:rFonts w:cs="Arial"/>
                <w:lang w:val="en-GB"/>
              </w:rPr>
            </w:pPr>
            <w:ins w:id="2066" w:author="qinnan" w:date="2016-03-01T16:48:00Z">
              <w:r>
                <w:rPr>
                  <w:rFonts w:hint="eastAsia" w:cs="Arial"/>
                  <w:lang w:val="en-GB"/>
                </w:rPr>
                <w:t>2: 经纪人给业务绑定副号</w:t>
              </w:r>
            </w:ins>
          </w:p>
          <w:p>
            <w:pPr>
              <w:rPr>
                <w:ins w:id="2067" w:author="qinnan" w:date="2016-03-01T16:48:00Z"/>
                <w:rFonts w:cs="Arial"/>
                <w:lang w:val="en-GB"/>
              </w:rPr>
            </w:pPr>
            <w:ins w:id="2068" w:author="qinnan" w:date="2016-03-01T16:48:00Z">
              <w:r>
                <w:rPr>
                  <w:rFonts w:hint="eastAsia" w:cs="Arial"/>
                  <w:lang w:val="en-GB"/>
                </w:rPr>
                <w:t>3：地产公司提供</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69"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070" w:author="qinnan" w:date="2016-03-01T16:48:00Z"/>
                <w:rFonts w:cs="Arial"/>
                <w:lang w:val="en-GB"/>
              </w:rPr>
            </w:pPr>
            <w:ins w:id="2071" w:author="qinnan" w:date="2016-03-01T16:48:00Z">
              <w:r>
                <w:rPr>
                  <w:rFonts w:ascii="宋体" w:hAnsi="宋体" w:cs="Arial"/>
                  <w:lang w:val="en-GB"/>
                </w:rPr>
                <w:t>O</w:t>
              </w:r>
            </w:ins>
            <w:ins w:id="2072" w:author="qinnan" w:date="2016-03-01T16:48:00Z">
              <w:r>
                <w:rPr>
                  <w:rFonts w:hint="eastAsia" w:ascii="宋体" w:hAnsi="宋体" w:cs="Arial"/>
                  <w:lang w:val="en-GB"/>
                </w:rPr>
                <w:t>wnerid</w:t>
              </w:r>
            </w:ins>
          </w:p>
        </w:tc>
        <w:tc>
          <w:tcPr>
            <w:tcW w:w="1620" w:type="dxa"/>
            <w:tcBorders>
              <w:top w:val="double" w:color="auto" w:sz="6" w:space="0"/>
              <w:left w:val="single" w:color="auto" w:sz="6" w:space="0"/>
              <w:bottom w:val="double" w:color="auto" w:sz="6" w:space="0"/>
              <w:right w:val="single" w:color="auto" w:sz="6" w:space="0"/>
            </w:tcBorders>
          </w:tcPr>
          <w:p>
            <w:pPr>
              <w:ind w:left="630"/>
              <w:rPr>
                <w:ins w:id="2073" w:author="qinnan" w:date="2016-03-01T16:48:00Z"/>
                <w:rFonts w:cs="Arial"/>
                <w:iCs/>
                <w:lang w:val="en-GB"/>
              </w:rPr>
            </w:pPr>
            <w:ins w:id="2074" w:author="qinnan" w:date="2016-03-01T16:48:00Z">
              <w:r>
                <w:rPr>
                  <w:rFonts w:hint="eastAsia" w:cs="Arial"/>
                  <w:lang w:val="en-GB"/>
                </w:rPr>
                <w:t>Varchar2(64)</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075"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2076" w:author="qinnan" w:date="2016-03-01T16:48:00Z"/>
                <w:rFonts w:cs="Arial"/>
                <w:lang w:val="en-GB"/>
              </w:rPr>
            </w:pPr>
            <w:ins w:id="2077" w:author="qinnan" w:date="2016-03-01T16:48:00Z">
              <w:r>
                <w:rPr>
                  <w:rFonts w:hint="eastAsia" w:ascii="宋体" w:hAnsi="宋体" w:cs="Arial"/>
                  <w:lang w:val="en-GB"/>
                </w:rPr>
                <w:t>业主id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78"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079" w:author="qinnan" w:date="2016-03-01T16:48:00Z"/>
                <w:rFonts w:cs="Arial"/>
                <w:lang w:val="en-GB"/>
              </w:rPr>
            </w:pPr>
            <w:ins w:id="2080" w:author="qinnan" w:date="2016-03-01T16:48:00Z">
              <w:r>
                <w:rPr>
                  <w:rFonts w:hint="eastAsia" w:ascii="宋体" w:hAnsi="宋体" w:cs="Arial"/>
                  <w:lang w:val="en-GB"/>
                </w:rPr>
                <w:t>PropertyID</w:t>
              </w:r>
            </w:ins>
          </w:p>
        </w:tc>
        <w:tc>
          <w:tcPr>
            <w:tcW w:w="1620" w:type="dxa"/>
            <w:tcBorders>
              <w:top w:val="double" w:color="auto" w:sz="6" w:space="0"/>
              <w:left w:val="single" w:color="auto" w:sz="6" w:space="0"/>
              <w:bottom w:val="double" w:color="auto" w:sz="6" w:space="0"/>
              <w:right w:val="single" w:color="auto" w:sz="6" w:space="0"/>
            </w:tcBorders>
          </w:tcPr>
          <w:p>
            <w:pPr>
              <w:ind w:left="630"/>
              <w:rPr>
                <w:ins w:id="2081" w:author="qinnan" w:date="2016-03-01T16:48:00Z"/>
                <w:rFonts w:cs="Arial"/>
                <w:iCs/>
                <w:lang w:val="en-GB"/>
              </w:rPr>
            </w:pPr>
            <w:ins w:id="2082" w:author="qinnan" w:date="2016-03-01T16:48:00Z">
              <w:r>
                <w:rPr>
                  <w:rFonts w:hint="eastAsia" w:cs="Arial"/>
                  <w:lang w:val="en-GB"/>
                </w:rPr>
                <w:t>Varchar2(64)</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083"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2084" w:author="qinnan" w:date="2016-03-01T16:48:00Z"/>
                <w:rFonts w:cs="Arial"/>
                <w:lang w:val="en-GB"/>
              </w:rPr>
            </w:pPr>
            <w:ins w:id="2085" w:author="qinnan" w:date="2016-03-01T16:48:00Z">
              <w:r>
                <w:rPr>
                  <w:rFonts w:hint="eastAsia" w:ascii="宋体" w:hAnsi="宋体" w:cs="Arial"/>
                  <w:lang w:val="en-GB"/>
                </w:rPr>
                <w:t>业主对应的房源id</w:t>
              </w:r>
            </w:ins>
          </w:p>
        </w:tc>
      </w:tr>
    </w:tbl>
    <w:p>
      <w:pPr>
        <w:rPr>
          <w:ins w:id="2086" w:author="qinnan" w:date="2016-03-01T16:48:00Z"/>
          <w:b/>
        </w:rPr>
      </w:pPr>
      <w:ins w:id="2087" w:author="qinnan" w:date="2016-03-01T16:48:00Z">
        <w:r>
          <w:rPr>
            <w:rFonts w:hint="eastAsia"/>
            <w:b/>
          </w:rPr>
          <w:t xml:space="preserve"> [主键]</w:t>
        </w:r>
      </w:ins>
    </w:p>
    <w:p>
      <w:pPr>
        <w:rPr>
          <w:ins w:id="2088" w:author="qinnan" w:date="2016-03-01T16:48:00Z"/>
        </w:rPr>
      </w:pPr>
      <w:ins w:id="2089" w:author="qinnan" w:date="2016-03-01T16:48:00Z">
        <w:r>
          <w:rPr>
            <w:rFonts w:hint="eastAsia"/>
          </w:rPr>
          <w:t>PK_SSMN_DC_owner(ID)</w:t>
        </w:r>
      </w:ins>
    </w:p>
    <w:p>
      <w:pPr>
        <w:rPr>
          <w:ins w:id="2090" w:author="qinnan" w:date="2016-03-01T16:48:00Z"/>
          <w:b/>
        </w:rPr>
      </w:pPr>
      <w:ins w:id="2091" w:author="qinnan" w:date="2016-03-01T16:48:00Z">
        <w:r>
          <w:rPr>
            <w:rFonts w:hint="eastAsia"/>
            <w:b/>
          </w:rPr>
          <w:t>[索引]</w:t>
        </w:r>
      </w:ins>
    </w:p>
    <w:p>
      <w:pPr>
        <w:rPr>
          <w:ins w:id="2092" w:author="qinnan" w:date="2016-03-01T16:48:00Z"/>
        </w:rPr>
      </w:pPr>
      <w:ins w:id="2093" w:author="qinnan" w:date="2016-03-01T16:48:00Z">
        <w:r>
          <w:rPr/>
          <w:t>IDX1_SSMN_</w:t>
        </w:r>
      </w:ins>
      <w:ins w:id="2094" w:author="qinnan" w:date="2016-03-01T16:48:00Z">
        <w:r>
          <w:rPr>
            <w:rFonts w:hint="eastAsia"/>
          </w:rPr>
          <w:t>DC</w:t>
        </w:r>
      </w:ins>
      <w:ins w:id="2095" w:author="qinnan" w:date="2016-03-01T16:48:00Z">
        <w:r>
          <w:rPr/>
          <w:t xml:space="preserve"> (</w:t>
        </w:r>
      </w:ins>
      <w:ins w:id="2096" w:author="qinnan" w:date="2016-03-01T16:48:00Z">
        <w:r>
          <w:rPr>
            <w:rFonts w:hint="eastAsia"/>
          </w:rPr>
          <w:t>msisdn</w:t>
        </w:r>
      </w:ins>
      <w:ins w:id="2097" w:author="qinnan" w:date="2016-03-01T16:48:00Z">
        <w:r>
          <w:rPr/>
          <w:t>)</w:t>
        </w:r>
      </w:ins>
    </w:p>
    <w:p>
      <w:pPr>
        <w:rPr>
          <w:ins w:id="2098" w:author="qinnan" w:date="2016-03-01T16:48:00Z"/>
        </w:rPr>
      </w:pPr>
    </w:p>
    <w:p>
      <w:pPr>
        <w:pStyle w:val="4"/>
        <w:numPr>
          <w:ilvl w:val="2"/>
          <w:numId w:val="31"/>
        </w:numPr>
        <w:tabs>
          <w:tab w:val="left" w:pos="2138"/>
          <w:tab w:val="clear" w:pos="2847"/>
        </w:tabs>
        <w:ind w:left="2138"/>
        <w:rPr>
          <w:ins w:id="2099" w:author="qinnan" w:date="2016-03-01T16:48:00Z"/>
          <w:lang w:val="en-GB"/>
        </w:rPr>
      </w:pPr>
      <w:ins w:id="2100" w:author="qinnan" w:date="2016-03-01T16:48:00Z">
        <w:r>
          <w:rPr/>
          <w:t>SSMN_</w:t>
        </w:r>
      </w:ins>
      <w:ins w:id="2101" w:author="qinnan" w:date="2016-03-01T16:48:00Z">
        <w:r>
          <w:rPr>
            <w:rFonts w:hint="eastAsia"/>
          </w:rPr>
          <w:t>DC_Agent(地产经纪人信息表</w:t>
        </w:r>
      </w:ins>
      <w:ins w:id="2102" w:author="qinnan" w:date="2016-03-01T16:48:00Z">
        <w:r>
          <w:rPr>
            <w:rFonts w:hint="eastAsia"/>
            <w:lang w:val="en-GB"/>
          </w:rPr>
          <w:t>)</w:t>
        </w:r>
      </w:ins>
    </w:p>
    <w:p>
      <w:pPr>
        <w:ind w:firstLine="420"/>
        <w:rPr>
          <w:ins w:id="2103" w:author="qinnan" w:date="2016-03-01T16:48:00Z"/>
        </w:rPr>
      </w:pPr>
      <w:ins w:id="2104" w:author="qinnan" w:date="2016-03-01T16:48:00Z">
        <w:r>
          <w:rPr>
            <w:rFonts w:hint="eastAsia"/>
            <w:lang w:val="en-GB"/>
          </w:rPr>
          <w:t>此表用于记录经纪人信息</w:t>
        </w:r>
      </w:ins>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105" w:author="qinnan" w:date="2016-03-01T16:48:00Z"/>
        </w:trPr>
        <w:tc>
          <w:tcPr>
            <w:tcW w:w="1979" w:type="dxa"/>
            <w:tcBorders>
              <w:top w:val="double" w:color="auto" w:sz="6" w:space="0"/>
              <w:left w:val="double" w:color="auto" w:sz="6" w:space="0"/>
              <w:bottom w:val="double" w:color="auto" w:sz="6" w:space="0"/>
            </w:tcBorders>
            <w:shd w:val="clear" w:color="auto" w:fill="E6E6E6"/>
          </w:tcPr>
          <w:p>
            <w:pPr>
              <w:jc w:val="center"/>
              <w:rPr>
                <w:ins w:id="2106" w:author="qinnan" w:date="2016-03-01T16:48:00Z"/>
                <w:rFonts w:cs="Arial"/>
                <w:bCs/>
              </w:rPr>
            </w:pPr>
            <w:ins w:id="2107" w:author="qinnan" w:date="2016-03-01T16:48:00Z">
              <w:r>
                <w:rPr>
                  <w:rFonts w:cs="Arial"/>
                  <w:bCs/>
                </w:rPr>
                <w:t>域名</w:t>
              </w:r>
            </w:ins>
          </w:p>
        </w:tc>
        <w:tc>
          <w:tcPr>
            <w:tcW w:w="1620" w:type="dxa"/>
            <w:tcBorders>
              <w:top w:val="double" w:color="auto" w:sz="6" w:space="0"/>
              <w:bottom w:val="double" w:color="auto" w:sz="6" w:space="0"/>
            </w:tcBorders>
            <w:shd w:val="clear" w:color="auto" w:fill="E6E6E6"/>
          </w:tcPr>
          <w:p>
            <w:pPr>
              <w:jc w:val="center"/>
              <w:rPr>
                <w:ins w:id="2108" w:author="qinnan" w:date="2016-03-01T16:48:00Z"/>
                <w:rFonts w:cs="Arial"/>
                <w:bCs/>
              </w:rPr>
            </w:pPr>
            <w:ins w:id="2109" w:author="qinnan" w:date="2016-03-01T16:48: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2110" w:author="qinnan" w:date="2016-03-01T16:48:00Z"/>
                <w:rFonts w:cs="Arial"/>
                <w:bCs/>
              </w:rPr>
            </w:pPr>
            <w:ins w:id="2111" w:author="qinnan" w:date="2016-03-01T16:48:00Z">
              <w:r>
                <w:rPr>
                  <w:rFonts w:hint="eastAsia" w:cs="Arial"/>
                  <w:bCs/>
                </w:rPr>
                <w:t>非空</w:t>
              </w:r>
            </w:ins>
          </w:p>
        </w:tc>
        <w:tc>
          <w:tcPr>
            <w:tcW w:w="4858" w:type="dxa"/>
            <w:tcBorders>
              <w:top w:val="double" w:color="auto" w:sz="6" w:space="0"/>
              <w:bottom w:val="double" w:color="auto" w:sz="6" w:space="0"/>
              <w:right w:val="double" w:color="auto" w:sz="6" w:space="0"/>
            </w:tcBorders>
            <w:shd w:val="clear" w:color="auto" w:fill="E6E6E6"/>
          </w:tcPr>
          <w:p>
            <w:pPr>
              <w:jc w:val="center"/>
              <w:rPr>
                <w:ins w:id="2112" w:author="qinnan" w:date="2016-03-01T16:48:00Z"/>
                <w:rFonts w:cs="Arial"/>
                <w:bCs/>
              </w:rPr>
            </w:pPr>
            <w:ins w:id="2113" w:author="qinnan" w:date="2016-03-01T16:48: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114"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115" w:author="qinnan" w:date="2016-03-01T16:48:00Z"/>
                <w:rFonts w:cs="Arial"/>
                <w:b/>
              </w:rPr>
            </w:pPr>
            <w:ins w:id="2116" w:author="qinnan" w:date="2016-03-01T16:48:00Z">
              <w:r>
                <w:rPr>
                  <w:rFonts w:hint="eastAsia"/>
                  <w:b/>
                </w:rPr>
                <w:t>ID</w:t>
              </w:r>
            </w:ins>
          </w:p>
        </w:tc>
        <w:tc>
          <w:tcPr>
            <w:tcW w:w="1620" w:type="dxa"/>
            <w:tcBorders>
              <w:top w:val="double" w:color="auto" w:sz="6" w:space="0"/>
              <w:left w:val="single" w:color="auto" w:sz="6" w:space="0"/>
              <w:bottom w:val="double" w:color="auto" w:sz="6" w:space="0"/>
              <w:right w:val="single" w:color="auto" w:sz="6" w:space="0"/>
            </w:tcBorders>
          </w:tcPr>
          <w:p>
            <w:pPr>
              <w:rPr>
                <w:ins w:id="2117" w:author="qinnan" w:date="2016-03-01T16:48:00Z"/>
                <w:rFonts w:cs="Arial"/>
                <w:b/>
              </w:rPr>
            </w:pPr>
            <w:ins w:id="2118" w:author="qinnan" w:date="2016-03-01T16:48:00Z">
              <w:r>
                <w:rPr>
                  <w:rFonts w:hint="eastAsia" w:cs="Arial"/>
                  <w: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119" w:author="qinnan" w:date="2016-03-01T16:48:00Z"/>
                <w:rFonts w:cs="Arial"/>
                <w:b/>
              </w:rPr>
            </w:pPr>
            <w:ins w:id="2120" w:author="qinnan" w:date="2016-03-01T16:48:00Z">
              <w:r>
                <w:rPr>
                  <w:rFonts w:hint="eastAsia" w:cs="Arial"/>
                  <w:b/>
                </w:rPr>
                <w:t>是</w:t>
              </w:r>
            </w:ins>
          </w:p>
        </w:tc>
        <w:tc>
          <w:tcPr>
            <w:tcW w:w="4858" w:type="dxa"/>
            <w:tcBorders>
              <w:top w:val="double" w:color="auto" w:sz="6" w:space="0"/>
              <w:left w:val="single" w:color="auto" w:sz="6" w:space="0"/>
              <w:bottom w:val="double" w:color="auto" w:sz="6" w:space="0"/>
              <w:right w:val="double" w:color="auto" w:sz="6" w:space="0"/>
            </w:tcBorders>
          </w:tcPr>
          <w:p>
            <w:pPr>
              <w:rPr>
                <w:ins w:id="2121" w:author="qinnan" w:date="2016-03-01T16:48:00Z"/>
                <w:rFonts w:cs="Arial"/>
                <w:b/>
              </w:rPr>
            </w:pPr>
            <w:ins w:id="2122" w:author="qinnan" w:date="2016-03-01T16:48:00Z">
              <w:r>
                <w:rPr>
                  <w:rFonts w:cs="Arial"/>
                  <w:b/>
                  <w:lang w:val="en-GB"/>
                </w:rPr>
                <w:t>SEQ_SSMN_</w:t>
              </w:r>
            </w:ins>
            <w:ins w:id="2123" w:author="qinnan" w:date="2016-03-01T16:48:00Z">
              <w:r>
                <w:rPr>
                  <w:rFonts w:hint="eastAsia" w:cs="Arial"/>
                  <w:b/>
                  <w:lang w:val="en-GB"/>
                </w:rPr>
                <w:t>DC</w:t>
              </w:r>
            </w:ins>
            <w:ins w:id="2124" w:author="qinnan" w:date="2016-03-01T16:48:00Z">
              <w:r>
                <w:rPr>
                  <w:rFonts w:cs="Arial"/>
                  <w:b/>
                  <w:lang w:val="en-GB"/>
                </w:rPr>
                <w:t>_</w:t>
              </w:r>
            </w:ins>
            <w:ins w:id="2125" w:author="qinnan" w:date="2016-03-01T16:48:00Z">
              <w:r>
                <w:rPr>
                  <w:rFonts w:hint="eastAsia" w:cs="Arial"/>
                  <w:b/>
                  <w:lang w:val="en-GB"/>
                </w:rPr>
                <w:t>Agent生成序列号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126"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127" w:author="qinnan" w:date="2016-03-01T16:48:00Z"/>
                <w:rFonts w:cs="Arial"/>
              </w:rPr>
            </w:pPr>
            <w:ins w:id="2128" w:author="qinnan" w:date="2016-03-01T16:48:00Z">
              <w:r>
                <w:rPr>
                  <w:rFonts w:hint="eastAsia" w:cs="Arial"/>
                </w:rPr>
                <w:t>Msisdn</w:t>
              </w:r>
            </w:ins>
          </w:p>
        </w:tc>
        <w:tc>
          <w:tcPr>
            <w:tcW w:w="1620" w:type="dxa"/>
            <w:tcBorders>
              <w:top w:val="double" w:color="auto" w:sz="6" w:space="0"/>
              <w:left w:val="single" w:color="auto" w:sz="6" w:space="0"/>
              <w:bottom w:val="double" w:color="auto" w:sz="6" w:space="0"/>
              <w:right w:val="single" w:color="auto" w:sz="6" w:space="0"/>
            </w:tcBorders>
          </w:tcPr>
          <w:p>
            <w:pPr>
              <w:rPr>
                <w:ins w:id="2129" w:author="qinnan" w:date="2016-03-01T16:48:00Z"/>
                <w:rFonts w:cs="Arial"/>
              </w:rPr>
            </w:pPr>
            <w:ins w:id="2130" w:author="qinnan" w:date="2016-03-01T16:48:00Z">
              <w:r>
                <w:rPr>
                  <w:rFonts w:hint="eastAsia" w:cs="Arial"/>
                </w:rPr>
                <w:t>Varchar2(18)</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131" w:author="qinnan" w:date="2016-03-01T16:48:00Z"/>
              </w:rPr>
            </w:pPr>
            <w:ins w:id="2132" w:author="qinnan" w:date="2016-03-01T16:48:00Z">
              <w:r>
                <w:rPr>
                  <w:rFonts w:hint="eastAsia" w:cs="Arial"/>
                  <w:lang w:val="en-GB"/>
                </w:rPr>
                <w:t>是</w:t>
              </w:r>
            </w:ins>
          </w:p>
        </w:tc>
        <w:tc>
          <w:tcPr>
            <w:tcW w:w="4858" w:type="dxa"/>
            <w:tcBorders>
              <w:top w:val="double" w:color="auto" w:sz="6" w:space="0"/>
              <w:left w:val="single" w:color="auto" w:sz="6" w:space="0"/>
              <w:bottom w:val="double" w:color="auto" w:sz="6" w:space="0"/>
              <w:right w:val="double" w:color="auto" w:sz="6" w:space="0"/>
            </w:tcBorders>
          </w:tcPr>
          <w:p>
            <w:pPr>
              <w:rPr>
                <w:ins w:id="2133" w:author="qinnan" w:date="2016-03-01T16:48:00Z"/>
                <w:rFonts w:cs="Arial"/>
                <w:lang w:val="en-GB"/>
              </w:rPr>
            </w:pPr>
            <w:ins w:id="2134" w:author="qinnan" w:date="2016-03-01T16:48:00Z">
              <w:r>
                <w:rPr>
                  <w:rFonts w:hint="eastAsia" w:cs="Arial"/>
                  <w:lang w:val="en-GB"/>
                </w:rPr>
                <w:t>经纪人真实号码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135"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136" w:author="qinnan" w:date="2016-03-01T16:48:00Z"/>
                <w:rFonts w:cs="Arial"/>
                <w:lang w:val="en-GB"/>
              </w:rPr>
            </w:pPr>
            <w:ins w:id="2137" w:author="liyan" w:date="2016-10-31T14:21:00Z">
              <w:r>
                <w:rPr>
                  <w:rFonts w:hint="eastAsia" w:cs="Arial"/>
                </w:rPr>
                <w:t>Create</w:t>
              </w:r>
            </w:ins>
            <w:ins w:id="2138" w:author="qinnan" w:date="2016-03-01T16:48:00Z">
              <w:r>
                <w:rPr>
                  <w:rFonts w:hint="eastAsia" w:cs="Arial"/>
                  <w:lang w:val="en-GB"/>
                </w:rPr>
                <w:t>Date</w:t>
              </w:r>
            </w:ins>
          </w:p>
        </w:tc>
        <w:tc>
          <w:tcPr>
            <w:tcW w:w="1620" w:type="dxa"/>
            <w:tcBorders>
              <w:top w:val="double" w:color="auto" w:sz="6" w:space="0"/>
              <w:left w:val="single" w:color="auto" w:sz="6" w:space="0"/>
              <w:bottom w:val="double" w:color="auto" w:sz="6" w:space="0"/>
              <w:right w:val="single" w:color="auto" w:sz="6" w:space="0"/>
            </w:tcBorders>
          </w:tcPr>
          <w:p>
            <w:pPr>
              <w:rPr>
                <w:ins w:id="2139" w:author="qinnan" w:date="2016-03-01T16:48:00Z"/>
                <w:rFonts w:cs="Arial"/>
                <w:lang w:val="en-GB"/>
              </w:rPr>
            </w:pPr>
            <w:ins w:id="2140" w:author="qinnan" w:date="2016-03-01T16:48:00Z">
              <w:r>
                <w:rPr>
                  <w:rFonts w:hint="eastAsia"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141" w:author="qinnan" w:date="2016-03-01T16:48:00Z"/>
                <w:rFonts w:cs="Arial"/>
                <w:lang w:val="en-GB"/>
              </w:rPr>
            </w:pPr>
            <w:ins w:id="2142" w:author="qinnan" w:date="2016-03-01T16:48:00Z">
              <w:r>
                <w:rPr>
                  <w:rFonts w:hint="eastAsia" w:cs="Arial"/>
                  <w:lang w:val="en-GB"/>
                </w:rPr>
                <w:t>是</w:t>
              </w:r>
            </w:ins>
          </w:p>
        </w:tc>
        <w:tc>
          <w:tcPr>
            <w:tcW w:w="4858" w:type="dxa"/>
            <w:tcBorders>
              <w:top w:val="double" w:color="auto" w:sz="6" w:space="0"/>
              <w:left w:val="single" w:color="auto" w:sz="6" w:space="0"/>
              <w:bottom w:val="double" w:color="auto" w:sz="6" w:space="0"/>
              <w:right w:val="double" w:color="auto" w:sz="6" w:space="0"/>
            </w:tcBorders>
          </w:tcPr>
          <w:p>
            <w:pPr>
              <w:rPr>
                <w:ins w:id="2143" w:author="qinnan" w:date="2016-03-01T16:48:00Z"/>
                <w:rFonts w:cs="Arial"/>
                <w:lang w:val="en-GB"/>
              </w:rPr>
            </w:pPr>
            <w:ins w:id="2144" w:author="qinnan" w:date="2016-03-01T16:48:00Z">
              <w:r>
                <w:rPr>
                  <w:rFonts w:hint="eastAsia" w:cs="Arial"/>
                  <w:lang w:val="en-GB"/>
                </w:rPr>
                <w:t>创建时间</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145"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146" w:author="qinnan" w:date="2016-03-01T16:48:00Z"/>
                <w:rFonts w:ascii="宋体" w:hAnsi="宋体" w:cs="Arial"/>
                <w:lang w:val="en-GB"/>
              </w:rPr>
            </w:pPr>
            <w:ins w:id="2147" w:author="qinnan" w:date="2016-03-01T16:48:00Z">
              <w:r>
                <w:rPr>
                  <w:rFonts w:hint="eastAsia"/>
                </w:rPr>
                <w:t>EmpID</w:t>
              </w:r>
            </w:ins>
          </w:p>
        </w:tc>
        <w:tc>
          <w:tcPr>
            <w:tcW w:w="1620" w:type="dxa"/>
            <w:tcBorders>
              <w:top w:val="double" w:color="auto" w:sz="6" w:space="0"/>
              <w:left w:val="single" w:color="auto" w:sz="6" w:space="0"/>
              <w:bottom w:val="double" w:color="auto" w:sz="6" w:space="0"/>
              <w:right w:val="single" w:color="auto" w:sz="6" w:space="0"/>
            </w:tcBorders>
          </w:tcPr>
          <w:p>
            <w:pPr>
              <w:rPr>
                <w:ins w:id="2148" w:author="qinnan" w:date="2016-03-01T16:48:00Z"/>
                <w:rFonts w:cs="Arial"/>
                <w:lang w:val="en-GB"/>
              </w:rPr>
            </w:pPr>
            <w:ins w:id="2149" w:author="qinnan" w:date="2016-03-01T16:48:00Z">
              <w:r>
                <w:rPr>
                  <w:rFonts w:hint="eastAsia" w:cs="Arial"/>
                </w:rPr>
                <w:t>Varchar2(64)</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150"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2151" w:author="qinnan" w:date="2016-03-01T16:48:00Z"/>
                <w:rFonts w:ascii="宋体" w:hAnsi="宋体" w:cs="Arial"/>
                <w:lang w:val="en-GB"/>
              </w:rPr>
            </w:pPr>
            <w:ins w:id="2152" w:author="qinnan" w:date="2016-03-01T16:48:00Z">
              <w:r>
                <w:rPr>
                  <w:rFonts w:hint="eastAsia"/>
                </w:rPr>
                <w:t>经纪员工ID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153"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154" w:author="qinnan" w:date="2016-03-01T16:48:00Z"/>
                <w:rFonts w:ascii="宋体" w:hAnsi="宋体" w:cs="Arial"/>
                <w:lang w:val="en-GB"/>
              </w:rPr>
            </w:pPr>
            <w:ins w:id="2155" w:author="qinnan" w:date="2016-03-01T16:48:00Z">
              <w:r>
                <w:rPr>
                  <w:rFonts w:hint="eastAsia"/>
                </w:rPr>
                <w:t>EmpName</w:t>
              </w:r>
            </w:ins>
          </w:p>
        </w:tc>
        <w:tc>
          <w:tcPr>
            <w:tcW w:w="1620" w:type="dxa"/>
            <w:tcBorders>
              <w:top w:val="double" w:color="auto" w:sz="6" w:space="0"/>
              <w:left w:val="single" w:color="auto" w:sz="6" w:space="0"/>
              <w:bottom w:val="double" w:color="auto" w:sz="6" w:space="0"/>
              <w:right w:val="single" w:color="auto" w:sz="6" w:space="0"/>
            </w:tcBorders>
          </w:tcPr>
          <w:p>
            <w:pPr>
              <w:rPr>
                <w:ins w:id="2156" w:author="qinnan" w:date="2016-03-01T16:48:00Z"/>
                <w:rFonts w:cs="Arial"/>
                <w:lang w:val="en-GB"/>
              </w:rPr>
            </w:pPr>
            <w:ins w:id="2157" w:author="qinnan" w:date="2016-03-01T16:48:00Z">
              <w:r>
                <w:rPr>
                  <w:rFonts w:hint="eastAsia" w:cs="Arial"/>
                </w:rPr>
                <w:t>Varchar2(18)</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158"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2159" w:author="qinnan" w:date="2016-03-01T16:48:00Z"/>
                <w:rFonts w:ascii="宋体" w:hAnsi="宋体" w:cs="Arial"/>
                <w:lang w:val="en-GB"/>
              </w:rPr>
            </w:pPr>
            <w:ins w:id="2160" w:author="qinnan" w:date="2016-03-01T16:48:00Z">
              <w:r>
                <w:rPr>
                  <w:rFonts w:hint="eastAsia"/>
                </w:rPr>
                <w:t>经纪姓名</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161"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162" w:author="qinnan" w:date="2016-03-01T16:48:00Z"/>
                <w:rFonts w:cs="Arial"/>
                <w:lang w:val="en-GB"/>
              </w:rPr>
            </w:pPr>
            <w:ins w:id="2163" w:author="qinnan" w:date="2016-03-01T16:48:00Z">
              <w:r>
                <w:rPr>
                  <w:rFonts w:hint="eastAsia"/>
                </w:rPr>
                <w:t>DeptID</w:t>
              </w:r>
            </w:ins>
          </w:p>
        </w:tc>
        <w:tc>
          <w:tcPr>
            <w:tcW w:w="1620" w:type="dxa"/>
            <w:tcBorders>
              <w:top w:val="double" w:color="auto" w:sz="6" w:space="0"/>
              <w:left w:val="single" w:color="auto" w:sz="6" w:space="0"/>
              <w:bottom w:val="double" w:color="auto" w:sz="6" w:space="0"/>
              <w:right w:val="single" w:color="auto" w:sz="6" w:space="0"/>
            </w:tcBorders>
          </w:tcPr>
          <w:p>
            <w:pPr>
              <w:rPr>
                <w:ins w:id="2164" w:author="qinnan" w:date="2016-03-01T16:48:00Z"/>
                <w:rFonts w:cs="Arial"/>
                <w:lang w:val="en-GB"/>
              </w:rPr>
            </w:pPr>
            <w:ins w:id="2165" w:author="qinnan" w:date="2016-03-01T16:48:00Z">
              <w:r>
                <w:rPr>
                  <w:rFonts w:hint="eastAsia" w:cs="Arial"/>
                </w:rPr>
                <w:t>Varchar2(64)</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166"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2167" w:author="qinnan" w:date="2016-03-01T16:48:00Z"/>
                <w:rFonts w:cs="Arial"/>
                <w:lang w:val="en-GB"/>
              </w:rPr>
            </w:pPr>
            <w:ins w:id="2168" w:author="qinnan" w:date="2016-03-01T16:48:00Z">
              <w:r>
                <w:rPr>
                  <w:rFonts w:hint="eastAsia"/>
                </w:rPr>
                <w:t>经纪所属分部ID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169"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170" w:author="qinnan" w:date="2016-03-01T16:48:00Z"/>
              </w:rPr>
            </w:pPr>
            <w:ins w:id="2171" w:author="qinnan" w:date="2016-03-01T16:48:00Z">
              <w:r>
                <w:rPr>
                  <w:rFonts w:hint="eastAsia"/>
                </w:rPr>
                <w:t>DeptName</w:t>
              </w:r>
            </w:ins>
          </w:p>
        </w:tc>
        <w:tc>
          <w:tcPr>
            <w:tcW w:w="1620" w:type="dxa"/>
            <w:tcBorders>
              <w:top w:val="double" w:color="auto" w:sz="6" w:space="0"/>
              <w:left w:val="single" w:color="auto" w:sz="6" w:space="0"/>
              <w:bottom w:val="double" w:color="auto" w:sz="6" w:space="0"/>
              <w:right w:val="single" w:color="auto" w:sz="6" w:space="0"/>
            </w:tcBorders>
          </w:tcPr>
          <w:p>
            <w:pPr>
              <w:rPr>
                <w:ins w:id="2172" w:author="qinnan" w:date="2016-03-01T16:48:00Z"/>
                <w:rFonts w:cs="Arial"/>
                <w:lang w:val="en-GB"/>
              </w:rPr>
            </w:pPr>
            <w:ins w:id="2173" w:author="qinnan" w:date="2016-03-01T16:48:00Z">
              <w:r>
                <w:rPr>
                  <w:rFonts w:hint="eastAsia" w:cs="Arial"/>
                </w:rPr>
                <w:t>Varchar2(18)</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174"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2175" w:author="qinnan" w:date="2016-03-01T16:48:00Z"/>
                <w:rFonts w:ascii="宋体" w:hAnsi="宋体" w:cs="Arial"/>
                <w:lang w:val="en-GB"/>
              </w:rPr>
            </w:pPr>
            <w:ins w:id="2176" w:author="qinnan" w:date="2016-03-01T16:48:00Z">
              <w:r>
                <w:rPr>
                  <w:rFonts w:hint="eastAsia"/>
                </w:rPr>
                <w:t>经纪所属分部名</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177"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178" w:author="qinnan" w:date="2016-03-01T16:48:00Z"/>
              </w:rPr>
            </w:pPr>
          </w:p>
        </w:tc>
        <w:tc>
          <w:tcPr>
            <w:tcW w:w="1620" w:type="dxa"/>
            <w:tcBorders>
              <w:top w:val="double" w:color="auto" w:sz="6" w:space="0"/>
              <w:left w:val="single" w:color="auto" w:sz="6" w:space="0"/>
              <w:bottom w:val="double" w:color="auto" w:sz="6" w:space="0"/>
              <w:right w:val="single" w:color="auto" w:sz="6" w:space="0"/>
            </w:tcBorders>
          </w:tcPr>
          <w:p>
            <w:pPr>
              <w:rPr>
                <w:ins w:id="2179" w:author="qinnan" w:date="2016-03-01T16:48:00Z"/>
                <w:rFonts w:cs="Arial"/>
                <w:lang w:val="en-GB"/>
              </w:rPr>
            </w:pPr>
          </w:p>
        </w:tc>
        <w:tc>
          <w:tcPr>
            <w:tcW w:w="1083" w:type="dxa"/>
            <w:tcBorders>
              <w:top w:val="double" w:color="auto" w:sz="6" w:space="0"/>
              <w:left w:val="single" w:color="auto" w:sz="6" w:space="0"/>
              <w:bottom w:val="double" w:color="auto" w:sz="6" w:space="0"/>
              <w:right w:val="single" w:color="auto" w:sz="6" w:space="0"/>
            </w:tcBorders>
          </w:tcPr>
          <w:p>
            <w:pPr>
              <w:jc w:val="center"/>
              <w:rPr>
                <w:ins w:id="2180"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2181" w:author="qinnan" w:date="2016-03-01T16:48:00Z"/>
              </w:rPr>
            </w:pPr>
          </w:p>
        </w:tc>
      </w:tr>
    </w:tbl>
    <w:p>
      <w:pPr>
        <w:rPr>
          <w:ins w:id="2182" w:author="qinnan" w:date="2016-03-01T16:48:00Z"/>
          <w:b/>
        </w:rPr>
      </w:pPr>
      <w:ins w:id="2183" w:author="qinnan" w:date="2016-03-01T16:48:00Z">
        <w:r>
          <w:rPr>
            <w:rFonts w:hint="eastAsia"/>
            <w:b/>
          </w:rPr>
          <w:t xml:space="preserve"> [主键]</w:t>
        </w:r>
      </w:ins>
    </w:p>
    <w:p>
      <w:pPr>
        <w:rPr>
          <w:ins w:id="2184" w:author="qinnan" w:date="2016-03-01T16:48:00Z"/>
        </w:rPr>
      </w:pPr>
      <w:ins w:id="2185" w:author="qinnan" w:date="2016-03-01T16:48:00Z">
        <w:r>
          <w:rPr>
            <w:rFonts w:hint="eastAsia"/>
          </w:rPr>
          <w:t>PK_SSMN_DC_Agent(ID)</w:t>
        </w:r>
      </w:ins>
    </w:p>
    <w:p>
      <w:pPr>
        <w:rPr>
          <w:ins w:id="2186" w:author="qinnan" w:date="2016-03-01T16:48:00Z"/>
          <w:b/>
        </w:rPr>
      </w:pPr>
      <w:ins w:id="2187" w:author="qinnan" w:date="2016-03-01T16:48:00Z">
        <w:r>
          <w:rPr>
            <w:rFonts w:hint="eastAsia"/>
            <w:b/>
          </w:rPr>
          <w:t>[索引]</w:t>
        </w:r>
      </w:ins>
    </w:p>
    <w:p>
      <w:pPr>
        <w:rPr>
          <w:ins w:id="2188" w:author="qinnan" w:date="2016-03-01T16:48:00Z"/>
        </w:rPr>
      </w:pPr>
      <w:ins w:id="2189" w:author="qinnan" w:date="2016-03-01T16:48:00Z">
        <w:r>
          <w:rPr/>
          <w:t>IDX1_SSMN_</w:t>
        </w:r>
      </w:ins>
      <w:ins w:id="2190" w:author="qinnan" w:date="2016-03-01T16:48:00Z">
        <w:r>
          <w:rPr>
            <w:rFonts w:hint="eastAsia"/>
          </w:rPr>
          <w:t>Agent</w:t>
        </w:r>
      </w:ins>
      <w:ins w:id="2191" w:author="qinnan" w:date="2016-03-01T16:48:00Z">
        <w:r>
          <w:rPr/>
          <w:t xml:space="preserve"> (</w:t>
        </w:r>
      </w:ins>
      <w:ins w:id="2192" w:author="qinnan" w:date="2016-03-01T16:48:00Z">
        <w:r>
          <w:rPr>
            <w:rFonts w:hint="eastAsia"/>
          </w:rPr>
          <w:t>msisdn</w:t>
        </w:r>
      </w:ins>
      <w:ins w:id="2193" w:author="qinnan" w:date="2016-03-01T16:48:00Z">
        <w:r>
          <w:rPr/>
          <w:t>)</w:t>
        </w:r>
      </w:ins>
    </w:p>
    <w:p>
      <w:pPr>
        <w:rPr>
          <w:ins w:id="2194" w:author="qinnan" w:date="2016-03-01T16:48:00Z"/>
        </w:rPr>
      </w:pPr>
    </w:p>
    <w:p>
      <w:pPr>
        <w:rPr>
          <w:ins w:id="2195" w:author="qinnan" w:date="2016-03-01T16:48:00Z"/>
        </w:rPr>
      </w:pPr>
    </w:p>
    <w:p>
      <w:pPr>
        <w:pStyle w:val="4"/>
        <w:numPr>
          <w:ilvl w:val="2"/>
          <w:numId w:val="31"/>
        </w:numPr>
        <w:tabs>
          <w:tab w:val="left" w:pos="2138"/>
          <w:tab w:val="clear" w:pos="2847"/>
        </w:tabs>
        <w:ind w:left="2138"/>
        <w:rPr>
          <w:ins w:id="2196" w:author="qinnan" w:date="2016-03-01T16:48:00Z"/>
        </w:rPr>
      </w:pPr>
      <w:ins w:id="2197" w:author="qinnan" w:date="2016-03-01T16:48:00Z">
        <w:r>
          <w:rPr>
            <w:rFonts w:hint="eastAsia"/>
          </w:rPr>
          <w:t>SSMN_DC_Relation (业主与经纪人关联关系表)</w:t>
        </w:r>
      </w:ins>
    </w:p>
    <w:p>
      <w:pPr>
        <w:rPr>
          <w:ins w:id="2198" w:author="qinnan" w:date="2016-03-01T16:48:00Z"/>
          <w:b/>
        </w:rPr>
      </w:pPr>
      <w:ins w:id="2199" w:author="qinnan" w:date="2016-03-01T16:48:00Z">
        <w:r>
          <w:rPr>
            <w:rFonts w:hint="eastAsia"/>
            <w:b/>
          </w:rPr>
          <w:t>[功能]</w:t>
        </w:r>
      </w:ins>
    </w:p>
    <w:p>
      <w:pPr>
        <w:rPr>
          <w:ins w:id="2200" w:author="qinnan" w:date="2016-03-01T16:48:00Z"/>
        </w:rPr>
      </w:pPr>
      <w:ins w:id="2201" w:author="qinnan" w:date="2016-03-01T16:48:00Z">
        <w:r>
          <w:rPr>
            <w:rFonts w:hint="eastAsia"/>
          </w:rPr>
          <w:t>该表主要用于存放经纪人与业主、业务的副号码三者绑定关系</w:t>
        </w:r>
      </w:ins>
    </w:p>
    <w:p>
      <w:pPr>
        <w:rPr>
          <w:ins w:id="2202" w:author="qinnan" w:date="2016-03-01T16:48:00Z"/>
          <w:b/>
        </w:rPr>
      </w:pPr>
      <w:ins w:id="2203" w:author="qinnan" w:date="2016-03-01T16:48:00Z">
        <w:r>
          <w:rPr>
            <w:rFonts w:hint="eastAsia"/>
            <w:b/>
          </w:rPr>
          <w:t>[表定义]</w:t>
        </w:r>
      </w:ins>
    </w:p>
    <w:p>
      <w:pPr>
        <w:rPr>
          <w:ins w:id="2204" w:author="qinnan" w:date="2016-03-01T16:48:00Z"/>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205" w:author="qinnan" w:date="2016-03-01T16:48:00Z"/>
        </w:trPr>
        <w:tc>
          <w:tcPr>
            <w:tcW w:w="1979" w:type="dxa"/>
            <w:tcBorders>
              <w:top w:val="double" w:color="auto" w:sz="6" w:space="0"/>
              <w:left w:val="double" w:color="auto" w:sz="6" w:space="0"/>
              <w:bottom w:val="double" w:color="auto" w:sz="6" w:space="0"/>
            </w:tcBorders>
            <w:shd w:val="clear" w:color="auto" w:fill="E6E6E6"/>
          </w:tcPr>
          <w:p>
            <w:pPr>
              <w:jc w:val="center"/>
              <w:rPr>
                <w:ins w:id="2206" w:author="qinnan" w:date="2016-03-01T16:48:00Z"/>
                <w:rFonts w:cs="Arial"/>
                <w:bCs/>
              </w:rPr>
            </w:pPr>
            <w:ins w:id="2207" w:author="qinnan" w:date="2016-03-01T16:48:00Z">
              <w:r>
                <w:rPr>
                  <w:rFonts w:cs="Arial"/>
                  <w:bCs/>
                </w:rPr>
                <w:t>域名</w:t>
              </w:r>
            </w:ins>
          </w:p>
        </w:tc>
        <w:tc>
          <w:tcPr>
            <w:tcW w:w="1619" w:type="dxa"/>
            <w:tcBorders>
              <w:top w:val="double" w:color="auto" w:sz="6" w:space="0"/>
              <w:bottom w:val="double" w:color="auto" w:sz="6" w:space="0"/>
            </w:tcBorders>
            <w:shd w:val="clear" w:color="auto" w:fill="E6E6E6"/>
          </w:tcPr>
          <w:p>
            <w:pPr>
              <w:jc w:val="center"/>
              <w:rPr>
                <w:ins w:id="2208" w:author="qinnan" w:date="2016-03-01T16:48:00Z"/>
                <w:rFonts w:cs="Arial"/>
                <w:bCs/>
              </w:rPr>
            </w:pPr>
            <w:ins w:id="2209" w:author="qinnan" w:date="2016-03-01T16:48: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2210" w:author="qinnan" w:date="2016-03-01T16:48:00Z"/>
                <w:rFonts w:cs="Arial"/>
                <w:bCs/>
              </w:rPr>
            </w:pPr>
            <w:ins w:id="2211" w:author="qinnan" w:date="2016-03-01T16:48:00Z">
              <w:r>
                <w:rPr>
                  <w:rFonts w:hint="eastAsia" w:cs="Arial"/>
                  <w:bCs/>
                </w:rPr>
                <w:t>非空</w:t>
              </w:r>
            </w:ins>
          </w:p>
        </w:tc>
        <w:tc>
          <w:tcPr>
            <w:tcW w:w="3599" w:type="dxa"/>
            <w:tcBorders>
              <w:top w:val="double" w:color="auto" w:sz="6" w:space="0"/>
              <w:bottom w:val="double" w:color="auto" w:sz="6" w:space="0"/>
              <w:right w:val="double" w:color="auto" w:sz="6" w:space="0"/>
            </w:tcBorders>
            <w:shd w:val="clear" w:color="auto" w:fill="E6E6E6"/>
          </w:tcPr>
          <w:p>
            <w:pPr>
              <w:jc w:val="center"/>
              <w:rPr>
                <w:ins w:id="2212" w:author="qinnan" w:date="2016-03-01T16:48:00Z"/>
                <w:rFonts w:cs="Arial"/>
                <w:bCs/>
              </w:rPr>
            </w:pPr>
            <w:ins w:id="2213" w:author="qinnan" w:date="2016-03-01T16:48:00Z">
              <w:r>
                <w:rPr>
                  <w:rFonts w:cs="Arial"/>
                  <w:bCs/>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14" w:author="qinnan" w:date="2016-03-01T16:48:00Z"/>
        </w:trPr>
        <w:tc>
          <w:tcPr>
            <w:tcW w:w="1979" w:type="dxa"/>
          </w:tcPr>
          <w:p>
            <w:pPr>
              <w:rPr>
                <w:ins w:id="2215" w:author="qinnan" w:date="2016-03-01T16:48:00Z"/>
                <w:rFonts w:cs="Arial"/>
                <w:b/>
                <w:lang w:val="en-GB"/>
              </w:rPr>
            </w:pPr>
            <w:ins w:id="2216" w:author="qinnan" w:date="2016-03-01T16:48:00Z">
              <w:r>
                <w:rPr>
                  <w:rFonts w:hint="eastAsia"/>
                  <w:b/>
                </w:rPr>
                <w:t>ID</w:t>
              </w:r>
            </w:ins>
          </w:p>
        </w:tc>
        <w:tc>
          <w:tcPr>
            <w:tcW w:w="1619" w:type="dxa"/>
          </w:tcPr>
          <w:p>
            <w:pPr>
              <w:rPr>
                <w:ins w:id="2217" w:author="qinnan" w:date="2016-03-01T16:48:00Z"/>
                <w:rFonts w:cs="Arial"/>
                <w:b/>
              </w:rPr>
            </w:pPr>
            <w:ins w:id="2218" w:author="qinnan" w:date="2016-03-01T16:48:00Z">
              <w:r>
                <w:rPr>
                  <w:rFonts w:hint="eastAsia" w:cs="Arial"/>
                  <w:b/>
                </w:rPr>
                <w:t>Number(10)</w:t>
              </w:r>
            </w:ins>
          </w:p>
        </w:tc>
        <w:tc>
          <w:tcPr>
            <w:tcW w:w="1083" w:type="dxa"/>
          </w:tcPr>
          <w:p>
            <w:pPr>
              <w:rPr>
                <w:ins w:id="2219" w:author="qinnan" w:date="2016-03-01T16:48:00Z"/>
                <w:rFonts w:cs="Arial"/>
                <w:b/>
                <w:lang w:val="en-GB"/>
              </w:rPr>
            </w:pPr>
            <w:ins w:id="2220" w:author="qinnan" w:date="2016-03-01T16:48:00Z">
              <w:r>
                <w:rPr>
                  <w:rFonts w:hint="eastAsia" w:cs="Arial"/>
                  <w:b/>
                </w:rPr>
                <w:t>是</w:t>
              </w:r>
            </w:ins>
          </w:p>
        </w:tc>
        <w:tc>
          <w:tcPr>
            <w:tcW w:w="3599" w:type="dxa"/>
          </w:tcPr>
          <w:p>
            <w:pPr>
              <w:rPr>
                <w:ins w:id="2221" w:author="qinnan" w:date="2016-03-01T16:48:00Z"/>
                <w:rFonts w:cs="Arial"/>
                <w:b/>
                <w:lang w:val="en-GB"/>
              </w:rPr>
            </w:pPr>
            <w:ins w:id="2222" w:author="qinnan" w:date="2016-03-01T16:48:00Z">
              <w:r>
                <w:rPr>
                  <w:rFonts w:cs="Arial"/>
                  <w:b/>
                  <w:lang w:val="en-GB"/>
                </w:rPr>
                <w:t>SEQ_SSMN_</w:t>
              </w:r>
            </w:ins>
            <w:ins w:id="2223" w:author="qinnan" w:date="2016-03-01T16:48:00Z">
              <w:r>
                <w:rPr>
                  <w:rFonts w:hint="eastAsia"/>
                  <w:b/>
                </w:rPr>
                <w:t>DC_relation</w:t>
              </w:r>
            </w:ins>
            <w:ins w:id="2224" w:author="qinnan" w:date="2016-03-01T16:48:00Z">
              <w:r>
                <w:rPr>
                  <w:rFonts w:hint="eastAsia" w:cs="Arial"/>
                  <w:b/>
                  <w:lang w:val="en-GB"/>
                </w:rPr>
                <w:t>生成序列号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25" w:author="qinnan" w:date="2016-03-01T16:48:00Z"/>
        </w:trPr>
        <w:tc>
          <w:tcPr>
            <w:tcW w:w="1979" w:type="dxa"/>
          </w:tcPr>
          <w:p>
            <w:pPr>
              <w:ind w:left="0" w:leftChars="0"/>
              <w:rPr>
                <w:ins w:id="2227" w:author="qinnan" w:date="2016-03-01T16:48:00Z"/>
                <w:rFonts w:cs="Arial"/>
                <w:lang w:val="en-GB"/>
              </w:rPr>
              <w:pPrChange w:id="2226" w:author="qinnan" w:date="2016-03-07T17:49:00Z">
                <w:pPr>
                  <w:ind w:left="630" w:leftChars="300"/>
                </w:pPr>
              </w:pPrChange>
            </w:pPr>
            <w:ins w:id="2228" w:author="qinnan" w:date="2016-03-01T16:48:00Z">
              <w:r>
                <w:rPr>
                  <w:rFonts w:cs="Arial"/>
                  <w:lang w:val="en-GB"/>
                </w:rPr>
                <w:t>ssmnnumber</w:t>
              </w:r>
            </w:ins>
          </w:p>
        </w:tc>
        <w:tc>
          <w:tcPr>
            <w:tcW w:w="1619" w:type="dxa"/>
          </w:tcPr>
          <w:p>
            <w:pPr>
              <w:ind w:left="630" w:leftChars="300"/>
              <w:rPr>
                <w:ins w:id="2229" w:author="qinnan" w:date="2016-03-01T16:48:00Z"/>
                <w:rFonts w:cs="Arial"/>
              </w:rPr>
            </w:pPr>
            <w:ins w:id="2230" w:author="qinnan" w:date="2016-03-01T16:48:00Z">
              <w:r>
                <w:rPr>
                  <w:rFonts w:cs="Arial"/>
                </w:rPr>
                <w:t>Var</w:t>
              </w:r>
            </w:ins>
            <w:ins w:id="2231" w:author="qinnan" w:date="2016-03-01T16:48:00Z">
              <w:r>
                <w:rPr>
                  <w:rFonts w:cs="Arial"/>
                  <w:lang w:val="en-GB"/>
                </w:rPr>
                <w:t>c</w:t>
              </w:r>
            </w:ins>
            <w:ins w:id="2232" w:author="qinnan" w:date="2016-03-01T16:48:00Z">
              <w:r>
                <w:rPr>
                  <w:rFonts w:cs="Arial"/>
                </w:rPr>
                <w:t>har2(18)</w:t>
              </w:r>
            </w:ins>
          </w:p>
        </w:tc>
        <w:tc>
          <w:tcPr>
            <w:tcW w:w="1083" w:type="dxa"/>
          </w:tcPr>
          <w:p>
            <w:pPr>
              <w:ind w:left="630" w:leftChars="300"/>
              <w:rPr>
                <w:ins w:id="2233" w:author="qinnan" w:date="2016-03-01T16:48:00Z"/>
                <w:rFonts w:cs="Arial"/>
                <w:lang w:val="en-GB"/>
              </w:rPr>
            </w:pPr>
            <w:ins w:id="2234" w:author="qinnan" w:date="2016-03-01T16:48:00Z">
              <w:r>
                <w:rPr>
                  <w:rFonts w:hint="eastAsia" w:cs="Arial"/>
                  <w:lang w:val="en-GB"/>
                </w:rPr>
                <w:t>是</w:t>
              </w:r>
            </w:ins>
          </w:p>
        </w:tc>
        <w:tc>
          <w:tcPr>
            <w:tcW w:w="3599" w:type="dxa"/>
          </w:tcPr>
          <w:p>
            <w:pPr>
              <w:ind w:left="630" w:leftChars="300"/>
              <w:rPr>
                <w:ins w:id="2235" w:author="qinnan" w:date="2016-03-01T16:48:00Z"/>
                <w:rFonts w:cs="Arial"/>
                <w:lang w:val="en-GB"/>
              </w:rPr>
            </w:pPr>
            <w:ins w:id="2236" w:author="qinnan" w:date="2016-03-01T16:48:00Z">
              <w:r>
                <w:rPr>
                  <w:rFonts w:hint="eastAsia" w:cs="Arial"/>
                  <w:lang w:val="en-GB"/>
                </w:rPr>
                <w:t>副号码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37" w:author="qinnan" w:date="2016-03-01T16:48:00Z"/>
        </w:trPr>
        <w:tc>
          <w:tcPr>
            <w:tcW w:w="1979" w:type="dxa"/>
          </w:tcPr>
          <w:p>
            <w:pPr>
              <w:ind w:left="0" w:leftChars="0"/>
              <w:rPr>
                <w:ins w:id="2239" w:author="qinnan" w:date="2016-03-01T16:48:00Z"/>
                <w:rFonts w:cs="Arial"/>
                <w:lang w:val="en-GB"/>
              </w:rPr>
              <w:pPrChange w:id="2238" w:author="qinnan" w:date="2016-03-07T17:49:00Z">
                <w:pPr>
                  <w:ind w:left="630" w:leftChars="300"/>
                </w:pPr>
              </w:pPrChange>
            </w:pPr>
            <w:ins w:id="2240" w:author="qinnan" w:date="2016-03-01T16:48:00Z">
              <w:r>
                <w:rPr>
                  <w:rFonts w:cs="Arial"/>
                  <w:lang w:val="en-GB"/>
                </w:rPr>
                <w:t>Owner_MSISDN</w:t>
              </w:r>
            </w:ins>
          </w:p>
        </w:tc>
        <w:tc>
          <w:tcPr>
            <w:tcW w:w="1619" w:type="dxa"/>
          </w:tcPr>
          <w:p>
            <w:pPr>
              <w:ind w:left="630" w:leftChars="300"/>
              <w:rPr>
                <w:ins w:id="2241" w:author="qinnan" w:date="2016-03-01T16:48:00Z"/>
                <w:rFonts w:cs="Arial"/>
              </w:rPr>
            </w:pPr>
            <w:ins w:id="2242" w:author="qinnan" w:date="2016-03-01T16:48:00Z">
              <w:r>
                <w:rPr>
                  <w:rFonts w:cs="Arial"/>
                </w:rPr>
                <w:t>Varchar2(20)</w:t>
              </w:r>
            </w:ins>
          </w:p>
        </w:tc>
        <w:tc>
          <w:tcPr>
            <w:tcW w:w="1083" w:type="dxa"/>
          </w:tcPr>
          <w:p>
            <w:pPr>
              <w:ind w:left="630" w:leftChars="300"/>
              <w:rPr>
                <w:ins w:id="2243" w:author="qinnan" w:date="2016-03-01T16:48:00Z"/>
                <w:rFonts w:cs="Arial"/>
                <w:lang w:val="en-GB"/>
              </w:rPr>
            </w:pPr>
            <w:ins w:id="2244" w:author="qinnan" w:date="2016-03-01T16:48:00Z">
              <w:r>
                <w:rPr>
                  <w:rFonts w:hint="eastAsia" w:cs="Arial"/>
                  <w:lang w:val="en-GB"/>
                </w:rPr>
                <w:t>是</w:t>
              </w:r>
            </w:ins>
          </w:p>
        </w:tc>
        <w:tc>
          <w:tcPr>
            <w:tcW w:w="3599" w:type="dxa"/>
          </w:tcPr>
          <w:p>
            <w:pPr>
              <w:ind w:left="630" w:leftChars="300"/>
              <w:rPr>
                <w:ins w:id="2245" w:author="qinnan" w:date="2016-03-01T16:48:00Z"/>
                <w:rFonts w:cs="Arial"/>
              </w:rPr>
            </w:pPr>
            <w:ins w:id="2246" w:author="qinnan" w:date="2016-03-01T16:48:00Z">
              <w:r>
                <w:rPr>
                  <w:rFonts w:hint="eastAsia" w:cs="Arial"/>
                  <w:lang w:val="en-GB"/>
                </w:rPr>
                <w:t>业主的真实号码</w:t>
              </w:r>
            </w:ins>
            <w:ins w:id="2247" w:author="qinnan" w:date="2016-03-01T16:48:00Z">
              <w:r>
                <w:rPr>
                  <w:rFonts w:hint="eastAsia" w:cs="Arial"/>
                </w:rPr>
                <w:t>。</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48" w:author="qinnan" w:date="2016-03-01T16:48:00Z"/>
        </w:trPr>
        <w:tc>
          <w:tcPr>
            <w:tcW w:w="1979" w:type="dxa"/>
          </w:tcPr>
          <w:p>
            <w:pPr>
              <w:ind w:left="0" w:leftChars="0"/>
              <w:rPr>
                <w:ins w:id="2250" w:author="qinnan" w:date="2016-03-01T16:48:00Z"/>
              </w:rPr>
              <w:pPrChange w:id="2249" w:author="qinnan" w:date="2016-03-07T17:49:00Z">
                <w:pPr>
                  <w:ind w:left="630" w:leftChars="300"/>
                </w:pPr>
              </w:pPrChange>
            </w:pPr>
            <w:ins w:id="2251" w:author="qinnan" w:date="2016-03-01T16:48:00Z">
              <w:r>
                <w:rPr>
                  <w:rFonts w:cs="Arial"/>
                  <w:lang w:val="en-GB"/>
                </w:rPr>
                <w:t>Agent</w:t>
              </w:r>
            </w:ins>
            <w:ins w:id="2252" w:author="qinnan" w:date="2016-03-01T16:48:00Z">
              <w:r>
                <w:rPr/>
                <w:t xml:space="preserve"> _MSISDN </w:t>
              </w:r>
            </w:ins>
          </w:p>
        </w:tc>
        <w:tc>
          <w:tcPr>
            <w:tcW w:w="1619" w:type="dxa"/>
          </w:tcPr>
          <w:p>
            <w:pPr>
              <w:ind w:left="630" w:leftChars="300"/>
              <w:rPr>
                <w:ins w:id="2253" w:author="qinnan" w:date="2016-03-01T16:48:00Z"/>
              </w:rPr>
            </w:pPr>
            <w:ins w:id="2254" w:author="qinnan" w:date="2016-03-01T16:48:00Z">
              <w:r>
                <w:rPr>
                  <w:rFonts w:cs="Arial"/>
                </w:rPr>
                <w:t>Varchar2(20)</w:t>
              </w:r>
            </w:ins>
          </w:p>
        </w:tc>
        <w:tc>
          <w:tcPr>
            <w:tcW w:w="1083" w:type="dxa"/>
          </w:tcPr>
          <w:p>
            <w:pPr>
              <w:ind w:left="630" w:leftChars="300"/>
              <w:rPr>
                <w:ins w:id="2255" w:author="qinnan" w:date="2016-03-01T16:48:00Z"/>
              </w:rPr>
            </w:pPr>
            <w:ins w:id="2256" w:author="qinnan" w:date="2016-03-01T16:48:00Z">
              <w:r>
                <w:rPr>
                  <w:rFonts w:hint="eastAsia" w:cs="Arial"/>
                  <w:lang w:val="en-GB"/>
                </w:rPr>
                <w:t>是</w:t>
              </w:r>
            </w:ins>
          </w:p>
        </w:tc>
        <w:tc>
          <w:tcPr>
            <w:tcW w:w="3599" w:type="dxa"/>
          </w:tcPr>
          <w:p>
            <w:pPr>
              <w:ind w:left="630" w:leftChars="300"/>
              <w:rPr>
                <w:ins w:id="2257" w:author="qinnan" w:date="2016-03-01T16:48:00Z"/>
              </w:rPr>
            </w:pPr>
            <w:ins w:id="2258" w:author="qinnan" w:date="2016-03-01T16:48:00Z">
              <w:r>
                <w:rPr>
                  <w:rFonts w:hint="eastAsia" w:cs="Arial"/>
                  <w:lang w:val="en-GB"/>
                </w:rPr>
                <w:t>房屋中介经纪人的真实号码</w:t>
              </w:r>
            </w:ins>
            <w:ins w:id="2259" w:author="qinnan" w:date="2016-03-01T16:48:00Z">
              <w:r>
                <w:rPr>
                  <w:rFonts w:hint="eastAsia" w:cs="Arial"/>
                </w:rPr>
                <w:t>。</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60" w:author="qinnan" w:date="2016-03-01T16:48:00Z"/>
        </w:trPr>
        <w:tc>
          <w:tcPr>
            <w:tcW w:w="1979" w:type="dxa"/>
          </w:tcPr>
          <w:p>
            <w:pPr>
              <w:rPr>
                <w:ins w:id="2261" w:author="qinnan" w:date="2016-03-01T16:48:00Z"/>
              </w:rPr>
            </w:pPr>
            <w:ins w:id="2262" w:author="qinnan" w:date="2016-03-01T16:48:00Z">
              <w:r>
                <w:rPr>
                  <w:rFonts w:hint="eastAsia"/>
                </w:rPr>
                <w:t>Cr</w:t>
              </w:r>
            </w:ins>
            <w:ins w:id="2263" w:author="liyan" w:date="2016-10-31T14:13:00Z">
              <w:r>
                <w:rPr>
                  <w:rFonts w:hint="eastAsia"/>
                </w:rPr>
                <w:t>e</w:t>
              </w:r>
            </w:ins>
            <w:ins w:id="2264" w:author="qinnan" w:date="2016-03-01T16:48:00Z">
              <w:r>
                <w:rPr>
                  <w:rFonts w:hint="eastAsia"/>
                </w:rPr>
                <w:t>ateline</w:t>
              </w:r>
            </w:ins>
          </w:p>
        </w:tc>
        <w:tc>
          <w:tcPr>
            <w:tcW w:w="1619" w:type="dxa"/>
          </w:tcPr>
          <w:p>
            <w:pPr>
              <w:rPr>
                <w:ins w:id="2265" w:author="qinnan" w:date="2016-03-01T16:48:00Z"/>
              </w:rPr>
            </w:pPr>
            <w:ins w:id="2266" w:author="qinnan" w:date="2016-03-01T16:48:00Z">
              <w:r>
                <w:rPr>
                  <w:rFonts w:hint="eastAsia"/>
                </w:rPr>
                <w:t>Date</w:t>
              </w:r>
            </w:ins>
          </w:p>
        </w:tc>
        <w:tc>
          <w:tcPr>
            <w:tcW w:w="1083" w:type="dxa"/>
          </w:tcPr>
          <w:p>
            <w:pPr>
              <w:rPr>
                <w:ins w:id="2267" w:author="qinnan" w:date="2016-03-01T16:48:00Z"/>
              </w:rPr>
            </w:pPr>
            <w:ins w:id="2268" w:author="qinnan" w:date="2016-03-01T16:48:00Z">
              <w:r>
                <w:rPr>
                  <w:rFonts w:hint="eastAsia"/>
                </w:rPr>
                <w:t>是</w:t>
              </w:r>
            </w:ins>
          </w:p>
        </w:tc>
        <w:tc>
          <w:tcPr>
            <w:tcW w:w="3599" w:type="dxa"/>
          </w:tcPr>
          <w:p>
            <w:pPr>
              <w:rPr>
                <w:ins w:id="2269" w:author="qinnan" w:date="2016-03-01T16:48:00Z"/>
              </w:rPr>
            </w:pPr>
            <w:ins w:id="2270" w:author="qinnan" w:date="2016-03-01T16:48:00Z">
              <w:r>
                <w:rPr>
                  <w:rFonts w:hint="eastAsia"/>
                </w:rPr>
                <w:t>关联起始时间</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71" w:author="qinnan" w:date="2016-03-09T17:56:00Z"/>
        </w:trPr>
        <w:tc>
          <w:tcPr>
            <w:tcW w:w="1979" w:type="dxa"/>
          </w:tcPr>
          <w:p>
            <w:pPr>
              <w:rPr>
                <w:ins w:id="2272" w:author="qinnan" w:date="2016-03-09T17:56:00Z"/>
              </w:rPr>
            </w:pPr>
            <w:ins w:id="2273" w:author="qinnan" w:date="2016-03-09T17:57:00Z">
              <w:r>
                <w:rPr/>
                <w:t>A</w:t>
              </w:r>
            </w:ins>
            <w:ins w:id="2274" w:author="qinnan" w:date="2016-03-09T17:57:00Z">
              <w:r>
                <w:rPr>
                  <w:rFonts w:hint="eastAsia"/>
                </w:rPr>
                <w:t>gent</w:t>
              </w:r>
            </w:ins>
            <w:ins w:id="2275" w:author="qinnan" w:date="2016-03-09T18:02:00Z">
              <w:r>
                <w:rPr>
                  <w:rFonts w:hint="eastAsia"/>
                </w:rPr>
                <w:t>_</w:t>
              </w:r>
            </w:ins>
            <w:ins w:id="2276" w:author="qinnan" w:date="2016-03-09T17:57:00Z">
              <w:r>
                <w:rPr>
                  <w:rFonts w:hint="eastAsia"/>
                </w:rPr>
                <w:t>id</w:t>
              </w:r>
            </w:ins>
          </w:p>
        </w:tc>
        <w:tc>
          <w:tcPr>
            <w:tcW w:w="1619" w:type="dxa"/>
          </w:tcPr>
          <w:p>
            <w:pPr>
              <w:rPr>
                <w:ins w:id="2277" w:author="qinnan" w:date="2016-03-09T17:56:00Z"/>
              </w:rPr>
            </w:pPr>
            <w:ins w:id="2278" w:author="qinnan" w:date="2016-03-09T17:57:00Z">
              <w:r>
                <w:rPr>
                  <w:rFonts w:cs="Arial"/>
                  <w:b w:val="0"/>
                  <w:rPrChange w:id="2279" w:author="qinnan" w:date="2016-03-09T18:01:00Z">
                    <w:rPr>
                      <w:rFonts w:cs="Arial"/>
                      <w:b/>
                    </w:rPr>
                  </w:rPrChange>
                </w:rPr>
                <w:t>Number(10)</w:t>
              </w:r>
            </w:ins>
          </w:p>
        </w:tc>
        <w:tc>
          <w:tcPr>
            <w:tcW w:w="1083" w:type="dxa"/>
          </w:tcPr>
          <w:p>
            <w:pPr>
              <w:rPr>
                <w:ins w:id="2280" w:author="qinnan" w:date="2016-03-09T17:56:00Z"/>
              </w:rPr>
            </w:pPr>
          </w:p>
        </w:tc>
        <w:tc>
          <w:tcPr>
            <w:tcW w:w="3599" w:type="dxa"/>
          </w:tcPr>
          <w:p>
            <w:pPr>
              <w:rPr>
                <w:ins w:id="2281" w:author="qinnan" w:date="2016-03-09T17:56:00Z"/>
              </w:rPr>
            </w:pPr>
            <w:ins w:id="2282" w:author="qinnan" w:date="2016-03-09T17:57:00Z">
              <w:r>
                <w:rPr>
                  <w:rFonts w:hint="eastAsia"/>
                </w:rPr>
                <w:t>关联ssmn_dc_agent表id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83" w:author="qinnan" w:date="2016-03-09T17:56:00Z"/>
        </w:trPr>
        <w:tc>
          <w:tcPr>
            <w:tcW w:w="1979" w:type="dxa"/>
          </w:tcPr>
          <w:p>
            <w:pPr>
              <w:rPr>
                <w:ins w:id="2284" w:author="qinnan" w:date="2016-03-09T17:56:00Z"/>
              </w:rPr>
            </w:pPr>
            <w:ins w:id="2285" w:author="qinnan" w:date="2016-03-09T17:57:00Z">
              <w:r>
                <w:rPr/>
                <w:t>O</w:t>
              </w:r>
            </w:ins>
            <w:ins w:id="2286" w:author="qinnan" w:date="2016-03-09T17:57:00Z">
              <w:r>
                <w:rPr>
                  <w:rFonts w:hint="eastAsia"/>
                </w:rPr>
                <w:t>wner</w:t>
              </w:r>
            </w:ins>
            <w:ins w:id="2287" w:author="qinnan" w:date="2016-03-09T18:02:00Z">
              <w:r>
                <w:rPr>
                  <w:rFonts w:hint="eastAsia"/>
                </w:rPr>
                <w:t>_</w:t>
              </w:r>
            </w:ins>
            <w:ins w:id="2288" w:author="qinnan" w:date="2016-03-09T17:57:00Z">
              <w:r>
                <w:rPr>
                  <w:rFonts w:hint="eastAsia"/>
                </w:rPr>
                <w:t>id</w:t>
              </w:r>
            </w:ins>
          </w:p>
        </w:tc>
        <w:tc>
          <w:tcPr>
            <w:tcW w:w="1619" w:type="dxa"/>
          </w:tcPr>
          <w:p>
            <w:pPr>
              <w:rPr>
                <w:ins w:id="2289" w:author="qinnan" w:date="2016-03-09T17:56:00Z"/>
              </w:rPr>
            </w:pPr>
            <w:ins w:id="2290" w:author="qinnan" w:date="2016-03-09T17:57:00Z">
              <w:r>
                <w:rPr>
                  <w:rFonts w:cs="Arial"/>
                  <w:b w:val="0"/>
                  <w:rPrChange w:id="2291" w:author="qinnan" w:date="2016-03-09T18:01:00Z">
                    <w:rPr>
                      <w:rFonts w:cs="Arial"/>
                      <w:b/>
                    </w:rPr>
                  </w:rPrChange>
                </w:rPr>
                <w:t>Number(10)</w:t>
              </w:r>
            </w:ins>
          </w:p>
        </w:tc>
        <w:tc>
          <w:tcPr>
            <w:tcW w:w="1083" w:type="dxa"/>
          </w:tcPr>
          <w:p>
            <w:pPr>
              <w:rPr>
                <w:ins w:id="2292" w:author="qinnan" w:date="2016-03-09T17:56:00Z"/>
              </w:rPr>
            </w:pPr>
          </w:p>
        </w:tc>
        <w:tc>
          <w:tcPr>
            <w:tcW w:w="3599" w:type="dxa"/>
          </w:tcPr>
          <w:p>
            <w:pPr>
              <w:rPr>
                <w:ins w:id="2293" w:author="qinnan" w:date="2016-03-09T17:56:00Z"/>
              </w:rPr>
            </w:pPr>
            <w:ins w:id="2294" w:author="qinnan" w:date="2016-03-09T17:57:00Z">
              <w:r>
                <w:rPr>
                  <w:rFonts w:hint="eastAsia"/>
                </w:rPr>
                <w:t>关联ssmn_dc_owner</w:t>
              </w:r>
            </w:ins>
            <w:ins w:id="2295" w:author="qinnan" w:date="2016-03-09T17:58:00Z">
              <w:r>
                <w:rPr>
                  <w:rFonts w:hint="eastAsia"/>
                </w:rPr>
                <w:t>表id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96" w:author="qinnan" w:date="2016-08-03T16:57:00Z"/>
        </w:trPr>
        <w:tc>
          <w:tcPr>
            <w:tcW w:w="1979" w:type="dxa"/>
          </w:tcPr>
          <w:p>
            <w:pPr>
              <w:rPr>
                <w:ins w:id="2297" w:author="qinnan" w:date="2016-08-03T16:57:00Z"/>
              </w:rPr>
            </w:pPr>
            <w:ins w:id="2298" w:author="qinnan" w:date="2016-08-03T16:57:00Z">
              <w:r>
                <w:rPr/>
                <w:t>syncStatue</w:t>
              </w:r>
            </w:ins>
          </w:p>
        </w:tc>
        <w:tc>
          <w:tcPr>
            <w:tcW w:w="1619" w:type="dxa"/>
          </w:tcPr>
          <w:p>
            <w:pPr>
              <w:rPr>
                <w:ins w:id="2299" w:author="qinnan" w:date="2016-08-03T16:57:00Z"/>
                <w:rFonts w:cs="Arial"/>
              </w:rPr>
            </w:pPr>
            <w:ins w:id="2300" w:author="qinnan" w:date="2016-08-03T16:57:00Z">
              <w:r>
                <w:rPr>
                  <w:rFonts w:cs="Arial"/>
                </w:rPr>
                <w:t>Number</w:t>
              </w:r>
            </w:ins>
            <w:ins w:id="2301" w:author="qinnan" w:date="2016-08-03T16:57:00Z">
              <w:r>
                <w:rPr>
                  <w:rFonts w:hint="eastAsia" w:cs="Arial"/>
                </w:rPr>
                <w:t>（1）</w:t>
              </w:r>
            </w:ins>
          </w:p>
        </w:tc>
        <w:tc>
          <w:tcPr>
            <w:tcW w:w="1083" w:type="dxa"/>
          </w:tcPr>
          <w:p>
            <w:pPr>
              <w:rPr>
                <w:ins w:id="2302" w:author="qinnan" w:date="2016-08-03T16:57:00Z"/>
              </w:rPr>
            </w:pPr>
          </w:p>
        </w:tc>
        <w:tc>
          <w:tcPr>
            <w:tcW w:w="3599" w:type="dxa"/>
          </w:tcPr>
          <w:p>
            <w:pPr>
              <w:rPr>
                <w:ins w:id="2303" w:author="qinnan" w:date="2016-08-03T16:57:00Z"/>
              </w:rPr>
            </w:pPr>
            <w:ins w:id="2304" w:author="qinnan" w:date="2016-08-03T16:57:00Z">
              <w:r>
                <w:rPr>
                  <w:rFonts w:hint="eastAsia"/>
                </w:rPr>
                <w:t>是否已经同步</w:t>
              </w:r>
            </w:ins>
          </w:p>
          <w:p>
            <w:pPr>
              <w:rPr>
                <w:ins w:id="2305" w:author="liyan" w:date="2016-09-05T17:28:00Z"/>
              </w:rPr>
            </w:pPr>
            <w:ins w:id="2306" w:author="qinnan" w:date="2016-08-03T16:57:00Z">
              <w:r>
                <w:rPr>
                  <w:rFonts w:hint="eastAsia"/>
                </w:rPr>
                <w:t>默认值是</w:t>
              </w:r>
            </w:ins>
            <w:ins w:id="2307" w:author="liyan" w:date="2016-09-05T17:28:00Z">
              <w:r>
                <w:rPr>
                  <w:rFonts w:hint="eastAsia"/>
                </w:rPr>
                <w:t>0</w:t>
              </w:r>
            </w:ins>
          </w:p>
          <w:p>
            <w:pPr>
              <w:rPr>
                <w:ins w:id="2308" w:author="liyan" w:date="2016-09-05T17:28:00Z"/>
              </w:rPr>
            </w:pPr>
            <w:ins w:id="2309" w:author="liyan" w:date="2016-09-05T17:28:00Z">
              <w:r>
                <w:rPr>
                  <w:rFonts w:hint="eastAsia"/>
                </w:rPr>
                <w:t>0:未同步</w:t>
              </w:r>
            </w:ins>
          </w:p>
          <w:p>
            <w:pPr>
              <w:rPr>
                <w:ins w:id="2310" w:author="liyan" w:date="2016-09-05T17:28:00Z"/>
              </w:rPr>
            </w:pPr>
            <w:ins w:id="2311" w:author="liyan" w:date="2016-09-05T17:28:00Z">
              <w:r>
                <w:rPr>
                  <w:rFonts w:hint="eastAsia"/>
                </w:rPr>
                <w:t>1:已经同步</w:t>
              </w:r>
            </w:ins>
          </w:p>
          <w:p>
            <w:pPr>
              <w:rPr>
                <w:ins w:id="2312" w:author="qinnan" w:date="2016-08-03T16:57:00Z"/>
              </w:rPr>
            </w:pPr>
            <w:ins w:id="2313" w:author="liyan" w:date="2016-09-05T17:28:00Z">
              <w:r>
                <w:rPr>
                  <w:rFonts w:hint="eastAsia"/>
                </w:rPr>
                <w:t>2:同步失败</w:t>
              </w:r>
            </w:ins>
            <w:ins w:id="2314" w:author="qinnan" w:date="2016-08-03T16:57:00Z">
              <w:del w:id="2315" w:author="liyan" w:date="2016-09-05T17:27:00Z">
                <w:r>
                  <w:rPr>
                    <w:rFonts w:hint="eastAsia"/>
                  </w:rPr>
                  <w:delText>0（关闭）</w:delText>
                </w:r>
              </w:del>
            </w:ins>
          </w:p>
        </w:tc>
      </w:tr>
    </w:tbl>
    <w:p>
      <w:pPr>
        <w:rPr>
          <w:ins w:id="2316" w:author="qinnan" w:date="2016-03-01T16:48:00Z"/>
          <w:b/>
        </w:rPr>
      </w:pPr>
      <w:ins w:id="2317" w:author="qinnan" w:date="2016-03-01T16:48:00Z">
        <w:r>
          <w:rPr>
            <w:rFonts w:hint="eastAsia"/>
            <w:b/>
          </w:rPr>
          <w:t>[主键]</w:t>
        </w:r>
      </w:ins>
    </w:p>
    <w:p>
      <w:pPr>
        <w:rPr>
          <w:ins w:id="2318" w:author="qinnan" w:date="2016-03-01T16:48:00Z"/>
        </w:rPr>
      </w:pPr>
      <w:ins w:id="2319" w:author="qinnan" w:date="2016-03-01T16:48:00Z">
        <w:r>
          <w:rPr>
            <w:rFonts w:hint="eastAsia"/>
          </w:rPr>
          <w:t>PK_SSMN_</w:t>
        </w:r>
      </w:ins>
      <w:ins w:id="2320" w:author="qinnan" w:date="2016-03-01T16:48:00Z">
        <w:r>
          <w:rPr>
            <w:rFonts w:hint="eastAsia"/>
            <w:b/>
          </w:rPr>
          <w:t>DC_relation</w:t>
        </w:r>
      </w:ins>
      <w:ins w:id="2321" w:author="qinnan" w:date="2016-03-01T16:48:00Z">
        <w:r>
          <w:rPr>
            <w:rFonts w:hint="eastAsia"/>
          </w:rPr>
          <w:t xml:space="preserve"> (ID);</w:t>
        </w:r>
      </w:ins>
    </w:p>
    <w:p>
      <w:pPr>
        <w:rPr>
          <w:ins w:id="2322" w:author="qinnan" w:date="2016-03-01T16:48:00Z"/>
          <w:b/>
        </w:rPr>
      </w:pPr>
      <w:ins w:id="2323" w:author="qinnan" w:date="2016-03-01T16:48:00Z">
        <w:r>
          <w:rPr>
            <w:rFonts w:hint="eastAsia"/>
            <w:b/>
          </w:rPr>
          <w:t>[索引]</w:t>
        </w:r>
      </w:ins>
    </w:p>
    <w:p>
      <w:pPr>
        <w:rPr>
          <w:ins w:id="2324" w:author="qinnan" w:date="2016-03-01T16:48:00Z"/>
        </w:rPr>
      </w:pPr>
      <w:ins w:id="2325" w:author="qinnan" w:date="2016-03-01T16:48:00Z">
        <w:r>
          <w:rPr/>
          <w:t>IDX1_SSMN_</w:t>
        </w:r>
      </w:ins>
      <w:ins w:id="2326" w:author="qinnan" w:date="2016-03-01T16:48:00Z">
        <w:r>
          <w:rPr>
            <w:rFonts w:hint="eastAsia"/>
            <w:b/>
          </w:rPr>
          <w:t>DC_relation</w:t>
        </w:r>
      </w:ins>
      <w:ins w:id="2327" w:author="qinnan" w:date="2016-03-01T16:48:00Z">
        <w:r>
          <w:rPr>
            <w:rFonts w:hint="eastAsia"/>
          </w:rPr>
          <w:t xml:space="preserve"> (owner_msisdn)</w:t>
        </w:r>
      </w:ins>
    </w:p>
    <w:p>
      <w:pPr>
        <w:rPr>
          <w:ins w:id="2328" w:author="qinnan" w:date="2016-03-01T16:48:00Z"/>
        </w:rPr>
      </w:pPr>
      <w:ins w:id="2329" w:author="qinnan" w:date="2016-03-01T16:48:00Z">
        <w:r>
          <w:rPr/>
          <w:t>IDX</w:t>
        </w:r>
      </w:ins>
      <w:ins w:id="2330" w:author="qinnan" w:date="2016-03-01T16:48:00Z">
        <w:r>
          <w:rPr>
            <w:rFonts w:hint="eastAsia"/>
          </w:rPr>
          <w:t>2</w:t>
        </w:r>
      </w:ins>
      <w:ins w:id="2331" w:author="qinnan" w:date="2016-03-01T16:48:00Z">
        <w:r>
          <w:rPr/>
          <w:t>_SSMN_</w:t>
        </w:r>
      </w:ins>
      <w:ins w:id="2332" w:author="qinnan" w:date="2016-03-01T16:48:00Z">
        <w:r>
          <w:rPr>
            <w:rFonts w:hint="eastAsia"/>
            <w:b/>
          </w:rPr>
          <w:t>DC_relation</w:t>
        </w:r>
      </w:ins>
      <w:ins w:id="2333" w:author="qinnan" w:date="2016-03-01T16:48:00Z">
        <w:r>
          <w:rPr>
            <w:rFonts w:hint="eastAsia"/>
          </w:rPr>
          <w:t xml:space="preserve"> (agent_msisdn)</w:t>
        </w:r>
      </w:ins>
    </w:p>
    <w:p>
      <w:pPr>
        <w:rPr>
          <w:ins w:id="2334" w:author="qinnan" w:date="2016-03-01T16:48:00Z"/>
        </w:rPr>
      </w:pPr>
    </w:p>
    <w:p>
      <w:pPr>
        <w:pStyle w:val="4"/>
        <w:numPr>
          <w:ilvl w:val="2"/>
          <w:numId w:val="31"/>
        </w:numPr>
        <w:tabs>
          <w:tab w:val="left" w:pos="2138"/>
          <w:tab w:val="clear" w:pos="2847"/>
        </w:tabs>
        <w:ind w:left="2138"/>
        <w:rPr>
          <w:ins w:id="2335" w:author="qinnan" w:date="2016-03-01T16:48:00Z"/>
        </w:rPr>
      </w:pPr>
      <w:ins w:id="2336" w:author="qinnan" w:date="2016-03-01T16:48:00Z">
        <w:r>
          <w:rPr>
            <w:rFonts w:hint="eastAsia"/>
          </w:rPr>
          <w:t>SSMN_DC_DelRelation (删除业主与经纪人关联记录表)</w:t>
        </w:r>
      </w:ins>
    </w:p>
    <w:p>
      <w:pPr>
        <w:rPr>
          <w:ins w:id="2337" w:author="qinnan" w:date="2016-03-01T16:48:00Z"/>
          <w:b/>
        </w:rPr>
      </w:pPr>
      <w:ins w:id="2338" w:author="qinnan" w:date="2016-03-01T16:48:00Z">
        <w:r>
          <w:rPr>
            <w:rFonts w:hint="eastAsia"/>
            <w:b/>
          </w:rPr>
          <w:t>[功能]</w:t>
        </w:r>
      </w:ins>
    </w:p>
    <w:p>
      <w:pPr>
        <w:rPr>
          <w:ins w:id="2339" w:author="qinnan" w:date="2016-03-01T16:48:00Z"/>
        </w:rPr>
      </w:pPr>
      <w:ins w:id="2340" w:author="qinnan" w:date="2016-03-01T16:48:00Z">
        <w:r>
          <w:rPr>
            <w:rFonts w:hint="eastAsia"/>
          </w:rPr>
          <w:t>该表主要对将SSMN_</w:t>
        </w:r>
      </w:ins>
      <w:ins w:id="2341" w:author="qinnan" w:date="2016-03-01T16:48:00Z">
        <w:r>
          <w:rPr>
            <w:rFonts w:hint="eastAsia"/>
            <w:b/>
          </w:rPr>
          <w:t>DC_relation</w:t>
        </w:r>
      </w:ins>
      <w:ins w:id="2342" w:author="qinnan" w:date="2016-03-01T16:48:00Z">
        <w:r>
          <w:rPr>
            <w:rFonts w:hint="eastAsia"/>
          </w:rPr>
          <w:t>表中截止时间到期的数据移到这个表记录</w:t>
        </w:r>
      </w:ins>
    </w:p>
    <w:p>
      <w:pPr>
        <w:rPr>
          <w:ins w:id="2343" w:author="qinnan" w:date="2016-03-01T16:48:00Z"/>
          <w:b/>
        </w:rPr>
      </w:pPr>
      <w:ins w:id="2344" w:author="qinnan" w:date="2016-03-01T16:48:00Z">
        <w:r>
          <w:rPr>
            <w:rFonts w:hint="eastAsia"/>
            <w:b/>
          </w:rPr>
          <w:t>[表定义]</w:t>
        </w:r>
      </w:ins>
    </w:p>
    <w:p>
      <w:pPr>
        <w:rPr>
          <w:ins w:id="2345" w:author="qinnan" w:date="2016-03-01T16:48:00Z"/>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346" w:author="qinnan" w:date="2016-03-01T16:48:00Z"/>
        </w:trPr>
        <w:tc>
          <w:tcPr>
            <w:tcW w:w="1979" w:type="dxa"/>
            <w:tcBorders>
              <w:top w:val="double" w:color="auto" w:sz="6" w:space="0"/>
              <w:left w:val="double" w:color="auto" w:sz="6" w:space="0"/>
              <w:bottom w:val="double" w:color="auto" w:sz="6" w:space="0"/>
            </w:tcBorders>
            <w:shd w:val="clear" w:color="auto" w:fill="E6E6E6"/>
          </w:tcPr>
          <w:p>
            <w:pPr>
              <w:jc w:val="center"/>
              <w:rPr>
                <w:ins w:id="2347" w:author="qinnan" w:date="2016-03-01T16:48:00Z"/>
                <w:rFonts w:cs="Arial"/>
                <w:bCs/>
              </w:rPr>
            </w:pPr>
            <w:ins w:id="2348" w:author="qinnan" w:date="2016-03-01T16:48:00Z">
              <w:r>
                <w:rPr>
                  <w:rFonts w:cs="Arial"/>
                  <w:bCs/>
                </w:rPr>
                <w:t>域名</w:t>
              </w:r>
            </w:ins>
          </w:p>
        </w:tc>
        <w:tc>
          <w:tcPr>
            <w:tcW w:w="1619" w:type="dxa"/>
            <w:tcBorders>
              <w:top w:val="double" w:color="auto" w:sz="6" w:space="0"/>
              <w:bottom w:val="double" w:color="auto" w:sz="6" w:space="0"/>
            </w:tcBorders>
            <w:shd w:val="clear" w:color="auto" w:fill="E6E6E6"/>
          </w:tcPr>
          <w:p>
            <w:pPr>
              <w:jc w:val="center"/>
              <w:rPr>
                <w:ins w:id="2349" w:author="qinnan" w:date="2016-03-01T16:48:00Z"/>
                <w:rFonts w:cs="Arial"/>
                <w:bCs/>
              </w:rPr>
            </w:pPr>
            <w:ins w:id="2350" w:author="qinnan" w:date="2016-03-01T16:48: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2351" w:author="qinnan" w:date="2016-03-01T16:48:00Z"/>
                <w:rFonts w:cs="Arial"/>
                <w:bCs/>
              </w:rPr>
            </w:pPr>
            <w:ins w:id="2352" w:author="qinnan" w:date="2016-03-01T16:48:00Z">
              <w:r>
                <w:rPr>
                  <w:rFonts w:hint="eastAsia" w:cs="Arial"/>
                  <w:bCs/>
                </w:rPr>
                <w:t>非空</w:t>
              </w:r>
            </w:ins>
          </w:p>
        </w:tc>
        <w:tc>
          <w:tcPr>
            <w:tcW w:w="3599" w:type="dxa"/>
            <w:tcBorders>
              <w:top w:val="double" w:color="auto" w:sz="6" w:space="0"/>
              <w:bottom w:val="double" w:color="auto" w:sz="6" w:space="0"/>
              <w:right w:val="double" w:color="auto" w:sz="6" w:space="0"/>
            </w:tcBorders>
            <w:shd w:val="clear" w:color="auto" w:fill="E6E6E6"/>
          </w:tcPr>
          <w:p>
            <w:pPr>
              <w:jc w:val="center"/>
              <w:rPr>
                <w:ins w:id="2353" w:author="qinnan" w:date="2016-03-01T16:48:00Z"/>
                <w:rFonts w:cs="Arial"/>
                <w:bCs/>
              </w:rPr>
            </w:pPr>
            <w:ins w:id="2354" w:author="qinnan" w:date="2016-03-01T16:48:00Z">
              <w:r>
                <w:rPr>
                  <w:rFonts w:cs="Arial"/>
                  <w:bCs/>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355" w:author="qinnan" w:date="2016-03-01T16:48:00Z"/>
        </w:trPr>
        <w:tc>
          <w:tcPr>
            <w:tcW w:w="1979" w:type="dxa"/>
          </w:tcPr>
          <w:p>
            <w:pPr>
              <w:rPr>
                <w:ins w:id="2356" w:author="qinnan" w:date="2016-03-01T16:48:00Z"/>
                <w:rFonts w:cs="Arial"/>
                <w:b/>
                <w:lang w:val="en-GB"/>
              </w:rPr>
            </w:pPr>
            <w:ins w:id="2357" w:author="qinnan" w:date="2016-03-01T16:48:00Z">
              <w:r>
                <w:rPr>
                  <w:rFonts w:hint="eastAsia"/>
                  <w:b/>
                </w:rPr>
                <w:t>ID</w:t>
              </w:r>
            </w:ins>
          </w:p>
        </w:tc>
        <w:tc>
          <w:tcPr>
            <w:tcW w:w="1619" w:type="dxa"/>
          </w:tcPr>
          <w:p>
            <w:pPr>
              <w:rPr>
                <w:ins w:id="2358" w:author="qinnan" w:date="2016-03-01T16:48:00Z"/>
                <w:rFonts w:cs="Arial"/>
                <w:b/>
              </w:rPr>
            </w:pPr>
            <w:ins w:id="2359" w:author="qinnan" w:date="2016-03-01T16:48:00Z">
              <w:r>
                <w:rPr>
                  <w:rFonts w:hint="eastAsia" w:cs="Arial"/>
                  <w:b/>
                </w:rPr>
                <w:t>Number(10)</w:t>
              </w:r>
            </w:ins>
          </w:p>
        </w:tc>
        <w:tc>
          <w:tcPr>
            <w:tcW w:w="1083" w:type="dxa"/>
          </w:tcPr>
          <w:p>
            <w:pPr>
              <w:rPr>
                <w:ins w:id="2360" w:author="qinnan" w:date="2016-03-01T16:48:00Z"/>
                <w:rFonts w:cs="Arial"/>
                <w:b/>
                <w:lang w:val="en-GB"/>
              </w:rPr>
            </w:pPr>
            <w:ins w:id="2361" w:author="qinnan" w:date="2016-03-01T16:48:00Z">
              <w:r>
                <w:rPr>
                  <w:rFonts w:hint="eastAsia" w:cs="Arial"/>
                  <w:b/>
                </w:rPr>
                <w:t>是</w:t>
              </w:r>
            </w:ins>
          </w:p>
        </w:tc>
        <w:tc>
          <w:tcPr>
            <w:tcW w:w="3599" w:type="dxa"/>
          </w:tcPr>
          <w:p>
            <w:pPr>
              <w:rPr>
                <w:ins w:id="2362" w:author="qinnan" w:date="2016-03-01T16:48:00Z"/>
                <w:rFonts w:cs="Arial"/>
                <w:b/>
                <w:lang w:val="en-GB"/>
              </w:rPr>
            </w:pPr>
            <w:ins w:id="2363" w:author="qinnan" w:date="2016-03-01T16:48:00Z">
              <w:r>
                <w:rPr>
                  <w:rFonts w:hint="eastAsia" w:cs="Arial"/>
                  <w:b/>
                  <w:lang w:val="en-GB"/>
                </w:rPr>
                <w:t>使用曾经在</w:t>
              </w:r>
            </w:ins>
            <w:ins w:id="2364" w:author="qinnan" w:date="2016-03-01T16:48:00Z">
              <w:r>
                <w:rPr>
                  <w:rFonts w:hint="eastAsia"/>
                </w:rPr>
                <w:t>SSMN_DC_relation</w:t>
              </w:r>
            </w:ins>
            <w:ins w:id="2365" w:author="qinnan" w:date="2016-03-01T16:48:00Z">
              <w:r>
                <w:rPr>
                  <w:rFonts w:hint="eastAsia" w:cs="Arial"/>
                  <w:b/>
                  <w:lang w:val="en-GB"/>
                </w:rPr>
                <w:t>表的ID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366" w:author="qinnan" w:date="2016-03-01T16:48:00Z"/>
        </w:trPr>
        <w:tc>
          <w:tcPr>
            <w:tcW w:w="1979" w:type="dxa"/>
          </w:tcPr>
          <w:p>
            <w:pPr>
              <w:rPr>
                <w:ins w:id="2367" w:author="qinnan" w:date="2016-03-01T16:48:00Z"/>
                <w:rFonts w:cs="Arial"/>
                <w:lang w:val="en-GB"/>
              </w:rPr>
            </w:pPr>
            <w:ins w:id="2368" w:author="qinnan" w:date="2016-03-01T16:48:00Z">
              <w:r>
                <w:rPr>
                  <w:rFonts w:hint="eastAsia" w:cs="Arial"/>
                  <w:lang w:val="en-GB"/>
                </w:rPr>
                <w:t>ssmnnumber</w:t>
              </w:r>
            </w:ins>
          </w:p>
        </w:tc>
        <w:tc>
          <w:tcPr>
            <w:tcW w:w="1619" w:type="dxa"/>
          </w:tcPr>
          <w:p>
            <w:pPr>
              <w:rPr>
                <w:ins w:id="2369" w:author="qinnan" w:date="2016-03-01T16:48:00Z"/>
                <w:rFonts w:cs="Arial"/>
              </w:rPr>
            </w:pPr>
            <w:ins w:id="2370" w:author="qinnan" w:date="2016-03-01T16:48:00Z">
              <w:r>
                <w:rPr>
                  <w:rFonts w:cs="Arial"/>
                </w:rPr>
                <w:t>Var</w:t>
              </w:r>
            </w:ins>
            <w:ins w:id="2371" w:author="qinnan" w:date="2016-03-01T16:48:00Z">
              <w:r>
                <w:rPr>
                  <w:rFonts w:cs="Arial"/>
                  <w:lang w:val="en-GB"/>
                </w:rPr>
                <w:t>c</w:t>
              </w:r>
            </w:ins>
            <w:ins w:id="2372" w:author="qinnan" w:date="2016-03-01T16:48:00Z">
              <w:r>
                <w:rPr>
                  <w:rFonts w:cs="Arial"/>
                </w:rPr>
                <w:t>har2(1</w:t>
              </w:r>
            </w:ins>
            <w:ins w:id="2373" w:author="qinnan" w:date="2016-03-01T16:48:00Z">
              <w:r>
                <w:rPr>
                  <w:rFonts w:hint="eastAsia" w:cs="Arial"/>
                </w:rPr>
                <w:t>8</w:t>
              </w:r>
            </w:ins>
            <w:ins w:id="2374" w:author="qinnan" w:date="2016-03-01T16:48:00Z">
              <w:r>
                <w:rPr>
                  <w:rFonts w:cs="Arial"/>
                </w:rPr>
                <w:t>)</w:t>
              </w:r>
            </w:ins>
          </w:p>
        </w:tc>
        <w:tc>
          <w:tcPr>
            <w:tcW w:w="1083" w:type="dxa"/>
          </w:tcPr>
          <w:p>
            <w:pPr>
              <w:rPr>
                <w:ins w:id="2375" w:author="qinnan" w:date="2016-03-01T16:48:00Z"/>
                <w:rFonts w:cs="Arial"/>
                <w:lang w:val="en-GB"/>
              </w:rPr>
            </w:pPr>
            <w:ins w:id="2376" w:author="qinnan" w:date="2016-03-01T16:48:00Z">
              <w:r>
                <w:rPr>
                  <w:rFonts w:hint="eastAsia" w:cs="Arial"/>
                  <w:lang w:val="en-GB"/>
                </w:rPr>
                <w:t>是</w:t>
              </w:r>
            </w:ins>
          </w:p>
        </w:tc>
        <w:tc>
          <w:tcPr>
            <w:tcW w:w="3599" w:type="dxa"/>
          </w:tcPr>
          <w:p>
            <w:pPr>
              <w:rPr>
                <w:ins w:id="2377" w:author="qinnan" w:date="2016-03-01T16:48:00Z"/>
                <w:rFonts w:cs="Arial"/>
                <w:lang w:val="en-GB"/>
              </w:rPr>
            </w:pPr>
            <w:ins w:id="2378" w:author="qinnan" w:date="2016-03-01T16:48:00Z">
              <w:r>
                <w:rPr>
                  <w:b/>
                </w:rPr>
                <w:t>SSMN_</w:t>
              </w:r>
            </w:ins>
            <w:ins w:id="2379" w:author="qinnan" w:date="2016-03-01T16:48:00Z">
              <w:r>
                <w:rPr>
                  <w:rFonts w:hint="eastAsia"/>
                  <w:b/>
                </w:rPr>
                <w:t>DC_relation</w:t>
              </w:r>
            </w:ins>
            <w:ins w:id="2380" w:author="qinnan" w:date="2016-03-01T16:48:00Z">
              <w:r>
                <w:rPr>
                  <w:rFonts w:hint="eastAsia" w:cs="Arial"/>
                  <w:b/>
                  <w:lang w:val="en-GB"/>
                </w:rPr>
                <w:t>表中</w:t>
              </w:r>
            </w:ins>
            <w:ins w:id="2381" w:author="qinnan" w:date="2016-03-01T16:48:00Z">
              <w:r>
                <w:rPr>
                  <w:rFonts w:hint="eastAsia" w:cs="Arial"/>
                  <w:lang w:val="en-GB"/>
                </w:rPr>
                <w:t>副号码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382" w:author="qinnan" w:date="2016-03-01T16:48:00Z"/>
        </w:trPr>
        <w:tc>
          <w:tcPr>
            <w:tcW w:w="1979" w:type="dxa"/>
          </w:tcPr>
          <w:p>
            <w:pPr>
              <w:rPr>
                <w:ins w:id="2383" w:author="qinnan" w:date="2016-03-01T16:48:00Z"/>
                <w:rFonts w:cs="Arial"/>
                <w:lang w:val="en-GB"/>
              </w:rPr>
            </w:pPr>
            <w:ins w:id="2384" w:author="qinnan" w:date="2016-03-01T16:48:00Z">
              <w:r>
                <w:rPr>
                  <w:rFonts w:hint="eastAsia" w:cs="Arial"/>
                  <w:lang w:val="en-GB"/>
                </w:rPr>
                <w:t>Owner_</w:t>
              </w:r>
            </w:ins>
            <w:ins w:id="2385" w:author="qinnan" w:date="2016-03-01T16:48:00Z">
              <w:r>
                <w:rPr>
                  <w:rFonts w:cs="Arial"/>
                  <w:lang w:val="en-GB"/>
                </w:rPr>
                <w:t>MSISDN</w:t>
              </w:r>
            </w:ins>
          </w:p>
        </w:tc>
        <w:tc>
          <w:tcPr>
            <w:tcW w:w="1619" w:type="dxa"/>
          </w:tcPr>
          <w:p>
            <w:pPr>
              <w:rPr>
                <w:ins w:id="2386" w:author="qinnan" w:date="2016-03-01T16:48:00Z"/>
                <w:rFonts w:cs="Arial"/>
              </w:rPr>
            </w:pPr>
            <w:ins w:id="2387" w:author="qinnan" w:date="2016-03-01T16:48:00Z">
              <w:r>
                <w:rPr>
                  <w:rFonts w:cs="Arial"/>
                </w:rPr>
                <w:t>Varchar2(</w:t>
              </w:r>
            </w:ins>
            <w:ins w:id="2388" w:author="qinnan" w:date="2016-03-01T16:48:00Z">
              <w:r>
                <w:rPr>
                  <w:rFonts w:hint="eastAsia" w:cs="Arial"/>
                </w:rPr>
                <w:t>20</w:t>
              </w:r>
            </w:ins>
            <w:ins w:id="2389" w:author="qinnan" w:date="2016-03-01T16:48:00Z">
              <w:r>
                <w:rPr>
                  <w:rFonts w:cs="Arial"/>
                </w:rPr>
                <w:t>)</w:t>
              </w:r>
            </w:ins>
          </w:p>
        </w:tc>
        <w:tc>
          <w:tcPr>
            <w:tcW w:w="1083" w:type="dxa"/>
          </w:tcPr>
          <w:p>
            <w:pPr>
              <w:rPr>
                <w:ins w:id="2390" w:author="qinnan" w:date="2016-03-01T16:48:00Z"/>
                <w:rFonts w:cs="Arial"/>
                <w:lang w:val="en-GB"/>
              </w:rPr>
            </w:pPr>
            <w:ins w:id="2391" w:author="qinnan" w:date="2016-03-01T16:48:00Z">
              <w:r>
                <w:rPr>
                  <w:rFonts w:hint="eastAsia" w:cs="Arial"/>
                  <w:lang w:val="en-GB"/>
                </w:rPr>
                <w:t>是</w:t>
              </w:r>
            </w:ins>
          </w:p>
        </w:tc>
        <w:tc>
          <w:tcPr>
            <w:tcW w:w="3599" w:type="dxa"/>
          </w:tcPr>
          <w:p>
            <w:pPr>
              <w:rPr>
                <w:ins w:id="2392" w:author="qinnan" w:date="2016-03-01T16:48:00Z"/>
                <w:rFonts w:cs="Arial"/>
              </w:rPr>
            </w:pPr>
            <w:ins w:id="2393" w:author="qinnan" w:date="2016-03-01T16:48:00Z">
              <w:r>
                <w:rPr/>
                <w:t>SSMN_</w:t>
              </w:r>
            </w:ins>
            <w:ins w:id="2394" w:author="qinnan" w:date="2016-03-01T16:48:00Z">
              <w:r>
                <w:rPr>
                  <w:rFonts w:hint="eastAsia"/>
                </w:rPr>
                <w:t>DC_relation</w:t>
              </w:r>
            </w:ins>
            <w:ins w:id="2395" w:author="qinnan" w:date="2016-03-01T16:48:00Z">
              <w:r>
                <w:rPr>
                  <w:rFonts w:hint="eastAsia" w:cs="Arial"/>
                  <w:lang w:val="en-GB"/>
                </w:rPr>
                <w:t>表中业主的真实</w:t>
              </w:r>
            </w:ins>
            <w:ins w:id="2396" w:author="qinnan" w:date="2016-03-01T16:48:00Z">
              <w:r>
                <w:rPr>
                  <w:rFonts w:cs="Arial"/>
                  <w:lang w:val="en-GB"/>
                </w:rPr>
                <w:t>号码</w:t>
              </w:r>
            </w:ins>
            <w:ins w:id="2397" w:author="qinnan" w:date="2016-03-01T16:48:00Z">
              <w:r>
                <w:rPr>
                  <w:rFonts w:cs="Arial"/>
                </w:rPr>
                <w:t>。</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398" w:author="qinnan" w:date="2016-03-01T16:48:00Z"/>
        </w:trPr>
        <w:tc>
          <w:tcPr>
            <w:tcW w:w="1979" w:type="dxa"/>
          </w:tcPr>
          <w:p>
            <w:pPr>
              <w:rPr>
                <w:ins w:id="2399" w:author="qinnan" w:date="2016-03-01T16:48:00Z"/>
              </w:rPr>
            </w:pPr>
            <w:ins w:id="2400" w:author="qinnan" w:date="2016-03-01T16:48:00Z">
              <w:r>
                <w:rPr>
                  <w:rFonts w:hint="eastAsia" w:cs="Arial"/>
                  <w:lang w:val="en-GB"/>
                </w:rPr>
                <w:t>Agent</w:t>
              </w:r>
            </w:ins>
            <w:ins w:id="2401" w:author="qinnan" w:date="2016-03-01T16:48:00Z">
              <w:r>
                <w:rPr>
                  <w:rFonts w:hint="eastAsia"/>
                </w:rPr>
                <w:t xml:space="preserve"> _MSISDN </w:t>
              </w:r>
            </w:ins>
          </w:p>
        </w:tc>
        <w:tc>
          <w:tcPr>
            <w:tcW w:w="1619" w:type="dxa"/>
          </w:tcPr>
          <w:p>
            <w:pPr>
              <w:rPr>
                <w:ins w:id="2402" w:author="qinnan" w:date="2016-03-01T16:48:00Z"/>
              </w:rPr>
            </w:pPr>
            <w:ins w:id="2403" w:author="qinnan" w:date="2016-03-01T16:48:00Z">
              <w:r>
                <w:rPr>
                  <w:rFonts w:cs="Arial"/>
                </w:rPr>
                <w:t>Varchar2(</w:t>
              </w:r>
            </w:ins>
            <w:ins w:id="2404" w:author="qinnan" w:date="2016-03-01T16:48:00Z">
              <w:r>
                <w:rPr>
                  <w:rFonts w:hint="eastAsia" w:cs="Arial"/>
                </w:rPr>
                <w:t>20</w:t>
              </w:r>
            </w:ins>
            <w:ins w:id="2405" w:author="qinnan" w:date="2016-03-01T16:48:00Z">
              <w:r>
                <w:rPr>
                  <w:rFonts w:cs="Arial"/>
                </w:rPr>
                <w:t>)</w:t>
              </w:r>
            </w:ins>
          </w:p>
        </w:tc>
        <w:tc>
          <w:tcPr>
            <w:tcW w:w="1083" w:type="dxa"/>
          </w:tcPr>
          <w:p>
            <w:pPr>
              <w:rPr>
                <w:ins w:id="2406" w:author="qinnan" w:date="2016-03-01T16:48:00Z"/>
              </w:rPr>
            </w:pPr>
            <w:ins w:id="2407" w:author="qinnan" w:date="2016-03-01T16:48:00Z">
              <w:r>
                <w:rPr>
                  <w:rFonts w:hint="eastAsia" w:cs="Arial"/>
                  <w:lang w:val="en-GB"/>
                </w:rPr>
                <w:t>是</w:t>
              </w:r>
            </w:ins>
          </w:p>
        </w:tc>
        <w:tc>
          <w:tcPr>
            <w:tcW w:w="3599" w:type="dxa"/>
          </w:tcPr>
          <w:p>
            <w:pPr>
              <w:rPr>
                <w:ins w:id="2408" w:author="qinnan" w:date="2016-03-01T16:48:00Z"/>
              </w:rPr>
            </w:pPr>
            <w:ins w:id="2409" w:author="qinnan" w:date="2016-03-01T16:48:00Z">
              <w:r>
                <w:rPr>
                  <w:rFonts w:hint="eastAsia" w:cs="Arial"/>
                  <w:lang w:val="en-GB"/>
                </w:rPr>
                <w:t>房屋中介经纪人的真实</w:t>
              </w:r>
            </w:ins>
            <w:ins w:id="2410" w:author="qinnan" w:date="2016-03-01T16:48:00Z">
              <w:r>
                <w:rPr>
                  <w:rFonts w:cs="Arial"/>
                  <w:lang w:val="en-GB"/>
                </w:rPr>
                <w:t>号码</w:t>
              </w:r>
            </w:ins>
            <w:ins w:id="2411" w:author="qinnan" w:date="2016-03-01T16:48:00Z">
              <w:r>
                <w:rPr>
                  <w:rFonts w:cs="Arial"/>
                </w:rPr>
                <w:t>。</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412" w:author="qinnan" w:date="2016-03-01T16:48:00Z"/>
        </w:trPr>
        <w:tc>
          <w:tcPr>
            <w:tcW w:w="1979" w:type="dxa"/>
          </w:tcPr>
          <w:p>
            <w:pPr>
              <w:rPr>
                <w:ins w:id="2413" w:author="qinnan" w:date="2016-03-01T16:48:00Z"/>
              </w:rPr>
            </w:pPr>
            <w:ins w:id="2414" w:author="qinnan" w:date="2016-03-01T16:48:00Z">
              <w:r>
                <w:rPr>
                  <w:rFonts w:hint="eastAsia"/>
                </w:rPr>
                <w:t>Createline</w:t>
              </w:r>
            </w:ins>
          </w:p>
        </w:tc>
        <w:tc>
          <w:tcPr>
            <w:tcW w:w="1619" w:type="dxa"/>
          </w:tcPr>
          <w:p>
            <w:pPr>
              <w:rPr>
                <w:ins w:id="2415" w:author="qinnan" w:date="2016-03-01T16:48:00Z"/>
              </w:rPr>
            </w:pPr>
            <w:ins w:id="2416" w:author="qinnan" w:date="2016-03-01T16:48:00Z">
              <w:r>
                <w:rPr>
                  <w:rFonts w:hint="eastAsia"/>
                </w:rPr>
                <w:t>Date</w:t>
              </w:r>
            </w:ins>
          </w:p>
        </w:tc>
        <w:tc>
          <w:tcPr>
            <w:tcW w:w="1083" w:type="dxa"/>
          </w:tcPr>
          <w:p>
            <w:pPr>
              <w:rPr>
                <w:ins w:id="2417" w:author="qinnan" w:date="2016-03-01T16:48:00Z"/>
              </w:rPr>
            </w:pPr>
            <w:ins w:id="2418" w:author="qinnan" w:date="2016-03-01T16:48:00Z">
              <w:r>
                <w:rPr>
                  <w:rFonts w:hint="eastAsia"/>
                </w:rPr>
                <w:t>是</w:t>
              </w:r>
            </w:ins>
          </w:p>
        </w:tc>
        <w:tc>
          <w:tcPr>
            <w:tcW w:w="3599" w:type="dxa"/>
          </w:tcPr>
          <w:p>
            <w:pPr>
              <w:rPr>
                <w:ins w:id="2419" w:author="qinnan" w:date="2016-03-01T16:48:00Z"/>
              </w:rPr>
            </w:pPr>
            <w:ins w:id="2420" w:author="qinnan" w:date="2016-03-01T16:48:00Z">
              <w:r>
                <w:rPr>
                  <w:rFonts w:hint="eastAsia"/>
                </w:rPr>
                <w:t>关联创建时间</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421" w:author="qinnan" w:date="2016-03-10T14:23:00Z"/>
        </w:trPr>
        <w:tc>
          <w:tcPr>
            <w:tcW w:w="1979" w:type="dxa"/>
          </w:tcPr>
          <w:p>
            <w:pPr>
              <w:rPr>
                <w:ins w:id="2422" w:author="qinnan" w:date="2016-03-10T14:23:00Z"/>
              </w:rPr>
            </w:pPr>
            <w:ins w:id="2423" w:author="qinnan" w:date="2016-03-10T14:23:00Z">
              <w:r>
                <w:rPr/>
                <w:t>D</w:t>
              </w:r>
            </w:ins>
            <w:ins w:id="2424" w:author="qinnan" w:date="2016-03-10T14:23:00Z">
              <w:r>
                <w:rPr>
                  <w:rFonts w:hint="eastAsia"/>
                </w:rPr>
                <w:t>eadline</w:t>
              </w:r>
            </w:ins>
          </w:p>
        </w:tc>
        <w:tc>
          <w:tcPr>
            <w:tcW w:w="1619" w:type="dxa"/>
          </w:tcPr>
          <w:p>
            <w:pPr>
              <w:rPr>
                <w:ins w:id="2425" w:author="qinnan" w:date="2016-03-10T14:23:00Z"/>
              </w:rPr>
            </w:pPr>
            <w:ins w:id="2426" w:author="qinnan" w:date="2016-03-10T14:23:00Z">
              <w:r>
                <w:rPr>
                  <w:rFonts w:hint="eastAsia"/>
                </w:rPr>
                <w:t>Date</w:t>
              </w:r>
            </w:ins>
          </w:p>
        </w:tc>
        <w:tc>
          <w:tcPr>
            <w:tcW w:w="1083" w:type="dxa"/>
          </w:tcPr>
          <w:p>
            <w:pPr>
              <w:rPr>
                <w:ins w:id="2427" w:author="qinnan" w:date="2016-03-10T14:23:00Z"/>
              </w:rPr>
            </w:pPr>
            <w:ins w:id="2428" w:author="qinnan" w:date="2016-03-10T14:23:00Z">
              <w:r>
                <w:rPr>
                  <w:rFonts w:hint="eastAsia"/>
                </w:rPr>
                <w:t>是</w:t>
              </w:r>
            </w:ins>
          </w:p>
        </w:tc>
        <w:tc>
          <w:tcPr>
            <w:tcW w:w="3599" w:type="dxa"/>
          </w:tcPr>
          <w:p>
            <w:pPr>
              <w:rPr>
                <w:ins w:id="2429" w:author="qinnan" w:date="2016-03-10T14:23:00Z"/>
              </w:rPr>
            </w:pPr>
            <w:ins w:id="2430" w:author="qinnan" w:date="2016-03-10T14:23:00Z">
              <w:r>
                <w:rPr>
                  <w:rFonts w:hint="eastAsia"/>
                </w:rPr>
                <w:t>关联结束时间</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431" w:author="qinnan" w:date="2016-03-10T14:23:00Z"/>
        </w:trPr>
        <w:tc>
          <w:tcPr>
            <w:tcW w:w="1979" w:type="dxa"/>
          </w:tcPr>
          <w:p>
            <w:pPr>
              <w:rPr>
                <w:ins w:id="2432" w:author="qinnan" w:date="2016-03-10T14:23:00Z"/>
              </w:rPr>
            </w:pPr>
            <w:ins w:id="2433" w:author="qinnan" w:date="2016-03-10T14:23:00Z">
              <w:r>
                <w:rPr/>
                <w:t>A</w:t>
              </w:r>
            </w:ins>
            <w:ins w:id="2434" w:author="qinnan" w:date="2016-03-10T14:23:00Z">
              <w:r>
                <w:rPr>
                  <w:rFonts w:hint="eastAsia"/>
                </w:rPr>
                <w:t>gent_id</w:t>
              </w:r>
            </w:ins>
          </w:p>
        </w:tc>
        <w:tc>
          <w:tcPr>
            <w:tcW w:w="1619" w:type="dxa"/>
          </w:tcPr>
          <w:p>
            <w:pPr>
              <w:rPr>
                <w:ins w:id="2435" w:author="qinnan" w:date="2016-03-10T14:23:00Z"/>
              </w:rPr>
            </w:pPr>
            <w:ins w:id="2436" w:author="qinnan" w:date="2016-03-10T14:23:00Z">
              <w:r>
                <w:rPr>
                  <w:rFonts w:cs="Arial"/>
                </w:rPr>
                <w:t>Number(10)</w:t>
              </w:r>
            </w:ins>
          </w:p>
        </w:tc>
        <w:tc>
          <w:tcPr>
            <w:tcW w:w="1083" w:type="dxa"/>
          </w:tcPr>
          <w:p>
            <w:pPr>
              <w:rPr>
                <w:ins w:id="2437" w:author="qinnan" w:date="2016-03-10T14:23:00Z"/>
              </w:rPr>
            </w:pPr>
          </w:p>
        </w:tc>
        <w:tc>
          <w:tcPr>
            <w:tcW w:w="3599" w:type="dxa"/>
          </w:tcPr>
          <w:p>
            <w:pPr>
              <w:rPr>
                <w:ins w:id="2438" w:author="qinnan" w:date="2016-03-10T14:23:00Z"/>
              </w:rPr>
            </w:pPr>
            <w:ins w:id="2439" w:author="qinnan" w:date="2016-03-10T14:23:00Z">
              <w:r>
                <w:rPr>
                  <w:rFonts w:hint="eastAsia"/>
                </w:rPr>
                <w:t>关联ssmn_dc_agent表id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440" w:author="qinnan" w:date="2016-03-10T14:23:00Z"/>
        </w:trPr>
        <w:tc>
          <w:tcPr>
            <w:tcW w:w="1979" w:type="dxa"/>
          </w:tcPr>
          <w:p>
            <w:pPr>
              <w:rPr>
                <w:ins w:id="2441" w:author="qinnan" w:date="2016-03-10T14:23:00Z"/>
              </w:rPr>
            </w:pPr>
            <w:ins w:id="2442" w:author="qinnan" w:date="2016-03-10T14:23:00Z">
              <w:r>
                <w:rPr/>
                <w:t>O</w:t>
              </w:r>
            </w:ins>
            <w:ins w:id="2443" w:author="qinnan" w:date="2016-03-10T14:23:00Z">
              <w:r>
                <w:rPr>
                  <w:rFonts w:hint="eastAsia"/>
                </w:rPr>
                <w:t>wner_id</w:t>
              </w:r>
            </w:ins>
          </w:p>
        </w:tc>
        <w:tc>
          <w:tcPr>
            <w:tcW w:w="1619" w:type="dxa"/>
          </w:tcPr>
          <w:p>
            <w:pPr>
              <w:rPr>
                <w:ins w:id="2444" w:author="qinnan" w:date="2016-03-10T14:23:00Z"/>
              </w:rPr>
            </w:pPr>
            <w:ins w:id="2445" w:author="qinnan" w:date="2016-03-10T14:23:00Z">
              <w:r>
                <w:rPr>
                  <w:rFonts w:cs="Arial"/>
                </w:rPr>
                <w:t>Number(10)</w:t>
              </w:r>
            </w:ins>
          </w:p>
        </w:tc>
        <w:tc>
          <w:tcPr>
            <w:tcW w:w="1083" w:type="dxa"/>
          </w:tcPr>
          <w:p>
            <w:pPr>
              <w:rPr>
                <w:ins w:id="2446" w:author="qinnan" w:date="2016-03-10T14:23:00Z"/>
              </w:rPr>
            </w:pPr>
          </w:p>
        </w:tc>
        <w:tc>
          <w:tcPr>
            <w:tcW w:w="3599" w:type="dxa"/>
          </w:tcPr>
          <w:p>
            <w:pPr>
              <w:rPr>
                <w:ins w:id="2447" w:author="qinnan" w:date="2016-03-10T14:23:00Z"/>
              </w:rPr>
            </w:pPr>
            <w:ins w:id="2448" w:author="qinnan" w:date="2016-03-10T14:23:00Z">
              <w:r>
                <w:rPr>
                  <w:rFonts w:hint="eastAsia"/>
                </w:rPr>
                <w:t>关联ssmn_dc_owner表id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449" w:author="qinnan" w:date="2016-08-03T16:57:00Z"/>
        </w:trPr>
        <w:tc>
          <w:tcPr>
            <w:tcW w:w="1979" w:type="dxa"/>
          </w:tcPr>
          <w:p>
            <w:pPr>
              <w:rPr>
                <w:ins w:id="2450" w:author="qinnan" w:date="2016-08-03T16:57:00Z"/>
              </w:rPr>
            </w:pPr>
            <w:ins w:id="2451" w:author="qinnan" w:date="2016-08-03T16:57:00Z">
              <w:r>
                <w:rPr/>
                <w:t>syncStatue</w:t>
              </w:r>
            </w:ins>
          </w:p>
        </w:tc>
        <w:tc>
          <w:tcPr>
            <w:tcW w:w="1619" w:type="dxa"/>
          </w:tcPr>
          <w:p>
            <w:pPr>
              <w:rPr>
                <w:ins w:id="2452" w:author="qinnan" w:date="2016-08-03T16:57:00Z"/>
                <w:rFonts w:cs="Arial"/>
              </w:rPr>
            </w:pPr>
            <w:ins w:id="2453" w:author="qinnan" w:date="2016-08-03T16:57:00Z">
              <w:r>
                <w:rPr>
                  <w:rFonts w:cs="Arial"/>
                </w:rPr>
                <w:t>Number</w:t>
              </w:r>
            </w:ins>
            <w:ins w:id="2454" w:author="qinnan" w:date="2016-08-03T16:57:00Z">
              <w:r>
                <w:rPr>
                  <w:rFonts w:hint="eastAsia" w:cs="Arial"/>
                </w:rPr>
                <w:t>（1）</w:t>
              </w:r>
            </w:ins>
          </w:p>
        </w:tc>
        <w:tc>
          <w:tcPr>
            <w:tcW w:w="1083" w:type="dxa"/>
          </w:tcPr>
          <w:p>
            <w:pPr>
              <w:rPr>
                <w:ins w:id="2455" w:author="qinnan" w:date="2016-08-03T16:57:00Z"/>
              </w:rPr>
            </w:pPr>
          </w:p>
        </w:tc>
        <w:tc>
          <w:tcPr>
            <w:tcW w:w="3599" w:type="dxa"/>
          </w:tcPr>
          <w:p>
            <w:pPr>
              <w:rPr>
                <w:ins w:id="2456" w:author="qinnan" w:date="2016-08-03T16:57:00Z"/>
              </w:rPr>
            </w:pPr>
            <w:ins w:id="2457" w:author="qinnan" w:date="2016-08-03T16:57:00Z">
              <w:r>
                <w:rPr>
                  <w:rFonts w:hint="eastAsia"/>
                </w:rPr>
                <w:t>是否已经同步</w:t>
              </w:r>
            </w:ins>
          </w:p>
          <w:p>
            <w:pPr>
              <w:rPr>
                <w:ins w:id="2458" w:author="liyan" w:date="2016-09-05T17:28:00Z"/>
              </w:rPr>
            </w:pPr>
            <w:ins w:id="2459" w:author="qinnan" w:date="2016-08-03T16:57:00Z">
              <w:r>
                <w:rPr>
                  <w:rFonts w:hint="eastAsia"/>
                </w:rPr>
                <w:t>默认值是0</w:t>
              </w:r>
            </w:ins>
          </w:p>
          <w:p>
            <w:pPr>
              <w:rPr>
                <w:ins w:id="2460" w:author="liyan" w:date="2016-09-05T17:28:00Z"/>
              </w:rPr>
            </w:pPr>
            <w:ins w:id="2461" w:author="liyan" w:date="2016-09-05T17:28:00Z">
              <w:r>
                <w:rPr>
                  <w:rFonts w:hint="eastAsia"/>
                </w:rPr>
                <w:t>0:未同步</w:t>
              </w:r>
            </w:ins>
          </w:p>
          <w:p>
            <w:pPr>
              <w:rPr>
                <w:ins w:id="2462" w:author="liyan" w:date="2016-09-05T17:28:00Z"/>
              </w:rPr>
            </w:pPr>
            <w:ins w:id="2463" w:author="liyan" w:date="2016-09-05T17:28:00Z">
              <w:r>
                <w:rPr>
                  <w:rFonts w:hint="eastAsia"/>
                </w:rPr>
                <w:t>1:已经同步</w:t>
              </w:r>
            </w:ins>
          </w:p>
          <w:p>
            <w:pPr>
              <w:rPr>
                <w:ins w:id="2464" w:author="qinnan" w:date="2016-08-03T16:57:00Z"/>
              </w:rPr>
            </w:pPr>
            <w:ins w:id="2465" w:author="liyan" w:date="2016-09-05T17:28:00Z">
              <w:r>
                <w:rPr>
                  <w:rFonts w:hint="eastAsia"/>
                </w:rPr>
                <w:t>2:同步失败</w:t>
              </w:r>
            </w:ins>
            <w:ins w:id="2466" w:author="qinnan" w:date="2016-08-03T16:57:00Z">
              <w:del w:id="2467" w:author="liyan" w:date="2016-09-05T17:28:00Z">
                <w:r>
                  <w:rPr>
                    <w:rFonts w:hint="eastAsia"/>
                  </w:rPr>
                  <w:delText>（关闭）</w:delText>
                </w:r>
              </w:del>
            </w:ins>
          </w:p>
        </w:tc>
      </w:tr>
    </w:tbl>
    <w:p>
      <w:pPr>
        <w:rPr>
          <w:ins w:id="2468" w:author="qinnan" w:date="2016-03-01T16:48:00Z"/>
          <w:b/>
        </w:rPr>
      </w:pPr>
      <w:ins w:id="2469" w:author="qinnan" w:date="2016-03-01T16:48:00Z">
        <w:r>
          <w:rPr>
            <w:rFonts w:hint="eastAsia"/>
            <w:b/>
          </w:rPr>
          <w:t>[主键]</w:t>
        </w:r>
      </w:ins>
    </w:p>
    <w:p>
      <w:pPr>
        <w:rPr>
          <w:ins w:id="2470" w:author="qinnan" w:date="2016-03-01T16:48:00Z"/>
        </w:rPr>
      </w:pPr>
      <w:ins w:id="2471" w:author="qinnan" w:date="2016-03-01T16:48:00Z">
        <w:r>
          <w:rPr>
            <w:rFonts w:hint="eastAsia"/>
          </w:rPr>
          <w:t>PK_SSMN_DC_delrelation (ID);</w:t>
        </w:r>
      </w:ins>
    </w:p>
    <w:p>
      <w:pPr>
        <w:rPr>
          <w:ins w:id="2472" w:author="qinnan" w:date="2016-03-01T16:48:00Z"/>
          <w:b/>
        </w:rPr>
      </w:pPr>
      <w:ins w:id="2473" w:author="qinnan" w:date="2016-03-01T16:48:00Z">
        <w:r>
          <w:rPr>
            <w:rFonts w:hint="eastAsia"/>
            <w:b/>
          </w:rPr>
          <w:t>[索引]</w:t>
        </w:r>
      </w:ins>
    </w:p>
    <w:p>
      <w:pPr>
        <w:rPr>
          <w:ins w:id="2474" w:author="qinnan" w:date="2016-03-01T16:48:00Z"/>
        </w:rPr>
      </w:pPr>
      <w:ins w:id="2475" w:author="qinnan" w:date="2016-03-01T16:48:00Z">
        <w:r>
          <w:rPr/>
          <w:t>IDX1_SSMN_</w:t>
        </w:r>
      </w:ins>
      <w:ins w:id="2476" w:author="qinnan" w:date="2016-03-01T16:48:00Z">
        <w:r>
          <w:rPr>
            <w:rFonts w:hint="eastAsia"/>
          </w:rPr>
          <w:t xml:space="preserve"> DC_delrelation (owner_msisdn)</w:t>
        </w:r>
      </w:ins>
    </w:p>
    <w:p>
      <w:pPr>
        <w:rPr>
          <w:ins w:id="2477" w:author="qinnan" w:date="2016-03-01T16:48:00Z"/>
        </w:rPr>
      </w:pPr>
      <w:ins w:id="2478" w:author="qinnan" w:date="2016-03-01T16:48:00Z">
        <w:r>
          <w:rPr/>
          <w:t>IDX</w:t>
        </w:r>
      </w:ins>
      <w:ins w:id="2479" w:author="qinnan" w:date="2016-03-01T16:48:00Z">
        <w:r>
          <w:rPr>
            <w:rFonts w:hint="eastAsia"/>
          </w:rPr>
          <w:t>2</w:t>
        </w:r>
      </w:ins>
      <w:ins w:id="2480" w:author="qinnan" w:date="2016-03-01T16:48:00Z">
        <w:r>
          <w:rPr/>
          <w:t>_SSMN_</w:t>
        </w:r>
      </w:ins>
      <w:ins w:id="2481" w:author="qinnan" w:date="2016-03-01T16:48:00Z">
        <w:r>
          <w:rPr>
            <w:rFonts w:hint="eastAsia"/>
          </w:rPr>
          <w:t xml:space="preserve"> DC_delrelation (agent_msisdn)</w:t>
        </w:r>
      </w:ins>
    </w:p>
    <w:p>
      <w:pPr>
        <w:rPr>
          <w:ins w:id="2482" w:author="qinnan" w:date="2016-03-01T16:48:00Z"/>
        </w:rPr>
      </w:pPr>
    </w:p>
    <w:p>
      <w:pPr>
        <w:rPr>
          <w:ins w:id="2483" w:author="qinnan" w:date="2016-03-01T16:48:00Z"/>
          <w:rFonts w:cs="Arial"/>
        </w:rPr>
      </w:pPr>
    </w:p>
    <w:p>
      <w:pPr>
        <w:rPr>
          <w:ins w:id="2484" w:author="qinnan" w:date="2016-03-01T16:48:00Z"/>
          <w:rFonts w:cs="Arial"/>
        </w:rPr>
      </w:pPr>
    </w:p>
    <w:p>
      <w:pPr>
        <w:pStyle w:val="4"/>
        <w:numPr>
          <w:ilvl w:val="2"/>
          <w:numId w:val="31"/>
        </w:numPr>
        <w:tabs>
          <w:tab w:val="left" w:pos="2138"/>
          <w:tab w:val="clear" w:pos="2847"/>
        </w:tabs>
        <w:ind w:left="2138"/>
        <w:rPr>
          <w:ins w:id="2485" w:author="qinnan" w:date="2016-03-01T16:48:00Z"/>
        </w:rPr>
      </w:pPr>
      <w:ins w:id="2486" w:author="qinnan" w:date="2016-03-01T16:48:00Z">
        <w:r>
          <w:rPr>
            <w:rFonts w:hint="eastAsia"/>
          </w:rPr>
          <w:t>SSMN_DC_TwoCallCDR(地产双呼模式话单表)</w:t>
        </w:r>
      </w:ins>
    </w:p>
    <w:p>
      <w:pPr>
        <w:rPr>
          <w:ins w:id="2487" w:author="qinnan" w:date="2016-03-01T16:48:00Z"/>
          <w:b/>
        </w:rPr>
      </w:pPr>
      <w:ins w:id="2488" w:author="qinnan" w:date="2016-03-01T16:48:00Z">
        <w:r>
          <w:rPr>
            <w:rFonts w:hint="eastAsia"/>
            <w:b/>
          </w:rPr>
          <w:t>[功能]</w:t>
        </w:r>
      </w:ins>
    </w:p>
    <w:p>
      <w:pPr>
        <w:rPr>
          <w:ins w:id="2489" w:author="qinnan" w:date="2016-03-01T16:48:00Z"/>
        </w:rPr>
      </w:pPr>
      <w:ins w:id="2490" w:author="qinnan" w:date="2016-03-01T16:48:00Z">
        <w:r>
          <w:rPr>
            <w:rFonts w:hint="eastAsia"/>
          </w:rPr>
          <w:t>该表主要用于记录地产双呼模式时生成的特殊话单表。</w:t>
        </w:r>
      </w:ins>
    </w:p>
    <w:p>
      <w:pPr>
        <w:rPr>
          <w:ins w:id="2491" w:author="qinnan" w:date="2016-03-01T16:48:00Z"/>
          <w:b/>
        </w:rPr>
      </w:pPr>
      <w:ins w:id="2492" w:author="qinnan" w:date="2016-03-01T16:48:00Z">
        <w:r>
          <w:rPr>
            <w:rFonts w:hint="eastAsia"/>
            <w:b/>
          </w:rPr>
          <w:t>[表定义]</w:t>
        </w:r>
      </w:ins>
    </w:p>
    <w:p>
      <w:pPr>
        <w:rPr>
          <w:ins w:id="2493" w:author="qinnan" w:date="2016-03-01T16:48:00Z"/>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494" w:author="qinnan" w:date="2016-03-01T16:48:00Z"/>
        </w:trPr>
        <w:tc>
          <w:tcPr>
            <w:tcW w:w="1799" w:type="dxa"/>
            <w:tcBorders>
              <w:top w:val="double" w:color="auto" w:sz="6" w:space="0"/>
              <w:left w:val="double" w:color="auto" w:sz="6" w:space="0"/>
              <w:bottom w:val="double" w:color="auto" w:sz="6" w:space="0"/>
            </w:tcBorders>
            <w:shd w:val="clear" w:color="auto" w:fill="E6E6E6"/>
          </w:tcPr>
          <w:p>
            <w:pPr>
              <w:jc w:val="center"/>
              <w:rPr>
                <w:ins w:id="2495" w:author="qinnan" w:date="2016-03-01T16:48:00Z"/>
                <w:rFonts w:cs="Arial"/>
                <w:bCs/>
              </w:rPr>
            </w:pPr>
            <w:ins w:id="2496" w:author="qinnan" w:date="2016-03-01T16:48:00Z">
              <w:r>
                <w:rPr>
                  <w:rFonts w:cs="Arial"/>
                  <w:bCs/>
                </w:rPr>
                <w:t>域名</w:t>
              </w:r>
            </w:ins>
          </w:p>
        </w:tc>
        <w:tc>
          <w:tcPr>
            <w:tcW w:w="1799" w:type="dxa"/>
            <w:tcBorders>
              <w:top w:val="double" w:color="auto" w:sz="6" w:space="0"/>
              <w:bottom w:val="double" w:color="auto" w:sz="6" w:space="0"/>
            </w:tcBorders>
            <w:shd w:val="clear" w:color="auto" w:fill="E6E6E6"/>
          </w:tcPr>
          <w:p>
            <w:pPr>
              <w:jc w:val="center"/>
              <w:rPr>
                <w:ins w:id="2497" w:author="qinnan" w:date="2016-03-01T16:48:00Z"/>
                <w:rFonts w:cs="Arial"/>
                <w:bCs/>
              </w:rPr>
            </w:pPr>
            <w:ins w:id="2498" w:author="qinnan" w:date="2016-03-01T16:48: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2499" w:author="qinnan" w:date="2016-03-01T16:48:00Z"/>
                <w:rFonts w:cs="Arial"/>
                <w:bCs/>
              </w:rPr>
            </w:pPr>
            <w:ins w:id="2500" w:author="qinnan" w:date="2016-03-01T16:48:00Z">
              <w:r>
                <w:rPr>
                  <w:rFonts w:hint="eastAsia" w:cs="Arial"/>
                  <w:bCs/>
                </w:rPr>
                <w:t>非空</w:t>
              </w:r>
            </w:ins>
          </w:p>
        </w:tc>
        <w:tc>
          <w:tcPr>
            <w:tcW w:w="3779" w:type="dxa"/>
            <w:tcBorders>
              <w:top w:val="double" w:color="auto" w:sz="6" w:space="0"/>
              <w:bottom w:val="double" w:color="auto" w:sz="6" w:space="0"/>
              <w:right w:val="double" w:color="auto" w:sz="6" w:space="0"/>
            </w:tcBorders>
            <w:shd w:val="clear" w:color="auto" w:fill="E6E6E6"/>
          </w:tcPr>
          <w:p>
            <w:pPr>
              <w:jc w:val="center"/>
              <w:rPr>
                <w:ins w:id="2501" w:author="qinnan" w:date="2016-03-01T16:48:00Z"/>
                <w:rFonts w:cs="Arial"/>
                <w:bCs/>
              </w:rPr>
            </w:pPr>
            <w:ins w:id="2502" w:author="qinnan" w:date="2016-03-01T16:48: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03"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504" w:author="qinnan" w:date="2016-03-01T16:48:00Z"/>
                <w:rFonts w:cs="Arial"/>
                <w:b/>
              </w:rPr>
            </w:pPr>
            <w:ins w:id="2505" w:author="qinnan" w:date="2016-03-01T16:48:00Z">
              <w:r>
                <w:rPr>
                  <w:rFonts w:hint="eastAsia" w:cs="Arial"/>
                  <w:b/>
                </w:rPr>
                <w:t>ID</w:t>
              </w:r>
            </w:ins>
          </w:p>
        </w:tc>
        <w:tc>
          <w:tcPr>
            <w:tcW w:w="1799" w:type="dxa"/>
            <w:tcBorders>
              <w:top w:val="double" w:color="auto" w:sz="6" w:space="0"/>
              <w:left w:val="single" w:color="auto" w:sz="6" w:space="0"/>
              <w:bottom w:val="double" w:color="auto" w:sz="6" w:space="0"/>
              <w:right w:val="single" w:color="auto" w:sz="6" w:space="0"/>
            </w:tcBorders>
          </w:tcPr>
          <w:p>
            <w:pPr>
              <w:rPr>
                <w:ins w:id="2506" w:author="qinnan" w:date="2016-03-01T16:48:00Z"/>
                <w:rFonts w:cs="Arial"/>
                <w:b/>
              </w:rPr>
            </w:pPr>
            <w:ins w:id="2507" w:author="qinnan" w:date="2016-03-01T16:48:00Z">
              <w:r>
                <w:rPr>
                  <w:rFonts w:hint="eastAsia" w:cs="Arial"/>
                  <w: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508" w:author="qinnan" w:date="2016-03-01T16:48:00Z"/>
                <w:rFonts w:cs="Arial"/>
                <w:b/>
              </w:rPr>
            </w:pPr>
            <w:ins w:id="2509" w:author="qinnan" w:date="2016-03-01T16:48:00Z">
              <w:r>
                <w:rPr>
                  <w:rFonts w:hint="eastAsia" w:cs="Arial"/>
                  <w:b/>
                </w:rPr>
                <w:t>是</w:t>
              </w:r>
            </w:ins>
          </w:p>
        </w:tc>
        <w:tc>
          <w:tcPr>
            <w:tcW w:w="3779" w:type="dxa"/>
            <w:tcBorders>
              <w:top w:val="double" w:color="auto" w:sz="6" w:space="0"/>
              <w:left w:val="single" w:color="auto" w:sz="6" w:space="0"/>
              <w:bottom w:val="double" w:color="auto" w:sz="6" w:space="0"/>
              <w:right w:val="double" w:color="auto" w:sz="6" w:space="0"/>
            </w:tcBorders>
          </w:tcPr>
          <w:p>
            <w:pPr>
              <w:rPr>
                <w:ins w:id="2510" w:author="qinnan" w:date="2016-03-01T16:48:00Z"/>
                <w:rFonts w:cs="Arial"/>
                <w:b/>
              </w:rPr>
            </w:pPr>
            <w:ins w:id="2511" w:author="qinnan" w:date="2016-03-01T16:48:00Z">
              <w:r>
                <w:rPr>
                  <w:rFonts w:hint="eastAsia" w:cs="Arial"/>
                  <w:b/>
                </w:rPr>
                <w:t>继承ssmn_dc_cdrd 流水号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12"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513" w:author="qinnan" w:date="2016-03-01T16:48:00Z"/>
                <w:rFonts w:cs="Arial"/>
                <w:lang w:val="en-GB"/>
              </w:rPr>
            </w:pPr>
            <w:ins w:id="2514" w:author="qinnan" w:date="2016-03-01T16:48:00Z">
              <w:r>
                <w:rPr>
                  <w:rFonts w:hint="eastAsia"/>
                </w:rPr>
                <w:t>CallingNum</w:t>
              </w:r>
            </w:ins>
          </w:p>
        </w:tc>
        <w:tc>
          <w:tcPr>
            <w:tcW w:w="1799" w:type="dxa"/>
            <w:tcBorders>
              <w:top w:val="double" w:color="auto" w:sz="6" w:space="0"/>
              <w:left w:val="single" w:color="auto" w:sz="6" w:space="0"/>
              <w:bottom w:val="double" w:color="auto" w:sz="6" w:space="0"/>
              <w:right w:val="single" w:color="auto" w:sz="6" w:space="0"/>
            </w:tcBorders>
          </w:tcPr>
          <w:p>
            <w:pPr>
              <w:rPr>
                <w:ins w:id="2515" w:author="qinnan" w:date="2016-03-01T16:48:00Z"/>
                <w:rFonts w:cs="Arial"/>
                <w:lang w:val="en-GB"/>
              </w:rPr>
            </w:pPr>
            <w:ins w:id="2516" w:author="qinnan" w:date="2016-03-01T16:48:00Z">
              <w:r>
                <w:rPr>
                  <w:rFonts w:hint="eastAsia" w:cs="Arial"/>
                  <w:lang w:val="en-GB"/>
                </w:rPr>
                <w:t>Varchar2(20)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517" w:author="qinnan" w:date="2016-03-01T16:48:00Z"/>
                <w:rFonts w:cs="Arial"/>
                <w:lang w:val="en-GB"/>
              </w:rPr>
            </w:pPr>
            <w:ins w:id="2518" w:author="qinnan" w:date="2016-03-01T16:48: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519" w:author="qinnan" w:date="2016-03-01T16:48:00Z"/>
                <w:rFonts w:cs="Arial"/>
                <w:lang w:val="en-GB"/>
              </w:rPr>
            </w:pPr>
            <w:ins w:id="2520" w:author="qinnan" w:date="2016-03-01T16:48:00Z">
              <w:r>
                <w:rPr>
                  <w:rFonts w:hint="eastAsia"/>
                </w:rPr>
                <w:t>主叫</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21"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522" w:author="qinnan" w:date="2016-03-01T16:48:00Z"/>
              </w:rPr>
            </w:pPr>
            <w:ins w:id="2523" w:author="qinnan" w:date="2016-03-01T16:48:00Z">
              <w:r>
                <w:rPr>
                  <w:rFonts w:hint="eastAsia"/>
                </w:rPr>
                <w:t>Called</w:t>
              </w:r>
            </w:ins>
            <w:ins w:id="2524" w:author="qinnan" w:date="2016-03-01T16:48:00Z">
              <w:r>
                <w:rPr/>
                <w:t>N</w:t>
              </w:r>
            </w:ins>
            <w:ins w:id="2525" w:author="qinnan" w:date="2016-03-01T16:48:00Z">
              <w:r>
                <w:rPr>
                  <w:rFonts w:hint="eastAsia"/>
                </w:rPr>
                <w:t>um</w:t>
              </w:r>
            </w:ins>
          </w:p>
        </w:tc>
        <w:tc>
          <w:tcPr>
            <w:tcW w:w="1799" w:type="dxa"/>
            <w:tcBorders>
              <w:top w:val="double" w:color="auto" w:sz="6" w:space="0"/>
              <w:left w:val="single" w:color="auto" w:sz="6" w:space="0"/>
              <w:bottom w:val="double" w:color="auto" w:sz="6" w:space="0"/>
              <w:right w:val="single" w:color="auto" w:sz="6" w:space="0"/>
            </w:tcBorders>
          </w:tcPr>
          <w:p>
            <w:pPr>
              <w:rPr>
                <w:ins w:id="2526" w:author="qinnan" w:date="2016-03-01T16:48:00Z"/>
                <w:rFonts w:cs="Arial"/>
                <w:lang w:val="en-GB"/>
              </w:rPr>
            </w:pPr>
            <w:ins w:id="2527" w:author="qinnan" w:date="2016-03-01T16:48:00Z">
              <w:r>
                <w:rPr>
                  <w:rFonts w:hint="eastAsia"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528" w:author="qinnan" w:date="2016-03-01T16:48:00Z"/>
                <w:rFonts w:cs="Arial"/>
                <w:lang w:val="en-GB"/>
              </w:rPr>
            </w:pPr>
            <w:ins w:id="2529" w:author="qinnan" w:date="2016-03-01T16:48: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530" w:author="qinnan" w:date="2016-03-01T16:48:00Z"/>
                <w:rFonts w:cs="Arial"/>
                <w:lang w:val="en-GB"/>
              </w:rPr>
            </w:pPr>
            <w:ins w:id="2531" w:author="qinnan" w:date="2016-03-01T16:48:00Z">
              <w:r>
                <w:rPr>
                  <w:rFonts w:hint="eastAsia"/>
                </w:rPr>
                <w:t>被叫</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32"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533" w:author="qinnan" w:date="2016-03-01T16:48:00Z"/>
              </w:rPr>
            </w:pPr>
            <w:ins w:id="2534" w:author="qinnan" w:date="2016-03-01T16:48:00Z">
              <w:r>
                <w:rPr>
                  <w:rFonts w:hint="eastAsia"/>
                </w:rPr>
                <w:t>SSMN</w:t>
              </w:r>
            </w:ins>
            <w:ins w:id="2535" w:author="qinnan" w:date="2016-03-01T16:48:00Z">
              <w:r>
                <w:rPr/>
                <w:t>Number</w:t>
              </w:r>
            </w:ins>
          </w:p>
        </w:tc>
        <w:tc>
          <w:tcPr>
            <w:tcW w:w="1799" w:type="dxa"/>
            <w:tcBorders>
              <w:top w:val="double" w:color="auto" w:sz="6" w:space="0"/>
              <w:left w:val="single" w:color="auto" w:sz="6" w:space="0"/>
              <w:bottom w:val="double" w:color="auto" w:sz="6" w:space="0"/>
              <w:right w:val="single" w:color="auto" w:sz="6" w:space="0"/>
            </w:tcBorders>
          </w:tcPr>
          <w:p>
            <w:pPr>
              <w:rPr>
                <w:ins w:id="2536" w:author="qinnan" w:date="2016-03-01T16:48:00Z"/>
                <w:rFonts w:ascii="宋体" w:hAnsi="宋体" w:cs="Arial"/>
                <w:lang w:val="en-GB"/>
              </w:rPr>
            </w:pPr>
            <w:ins w:id="2537" w:author="qinnan" w:date="2016-03-01T16:48: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538" w:author="qinnan" w:date="2016-03-01T16:48:00Z"/>
                <w:rFonts w:ascii="宋体" w:hAnsi="宋体" w:cs="Arial"/>
                <w:lang w:val="en-GB"/>
              </w:rPr>
            </w:pPr>
            <w:ins w:id="2539" w:author="qinnan" w:date="2016-03-01T16:48:00Z">
              <w:r>
                <w:rPr>
                  <w:rFonts w:hint="eastAsia" w:ascii="宋体" w:hAnsi="宋体"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540" w:author="qinnan" w:date="2016-03-01T16:48:00Z"/>
                <w:rFonts w:ascii="宋体" w:hAnsi="宋体" w:cs="Arial"/>
                <w:lang w:val="en-GB"/>
              </w:rPr>
            </w:pPr>
            <w:ins w:id="2541" w:author="qinnan" w:date="2016-03-01T16:48:00Z">
              <w:r>
                <w:rPr>
                  <w:rFonts w:hint="eastAsia"/>
                </w:rPr>
                <w:t>主叫使用的副号码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42"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543" w:author="qinnan" w:date="2016-03-01T16:48:00Z"/>
              </w:rPr>
            </w:pPr>
            <w:ins w:id="2544" w:author="qinnan" w:date="2016-03-01T16:48:00Z">
              <w:r>
                <w:rPr>
                  <w:rFonts w:hint="eastAsia"/>
                </w:rPr>
                <w:t>createtime</w:t>
              </w:r>
            </w:ins>
          </w:p>
        </w:tc>
        <w:tc>
          <w:tcPr>
            <w:tcW w:w="1799" w:type="dxa"/>
            <w:tcBorders>
              <w:top w:val="double" w:color="auto" w:sz="6" w:space="0"/>
              <w:left w:val="single" w:color="auto" w:sz="6" w:space="0"/>
              <w:bottom w:val="double" w:color="auto" w:sz="6" w:space="0"/>
              <w:right w:val="single" w:color="auto" w:sz="6" w:space="0"/>
            </w:tcBorders>
          </w:tcPr>
          <w:p>
            <w:pPr>
              <w:rPr>
                <w:ins w:id="2545" w:author="qinnan" w:date="2016-03-01T16:48:00Z"/>
                <w:rFonts w:ascii="宋体" w:hAnsi="宋体" w:cs="Arial"/>
                <w:lang w:val="en-GB"/>
              </w:rPr>
            </w:pPr>
            <w:ins w:id="2546" w:author="qinnan" w:date="2016-03-01T16:48:00Z">
              <w:r>
                <w:rPr>
                  <w:rFonts w:hint="eastAsia" w:ascii="宋体" w:hAnsi="宋体"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547" w:author="qinnan" w:date="2016-03-01T16:48: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548" w:author="qinnan" w:date="2016-03-01T16:48:00Z"/>
                <w:rFonts w:ascii="宋体" w:hAnsi="宋体" w:cs="Arial"/>
                <w:lang w:val="en-GB"/>
              </w:rPr>
            </w:pPr>
            <w:ins w:id="2549" w:author="qinnan" w:date="2016-03-01T16:48:00Z">
              <w:r>
                <w:rPr>
                  <w:rFonts w:hint="eastAsia"/>
                </w:rPr>
                <w:t>记录创建时间</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50"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551" w:author="qinnan" w:date="2016-03-01T16:48:00Z"/>
              </w:rPr>
            </w:pPr>
            <w:ins w:id="2552" w:author="qinnan" w:date="2016-03-01T16:48:00Z">
              <w:r>
                <w:rPr>
                  <w:rFonts w:hint="eastAsia"/>
                </w:rPr>
                <w:t>wait</w:t>
              </w:r>
            </w:ins>
            <w:ins w:id="2553" w:author="qinnan" w:date="2016-03-01T16:48:00Z">
              <w:r>
                <w:rPr/>
                <w:t>peroid</w:t>
              </w:r>
            </w:ins>
          </w:p>
        </w:tc>
        <w:tc>
          <w:tcPr>
            <w:tcW w:w="1799" w:type="dxa"/>
            <w:tcBorders>
              <w:top w:val="double" w:color="auto" w:sz="6" w:space="0"/>
              <w:left w:val="single" w:color="auto" w:sz="6" w:space="0"/>
              <w:bottom w:val="double" w:color="auto" w:sz="6" w:space="0"/>
              <w:right w:val="single" w:color="auto" w:sz="6" w:space="0"/>
            </w:tcBorders>
          </w:tcPr>
          <w:p>
            <w:pPr>
              <w:rPr>
                <w:ins w:id="2554" w:author="qinnan" w:date="2016-03-01T16:48:00Z"/>
                <w:rFonts w:ascii="宋体" w:hAnsi="宋体" w:cs="Arial"/>
                <w:lang w:val="en-GB"/>
              </w:rPr>
            </w:pPr>
            <w:ins w:id="2555" w:author="qinnan" w:date="2016-03-01T16:48:00Z">
              <w:r>
                <w:rPr>
                  <w:rFonts w:hint="eastAsia" w:ascii="宋体" w:hAnsi="宋体" w:cs="Arial"/>
                  <w:lang w:val="en-GB"/>
                </w:rPr>
                <w:t>Number(2)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556" w:author="qinnan" w:date="2016-03-01T16:48: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ind w:left="630"/>
              <w:rPr>
                <w:ins w:id="2557" w:author="qinnan" w:date="2016-03-01T16:48:00Z"/>
                <w:rFonts w:ascii="宋体" w:hAnsi="宋体" w:cs="Arial"/>
                <w:iCs/>
                <w:lang w:val="en-GB"/>
              </w:rPr>
            </w:pPr>
            <w:ins w:id="2558" w:author="qinnan" w:date="2016-03-01T16:48:00Z">
              <w:r>
                <w:rPr>
                  <w:rFonts w:hint="eastAsia"/>
                </w:rPr>
                <w:t>平台呼通主叫后等待接通被叫的时长</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59"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560" w:author="qinnan" w:date="2016-03-01T16:48:00Z"/>
              </w:rPr>
            </w:pPr>
            <w:ins w:id="2561" w:author="qinnan" w:date="2016-03-01T16:48:00Z">
              <w:r>
                <w:rPr>
                  <w:rFonts w:hint="eastAsia"/>
                </w:rPr>
                <w:t>call</w:t>
              </w:r>
            </w:ins>
            <w:ins w:id="2562" w:author="qinnan" w:date="2016-03-01T16:48:00Z">
              <w:r>
                <w:rPr/>
                <w:t>peroid</w:t>
              </w:r>
            </w:ins>
          </w:p>
        </w:tc>
        <w:tc>
          <w:tcPr>
            <w:tcW w:w="1799" w:type="dxa"/>
            <w:tcBorders>
              <w:top w:val="double" w:color="auto" w:sz="6" w:space="0"/>
              <w:left w:val="single" w:color="auto" w:sz="6" w:space="0"/>
              <w:bottom w:val="double" w:color="auto" w:sz="6" w:space="0"/>
              <w:right w:val="single" w:color="auto" w:sz="6" w:space="0"/>
            </w:tcBorders>
          </w:tcPr>
          <w:p>
            <w:pPr>
              <w:rPr>
                <w:ins w:id="2563" w:author="qinnan" w:date="2016-03-01T16:48:00Z"/>
                <w:rFonts w:ascii="宋体" w:hAnsi="宋体" w:cs="Arial"/>
                <w:lang w:val="en-GB"/>
              </w:rPr>
            </w:pPr>
            <w:ins w:id="2564" w:author="qinnan" w:date="2016-03-01T16:48:00Z">
              <w:r>
                <w:rPr>
                  <w:rFonts w:hint="eastAsia" w:ascii="宋体" w:hAnsi="宋体" w:cs="Arial"/>
                  <w:lang w:val="en-GB"/>
                </w:rPr>
                <w:t>Number(2)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565" w:author="qinnan" w:date="2016-03-01T16:48: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566" w:author="qinnan" w:date="2016-03-01T16:48:00Z"/>
                <w:rFonts w:ascii="宋体" w:hAnsi="宋体" w:cs="Arial"/>
                <w:lang w:val="en-GB"/>
              </w:rPr>
            </w:pPr>
            <w:ins w:id="2567" w:author="qinnan" w:date="2016-03-01T16:48:00Z">
              <w:r>
                <w:rPr>
                  <w:rFonts w:hint="eastAsia"/>
                </w:rPr>
                <w:t>主被叫的通话时长</w:t>
              </w:r>
            </w:ins>
          </w:p>
        </w:tc>
      </w:tr>
    </w:tbl>
    <w:p>
      <w:pPr>
        <w:rPr>
          <w:ins w:id="2568" w:author="qinnan" w:date="2016-03-01T16:48:00Z"/>
        </w:rPr>
      </w:pPr>
    </w:p>
    <w:p>
      <w:pPr>
        <w:rPr>
          <w:ins w:id="2569" w:author="qinnan" w:date="2016-03-01T16:48:00Z"/>
          <w:b/>
        </w:rPr>
      </w:pPr>
      <w:ins w:id="2570" w:author="qinnan" w:date="2016-03-01T16:48:00Z">
        <w:r>
          <w:rPr>
            <w:rFonts w:hint="eastAsia"/>
            <w:b/>
          </w:rPr>
          <w:t>[主键]</w:t>
        </w:r>
      </w:ins>
    </w:p>
    <w:p>
      <w:pPr>
        <w:rPr>
          <w:ins w:id="2571" w:author="qinnan" w:date="2016-03-01T16:48:00Z"/>
          <w:b/>
        </w:rPr>
      </w:pPr>
      <w:ins w:id="2572" w:author="qinnan" w:date="2016-03-01T16:48:00Z">
        <w:r>
          <w:rPr>
            <w:rFonts w:hint="eastAsia"/>
          </w:rPr>
          <w:t>PK_ SSMN_dc_TwocallCDR (</w:t>
        </w:r>
      </w:ins>
      <w:ins w:id="2573" w:author="qinnan" w:date="2016-03-01T16:48:00Z">
        <w:r>
          <w:rPr>
            <w:rFonts w:hint="eastAsia"/>
            <w:b/>
          </w:rPr>
          <w:t>id)</w:t>
        </w:r>
      </w:ins>
    </w:p>
    <w:p>
      <w:pPr>
        <w:rPr>
          <w:ins w:id="2574" w:author="qinnan" w:date="2016-03-01T16:48:00Z"/>
          <w:b/>
        </w:rPr>
      </w:pPr>
      <w:ins w:id="2575" w:author="qinnan" w:date="2016-03-01T16:48:00Z">
        <w:r>
          <w:rPr>
            <w:rFonts w:hint="eastAsia"/>
            <w:b/>
          </w:rPr>
          <w:t>[索引]</w:t>
        </w:r>
      </w:ins>
    </w:p>
    <w:p>
      <w:pPr>
        <w:rPr>
          <w:ins w:id="2576" w:author="qinnan" w:date="2016-03-01T16:48:00Z"/>
          <w:rFonts w:cs="Arial"/>
          <w:lang w:val="en-GB"/>
        </w:rPr>
      </w:pPr>
      <w:ins w:id="2577" w:author="qinnan" w:date="2016-03-01T16:48:00Z">
        <w:r>
          <w:rPr>
            <w:rFonts w:hint="eastAsia"/>
            <w:b/>
          </w:rPr>
          <w:t>IDX1_</w:t>
        </w:r>
      </w:ins>
      <w:ins w:id="2578" w:author="qinnan" w:date="2016-03-01T16:48:00Z">
        <w:r>
          <w:rPr>
            <w:rFonts w:hint="eastAsia"/>
          </w:rPr>
          <w:t xml:space="preserve"> SSMN_DC__CDR (</w:t>
        </w:r>
      </w:ins>
      <w:ins w:id="2579" w:author="qinnan" w:date="2016-03-01T16:48:00Z">
        <w:r>
          <w:rPr>
            <w:rFonts w:hint="eastAsia" w:cs="Arial"/>
            <w:lang w:val="en-GB"/>
          </w:rPr>
          <w:t>callingnum)</w:t>
        </w:r>
      </w:ins>
    </w:p>
    <w:p>
      <w:pPr>
        <w:rPr>
          <w:ins w:id="2580" w:author="qinnan" w:date="2016-03-01T16:48:00Z"/>
          <w:rFonts w:cs="Arial"/>
          <w:lang w:val="en-GB"/>
        </w:rPr>
      </w:pPr>
      <w:ins w:id="2581" w:author="qinnan" w:date="2016-03-01T16:48:00Z">
        <w:r>
          <w:rPr>
            <w:rFonts w:hint="eastAsia" w:cs="Arial"/>
            <w:lang w:val="en-GB"/>
          </w:rPr>
          <w:t>IDX2_</w:t>
        </w:r>
      </w:ins>
      <w:ins w:id="2582" w:author="qinnan" w:date="2016-03-01T16:48:00Z">
        <w:r>
          <w:rPr>
            <w:rFonts w:hint="eastAsia"/>
          </w:rPr>
          <w:t xml:space="preserve"> SSMN_DC__CDR</w:t>
        </w:r>
      </w:ins>
      <w:ins w:id="2583" w:author="qinnan" w:date="2016-03-01T16:48:00Z">
        <w:r>
          <w:rPr>
            <w:rFonts w:hint="eastAsia" w:cs="Arial"/>
            <w:lang w:val="en-GB"/>
          </w:rPr>
          <w:t xml:space="preserve"> (callednum)</w:t>
        </w:r>
      </w:ins>
    </w:p>
    <w:p>
      <w:pPr>
        <w:rPr>
          <w:ins w:id="2584" w:author="qinnan" w:date="2016-03-01T16:48:00Z"/>
          <w:rFonts w:cs="Arial"/>
        </w:rPr>
      </w:pPr>
      <w:ins w:id="2585" w:author="qinnan" w:date="2016-03-01T16:48:00Z">
        <w:r>
          <w:rPr>
            <w:rFonts w:hint="eastAsia" w:cs="Arial"/>
            <w:lang w:val="en-GB"/>
          </w:rPr>
          <w:t>IDX3_</w:t>
        </w:r>
      </w:ins>
      <w:ins w:id="2586" w:author="qinnan" w:date="2016-03-01T16:48:00Z">
        <w:r>
          <w:rPr>
            <w:rFonts w:hint="eastAsia"/>
          </w:rPr>
          <w:t>SSMN_DC__CDR</w:t>
        </w:r>
      </w:ins>
      <w:ins w:id="2587" w:author="qinnan" w:date="2016-03-01T16:48:00Z">
        <w:r>
          <w:rPr>
            <w:rFonts w:hint="eastAsia" w:cs="Arial"/>
          </w:rPr>
          <w:t xml:space="preserve"> (createtime)</w:t>
        </w:r>
      </w:ins>
    </w:p>
    <w:p>
      <w:pPr>
        <w:rPr>
          <w:ins w:id="2588" w:author="qinnan" w:date="2016-03-01T16:48:00Z"/>
          <w:rFonts w:cs="Arial"/>
        </w:rPr>
      </w:pPr>
    </w:p>
    <w:p>
      <w:pPr>
        <w:pStyle w:val="4"/>
        <w:numPr>
          <w:ilvl w:val="2"/>
          <w:numId w:val="32"/>
        </w:numPr>
        <w:rPr>
          <w:ins w:id="2589" w:author="qinnan" w:date="2016-06-28T14:00:00Z"/>
        </w:rPr>
      </w:pPr>
      <w:ins w:id="2590" w:author="qinnan" w:date="2016-06-28T14:00:00Z">
        <w:r>
          <w:rPr>
            <w:rFonts w:hint="eastAsia"/>
          </w:rPr>
          <w:t>SSMN_DC_areaid(区号表)</w:t>
        </w:r>
      </w:ins>
    </w:p>
    <w:p>
      <w:pPr>
        <w:rPr>
          <w:ins w:id="2591" w:author="qinnan" w:date="2016-06-28T14:00:00Z"/>
          <w:b/>
        </w:rPr>
      </w:pPr>
      <w:ins w:id="2592" w:author="qinnan" w:date="2016-06-28T14:00:00Z">
        <w:r>
          <w:rPr>
            <w:rFonts w:hint="eastAsia"/>
            <w:b/>
          </w:rPr>
          <w:t>[功能]</w:t>
        </w:r>
      </w:ins>
    </w:p>
    <w:p>
      <w:pPr>
        <w:rPr>
          <w:ins w:id="2593" w:author="qinnan" w:date="2016-06-28T14:00:00Z"/>
        </w:rPr>
      </w:pPr>
      <w:ins w:id="2594" w:author="qinnan" w:date="2016-06-28T14:00:00Z">
        <w:r>
          <w:rPr>
            <w:rFonts w:hint="eastAsia"/>
          </w:rPr>
          <w:t>该表中用于存放部署平台的省内区号</w:t>
        </w:r>
      </w:ins>
    </w:p>
    <w:p>
      <w:pPr>
        <w:rPr>
          <w:ins w:id="2595" w:author="qinnan" w:date="2016-06-28T14:00:00Z"/>
        </w:rPr>
      </w:pPr>
    </w:p>
    <w:p>
      <w:pPr>
        <w:rPr>
          <w:ins w:id="2596" w:author="qinnan" w:date="2016-06-28T14:00:00Z"/>
          <w:b/>
        </w:rPr>
      </w:pPr>
      <w:ins w:id="2597" w:author="qinnan" w:date="2016-06-28T14:00:00Z">
        <w:r>
          <w:rPr>
            <w:rFonts w:hint="eastAsia"/>
            <w:b/>
          </w:rPr>
          <w:t>[表定义]</w:t>
        </w:r>
      </w:ins>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98" w:author="qinnan" w:date="2016-06-28T14:00:00Z"/>
        </w:trPr>
        <w:tc>
          <w:tcPr>
            <w:tcW w:w="3296" w:type="dxa"/>
            <w:tcBorders>
              <w:top w:val="double" w:color="auto" w:sz="6" w:space="0"/>
              <w:left w:val="double" w:color="auto" w:sz="6" w:space="0"/>
              <w:bottom w:val="double" w:color="auto" w:sz="6" w:space="0"/>
            </w:tcBorders>
            <w:shd w:val="clear" w:color="auto" w:fill="E6E6E6"/>
          </w:tcPr>
          <w:p>
            <w:pPr>
              <w:jc w:val="center"/>
              <w:rPr>
                <w:ins w:id="2599" w:author="qinnan" w:date="2016-06-28T14:00:00Z"/>
                <w:rFonts w:cs="Arial"/>
                <w:bCs/>
              </w:rPr>
            </w:pPr>
            <w:ins w:id="2600" w:author="qinnan" w:date="2016-06-28T14:00:00Z">
              <w:r>
                <w:rPr>
                  <w:rFonts w:cs="Arial"/>
                  <w:bCs/>
                </w:rPr>
                <w:t>域名</w:t>
              </w:r>
            </w:ins>
          </w:p>
        </w:tc>
        <w:tc>
          <w:tcPr>
            <w:tcW w:w="1620" w:type="dxa"/>
            <w:tcBorders>
              <w:top w:val="double" w:color="auto" w:sz="6" w:space="0"/>
              <w:bottom w:val="double" w:color="auto" w:sz="6" w:space="0"/>
            </w:tcBorders>
            <w:shd w:val="clear" w:color="auto" w:fill="E6E6E6"/>
          </w:tcPr>
          <w:p>
            <w:pPr>
              <w:jc w:val="center"/>
              <w:rPr>
                <w:ins w:id="2601" w:author="qinnan" w:date="2016-06-28T14:00:00Z"/>
                <w:rFonts w:cs="Arial"/>
                <w:bCs/>
              </w:rPr>
            </w:pPr>
            <w:ins w:id="2602" w:author="qinnan" w:date="2016-06-28T14:00:00Z">
              <w:r>
                <w:rPr>
                  <w:rFonts w:cs="Arial"/>
                  <w:bCs/>
                </w:rPr>
                <w:t>类型</w:t>
              </w:r>
            </w:ins>
          </w:p>
        </w:tc>
        <w:tc>
          <w:tcPr>
            <w:tcW w:w="720" w:type="dxa"/>
            <w:tcBorders>
              <w:top w:val="double" w:color="auto" w:sz="6" w:space="0"/>
              <w:bottom w:val="double" w:color="auto" w:sz="6" w:space="0"/>
            </w:tcBorders>
            <w:shd w:val="clear" w:color="auto" w:fill="E6E6E6"/>
          </w:tcPr>
          <w:p>
            <w:pPr>
              <w:jc w:val="center"/>
              <w:rPr>
                <w:ins w:id="2603" w:author="qinnan" w:date="2016-06-28T14:00:00Z"/>
                <w:rFonts w:cs="Arial"/>
                <w:bCs/>
              </w:rPr>
            </w:pPr>
            <w:ins w:id="2604" w:author="qinnan" w:date="2016-06-28T14:00:00Z">
              <w:r>
                <w:rPr>
                  <w:rFonts w:hint="eastAsia" w:cs="Arial"/>
                  <w:bCs/>
                </w:rPr>
                <w:t>非空</w:t>
              </w:r>
            </w:ins>
          </w:p>
        </w:tc>
        <w:tc>
          <w:tcPr>
            <w:tcW w:w="2880" w:type="dxa"/>
            <w:tcBorders>
              <w:top w:val="double" w:color="auto" w:sz="6" w:space="0"/>
              <w:bottom w:val="double" w:color="auto" w:sz="6" w:space="0"/>
              <w:right w:val="double" w:color="auto" w:sz="6" w:space="0"/>
            </w:tcBorders>
            <w:shd w:val="clear" w:color="auto" w:fill="E6E6E6"/>
          </w:tcPr>
          <w:p>
            <w:pPr>
              <w:jc w:val="center"/>
              <w:rPr>
                <w:ins w:id="2605" w:author="qinnan" w:date="2016-06-28T14:00:00Z"/>
                <w:rFonts w:cs="Arial"/>
                <w:bCs/>
              </w:rPr>
            </w:pPr>
            <w:ins w:id="2606" w:author="qinnan" w:date="2016-06-28T14:00: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607" w:author="qinnan" w:date="2016-06-28T14:00:00Z"/>
        </w:trPr>
        <w:tc>
          <w:tcPr>
            <w:tcW w:w="3296" w:type="dxa"/>
            <w:tcBorders>
              <w:top w:val="double" w:color="auto" w:sz="6" w:space="0"/>
              <w:left w:val="double" w:color="auto" w:sz="6" w:space="0"/>
              <w:bottom w:val="double" w:color="auto" w:sz="6" w:space="0"/>
              <w:right w:val="single" w:color="auto" w:sz="6" w:space="0"/>
            </w:tcBorders>
          </w:tcPr>
          <w:p>
            <w:pPr>
              <w:rPr>
                <w:ins w:id="2608" w:author="qinnan" w:date="2016-06-28T14:00:00Z"/>
                <w:rFonts w:cs="Arial"/>
                <w:b/>
              </w:rPr>
            </w:pPr>
            <w:ins w:id="2609" w:author="qinnan" w:date="2016-06-28T14:00:00Z">
              <w:r>
                <w:rPr>
                  <w:rFonts w:hint="eastAsia" w:cs="Arial"/>
                  <w:b/>
                </w:rPr>
                <w:t>Areaid</w:t>
              </w:r>
            </w:ins>
          </w:p>
        </w:tc>
        <w:tc>
          <w:tcPr>
            <w:tcW w:w="1620" w:type="dxa"/>
            <w:tcBorders>
              <w:top w:val="double" w:color="auto" w:sz="6" w:space="0"/>
              <w:left w:val="single" w:color="auto" w:sz="6" w:space="0"/>
              <w:bottom w:val="double" w:color="auto" w:sz="6" w:space="0"/>
              <w:right w:val="single" w:color="auto" w:sz="6" w:space="0"/>
            </w:tcBorders>
          </w:tcPr>
          <w:p>
            <w:pPr>
              <w:rPr>
                <w:ins w:id="2610" w:author="qinnan" w:date="2016-06-28T14:00:00Z"/>
                <w:rFonts w:cs="Arial"/>
                <w:b/>
              </w:rPr>
            </w:pPr>
            <w:ins w:id="2611" w:author="qinnan" w:date="2016-06-28T14:00:00Z">
              <w:r>
                <w:rPr>
                  <w:rFonts w:cs="Arial"/>
                  <w:b/>
                </w:rPr>
                <w:t>V</w:t>
              </w:r>
            </w:ins>
            <w:ins w:id="2612" w:author="qinnan" w:date="2016-06-28T14:00:00Z">
              <w:r>
                <w:rPr>
                  <w:rFonts w:hint="eastAsia" w:cs="Arial"/>
                  <w:b/>
                </w:rPr>
                <w:t>archar</w:t>
              </w:r>
            </w:ins>
            <w:ins w:id="2613" w:author="qinnan" w:date="2016-06-28T14:00:00Z">
              <w:r>
                <w:rPr>
                  <w:rFonts w:cs="Arial"/>
                  <w:b/>
                </w:rPr>
                <w:t>2(</w:t>
              </w:r>
            </w:ins>
            <w:ins w:id="2614" w:author="qinnan" w:date="2016-06-28T14:00:00Z">
              <w:r>
                <w:rPr>
                  <w:rFonts w:hint="eastAsia" w:cs="Arial"/>
                  <w:b/>
                </w:rPr>
                <w:t>1</w:t>
              </w:r>
            </w:ins>
            <w:ins w:id="2615" w:author="qinnan" w:date="2016-06-28T14:00:00Z">
              <w:r>
                <w:rPr>
                  <w:rFonts w:cs="Arial"/>
                  <w:b/>
                </w:rPr>
                <w:t>0)</w:t>
              </w:r>
            </w:ins>
          </w:p>
        </w:tc>
        <w:tc>
          <w:tcPr>
            <w:tcW w:w="720" w:type="dxa"/>
            <w:tcBorders>
              <w:top w:val="double" w:color="auto" w:sz="6" w:space="0"/>
              <w:left w:val="single" w:color="auto" w:sz="6" w:space="0"/>
              <w:bottom w:val="double" w:color="auto" w:sz="6" w:space="0"/>
              <w:right w:val="single" w:color="auto" w:sz="6" w:space="0"/>
            </w:tcBorders>
          </w:tcPr>
          <w:p>
            <w:pPr>
              <w:jc w:val="center"/>
              <w:rPr>
                <w:ins w:id="2616" w:author="qinnan" w:date="2016-06-28T14:00:00Z"/>
                <w:rFonts w:cs="Arial"/>
                <w:b/>
                <w:bCs/>
              </w:rPr>
            </w:pPr>
            <w:ins w:id="2617" w:author="qinnan" w:date="2016-06-28T14:00:00Z">
              <w:r>
                <w:rPr>
                  <w:rFonts w:hint="eastAsia" w:cs="Arial"/>
                  <w:b/>
                  <w:bCs/>
                  <w:lang w:val="en-GB"/>
                </w:rPr>
                <w:t>是</w:t>
              </w:r>
            </w:ins>
          </w:p>
        </w:tc>
        <w:tc>
          <w:tcPr>
            <w:tcW w:w="2880" w:type="dxa"/>
            <w:tcBorders>
              <w:top w:val="double" w:color="auto" w:sz="6" w:space="0"/>
              <w:left w:val="single" w:color="auto" w:sz="6" w:space="0"/>
              <w:bottom w:val="double" w:color="auto" w:sz="6" w:space="0"/>
              <w:right w:val="double" w:color="auto" w:sz="6" w:space="0"/>
            </w:tcBorders>
          </w:tcPr>
          <w:p>
            <w:pPr>
              <w:rPr>
                <w:ins w:id="2618" w:author="qinnan" w:date="2016-06-28T14:00:00Z"/>
                <w:rFonts w:cs="Arial"/>
              </w:rPr>
            </w:pPr>
            <w:ins w:id="2619" w:author="qinnan" w:date="2016-06-28T14:00:00Z">
              <w:r>
                <w:rPr>
                  <w:rFonts w:hint="eastAsia" w:cs="Arial"/>
                  <w:b/>
                </w:rPr>
                <w:t>区号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620" w:author="qinnan" w:date="2016-06-28T14:00:00Z"/>
        </w:trPr>
        <w:tc>
          <w:tcPr>
            <w:tcW w:w="3296" w:type="dxa"/>
            <w:tcBorders>
              <w:top w:val="double" w:color="auto" w:sz="6" w:space="0"/>
              <w:left w:val="double" w:color="auto" w:sz="6" w:space="0"/>
              <w:bottom w:val="double" w:color="auto" w:sz="6" w:space="0"/>
              <w:right w:val="single" w:color="auto" w:sz="6" w:space="0"/>
            </w:tcBorders>
          </w:tcPr>
          <w:p>
            <w:pPr>
              <w:rPr>
                <w:ins w:id="2621" w:author="qinnan" w:date="2016-06-28T14:00:00Z"/>
                <w:rFonts w:cs="Arial"/>
              </w:rPr>
            </w:pPr>
            <w:ins w:id="2622" w:author="qinnan" w:date="2016-06-28T14:00:00Z">
              <w:r>
                <w:rPr>
                  <w:rFonts w:hint="eastAsia" w:cs="Arial"/>
                </w:rPr>
                <w:t>Operator</w:t>
              </w:r>
            </w:ins>
          </w:p>
        </w:tc>
        <w:tc>
          <w:tcPr>
            <w:tcW w:w="1620" w:type="dxa"/>
            <w:tcBorders>
              <w:top w:val="double" w:color="auto" w:sz="6" w:space="0"/>
              <w:left w:val="single" w:color="auto" w:sz="6" w:space="0"/>
              <w:bottom w:val="double" w:color="auto" w:sz="6" w:space="0"/>
              <w:right w:val="single" w:color="auto" w:sz="6" w:space="0"/>
            </w:tcBorders>
          </w:tcPr>
          <w:p>
            <w:pPr>
              <w:rPr>
                <w:ins w:id="2623" w:author="qinnan" w:date="2016-06-28T14:00:00Z"/>
                <w:rFonts w:cs="Arial"/>
              </w:rPr>
            </w:pPr>
            <w:ins w:id="2624" w:author="qinnan" w:date="2016-06-28T14:00:00Z">
              <w:r>
                <w:rPr>
                  <w:rFonts w:cs="Arial"/>
                </w:rPr>
                <w:t>V</w:t>
              </w:r>
            </w:ins>
            <w:ins w:id="2625" w:author="qinnan" w:date="2016-06-28T14:00:00Z">
              <w:r>
                <w:rPr>
                  <w:rFonts w:hint="eastAsia" w:cs="Arial"/>
                </w:rPr>
                <w:t>archar2</w:t>
              </w:r>
            </w:ins>
            <w:ins w:id="2626" w:author="qinnan" w:date="2016-06-28T14:00:00Z">
              <w:r>
                <w:rPr>
                  <w:rFonts w:cs="Arial"/>
                </w:rPr>
                <w:t>(2)</w:t>
              </w:r>
            </w:ins>
          </w:p>
        </w:tc>
        <w:tc>
          <w:tcPr>
            <w:tcW w:w="720" w:type="dxa"/>
            <w:tcBorders>
              <w:top w:val="double" w:color="auto" w:sz="6" w:space="0"/>
              <w:left w:val="single" w:color="auto" w:sz="6" w:space="0"/>
              <w:bottom w:val="double" w:color="auto" w:sz="6" w:space="0"/>
              <w:right w:val="single" w:color="auto" w:sz="6" w:space="0"/>
            </w:tcBorders>
          </w:tcPr>
          <w:p>
            <w:pPr>
              <w:jc w:val="center"/>
              <w:rPr>
                <w:ins w:id="2627" w:author="qinnan" w:date="2016-06-28T14:00:00Z"/>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ins w:id="2628" w:author="qinnan" w:date="2016-06-28T14:00:00Z"/>
                <w:rFonts w:cs="Arial"/>
              </w:rPr>
            </w:pPr>
            <w:ins w:id="2629" w:author="qinnan" w:date="2016-06-28T14:00:00Z">
              <w:r>
                <w:rPr>
                  <w:rFonts w:hint="eastAsia" w:cs="Arial"/>
                </w:rPr>
                <w:t>运营商代号</w:t>
              </w:r>
            </w:ins>
          </w:p>
          <w:p>
            <w:pPr>
              <w:rPr>
                <w:ins w:id="2630" w:author="qinnan" w:date="2016-06-28T14:00:00Z"/>
                <w:rFonts w:cs="Arial"/>
              </w:rPr>
            </w:pPr>
            <w:ins w:id="2631" w:author="qinnan" w:date="2016-06-28T14:00:00Z">
              <w:r>
                <w:rPr>
                  <w:rFonts w:hint="eastAsia" w:cs="Arial"/>
                </w:rPr>
                <w:t>定义如下：</w:t>
              </w:r>
            </w:ins>
          </w:p>
          <w:p>
            <w:pPr>
              <w:rPr>
                <w:ins w:id="2632" w:author="qinnan" w:date="2016-06-28T14:00:00Z"/>
                <w:rFonts w:cs="Arial"/>
              </w:rPr>
            </w:pPr>
            <w:ins w:id="2633" w:author="qinnan" w:date="2016-06-28T14:00:00Z">
              <w:r>
                <w:rPr>
                  <w:rFonts w:hint="eastAsia" w:cs="Arial"/>
                </w:rPr>
                <w:t>M:中国移动</w:t>
              </w:r>
            </w:ins>
          </w:p>
          <w:p>
            <w:pPr>
              <w:rPr>
                <w:ins w:id="2634" w:author="qinnan" w:date="2016-06-28T14:00:00Z"/>
                <w:rFonts w:cs="Arial"/>
              </w:rPr>
            </w:pPr>
            <w:ins w:id="2635" w:author="qinnan" w:date="2016-06-28T14:00:00Z">
              <w:r>
                <w:rPr>
                  <w:rFonts w:hint="eastAsia" w:cs="Arial"/>
                </w:rPr>
                <w:t>U:中国联通</w:t>
              </w:r>
            </w:ins>
          </w:p>
          <w:p>
            <w:pPr>
              <w:rPr>
                <w:ins w:id="2636" w:author="qinnan" w:date="2016-06-28T14:00:00Z"/>
                <w:rFonts w:cs="Arial"/>
              </w:rPr>
            </w:pPr>
            <w:ins w:id="2637" w:author="qinnan" w:date="2016-06-28T14:00:00Z">
              <w:r>
                <w:rPr>
                  <w:rFonts w:hint="eastAsia" w:cs="Arial"/>
                </w:rPr>
                <w:t>T:中国电信</w:t>
              </w:r>
            </w:ins>
          </w:p>
          <w:p>
            <w:pPr>
              <w:rPr>
                <w:ins w:id="2638" w:author="qinnan" w:date="2016-06-28T14:00:00Z"/>
                <w:rFonts w:cs="Arial"/>
              </w:rPr>
            </w:pPr>
            <w:ins w:id="2639" w:author="qinnan" w:date="2016-06-28T14:00:00Z">
              <w:r>
                <w:rPr>
                  <w:rFonts w:hint="eastAsia" w:cs="Arial"/>
                </w:rPr>
                <w:t>N:中国网通</w:t>
              </w:r>
            </w:ins>
          </w:p>
          <w:p>
            <w:pPr>
              <w:rPr>
                <w:ins w:id="2640" w:author="qinnan" w:date="2016-06-28T14:00:00Z"/>
                <w:rFonts w:cs="Arial"/>
              </w:rPr>
            </w:pPr>
            <w:ins w:id="2641" w:author="qinnan" w:date="2016-06-28T14:00:00Z">
              <w:r>
                <w:rPr>
                  <w:rFonts w:hint="eastAsia" w:cs="Arial"/>
                </w:rPr>
                <w:t>R:中国铁通</w:t>
              </w:r>
            </w:ins>
          </w:p>
        </w:tc>
      </w:tr>
    </w:tbl>
    <w:p>
      <w:pPr>
        <w:rPr>
          <w:ins w:id="2642" w:author="qinnan" w:date="2016-06-28T14:00:00Z"/>
          <w:b/>
        </w:rPr>
      </w:pPr>
      <w:ins w:id="2643" w:author="qinnan" w:date="2016-06-28T14:00:00Z">
        <w:r>
          <w:rPr>
            <w:rFonts w:hint="eastAsia"/>
            <w:b/>
          </w:rPr>
          <w:t>[主键]</w:t>
        </w:r>
      </w:ins>
    </w:p>
    <w:p>
      <w:pPr>
        <w:rPr>
          <w:ins w:id="2644" w:author="qinnan" w:date="2016-06-28T14:00:00Z"/>
          <w:lang w:val="pt-BR"/>
        </w:rPr>
      </w:pPr>
      <w:ins w:id="2645" w:author="qinnan" w:date="2016-06-28T14:00:00Z">
        <w:r>
          <w:rPr>
            <w:lang w:val="pt-BR"/>
          </w:rPr>
          <w:t>PK_PREFIX (</w:t>
        </w:r>
      </w:ins>
      <w:ins w:id="2646" w:author="qinnan" w:date="2016-06-28T14:00:00Z">
        <w:r>
          <w:rPr>
            <w:rFonts w:hint="eastAsia" w:cs="Arial"/>
          </w:rPr>
          <w:t>Area_Id</w:t>
        </w:r>
      </w:ins>
      <w:ins w:id="2647" w:author="qinnan" w:date="2016-06-28T14:00:00Z">
        <w:r>
          <w:rPr>
            <w:lang w:val="pt-BR"/>
          </w:rPr>
          <w:t>)</w:t>
        </w:r>
      </w:ins>
    </w:p>
    <w:p>
      <w:pPr>
        <w:rPr>
          <w:ins w:id="2648" w:author="qinnan" w:date="2016-03-01T16:48:00Z"/>
          <w:rFonts w:ascii="Tahoma" w:hAnsi="Tahoma"/>
          <w:szCs w:val="21"/>
        </w:rPr>
      </w:pPr>
    </w:p>
    <w:p>
      <w:pPr>
        <w:pStyle w:val="4"/>
        <w:numPr>
          <w:ilvl w:val="2"/>
          <w:numId w:val="33"/>
        </w:numPr>
        <w:rPr>
          <w:ins w:id="2649" w:author="qinnan" w:date="2016-08-11T15:41:00Z"/>
        </w:rPr>
      </w:pPr>
      <w:ins w:id="2650" w:author="qinnan" w:date="2016-08-11T15:41:00Z">
        <w:r>
          <w:rPr>
            <w:rFonts w:hint="eastAsia"/>
          </w:rPr>
          <w:t>SSMN_</w:t>
        </w:r>
      </w:ins>
      <w:ins w:id="2651" w:author="qinnan" w:date="2016-08-11T15:42:00Z">
        <w:r>
          <w:rPr>
            <w:rFonts w:hint="eastAsia"/>
          </w:rPr>
          <w:t>CQDC_WX</w:t>
        </w:r>
      </w:ins>
      <w:ins w:id="2652" w:author="qinnan" w:date="2016-08-11T15:41:00Z">
        <w:r>
          <w:rPr>
            <w:rFonts w:hint="eastAsia"/>
          </w:rPr>
          <w:t>(</w:t>
        </w:r>
      </w:ins>
      <w:ins w:id="2653" w:author="qinnan" w:date="2016-08-11T15:43:00Z">
        <w:r>
          <w:rPr>
            <w:rFonts w:hint="eastAsia"/>
          </w:rPr>
          <w:t>重庆微信同步</w:t>
        </w:r>
      </w:ins>
      <w:ins w:id="2654" w:author="qinnan" w:date="2016-08-11T15:41:00Z">
        <w:r>
          <w:rPr>
            <w:rFonts w:hint="eastAsia"/>
          </w:rPr>
          <w:t>表)</w:t>
        </w:r>
      </w:ins>
    </w:p>
    <w:p>
      <w:pPr>
        <w:rPr>
          <w:ins w:id="2655" w:author="qinnan" w:date="2016-08-11T15:41:00Z"/>
          <w:b/>
        </w:rPr>
      </w:pPr>
      <w:ins w:id="2656" w:author="qinnan" w:date="2016-08-11T15:41:00Z">
        <w:r>
          <w:rPr>
            <w:rFonts w:hint="eastAsia"/>
            <w:b/>
          </w:rPr>
          <w:t>[功能]</w:t>
        </w:r>
      </w:ins>
    </w:p>
    <w:p>
      <w:pPr>
        <w:rPr>
          <w:ins w:id="2657" w:author="qinnan" w:date="2016-08-11T15:41:00Z"/>
        </w:rPr>
      </w:pPr>
      <w:ins w:id="2658" w:author="qinnan" w:date="2016-08-11T15:41:00Z">
        <w:r>
          <w:rPr>
            <w:rFonts w:hint="eastAsia"/>
          </w:rPr>
          <w:t>该表主要用于存储</w:t>
        </w:r>
      </w:ins>
      <w:ins w:id="2659" w:author="qinnan" w:date="2016-08-11T15:43:00Z">
        <w:r>
          <w:rPr>
            <w:rFonts w:hint="eastAsia"/>
          </w:rPr>
          <w:t>重庆地产微信需要同步的话单和短信信息</w:t>
        </w:r>
      </w:ins>
      <w:ins w:id="2660" w:author="qinnan" w:date="2016-08-11T15:41:00Z">
        <w:r>
          <w:rPr>
            <w:rFonts w:hint="eastAsia"/>
          </w:rPr>
          <w:t>。</w:t>
        </w:r>
      </w:ins>
    </w:p>
    <w:p>
      <w:pPr>
        <w:rPr>
          <w:ins w:id="2661" w:author="qinnan" w:date="2016-08-11T15:41:00Z"/>
          <w:b/>
        </w:rPr>
      </w:pPr>
      <w:ins w:id="2662" w:author="qinnan" w:date="2016-08-11T15:41:00Z">
        <w:r>
          <w:rPr>
            <w:rFonts w:hint="eastAsia"/>
            <w:b/>
          </w:rPr>
          <w:t>[表定义]</w:t>
        </w:r>
      </w:ins>
    </w:p>
    <w:p>
      <w:pPr>
        <w:rPr>
          <w:ins w:id="2663" w:author="qinnan" w:date="2016-08-11T15:41:00Z"/>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2664" w:author="qinnan" w:date="2016-08-11T15:41:00Z"/>
        </w:trPr>
        <w:tc>
          <w:tcPr>
            <w:tcW w:w="1799" w:type="dxa"/>
            <w:tcBorders>
              <w:top w:val="double" w:color="auto" w:sz="6" w:space="0"/>
              <w:left w:val="double" w:color="auto" w:sz="6" w:space="0"/>
              <w:bottom w:val="double" w:color="auto" w:sz="6" w:space="0"/>
            </w:tcBorders>
            <w:shd w:val="clear" w:color="auto" w:fill="E6E6E6"/>
          </w:tcPr>
          <w:p>
            <w:pPr>
              <w:jc w:val="center"/>
              <w:rPr>
                <w:ins w:id="2665" w:author="qinnan" w:date="2016-08-11T15:41:00Z"/>
                <w:rFonts w:cs="Arial"/>
                <w:bCs/>
              </w:rPr>
            </w:pPr>
            <w:ins w:id="2666" w:author="qinnan" w:date="2016-08-11T15:41:00Z">
              <w:r>
                <w:rPr>
                  <w:rFonts w:cs="Arial"/>
                  <w:bCs/>
                </w:rPr>
                <w:t>域名</w:t>
              </w:r>
            </w:ins>
          </w:p>
        </w:tc>
        <w:tc>
          <w:tcPr>
            <w:tcW w:w="1799" w:type="dxa"/>
            <w:tcBorders>
              <w:top w:val="double" w:color="auto" w:sz="6" w:space="0"/>
              <w:bottom w:val="double" w:color="auto" w:sz="6" w:space="0"/>
            </w:tcBorders>
            <w:shd w:val="clear" w:color="auto" w:fill="E6E6E6"/>
          </w:tcPr>
          <w:p>
            <w:pPr>
              <w:jc w:val="center"/>
              <w:rPr>
                <w:ins w:id="2667" w:author="qinnan" w:date="2016-08-11T15:41:00Z"/>
                <w:rFonts w:cs="Arial"/>
                <w:bCs/>
              </w:rPr>
            </w:pPr>
            <w:ins w:id="2668" w:author="qinnan" w:date="2016-08-11T15:41: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2669" w:author="qinnan" w:date="2016-08-11T15:41:00Z"/>
                <w:rFonts w:cs="Arial"/>
                <w:bCs/>
              </w:rPr>
            </w:pPr>
            <w:ins w:id="2670" w:author="qinnan" w:date="2016-08-11T15:41:00Z">
              <w:r>
                <w:rPr>
                  <w:rFonts w:hint="eastAsia" w:cs="Arial"/>
                  <w:bCs/>
                </w:rPr>
                <w:t>非空</w:t>
              </w:r>
            </w:ins>
          </w:p>
        </w:tc>
        <w:tc>
          <w:tcPr>
            <w:tcW w:w="3779" w:type="dxa"/>
            <w:tcBorders>
              <w:top w:val="double" w:color="auto" w:sz="6" w:space="0"/>
              <w:bottom w:val="double" w:color="auto" w:sz="6" w:space="0"/>
              <w:right w:val="double" w:color="auto" w:sz="6" w:space="0"/>
            </w:tcBorders>
            <w:shd w:val="clear" w:color="auto" w:fill="E6E6E6"/>
          </w:tcPr>
          <w:p>
            <w:pPr>
              <w:jc w:val="center"/>
              <w:rPr>
                <w:ins w:id="2671" w:author="qinnan" w:date="2016-08-11T15:41:00Z"/>
                <w:rFonts w:cs="Arial"/>
                <w:bCs/>
              </w:rPr>
            </w:pPr>
            <w:ins w:id="2672" w:author="qinnan" w:date="2016-08-11T15:41: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2673" w:author="qinnan" w:date="2016-08-11T15:41:00Z"/>
        </w:trPr>
        <w:tc>
          <w:tcPr>
            <w:tcW w:w="1799" w:type="dxa"/>
            <w:tcBorders>
              <w:top w:val="double" w:color="auto" w:sz="6" w:space="0"/>
              <w:left w:val="double" w:color="auto" w:sz="6" w:space="0"/>
              <w:bottom w:val="double" w:color="auto" w:sz="6" w:space="0"/>
              <w:right w:val="single" w:color="auto" w:sz="6" w:space="0"/>
            </w:tcBorders>
          </w:tcPr>
          <w:p>
            <w:pPr>
              <w:rPr>
                <w:ins w:id="2674" w:author="qinnan" w:date="2016-08-11T15:41:00Z"/>
                <w:rFonts w:cs="Arial"/>
                <w:b/>
              </w:rPr>
            </w:pPr>
            <w:ins w:id="2675" w:author="qinnan" w:date="2016-08-12T10:18:00Z">
              <w:r>
                <w:rPr>
                  <w:b/>
                </w:rPr>
                <w:t>I</w:t>
              </w:r>
            </w:ins>
            <w:ins w:id="2676" w:author="qinnan" w:date="2016-08-12T10:18:00Z">
              <w:r>
                <w:rPr>
                  <w:rFonts w:hint="eastAsia"/>
                  <w:b/>
                </w:rPr>
                <w:t>d</w:t>
              </w:r>
            </w:ins>
          </w:p>
        </w:tc>
        <w:tc>
          <w:tcPr>
            <w:tcW w:w="1799" w:type="dxa"/>
            <w:tcBorders>
              <w:top w:val="double" w:color="auto" w:sz="6" w:space="0"/>
              <w:left w:val="single" w:color="auto" w:sz="6" w:space="0"/>
              <w:bottom w:val="double" w:color="auto" w:sz="6" w:space="0"/>
              <w:right w:val="single" w:color="auto" w:sz="6" w:space="0"/>
            </w:tcBorders>
          </w:tcPr>
          <w:p>
            <w:pPr>
              <w:rPr>
                <w:ins w:id="2677" w:author="qinnan" w:date="2016-08-11T15:41:00Z"/>
                <w:rFonts w:cs="Arial"/>
                <w:b/>
              </w:rPr>
            </w:pPr>
            <w:ins w:id="2678" w:author="qinnan" w:date="2016-08-11T15:41:00Z">
              <w:r>
                <w:rPr>
                  <w:rFonts w:hint="eastAsia" w:cs="Arial"/>
                  <w: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679" w:author="qinnan" w:date="2016-08-11T15:41:00Z"/>
                <w:rFonts w:cs="Arial"/>
                <w:b/>
              </w:rPr>
            </w:pPr>
            <w:ins w:id="2680" w:author="qinnan" w:date="2016-08-11T15:41:00Z">
              <w:r>
                <w:rPr>
                  <w:rFonts w:hint="eastAsia" w:cs="Arial"/>
                  <w:b/>
                </w:rPr>
                <w:t>是</w:t>
              </w:r>
            </w:ins>
          </w:p>
        </w:tc>
        <w:tc>
          <w:tcPr>
            <w:tcW w:w="3779" w:type="dxa"/>
            <w:tcBorders>
              <w:top w:val="double" w:color="auto" w:sz="6" w:space="0"/>
              <w:left w:val="single" w:color="auto" w:sz="6" w:space="0"/>
              <w:bottom w:val="double" w:color="auto" w:sz="6" w:space="0"/>
              <w:right w:val="double" w:color="auto" w:sz="6" w:space="0"/>
            </w:tcBorders>
          </w:tcPr>
          <w:p>
            <w:pPr>
              <w:rPr>
                <w:ins w:id="2681" w:author="qinnan" w:date="2016-08-11T15:41:00Z"/>
                <w:rFonts w:cs="Arial"/>
                <w:b/>
              </w:rPr>
            </w:pPr>
            <w:ins w:id="2682" w:author="qinnan" w:date="2016-08-11T15:41:00Z">
              <w:r>
                <w:rPr>
                  <w:rFonts w:hint="eastAsia" w:cs="Arial"/>
                  <w:b/>
                </w:rPr>
                <w:t>流水号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2683" w:author="qinnan" w:date="2016-08-11T15:41:00Z"/>
        </w:trPr>
        <w:tc>
          <w:tcPr>
            <w:tcW w:w="1799" w:type="dxa"/>
            <w:tcBorders>
              <w:top w:val="double" w:color="auto" w:sz="6" w:space="0"/>
              <w:left w:val="double" w:color="auto" w:sz="6" w:space="0"/>
              <w:bottom w:val="double" w:color="auto" w:sz="6" w:space="0"/>
              <w:right w:val="single" w:color="auto" w:sz="6" w:space="0"/>
            </w:tcBorders>
          </w:tcPr>
          <w:p>
            <w:pPr>
              <w:rPr>
                <w:ins w:id="2684" w:author="qinnan" w:date="2016-08-11T15:41:00Z"/>
                <w:rFonts w:cs="Arial"/>
                <w:lang w:val="en-GB"/>
              </w:rPr>
            </w:pPr>
            <w:ins w:id="2685" w:author="qinnan" w:date="2016-08-11T15:41:00Z">
              <w:r>
                <w:rPr>
                  <w:rFonts w:hint="eastAsia" w:cs="Arial"/>
                  <w:lang w:val="en-GB"/>
                </w:rPr>
                <w:t>MSISDN</w:t>
              </w:r>
            </w:ins>
          </w:p>
        </w:tc>
        <w:tc>
          <w:tcPr>
            <w:tcW w:w="1799" w:type="dxa"/>
            <w:tcBorders>
              <w:top w:val="double" w:color="auto" w:sz="6" w:space="0"/>
              <w:left w:val="single" w:color="auto" w:sz="6" w:space="0"/>
              <w:bottom w:val="double" w:color="auto" w:sz="6" w:space="0"/>
              <w:right w:val="single" w:color="auto" w:sz="6" w:space="0"/>
            </w:tcBorders>
          </w:tcPr>
          <w:p>
            <w:pPr>
              <w:rPr>
                <w:ins w:id="2686" w:author="qinnan" w:date="2016-08-11T15:41:00Z"/>
                <w:rFonts w:cs="Arial"/>
                <w:lang w:val="en-GB"/>
              </w:rPr>
            </w:pPr>
            <w:ins w:id="2687" w:author="qinnan" w:date="2016-08-11T15:41:00Z">
              <w:r>
                <w:rPr>
                  <w:rFonts w:hint="eastAsia" w:cs="Arial"/>
                  <w:lang w:val="en-GB"/>
                </w:rPr>
                <w:t>Varchar2(20)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688" w:author="qinnan" w:date="2016-08-11T15:41:00Z"/>
                <w:rFonts w:cs="Arial"/>
                <w:lang w:val="en-GB"/>
              </w:rPr>
            </w:pPr>
            <w:ins w:id="2689" w:author="qinnan" w:date="2016-08-11T15:47: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690" w:author="qinnan" w:date="2016-08-11T15:41:00Z"/>
                <w:rFonts w:cs="Arial"/>
                <w:lang w:val="en-GB"/>
              </w:rPr>
            </w:pPr>
            <w:ins w:id="2691" w:author="qinnan" w:date="2016-08-11T15:45:00Z">
              <w:r>
                <w:rPr>
                  <w:rFonts w:hint="eastAsia" w:cs="Arial"/>
                  <w:lang w:val="en-GB"/>
                </w:rPr>
                <w:t>经纪人</w:t>
              </w:r>
            </w:ins>
            <w:ins w:id="2692" w:author="qinnan" w:date="2016-08-11T15:41:00Z">
              <w:r>
                <w:rPr>
                  <w:rFonts w:hint="eastAsia" w:cs="Arial"/>
                  <w:lang w:val="en-GB"/>
                </w:rPr>
                <w:t>手机号码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2693" w:author="qinnan" w:date="2016-08-11T15:47:00Z"/>
        </w:trPr>
        <w:tc>
          <w:tcPr>
            <w:tcW w:w="1799" w:type="dxa"/>
            <w:tcBorders>
              <w:top w:val="double" w:color="auto" w:sz="6" w:space="0"/>
              <w:left w:val="double" w:color="auto" w:sz="6" w:space="0"/>
              <w:bottom w:val="double" w:color="auto" w:sz="6" w:space="0"/>
              <w:right w:val="single" w:color="auto" w:sz="6" w:space="0"/>
            </w:tcBorders>
          </w:tcPr>
          <w:p>
            <w:pPr>
              <w:rPr>
                <w:ins w:id="2694" w:author="qinnan" w:date="2016-08-11T15:47:00Z"/>
                <w:rFonts w:ascii="宋体" w:hAnsi="宋体" w:cs="Arial"/>
                <w:lang w:val="en-GB"/>
              </w:rPr>
            </w:pPr>
            <w:ins w:id="2695" w:author="qinnan" w:date="2016-08-11T15:47:00Z">
              <w:r>
                <w:rPr>
                  <w:rFonts w:cs="Arial"/>
                </w:rPr>
                <w:t>E</w:t>
              </w:r>
            </w:ins>
            <w:ins w:id="2696" w:author="qinnan" w:date="2016-08-11T15:47:00Z">
              <w:r>
                <w:rPr>
                  <w:rFonts w:hint="eastAsia" w:cs="Arial"/>
                </w:rPr>
                <w:t>mpno</w:t>
              </w:r>
            </w:ins>
          </w:p>
        </w:tc>
        <w:tc>
          <w:tcPr>
            <w:tcW w:w="1799" w:type="dxa"/>
            <w:tcBorders>
              <w:top w:val="double" w:color="auto" w:sz="6" w:space="0"/>
              <w:left w:val="single" w:color="auto" w:sz="6" w:space="0"/>
              <w:bottom w:val="double" w:color="auto" w:sz="6" w:space="0"/>
              <w:right w:val="single" w:color="auto" w:sz="6" w:space="0"/>
            </w:tcBorders>
          </w:tcPr>
          <w:p>
            <w:pPr>
              <w:rPr>
                <w:ins w:id="2697" w:author="qinnan" w:date="2016-08-11T15:47:00Z"/>
                <w:rFonts w:cs="Arial"/>
                <w:lang w:val="en-GB"/>
              </w:rPr>
            </w:pPr>
            <w:ins w:id="2698" w:author="qinnan" w:date="2016-08-11T15:47:00Z">
              <w:r>
                <w:rPr>
                  <w:rFonts w:cs="Arial"/>
                </w:rPr>
                <w:t>Varchar2 (</w:t>
              </w:r>
            </w:ins>
            <w:ins w:id="2699" w:author="qinnan" w:date="2016-08-11T15:47:00Z">
              <w:r>
                <w:rPr>
                  <w:rFonts w:hint="eastAsia" w:cs="Arial"/>
                </w:rPr>
                <w:t>32</w:t>
              </w:r>
            </w:ins>
            <w:ins w:id="2700" w:author="qinnan" w:date="2016-08-11T15:47:00Z">
              <w:r>
                <w:rPr>
                  <w:rFonts w:cs="Arial"/>
                </w:rPr>
                <w:t>)</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701" w:author="qinnan" w:date="2016-08-11T15:47:00Z"/>
                <w:rFonts w:ascii="宋体" w:hAnsi="宋体" w:cs="Arial"/>
                <w:lang w:val="en-GB"/>
              </w:rPr>
            </w:pPr>
            <w:ins w:id="2702" w:author="qinnan" w:date="2016-08-11T15:49:00Z">
              <w:r>
                <w:rPr>
                  <w:rFonts w:hint="eastAsia" w:ascii="宋体" w:hAnsi="宋体"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703" w:author="qinnan" w:date="2016-08-11T15:47:00Z"/>
                <w:rFonts w:ascii="宋体" w:hAnsi="宋体" w:cs="Arial"/>
                <w:lang w:val="en-GB"/>
              </w:rPr>
            </w:pPr>
            <w:ins w:id="2704" w:author="qinnan" w:date="2016-08-11T15:47:00Z">
              <w:r>
                <w:rPr>
                  <w:rFonts w:hint="eastAsia" w:ascii="Tahoma" w:hAnsi="Tahoma"/>
                  <w:szCs w:val="21"/>
                </w:rPr>
                <w:t>员工编号(一个用户只有一个员工编号)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2705" w:author="qinnan" w:date="2016-08-11T15:47:00Z"/>
        </w:trPr>
        <w:tc>
          <w:tcPr>
            <w:tcW w:w="1799" w:type="dxa"/>
            <w:tcBorders>
              <w:top w:val="double" w:color="auto" w:sz="6" w:space="0"/>
              <w:left w:val="double" w:color="auto" w:sz="6" w:space="0"/>
              <w:bottom w:val="double" w:color="auto" w:sz="6" w:space="0"/>
              <w:right w:val="single" w:color="auto" w:sz="6" w:space="0"/>
            </w:tcBorders>
          </w:tcPr>
          <w:p>
            <w:pPr>
              <w:rPr>
                <w:ins w:id="2706" w:author="qinnan" w:date="2016-08-11T15:47:00Z"/>
                <w:rFonts w:ascii="宋体" w:hAnsi="宋体" w:cs="Arial"/>
                <w:lang w:val="en-GB"/>
              </w:rPr>
            </w:pPr>
            <w:ins w:id="2707" w:author="qinnan" w:date="2016-08-11T15:47:00Z">
              <w:r>
                <w:rPr>
                  <w:rFonts w:ascii="宋体" w:hAnsi="宋体" w:cs="Arial"/>
                  <w:lang w:val="en-GB"/>
                </w:rPr>
                <w:t>T</w:t>
              </w:r>
            </w:ins>
            <w:ins w:id="2708" w:author="qinnan" w:date="2016-08-11T15:47:00Z">
              <w:r>
                <w:rPr>
                  <w:rFonts w:hint="eastAsia" w:ascii="宋体" w:hAnsi="宋体" w:cs="Arial"/>
                  <w:lang w:val="en-GB"/>
                </w:rPr>
                <w:t>ype</w:t>
              </w:r>
            </w:ins>
          </w:p>
        </w:tc>
        <w:tc>
          <w:tcPr>
            <w:tcW w:w="1799" w:type="dxa"/>
            <w:tcBorders>
              <w:top w:val="double" w:color="auto" w:sz="6" w:space="0"/>
              <w:left w:val="single" w:color="auto" w:sz="6" w:space="0"/>
              <w:bottom w:val="double" w:color="auto" w:sz="6" w:space="0"/>
              <w:right w:val="single" w:color="auto" w:sz="6" w:space="0"/>
            </w:tcBorders>
          </w:tcPr>
          <w:p>
            <w:pPr>
              <w:rPr>
                <w:ins w:id="2709" w:author="qinnan" w:date="2016-08-11T15:47:00Z"/>
                <w:rFonts w:ascii="宋体" w:hAnsi="宋体" w:cs="Arial"/>
                <w:lang w:val="en-GB"/>
              </w:rPr>
            </w:pPr>
            <w:ins w:id="2710" w:author="qinnan" w:date="2016-08-11T15:47: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711" w:author="qinnan" w:date="2016-08-11T15:47:00Z"/>
                <w:rFonts w:ascii="宋体" w:hAnsi="宋体" w:cs="Arial"/>
                <w:lang w:val="en-GB"/>
              </w:rPr>
            </w:pPr>
            <w:ins w:id="2712" w:author="qinnan" w:date="2016-08-11T15:49:00Z">
              <w:r>
                <w:rPr>
                  <w:rFonts w:hint="eastAsia" w:ascii="宋体" w:hAnsi="宋体"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713" w:author="qinnan" w:date="2016-08-11T15:47:00Z"/>
                <w:rFonts w:cs="Arial"/>
                <w:lang w:val="en-GB"/>
              </w:rPr>
            </w:pPr>
            <w:ins w:id="2714" w:author="qinnan" w:date="2016-08-11T15:47:00Z">
              <w:r>
                <w:rPr>
                  <w:rFonts w:hint="eastAsia" w:cs="Arial"/>
                  <w:lang w:val="en-GB"/>
                </w:rPr>
                <w:t>1: 话单</w:t>
              </w:r>
            </w:ins>
          </w:p>
          <w:p>
            <w:pPr>
              <w:rPr>
                <w:ins w:id="2715" w:author="qinnan" w:date="2016-08-11T15:47:00Z"/>
                <w:rFonts w:cs="Arial"/>
              </w:rPr>
            </w:pPr>
            <w:ins w:id="2716" w:author="qinnan" w:date="2016-08-11T15:47:00Z">
              <w:r>
                <w:rPr>
                  <w:rFonts w:hint="eastAsia" w:cs="Arial"/>
                  <w:lang w:val="en-GB"/>
                </w:rPr>
                <w:t>2: 短信</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717" w:author="qinnan" w:date="2016-08-11T15:49:00Z"/>
        </w:trPr>
        <w:tc>
          <w:tcPr>
            <w:tcW w:w="1799" w:type="dxa"/>
            <w:tcBorders>
              <w:top w:val="double" w:color="auto" w:sz="6" w:space="0"/>
              <w:left w:val="double" w:color="auto" w:sz="6" w:space="0"/>
              <w:bottom w:val="double" w:color="auto" w:sz="6" w:space="0"/>
              <w:right w:val="single" w:color="auto" w:sz="6" w:space="0"/>
            </w:tcBorders>
          </w:tcPr>
          <w:p>
            <w:pPr>
              <w:rPr>
                <w:ins w:id="2718" w:author="qinnan" w:date="2016-08-11T15:49:00Z"/>
                <w:rFonts w:cs="Arial"/>
                <w:lang w:val="en-GB"/>
              </w:rPr>
            </w:pPr>
            <w:ins w:id="2719" w:author="qinnan" w:date="2016-08-11T15:49:00Z">
              <w:r>
                <w:rPr>
                  <w:rFonts w:hint="eastAsia" w:ascii="宋体" w:hAnsi="宋体" w:cs="Arial"/>
                  <w:lang w:val="en-GB"/>
                </w:rPr>
                <w:t>Status</w:t>
              </w:r>
            </w:ins>
          </w:p>
        </w:tc>
        <w:tc>
          <w:tcPr>
            <w:tcW w:w="1799" w:type="dxa"/>
            <w:tcBorders>
              <w:top w:val="double" w:color="auto" w:sz="6" w:space="0"/>
              <w:left w:val="single" w:color="auto" w:sz="6" w:space="0"/>
              <w:bottom w:val="double" w:color="auto" w:sz="6" w:space="0"/>
              <w:right w:val="single" w:color="auto" w:sz="6" w:space="0"/>
            </w:tcBorders>
          </w:tcPr>
          <w:p>
            <w:pPr>
              <w:rPr>
                <w:ins w:id="2720" w:author="qinnan" w:date="2016-08-11T15:49:00Z"/>
                <w:rFonts w:cs="Arial"/>
                <w:lang w:val="en-GB"/>
              </w:rPr>
            </w:pPr>
            <w:ins w:id="2721" w:author="qinnan" w:date="2016-08-11T15:49:00Z">
              <w:r>
                <w:rPr>
                  <w:rFonts w:hint="eastAsia" w:ascii="宋体" w:hAnsi="宋体"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722" w:author="qinnan" w:date="2016-08-11T15:49:00Z"/>
                <w:rFonts w:cs="Arial"/>
                <w:lang w:val="en-GB"/>
              </w:rPr>
            </w:pPr>
            <w:ins w:id="2723" w:author="qinnan" w:date="2016-08-11T15:49: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724" w:author="qinnan" w:date="2016-08-11T15:49:00Z"/>
                <w:rFonts w:ascii="宋体" w:hAnsi="宋体" w:cs="Arial"/>
                <w:lang w:val="en-GB"/>
              </w:rPr>
            </w:pPr>
            <w:ins w:id="2725" w:author="qinnan" w:date="2016-08-11T15:49:00Z">
              <w:r>
                <w:rPr>
                  <w:rFonts w:hint="eastAsia" w:ascii="宋体" w:hAnsi="宋体" w:cs="Arial"/>
                  <w:lang w:val="en-GB"/>
                </w:rPr>
                <w:t>0：未发送</w:t>
              </w:r>
            </w:ins>
          </w:p>
          <w:p>
            <w:pPr>
              <w:rPr>
                <w:ins w:id="2726" w:author="qinnan" w:date="2016-08-11T15:49:00Z"/>
                <w:rFonts w:cs="Arial"/>
                <w:lang w:val="en-GB"/>
              </w:rPr>
            </w:pPr>
            <w:ins w:id="2727" w:author="qinnan" w:date="2016-08-11T15:49:00Z">
              <w:r>
                <w:rPr>
                  <w:rFonts w:hint="eastAsia" w:ascii="宋体" w:hAnsi="宋体" w:cs="Arial"/>
                  <w:lang w:val="en-GB"/>
                </w:rPr>
                <w:t>1：已发送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728" w:author="qinnan" w:date="2016-08-11T15:41:00Z"/>
        </w:trPr>
        <w:tc>
          <w:tcPr>
            <w:tcW w:w="1799" w:type="dxa"/>
            <w:tcBorders>
              <w:top w:val="double" w:color="auto" w:sz="6" w:space="0"/>
              <w:left w:val="double" w:color="auto" w:sz="6" w:space="0"/>
              <w:bottom w:val="double" w:color="auto" w:sz="6" w:space="0"/>
              <w:right w:val="single" w:color="auto" w:sz="6" w:space="0"/>
            </w:tcBorders>
          </w:tcPr>
          <w:p>
            <w:pPr>
              <w:rPr>
                <w:ins w:id="2729" w:author="qinnan" w:date="2016-08-11T15:41:00Z"/>
                <w:rFonts w:cs="Arial"/>
                <w:lang w:val="en-GB"/>
              </w:rPr>
            </w:pPr>
            <w:ins w:id="2730" w:author="qinnan" w:date="2016-08-11T15:41:00Z">
              <w:r>
                <w:rPr>
                  <w:rFonts w:hint="eastAsia" w:cs="Arial"/>
                  <w:lang w:val="en-GB"/>
                </w:rPr>
                <w:t>CallStartTime</w:t>
              </w:r>
            </w:ins>
          </w:p>
        </w:tc>
        <w:tc>
          <w:tcPr>
            <w:tcW w:w="1799" w:type="dxa"/>
            <w:tcBorders>
              <w:top w:val="double" w:color="auto" w:sz="6" w:space="0"/>
              <w:left w:val="single" w:color="auto" w:sz="6" w:space="0"/>
              <w:bottom w:val="double" w:color="auto" w:sz="6" w:space="0"/>
              <w:right w:val="single" w:color="auto" w:sz="6" w:space="0"/>
            </w:tcBorders>
          </w:tcPr>
          <w:p>
            <w:pPr>
              <w:rPr>
                <w:ins w:id="2731" w:author="qinnan" w:date="2016-08-11T15:41:00Z"/>
                <w:rFonts w:cs="Arial"/>
                <w:lang w:val="en-GB"/>
              </w:rPr>
            </w:pPr>
            <w:ins w:id="2732" w:author="qinnan" w:date="2016-08-11T15:41:00Z">
              <w:r>
                <w:rPr>
                  <w:rFonts w:hint="eastAsia"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left"/>
              <w:rPr>
                <w:ins w:id="2734" w:author="qinnan" w:date="2016-08-11T15:41:00Z"/>
                <w:rFonts w:cs="Arial"/>
                <w:lang w:val="en-GB"/>
              </w:rPr>
              <w:pPrChange w:id="2733" w:author="qinnan" w:date="2016-08-11T15:50:00Z">
                <w:pPr>
                  <w:jc w:val="center"/>
                </w:pPr>
              </w:pPrChange>
            </w:pPr>
          </w:p>
        </w:tc>
        <w:tc>
          <w:tcPr>
            <w:tcW w:w="3779" w:type="dxa"/>
            <w:tcBorders>
              <w:top w:val="double" w:color="auto" w:sz="6" w:space="0"/>
              <w:left w:val="single" w:color="auto" w:sz="6" w:space="0"/>
              <w:bottom w:val="double" w:color="auto" w:sz="6" w:space="0"/>
              <w:right w:val="double" w:color="auto" w:sz="6" w:space="0"/>
            </w:tcBorders>
          </w:tcPr>
          <w:p>
            <w:pPr>
              <w:jc w:val="left"/>
              <w:rPr>
                <w:ins w:id="2736" w:author="qinnan" w:date="2016-08-11T15:41:00Z"/>
                <w:rFonts w:cs="Arial"/>
                <w:lang w:val="en-GB"/>
              </w:rPr>
              <w:pPrChange w:id="2735" w:author="qinnan" w:date="2016-08-11T15:50:00Z">
                <w:pPr/>
              </w:pPrChange>
            </w:pPr>
            <w:ins w:id="2737" w:author="qinnan" w:date="2016-08-11T15:50:00Z">
              <w:r>
                <w:rPr>
                  <w:rFonts w:hint="eastAsia" w:cs="Arial"/>
                  <w:lang w:val="en-GB"/>
                </w:rPr>
                <w:t>话单的通话</w:t>
              </w:r>
            </w:ins>
            <w:ins w:id="2738" w:author="qinnan" w:date="2016-08-11T15:41:00Z">
              <w:r>
                <w:rPr>
                  <w:rFonts w:hint="eastAsia" w:cs="Arial"/>
                  <w:lang w:val="en-GB"/>
                </w:rPr>
                <w:t>开始时</w:t>
              </w:r>
            </w:ins>
            <w:ins w:id="2739" w:author="qinnan" w:date="2016-08-11T15:50:00Z">
              <w:r>
                <w:rPr>
                  <w:rFonts w:hint="eastAsia" w:cs="Arial"/>
                  <w:lang w:val="en-GB"/>
                </w:rPr>
                <w:t>间</w:t>
              </w:r>
            </w:ins>
            <w:ins w:id="2740" w:author="qinnan" w:date="2016-08-11T15:41:00Z">
              <w:r>
                <w:rPr>
                  <w:rFonts w:hint="eastAsia" w:cs="Arial"/>
                  <w:lang w:val="en-GB"/>
                </w:rPr>
                <w:t xml:space="preserve">, </w:t>
              </w:r>
            </w:ins>
            <w:ins w:id="2741" w:author="qinnan" w:date="2016-08-11T15:41:00Z">
              <w:r>
                <w:rPr>
                  <w:rFonts w:cs="Arial"/>
                  <w:lang w:val="en-GB"/>
                </w:rPr>
                <w:t>’</w:t>
              </w:r>
            </w:ins>
            <w:ins w:id="2742" w:author="qinnan" w:date="2016-08-11T15:41:00Z">
              <w:r>
                <w:rPr>
                  <w:rFonts w:hint="eastAsia" w:cs="Arial"/>
                  <w:lang w:val="en-GB"/>
                </w:rPr>
                <w:t>YYYYMMDDHHMISS</w:t>
              </w:r>
            </w:ins>
            <w:ins w:id="2743" w:author="qinnan" w:date="2016-08-11T15:41:00Z">
              <w:r>
                <w:rPr>
                  <w:rFonts w:cs="Arial"/>
                  <w:lang w:val="en-GB"/>
                </w:rPr>
                <w:t>’</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744" w:author="qinnan" w:date="2016-08-12T10:15:00Z"/>
        </w:trPr>
        <w:tc>
          <w:tcPr>
            <w:tcW w:w="1799" w:type="dxa"/>
            <w:tcBorders>
              <w:top w:val="double" w:color="auto" w:sz="6" w:space="0"/>
              <w:left w:val="double" w:color="auto" w:sz="6" w:space="0"/>
              <w:bottom w:val="double" w:color="auto" w:sz="6" w:space="0"/>
              <w:right w:val="single" w:color="auto" w:sz="6" w:space="0"/>
            </w:tcBorders>
          </w:tcPr>
          <w:p>
            <w:pPr>
              <w:rPr>
                <w:ins w:id="2745" w:author="qinnan" w:date="2016-08-12T10:15:00Z"/>
                <w:rFonts w:cs="Arial"/>
                <w:lang w:val="en-GB"/>
              </w:rPr>
            </w:pPr>
            <w:ins w:id="2746" w:author="qinnan" w:date="2016-08-12T10:15:00Z">
              <w:r>
                <w:rPr>
                  <w:rFonts w:hint="eastAsia" w:cs="Arial"/>
                  <w:lang w:val="en-GB"/>
                </w:rPr>
                <w:t>CallStopTime</w:t>
              </w:r>
            </w:ins>
          </w:p>
        </w:tc>
        <w:tc>
          <w:tcPr>
            <w:tcW w:w="1799" w:type="dxa"/>
            <w:tcBorders>
              <w:top w:val="double" w:color="auto" w:sz="6" w:space="0"/>
              <w:left w:val="single" w:color="auto" w:sz="6" w:space="0"/>
              <w:bottom w:val="double" w:color="auto" w:sz="6" w:space="0"/>
              <w:right w:val="single" w:color="auto" w:sz="6" w:space="0"/>
            </w:tcBorders>
          </w:tcPr>
          <w:p>
            <w:pPr>
              <w:rPr>
                <w:ins w:id="2747" w:author="qinnan" w:date="2016-08-12T10:15:00Z"/>
                <w:rFonts w:cs="Arial"/>
                <w:lang w:val="en-GB"/>
              </w:rPr>
            </w:pPr>
            <w:ins w:id="2748" w:author="qinnan" w:date="2016-08-12T10:15:00Z">
              <w:r>
                <w:rPr>
                  <w:rFonts w:hint="eastAsia"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749" w:author="qinnan" w:date="2016-08-12T10:15: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750" w:author="qinnan" w:date="2016-08-12T10:15:00Z"/>
                <w:rFonts w:cs="Arial"/>
                <w:lang w:val="en-GB"/>
              </w:rPr>
            </w:pPr>
            <w:ins w:id="2751" w:author="qinnan" w:date="2016-08-12T10:15:00Z">
              <w:r>
                <w:rPr>
                  <w:rFonts w:hint="eastAsia" w:cs="Arial"/>
                  <w:lang w:val="en-GB"/>
                </w:rPr>
                <w:t>呼叫结束时间,</w:t>
              </w:r>
            </w:ins>
            <w:ins w:id="2752" w:author="qinnan" w:date="2016-08-12T10:15:00Z">
              <w:r>
                <w:rPr>
                  <w:rFonts w:cs="Arial"/>
                  <w:lang w:val="en-GB"/>
                </w:rPr>
                <w:t>’</w:t>
              </w:r>
            </w:ins>
            <w:ins w:id="2753" w:author="qinnan" w:date="2016-08-12T10:15:00Z">
              <w:r>
                <w:rPr>
                  <w:rFonts w:hint="eastAsia" w:cs="Arial"/>
                  <w:lang w:val="en-GB"/>
                </w:rPr>
                <w:t>YYYYMMDDHHMISS</w:t>
              </w:r>
            </w:ins>
            <w:ins w:id="2754" w:author="qinnan" w:date="2016-08-12T10:15:00Z">
              <w:r>
                <w:rPr>
                  <w:rFonts w:cs="Arial"/>
                  <w:lang w:val="en-GB"/>
                </w:rPr>
                <w:t>’</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755" w:author="qinnan" w:date="2016-08-12T10:15:00Z"/>
        </w:trPr>
        <w:tc>
          <w:tcPr>
            <w:tcW w:w="1799" w:type="dxa"/>
            <w:tcBorders>
              <w:top w:val="double" w:color="auto" w:sz="6" w:space="0"/>
              <w:left w:val="double" w:color="auto" w:sz="6" w:space="0"/>
              <w:bottom w:val="double" w:color="auto" w:sz="6" w:space="0"/>
              <w:right w:val="single" w:color="auto" w:sz="6" w:space="0"/>
            </w:tcBorders>
          </w:tcPr>
          <w:p>
            <w:pPr>
              <w:rPr>
                <w:ins w:id="2756" w:author="qinnan" w:date="2016-08-12T10:15:00Z"/>
                <w:rFonts w:cs="Arial"/>
                <w:lang w:val="en-US"/>
                <w:rPrChange w:id="2757" w:author="qinnan" w:date="2016-08-12T10:15:00Z">
                  <w:rPr>
                    <w:ins w:id="2758" w:author="qinnan" w:date="2016-08-12T10:15:00Z"/>
                    <w:rFonts w:cs="Arial"/>
                    <w:lang w:val="en-GB"/>
                  </w:rPr>
                </w:rPrChange>
              </w:rPr>
            </w:pPr>
            <w:ins w:id="2759" w:author="qinnan" w:date="2016-08-12T10:16:00Z">
              <w:r>
                <w:rPr>
                  <w:rFonts w:hint="eastAsia" w:cs="Arial"/>
                </w:rPr>
                <w:t>recordid</w:t>
              </w:r>
            </w:ins>
          </w:p>
        </w:tc>
        <w:tc>
          <w:tcPr>
            <w:tcW w:w="1799" w:type="dxa"/>
            <w:tcBorders>
              <w:top w:val="double" w:color="auto" w:sz="6" w:space="0"/>
              <w:left w:val="single" w:color="auto" w:sz="6" w:space="0"/>
              <w:bottom w:val="double" w:color="auto" w:sz="6" w:space="0"/>
              <w:right w:val="single" w:color="auto" w:sz="6" w:space="0"/>
            </w:tcBorders>
          </w:tcPr>
          <w:p>
            <w:pPr>
              <w:rPr>
                <w:ins w:id="2760" w:author="qinnan" w:date="2016-08-12T10:15:00Z"/>
                <w:rFonts w:cs="Arial"/>
                <w:lang w:val="en-GB"/>
              </w:rPr>
            </w:pPr>
            <w:ins w:id="2761" w:author="qinnan" w:date="2016-08-12T10:16:00Z">
              <w:r>
                <w:rPr>
                  <w:rFonts w:cs="Arial"/>
                  <w:b w:val="0"/>
                  <w:rPrChange w:id="2762" w:author="qinnan" w:date="2016-08-12T10:16:00Z">
                    <w:rPr>
                      <w:rFonts w:cs="Arial"/>
                      <w:b/>
                    </w:rPr>
                  </w:rPrChange>
                </w:rPr>
                <w:t>Number(10)</w:t>
              </w:r>
            </w:ins>
          </w:p>
        </w:tc>
        <w:tc>
          <w:tcPr>
            <w:tcW w:w="1083" w:type="dxa"/>
            <w:tcBorders>
              <w:top w:val="double" w:color="auto" w:sz="6" w:space="0"/>
              <w:left w:val="single" w:color="auto" w:sz="6" w:space="0"/>
              <w:bottom w:val="double" w:color="auto" w:sz="6" w:space="0"/>
              <w:right w:val="single" w:color="auto" w:sz="6" w:space="0"/>
            </w:tcBorders>
          </w:tcPr>
          <w:p>
            <w:pPr>
              <w:jc w:val="left"/>
              <w:rPr>
                <w:ins w:id="2763" w:author="qinnan" w:date="2016-08-12T10:15: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jc w:val="left"/>
              <w:rPr>
                <w:ins w:id="2764" w:author="qinnan" w:date="2016-08-12T10:15:00Z"/>
                <w:rFonts w:cs="Arial"/>
                <w:lang w:val="en-GB"/>
              </w:rPr>
            </w:pPr>
            <w:ins w:id="2765" w:author="qinnan" w:date="2016-08-12T10:16:00Z">
              <w:r>
                <w:rPr>
                  <w:rFonts w:hint="eastAsia" w:cs="Arial"/>
                </w:rPr>
                <w:t>对应</w:t>
              </w:r>
            </w:ins>
            <w:ins w:id="2766" w:author="qinnan" w:date="2016-08-12T10:16:00Z">
              <w:r>
                <w:rPr>
                  <w:rFonts w:cs="Arial"/>
                </w:rPr>
                <w:t>R</w:t>
              </w:r>
            </w:ins>
            <w:ins w:id="2767" w:author="qinnan" w:date="2016-08-12T10:16:00Z">
              <w:r>
                <w:rPr>
                  <w:rFonts w:hint="eastAsia" w:cs="Arial"/>
                </w:rPr>
                <w:t>ecord表序列号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768" w:author="qinnan" w:date="2016-08-12T10:55:00Z"/>
        </w:trPr>
        <w:tc>
          <w:tcPr>
            <w:tcW w:w="1799" w:type="dxa"/>
            <w:tcBorders>
              <w:top w:val="double" w:color="auto" w:sz="6" w:space="0"/>
              <w:left w:val="double" w:color="auto" w:sz="6" w:space="0"/>
              <w:bottom w:val="double" w:color="auto" w:sz="6" w:space="0"/>
              <w:right w:val="single" w:color="auto" w:sz="6" w:space="0"/>
            </w:tcBorders>
          </w:tcPr>
          <w:p>
            <w:pPr>
              <w:rPr>
                <w:ins w:id="2769" w:author="qinnan" w:date="2016-08-12T10:55:00Z"/>
                <w:rFonts w:cs="Arial"/>
              </w:rPr>
            </w:pPr>
            <w:ins w:id="2770" w:author="qinnan" w:date="2016-08-12T10:56:00Z">
              <w:r>
                <w:rPr>
                  <w:rFonts w:cs="Arial"/>
                </w:rPr>
                <w:t>channelid</w:t>
              </w:r>
            </w:ins>
          </w:p>
        </w:tc>
        <w:tc>
          <w:tcPr>
            <w:tcW w:w="1799" w:type="dxa"/>
            <w:tcBorders>
              <w:top w:val="double" w:color="auto" w:sz="6" w:space="0"/>
              <w:left w:val="single" w:color="auto" w:sz="6" w:space="0"/>
              <w:bottom w:val="double" w:color="auto" w:sz="6" w:space="0"/>
              <w:right w:val="single" w:color="auto" w:sz="6" w:space="0"/>
            </w:tcBorders>
          </w:tcPr>
          <w:p>
            <w:pPr>
              <w:rPr>
                <w:ins w:id="2771" w:author="qinnan" w:date="2016-08-12T10:55:00Z"/>
                <w:rFonts w:cs="Arial"/>
              </w:rPr>
            </w:pPr>
            <w:ins w:id="2772" w:author="qinnan" w:date="2016-08-12T10:56:00Z">
              <w:r>
                <w:rPr>
                  <w:rFonts w:hint="eastAsia" w:cs="Arial"/>
                </w:rPr>
                <w:t>Number(10)</w:t>
              </w:r>
            </w:ins>
          </w:p>
        </w:tc>
        <w:tc>
          <w:tcPr>
            <w:tcW w:w="1083" w:type="dxa"/>
            <w:tcBorders>
              <w:top w:val="double" w:color="auto" w:sz="6" w:space="0"/>
              <w:left w:val="single" w:color="auto" w:sz="6" w:space="0"/>
              <w:bottom w:val="double" w:color="auto" w:sz="6" w:space="0"/>
              <w:right w:val="single" w:color="auto" w:sz="6" w:space="0"/>
            </w:tcBorders>
          </w:tcPr>
          <w:p>
            <w:pPr>
              <w:jc w:val="left"/>
              <w:rPr>
                <w:ins w:id="2773" w:author="qinnan" w:date="2016-08-12T10:55: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jc w:val="left"/>
              <w:rPr>
                <w:ins w:id="2774" w:author="qinnan" w:date="2016-08-12T10:55:00Z"/>
                <w:rFonts w:cs="Arial"/>
              </w:rPr>
            </w:pPr>
            <w:ins w:id="2775" w:author="qinnan" w:date="2016-08-12T10:56:00Z">
              <w:r>
                <w:rPr>
                  <w:rFonts w:hint="eastAsia" w:cs="Arial"/>
                </w:rPr>
                <w:t>渠道id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2776" w:author="qinnan" w:date="2016-08-11T15:41:00Z"/>
        </w:trPr>
        <w:tc>
          <w:tcPr>
            <w:tcW w:w="1799" w:type="dxa"/>
            <w:tcBorders>
              <w:top w:val="double" w:color="auto" w:sz="6" w:space="0"/>
              <w:left w:val="double" w:color="auto" w:sz="6" w:space="0"/>
              <w:bottom w:val="double" w:color="auto" w:sz="6" w:space="0"/>
              <w:right w:val="single" w:color="auto" w:sz="6" w:space="0"/>
            </w:tcBorders>
          </w:tcPr>
          <w:p>
            <w:pPr>
              <w:rPr>
                <w:ins w:id="2777" w:author="qinnan" w:date="2016-08-11T15:41:00Z"/>
                <w:rFonts w:ascii="宋体" w:hAnsi="宋体" w:cs="Arial"/>
                <w:lang w:val="en-GB"/>
              </w:rPr>
            </w:pPr>
            <w:ins w:id="2778" w:author="qinnan" w:date="2016-08-15T17:18:00Z">
              <w:r>
                <w:rPr>
                  <w:rFonts w:hint="eastAsia"/>
                </w:rPr>
                <w:t>EmpName</w:t>
              </w:r>
            </w:ins>
          </w:p>
        </w:tc>
        <w:tc>
          <w:tcPr>
            <w:tcW w:w="1799" w:type="dxa"/>
            <w:tcBorders>
              <w:top w:val="double" w:color="auto" w:sz="6" w:space="0"/>
              <w:left w:val="single" w:color="auto" w:sz="6" w:space="0"/>
              <w:bottom w:val="double" w:color="auto" w:sz="6" w:space="0"/>
              <w:right w:val="single" w:color="auto" w:sz="6" w:space="0"/>
            </w:tcBorders>
          </w:tcPr>
          <w:p>
            <w:pPr>
              <w:rPr>
                <w:ins w:id="2779" w:author="qinnan" w:date="2016-08-11T15:41:00Z"/>
                <w:rFonts w:ascii="宋体" w:hAnsi="宋体" w:cs="Arial"/>
                <w:lang w:val="en-GB"/>
              </w:rPr>
            </w:pPr>
            <w:ins w:id="2780" w:author="qinnan" w:date="2016-08-15T17:18:00Z">
              <w:r>
                <w:rPr>
                  <w:rFonts w:hint="eastAsia" w:cs="Arial"/>
                </w:rPr>
                <w:t>Varchar2(18)</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781" w:author="qinnan" w:date="2016-08-11T15:41: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782" w:author="qinnan" w:date="2016-08-11T15:41:00Z"/>
                <w:rFonts w:ascii="宋体" w:hAnsi="宋体" w:cs="Arial"/>
                <w:lang w:val="en-GB"/>
              </w:rPr>
            </w:pPr>
            <w:ins w:id="2783" w:author="qinnan" w:date="2016-08-15T17:18:00Z">
              <w:r>
                <w:rPr>
                  <w:rFonts w:hint="eastAsia"/>
                </w:rPr>
                <w:t>经纪姓名</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2784" w:author="qinnan" w:date="2016-08-11T15:46:00Z"/>
        </w:trPr>
        <w:tc>
          <w:tcPr>
            <w:tcW w:w="1799" w:type="dxa"/>
            <w:tcBorders>
              <w:top w:val="double" w:color="auto" w:sz="6" w:space="0"/>
              <w:left w:val="double" w:color="auto" w:sz="6" w:space="0"/>
              <w:bottom w:val="double" w:color="auto" w:sz="6" w:space="0"/>
              <w:right w:val="single" w:color="auto" w:sz="6" w:space="0"/>
            </w:tcBorders>
          </w:tcPr>
          <w:p>
            <w:pPr>
              <w:rPr>
                <w:ins w:id="2785" w:author="qinnan" w:date="2016-08-11T15:46:00Z"/>
                <w:rFonts w:ascii="宋体" w:hAnsi="宋体" w:cs="Arial"/>
                <w:lang w:val="en-GB"/>
              </w:rPr>
            </w:pPr>
            <w:ins w:id="2786" w:author="qinnan" w:date="2016-08-11T15:46:00Z">
              <w:r>
                <w:rPr>
                  <w:rFonts w:hint="eastAsia" w:ascii="宋体" w:hAnsi="宋体" w:cs="Arial"/>
                  <w:lang w:val="en-GB"/>
                </w:rPr>
                <w:t>Client</w:t>
              </w:r>
            </w:ins>
            <w:ins w:id="2787" w:author="qinnan" w:date="2016-08-11T15:50:00Z">
              <w:r>
                <w:rPr>
                  <w:rFonts w:hint="eastAsia" w:ascii="宋体" w:hAnsi="宋体" w:cs="Arial"/>
                  <w:lang w:val="en-GB"/>
                </w:rPr>
                <w:t>msisdn</w:t>
              </w:r>
            </w:ins>
          </w:p>
        </w:tc>
        <w:tc>
          <w:tcPr>
            <w:tcW w:w="1799" w:type="dxa"/>
            <w:tcBorders>
              <w:top w:val="double" w:color="auto" w:sz="6" w:space="0"/>
              <w:left w:val="single" w:color="auto" w:sz="6" w:space="0"/>
              <w:bottom w:val="double" w:color="auto" w:sz="6" w:space="0"/>
              <w:right w:val="single" w:color="auto" w:sz="6" w:space="0"/>
            </w:tcBorders>
          </w:tcPr>
          <w:p>
            <w:pPr>
              <w:rPr>
                <w:ins w:id="2788" w:author="qinnan" w:date="2016-08-11T15:46:00Z"/>
                <w:rFonts w:ascii="宋体" w:hAnsi="宋体" w:cs="Arial"/>
                <w:lang w:val="en-GB"/>
              </w:rPr>
            </w:pPr>
            <w:ins w:id="2789" w:author="qinnan" w:date="2016-08-11T15:46: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790" w:author="qinnan" w:date="2016-08-11T15:46: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791" w:author="qinnan" w:date="2016-08-11T15:46:00Z"/>
                <w:rFonts w:ascii="宋体" w:hAnsi="宋体" w:cs="Arial"/>
                <w:lang w:val="en-GB"/>
              </w:rPr>
            </w:pPr>
            <w:ins w:id="2792" w:author="qinnan" w:date="2016-08-11T15:46:00Z">
              <w:r>
                <w:rPr>
                  <w:rFonts w:hint="eastAsia" w:ascii="宋体" w:hAnsi="宋体" w:cs="Arial"/>
                  <w:lang w:val="en-GB"/>
                </w:rPr>
                <w:t>客户号码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2793" w:author="qinnan" w:date="2016-08-11T15:46:00Z"/>
        </w:trPr>
        <w:tc>
          <w:tcPr>
            <w:tcW w:w="1799" w:type="dxa"/>
            <w:tcBorders>
              <w:top w:val="double" w:color="auto" w:sz="6" w:space="0"/>
              <w:left w:val="double" w:color="auto" w:sz="6" w:space="0"/>
              <w:bottom w:val="double" w:color="auto" w:sz="6" w:space="0"/>
              <w:right w:val="single" w:color="auto" w:sz="6" w:space="0"/>
            </w:tcBorders>
          </w:tcPr>
          <w:p>
            <w:pPr>
              <w:rPr>
                <w:ins w:id="2794" w:author="qinnan" w:date="2016-08-11T15:46:00Z"/>
                <w:rFonts w:ascii="宋体" w:hAnsi="宋体" w:cs="Arial"/>
                <w:lang w:val="en-GB"/>
              </w:rPr>
            </w:pPr>
            <w:ins w:id="2795" w:author="qinnan" w:date="2016-08-11T15:49:00Z">
              <w:r>
                <w:rPr>
                  <w:rFonts w:hint="eastAsia"/>
                </w:rPr>
                <w:t>Msg</w:t>
              </w:r>
            </w:ins>
            <w:ins w:id="2796" w:author="qinnan" w:date="2016-08-11T15:49:00Z">
              <w:r>
                <w:rPr/>
                <w:t>C</w:t>
              </w:r>
            </w:ins>
            <w:ins w:id="2797" w:author="qinnan" w:date="2016-08-11T15:49:00Z">
              <w:r>
                <w:rPr>
                  <w:rFonts w:hint="eastAsia"/>
                </w:rPr>
                <w:t>ontent</w:t>
              </w:r>
            </w:ins>
          </w:p>
        </w:tc>
        <w:tc>
          <w:tcPr>
            <w:tcW w:w="1799" w:type="dxa"/>
            <w:tcBorders>
              <w:top w:val="double" w:color="auto" w:sz="6" w:space="0"/>
              <w:left w:val="single" w:color="auto" w:sz="6" w:space="0"/>
              <w:bottom w:val="double" w:color="auto" w:sz="6" w:space="0"/>
              <w:right w:val="single" w:color="auto" w:sz="6" w:space="0"/>
            </w:tcBorders>
          </w:tcPr>
          <w:p>
            <w:pPr>
              <w:rPr>
                <w:ins w:id="2798" w:author="qinnan" w:date="2016-08-11T15:46:00Z"/>
                <w:rFonts w:cs="Arial"/>
                <w:lang w:val="en-GB"/>
              </w:rPr>
            </w:pPr>
            <w:ins w:id="2799" w:author="qinnan" w:date="2016-08-11T15:49:00Z">
              <w:r>
                <w:rPr>
                  <w:rFonts w:hint="eastAsia"/>
                </w:rPr>
                <w:t>Varchar2(500)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800" w:author="qinnan" w:date="2016-08-11T15:46: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801" w:author="qinnan" w:date="2016-08-11T15:46:00Z"/>
                <w:rFonts w:cs="Arial"/>
                <w:lang w:val="en-GB"/>
              </w:rPr>
            </w:pPr>
            <w:ins w:id="2802" w:author="qinnan" w:date="2016-08-11T15:49:00Z">
              <w:r>
                <w:rPr>
                  <w:rFonts w:hint="eastAsia" w:cs="Arial"/>
                </w:rPr>
                <w:t>短信内容</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2803" w:author="qinnan" w:date="2016-08-12T10:57:00Z"/>
        </w:trPr>
        <w:tc>
          <w:tcPr>
            <w:tcW w:w="1799" w:type="dxa"/>
            <w:tcBorders>
              <w:top w:val="double" w:color="auto" w:sz="6" w:space="0"/>
              <w:left w:val="double" w:color="auto" w:sz="6" w:space="0"/>
              <w:bottom w:val="double" w:color="auto" w:sz="6" w:space="0"/>
              <w:right w:val="single" w:color="auto" w:sz="6" w:space="0"/>
            </w:tcBorders>
          </w:tcPr>
          <w:p>
            <w:pPr>
              <w:rPr>
                <w:ins w:id="2804" w:author="qinnan" w:date="2016-08-12T10:57:00Z"/>
              </w:rPr>
            </w:pPr>
            <w:ins w:id="2805" w:author="qinnan" w:date="2016-08-12T10:57:00Z">
              <w:r>
                <w:rPr/>
                <w:t>R</w:t>
              </w:r>
            </w:ins>
            <w:ins w:id="2806" w:author="qinnan" w:date="2016-08-12T10:57:00Z">
              <w:r>
                <w:rPr>
                  <w:rFonts w:hint="eastAsia"/>
                </w:rPr>
                <w:t>eserve1</w:t>
              </w:r>
            </w:ins>
          </w:p>
        </w:tc>
        <w:tc>
          <w:tcPr>
            <w:tcW w:w="1799" w:type="dxa"/>
            <w:tcBorders>
              <w:top w:val="double" w:color="auto" w:sz="6" w:space="0"/>
              <w:left w:val="single" w:color="auto" w:sz="6" w:space="0"/>
              <w:bottom w:val="double" w:color="auto" w:sz="6" w:space="0"/>
              <w:right w:val="single" w:color="auto" w:sz="6" w:space="0"/>
            </w:tcBorders>
          </w:tcPr>
          <w:p>
            <w:pPr>
              <w:rPr>
                <w:ins w:id="2807" w:author="qinnan" w:date="2016-08-12T10:57:00Z"/>
              </w:rPr>
            </w:pPr>
            <w:ins w:id="2808" w:author="qinnan" w:date="2016-08-12T10:57:00Z">
              <w:r>
                <w:rPr>
                  <w:rFonts w:hint="eastAsia" w:cs="Arial"/>
                  <w:lang w:val="en-GB"/>
                </w:rPr>
                <w:t>Varchar2(20)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809" w:author="qinnan" w:date="2016-08-12T10:57: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810" w:author="qinnan" w:date="2016-08-12T10:57:00Z"/>
                <w:rFonts w:cs="Arial"/>
              </w:rPr>
            </w:pPr>
            <w:ins w:id="2811" w:author="qinnan" w:date="2016-08-12T10:57:00Z">
              <w:r>
                <w:rPr>
                  <w:rFonts w:hint="eastAsia" w:cs="Arial"/>
                  <w:lang w:val="en-GB"/>
                </w:rPr>
                <w:t>保留字段1</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812" w:author="qinnan" w:date="2016-08-11T15:49:00Z"/>
        </w:trPr>
        <w:tc>
          <w:tcPr>
            <w:tcW w:w="1799" w:type="dxa"/>
            <w:tcBorders>
              <w:top w:val="double" w:color="auto" w:sz="6" w:space="0"/>
              <w:left w:val="double" w:color="auto" w:sz="6" w:space="0"/>
              <w:bottom w:val="double" w:color="auto" w:sz="6" w:space="0"/>
              <w:right w:val="single" w:color="auto" w:sz="6" w:space="0"/>
            </w:tcBorders>
          </w:tcPr>
          <w:p>
            <w:pPr>
              <w:rPr>
                <w:ins w:id="2813" w:author="qinnan" w:date="2016-08-11T15:49:00Z"/>
              </w:rPr>
            </w:pPr>
            <w:ins w:id="2814" w:author="qinnan" w:date="2016-08-12T10:57:00Z">
              <w:r>
                <w:rPr>
                  <w:rFonts w:hint="eastAsia"/>
                </w:rPr>
                <w:t>Reserve2</w:t>
              </w:r>
            </w:ins>
          </w:p>
        </w:tc>
        <w:tc>
          <w:tcPr>
            <w:tcW w:w="1799" w:type="dxa"/>
            <w:tcBorders>
              <w:top w:val="double" w:color="auto" w:sz="6" w:space="0"/>
              <w:left w:val="single" w:color="auto" w:sz="6" w:space="0"/>
              <w:bottom w:val="double" w:color="auto" w:sz="6" w:space="0"/>
              <w:right w:val="single" w:color="auto" w:sz="6" w:space="0"/>
            </w:tcBorders>
          </w:tcPr>
          <w:p>
            <w:pPr>
              <w:rPr>
                <w:ins w:id="2815" w:author="qinnan" w:date="2016-08-11T15:49:00Z"/>
              </w:rPr>
            </w:pPr>
            <w:ins w:id="2816" w:author="qinnan" w:date="2016-08-12T10:57:00Z">
              <w:r>
                <w:rPr>
                  <w:rFonts w:hint="eastAsia" w:cs="Arial"/>
                  <w:lang w:val="en-GB"/>
                </w:rPr>
                <w:t>Varchar2(20)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817" w:author="qinnan" w:date="2016-08-11T15:49:00Z"/>
              </w:rPr>
            </w:pPr>
          </w:p>
        </w:tc>
        <w:tc>
          <w:tcPr>
            <w:tcW w:w="3779" w:type="dxa"/>
            <w:tcBorders>
              <w:top w:val="double" w:color="auto" w:sz="6" w:space="0"/>
              <w:left w:val="single" w:color="auto" w:sz="6" w:space="0"/>
              <w:bottom w:val="double" w:color="auto" w:sz="6" w:space="0"/>
              <w:right w:val="double" w:color="auto" w:sz="6" w:space="0"/>
            </w:tcBorders>
          </w:tcPr>
          <w:p>
            <w:pPr>
              <w:rPr>
                <w:ins w:id="2818" w:author="qinnan" w:date="2016-08-11T15:49:00Z"/>
                <w:rFonts w:cs="Arial"/>
              </w:rPr>
            </w:pPr>
            <w:ins w:id="2819" w:author="qinnan" w:date="2016-08-12T10:57:00Z">
              <w:r>
                <w:rPr>
                  <w:rFonts w:hint="eastAsia" w:cs="Arial"/>
                  <w:lang w:val="en-GB"/>
                </w:rPr>
                <w:t>保留字段2</w:t>
              </w:r>
            </w:ins>
          </w:p>
        </w:tc>
      </w:tr>
    </w:tbl>
    <w:p>
      <w:pPr>
        <w:rPr>
          <w:ins w:id="2820" w:author="qinnan" w:date="2016-08-11T15:41:00Z"/>
        </w:rPr>
      </w:pPr>
    </w:p>
    <w:p>
      <w:pPr>
        <w:rPr>
          <w:ins w:id="2821" w:author="qinnan" w:date="2016-08-11T15:41:00Z"/>
          <w:b/>
        </w:rPr>
      </w:pPr>
      <w:ins w:id="2822" w:author="qinnan" w:date="2016-08-11T15:41:00Z">
        <w:r>
          <w:rPr>
            <w:rFonts w:hint="eastAsia"/>
            <w:b/>
          </w:rPr>
          <w:t>[主键]</w:t>
        </w:r>
      </w:ins>
    </w:p>
    <w:p>
      <w:pPr>
        <w:rPr>
          <w:ins w:id="2823" w:author="qinnan" w:date="2016-08-11T15:41:00Z"/>
          <w:b/>
        </w:rPr>
      </w:pPr>
      <w:ins w:id="2824" w:author="qinnan" w:date="2016-08-11T15:41:00Z">
        <w:r>
          <w:rPr>
            <w:rFonts w:hint="eastAsia"/>
          </w:rPr>
          <w:t>PK_ SSMN_</w:t>
        </w:r>
      </w:ins>
      <w:ins w:id="2825" w:author="qinnan" w:date="2016-08-12T10:18:00Z">
        <w:r>
          <w:rPr>
            <w:rFonts w:hint="eastAsia"/>
          </w:rPr>
          <w:t xml:space="preserve"> CQDC_WX</w:t>
        </w:r>
      </w:ins>
      <w:ins w:id="2826" w:author="qinnan" w:date="2016-08-11T15:41:00Z">
        <w:r>
          <w:rPr>
            <w:rFonts w:hint="eastAsia"/>
          </w:rPr>
          <w:t xml:space="preserve"> (</w:t>
        </w:r>
      </w:ins>
      <w:ins w:id="2827" w:author="qinnan" w:date="2016-08-12T10:19:00Z">
        <w:r>
          <w:rPr>
            <w:rFonts w:hint="eastAsia"/>
          </w:rPr>
          <w:t>id</w:t>
        </w:r>
      </w:ins>
      <w:ins w:id="2828" w:author="qinnan" w:date="2016-08-11T15:41:00Z">
        <w:r>
          <w:rPr>
            <w:rFonts w:hint="eastAsia"/>
            <w:b/>
          </w:rPr>
          <w:t>)</w:t>
        </w:r>
      </w:ins>
    </w:p>
    <w:p>
      <w:pPr>
        <w:rPr>
          <w:ins w:id="2829" w:author="qinnan" w:date="2016-08-11T15:41:00Z"/>
          <w:b/>
        </w:rPr>
      </w:pPr>
      <w:ins w:id="2830" w:author="qinnan" w:date="2016-08-11T15:41:00Z">
        <w:r>
          <w:rPr>
            <w:rFonts w:hint="eastAsia"/>
            <w:b/>
          </w:rPr>
          <w:t>[索引]</w:t>
        </w:r>
      </w:ins>
    </w:p>
    <w:p>
      <w:pPr>
        <w:rPr>
          <w:ins w:id="2831" w:author="qinnan" w:date="2016-08-11T15:41:00Z"/>
          <w:rFonts w:cs="Arial"/>
          <w:lang w:val="en-GB"/>
        </w:rPr>
      </w:pPr>
      <w:ins w:id="2832" w:author="qinnan" w:date="2016-08-11T15:41:00Z">
        <w:r>
          <w:rPr>
            <w:rFonts w:hint="eastAsia"/>
            <w:b/>
          </w:rPr>
          <w:t>IDX1_</w:t>
        </w:r>
      </w:ins>
      <w:ins w:id="2833" w:author="qinnan" w:date="2016-08-11T15:41:00Z">
        <w:r>
          <w:rPr>
            <w:rFonts w:hint="eastAsia"/>
          </w:rPr>
          <w:t xml:space="preserve"> SSMN_</w:t>
        </w:r>
      </w:ins>
      <w:ins w:id="2834" w:author="qinnan" w:date="2016-08-12T10:18:00Z">
        <w:r>
          <w:rPr>
            <w:rFonts w:hint="eastAsia"/>
          </w:rPr>
          <w:t xml:space="preserve"> CQDC_WX</w:t>
        </w:r>
      </w:ins>
      <w:ins w:id="2835" w:author="qinnan" w:date="2016-08-11T15:41:00Z">
        <w:r>
          <w:rPr>
            <w:rFonts w:hint="eastAsia"/>
          </w:rPr>
          <w:t xml:space="preserve"> (</w:t>
        </w:r>
      </w:ins>
      <w:ins w:id="2836" w:author="qinnan" w:date="2016-08-11T15:41:00Z">
        <w:r>
          <w:rPr>
            <w:rFonts w:hint="eastAsia" w:cs="Arial"/>
            <w:lang w:val="en-GB"/>
          </w:rPr>
          <w:t>MSISDN)</w:t>
        </w:r>
      </w:ins>
    </w:p>
    <w:p>
      <w:pPr>
        <w:rPr>
          <w:ins w:id="2837" w:author="qinnan" w:date="2016-08-11T15:41:00Z"/>
          <w:rFonts w:cs="Arial"/>
        </w:rPr>
      </w:pPr>
      <w:ins w:id="2838" w:author="qinnan" w:date="2016-08-11T15:41:00Z">
        <w:r>
          <w:rPr>
            <w:rFonts w:hint="eastAsia" w:cs="Arial"/>
            <w:lang w:val="en-GB"/>
          </w:rPr>
          <w:t>IDX</w:t>
        </w:r>
      </w:ins>
      <w:ins w:id="2839" w:author="qinnan" w:date="2016-08-12T10:19:00Z">
        <w:r>
          <w:rPr>
            <w:rFonts w:hint="eastAsia" w:cs="Arial"/>
            <w:lang w:val="en-GB"/>
          </w:rPr>
          <w:t>2</w:t>
        </w:r>
      </w:ins>
      <w:ins w:id="2840" w:author="qinnan" w:date="2016-08-11T15:41:00Z">
        <w:r>
          <w:rPr>
            <w:rFonts w:hint="eastAsia" w:cs="Arial"/>
            <w:lang w:val="en-GB"/>
          </w:rPr>
          <w:t>_SSMN_</w:t>
        </w:r>
      </w:ins>
      <w:ins w:id="2841" w:author="qinnan" w:date="2016-08-12T10:18:00Z">
        <w:r>
          <w:rPr>
            <w:rFonts w:hint="eastAsia"/>
          </w:rPr>
          <w:t xml:space="preserve"> CQDC_WX</w:t>
        </w:r>
      </w:ins>
      <w:ins w:id="2842" w:author="qinnan" w:date="2016-08-11T15:41:00Z">
        <w:r>
          <w:rPr>
            <w:rFonts w:hint="eastAsia" w:cs="Arial"/>
          </w:rPr>
          <w:t xml:space="preserve"> (</w:t>
        </w:r>
      </w:ins>
      <w:ins w:id="2843" w:author="qinnan" w:date="2016-08-12T10:18:00Z">
        <w:r>
          <w:rPr>
            <w:rFonts w:hint="eastAsia" w:cs="Arial"/>
          </w:rPr>
          <w:t>type</w:t>
        </w:r>
      </w:ins>
      <w:ins w:id="2844" w:author="qinnan" w:date="2016-08-11T15:41:00Z">
        <w:r>
          <w:rPr>
            <w:rFonts w:hint="eastAsia" w:cs="Arial"/>
          </w:rPr>
          <w:t>)</w:t>
        </w:r>
      </w:ins>
    </w:p>
    <w:p>
      <w:pPr>
        <w:rPr>
          <w:ins w:id="2845" w:author="qinnan" w:date="2016-08-11T15:41:00Z"/>
          <w:rFonts w:cs="Arial"/>
        </w:rPr>
      </w:pPr>
      <w:ins w:id="2846" w:author="qinnan" w:date="2016-08-11T15:41:00Z">
        <w:r>
          <w:rPr>
            <w:rFonts w:hint="eastAsia" w:cs="Arial"/>
            <w:lang w:val="en-GB"/>
          </w:rPr>
          <w:t>IDX</w:t>
        </w:r>
      </w:ins>
      <w:ins w:id="2847" w:author="qinnan" w:date="2016-08-12T10:19:00Z">
        <w:r>
          <w:rPr>
            <w:rFonts w:hint="eastAsia" w:cs="Arial"/>
            <w:lang w:val="en-GB"/>
          </w:rPr>
          <w:t>3</w:t>
        </w:r>
      </w:ins>
      <w:ins w:id="2848" w:author="qinnan" w:date="2016-08-11T15:41:00Z">
        <w:r>
          <w:rPr>
            <w:rFonts w:hint="eastAsia" w:cs="Arial"/>
            <w:lang w:val="en-GB"/>
          </w:rPr>
          <w:t>_SSMN_</w:t>
        </w:r>
      </w:ins>
      <w:ins w:id="2849" w:author="qinnan" w:date="2016-08-12T10:18:00Z">
        <w:r>
          <w:rPr>
            <w:rFonts w:hint="eastAsia"/>
          </w:rPr>
          <w:t xml:space="preserve"> CQDC_WX</w:t>
        </w:r>
      </w:ins>
      <w:ins w:id="2850" w:author="qinnan" w:date="2016-08-11T15:41:00Z">
        <w:r>
          <w:rPr>
            <w:rFonts w:hint="eastAsia" w:cs="Arial"/>
          </w:rPr>
          <w:t xml:space="preserve"> (</w:t>
        </w:r>
      </w:ins>
      <w:ins w:id="2851" w:author="qinnan" w:date="2016-08-12T10:19:00Z">
        <w:r>
          <w:rPr>
            <w:rFonts w:hint="eastAsia" w:cs="Arial"/>
            <w:lang w:val="en-GB"/>
          </w:rPr>
          <w:t>status</w:t>
        </w:r>
      </w:ins>
      <w:ins w:id="2852" w:author="qinnan" w:date="2016-08-11T15:41:00Z">
        <w:r>
          <w:rPr>
            <w:rFonts w:hint="eastAsia" w:cs="Arial"/>
          </w:rPr>
          <w:t>)</w:t>
        </w:r>
      </w:ins>
    </w:p>
    <w:p>
      <w:pPr>
        <w:rPr>
          <w:ins w:id="2853" w:author="liyan" w:date="2016-12-29T14:37:00Z"/>
          <w:rFonts w:cs="Arial"/>
          <w:lang w:val="en-GB"/>
        </w:rPr>
      </w:pPr>
      <w:ins w:id="2854" w:author="qinnan" w:date="2016-08-11T15:41:00Z">
        <w:r>
          <w:rPr>
            <w:rFonts w:hint="eastAsia" w:cs="Arial"/>
            <w:lang w:val="en-GB"/>
          </w:rPr>
          <w:t>I</w:t>
        </w:r>
      </w:ins>
    </w:p>
    <w:p>
      <w:pPr>
        <w:pStyle w:val="3"/>
        <w:adjustRightInd/>
        <w:ind w:left="567" w:hanging="567"/>
        <w:textAlignment w:val="auto"/>
        <w:rPr>
          <w:ins w:id="2855" w:author="liyan" w:date="2016-12-29T14:37:00Z"/>
          <w:lang w:val="en-GB"/>
        </w:rPr>
      </w:pPr>
      <w:ins w:id="2856" w:author="liyan" w:date="2016-12-29T14:37:00Z">
        <w:r>
          <w:rPr>
            <w:rFonts w:hint="eastAsia"/>
            <w:lang w:eastAsia="zh-CN"/>
          </w:rPr>
          <w:t>号盾金融业务表</w:t>
        </w:r>
      </w:ins>
    </w:p>
    <w:p>
      <w:pPr>
        <w:pStyle w:val="4"/>
        <w:rPr>
          <w:ins w:id="2857" w:author="liyan" w:date="2016-12-29T14:38:00Z"/>
        </w:rPr>
      </w:pPr>
      <w:ins w:id="2858" w:author="liyan" w:date="2016-12-29T14:38:00Z">
        <w:r>
          <w:rPr/>
          <w:t>SSMN_</w:t>
        </w:r>
      </w:ins>
      <w:ins w:id="2859" w:author="liyan" w:date="2016-12-29T14:38:00Z">
        <w:r>
          <w:rPr>
            <w:rFonts w:hint="eastAsia"/>
          </w:rPr>
          <w:t>JR</w:t>
        </w:r>
      </w:ins>
      <w:ins w:id="2860" w:author="liyan" w:date="2016-12-29T14:38:00Z">
        <w:r>
          <w:rPr/>
          <w:t>_USER</w:t>
        </w:r>
      </w:ins>
      <w:ins w:id="2861" w:author="liyan" w:date="2016-12-29T14:38:00Z">
        <w:r>
          <w:rPr>
            <w:rFonts w:hint="eastAsia"/>
          </w:rPr>
          <w:t>(</w:t>
        </w:r>
      </w:ins>
      <w:ins w:id="2862" w:author="liyan" w:date="2016-12-29T14:39:00Z">
        <w:r>
          <w:rPr>
            <w:rFonts w:hint="eastAsia"/>
          </w:rPr>
          <w:t>金融</w:t>
        </w:r>
      </w:ins>
      <w:ins w:id="2863" w:author="liyan" w:date="2016-12-29T14:38:00Z">
        <w:r>
          <w:rPr>
            <w:rFonts w:hint="eastAsia"/>
          </w:rPr>
          <w:t>用户信息表)</w:t>
        </w:r>
      </w:ins>
    </w:p>
    <w:p>
      <w:pPr>
        <w:rPr>
          <w:ins w:id="2864" w:author="liyan" w:date="2016-12-29T14:38:00Z"/>
          <w:b/>
        </w:rPr>
      </w:pPr>
      <w:ins w:id="2865" w:author="liyan" w:date="2016-12-29T14:38:00Z">
        <w:r>
          <w:rPr>
            <w:rFonts w:hint="eastAsia"/>
            <w:b/>
          </w:rPr>
          <w:t>[功能]</w:t>
        </w:r>
      </w:ins>
    </w:p>
    <w:p>
      <w:pPr>
        <w:rPr>
          <w:ins w:id="2866" w:author="liyan" w:date="2016-12-29T14:38:00Z"/>
        </w:rPr>
      </w:pPr>
      <w:ins w:id="2867" w:author="liyan" w:date="2016-12-29T14:38:00Z">
        <w:r>
          <w:rPr>
            <w:rFonts w:hint="eastAsia"/>
          </w:rPr>
          <w:t>该表主要用于存储</w:t>
        </w:r>
      </w:ins>
      <w:ins w:id="2868" w:author="liyan" w:date="2016-12-29T14:39:00Z">
        <w:r>
          <w:rPr>
            <w:rFonts w:hint="eastAsia"/>
          </w:rPr>
          <w:t>金融</w:t>
        </w:r>
      </w:ins>
      <w:ins w:id="2869" w:author="liyan" w:date="2016-12-29T14:38:00Z">
        <w:r>
          <w:rPr>
            <w:rFonts w:hint="eastAsia"/>
          </w:rPr>
          <w:t>用户信息。</w:t>
        </w:r>
      </w:ins>
    </w:p>
    <w:p>
      <w:pPr>
        <w:rPr>
          <w:ins w:id="2870" w:author="liyan" w:date="2016-12-29T14:38:00Z"/>
          <w:b/>
        </w:rPr>
      </w:pPr>
      <w:ins w:id="2871" w:author="liyan" w:date="2016-12-29T14:38:00Z">
        <w:r>
          <w:rPr>
            <w:rFonts w:hint="eastAsia"/>
            <w:b/>
          </w:rPr>
          <w:t>[表定义]</w:t>
        </w:r>
      </w:ins>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blHeader/>
          <w:ins w:id="2872" w:author="liyan" w:date="2016-12-29T14:38:00Z"/>
        </w:trPr>
        <w:tc>
          <w:tcPr>
            <w:tcW w:w="2009" w:type="dxa"/>
            <w:tcBorders>
              <w:top w:val="double" w:color="auto" w:sz="6" w:space="0"/>
              <w:left w:val="double" w:color="auto" w:sz="6" w:space="0"/>
              <w:bottom w:val="double" w:color="auto" w:sz="6" w:space="0"/>
            </w:tcBorders>
            <w:shd w:val="clear" w:color="auto" w:fill="E6E6E6"/>
          </w:tcPr>
          <w:p>
            <w:pPr>
              <w:jc w:val="center"/>
              <w:rPr>
                <w:ins w:id="2873" w:author="liyan" w:date="2016-12-29T14:38:00Z"/>
                <w:rFonts w:cs="Arial"/>
                <w:bCs/>
              </w:rPr>
            </w:pPr>
            <w:ins w:id="2874" w:author="liyan" w:date="2016-12-29T14:38:00Z">
              <w:r>
                <w:rPr>
                  <w:rFonts w:cs="Arial"/>
                  <w:bCs/>
                </w:rPr>
                <w:t>域名</w:t>
              </w:r>
            </w:ins>
          </w:p>
        </w:tc>
        <w:tc>
          <w:tcPr>
            <w:tcW w:w="1644" w:type="dxa"/>
            <w:tcBorders>
              <w:top w:val="double" w:color="auto" w:sz="6" w:space="0"/>
              <w:bottom w:val="double" w:color="auto" w:sz="6" w:space="0"/>
            </w:tcBorders>
            <w:shd w:val="clear" w:color="auto" w:fill="E6E6E6"/>
          </w:tcPr>
          <w:p>
            <w:pPr>
              <w:jc w:val="center"/>
              <w:rPr>
                <w:ins w:id="2875" w:author="liyan" w:date="2016-12-29T14:38:00Z"/>
                <w:rFonts w:cs="Arial"/>
                <w:bCs/>
              </w:rPr>
            </w:pPr>
            <w:ins w:id="2876" w:author="liyan" w:date="2016-12-29T14:38:00Z">
              <w:r>
                <w:rPr>
                  <w:rFonts w:cs="Arial"/>
                  <w:bCs/>
                </w:rPr>
                <w:t>类型</w:t>
              </w:r>
            </w:ins>
          </w:p>
        </w:tc>
        <w:tc>
          <w:tcPr>
            <w:tcW w:w="1095" w:type="dxa"/>
            <w:tcBorders>
              <w:top w:val="double" w:color="auto" w:sz="6" w:space="0"/>
              <w:bottom w:val="double" w:color="auto" w:sz="6" w:space="0"/>
            </w:tcBorders>
            <w:shd w:val="clear" w:color="auto" w:fill="E6E6E6"/>
          </w:tcPr>
          <w:p>
            <w:pPr>
              <w:jc w:val="center"/>
              <w:rPr>
                <w:ins w:id="2877" w:author="liyan" w:date="2016-12-29T14:38:00Z"/>
                <w:rFonts w:cs="Arial"/>
                <w:bCs/>
              </w:rPr>
            </w:pPr>
            <w:ins w:id="2878" w:author="liyan" w:date="2016-12-29T14:38:00Z">
              <w:r>
                <w:rPr>
                  <w:rFonts w:hint="eastAsia" w:cs="Arial"/>
                  <w:bCs/>
                </w:rPr>
                <w:t>非空</w:t>
              </w:r>
            </w:ins>
          </w:p>
        </w:tc>
        <w:tc>
          <w:tcPr>
            <w:tcW w:w="3652" w:type="dxa"/>
            <w:tcBorders>
              <w:top w:val="double" w:color="auto" w:sz="6" w:space="0"/>
              <w:bottom w:val="double" w:color="auto" w:sz="6" w:space="0"/>
              <w:right w:val="double" w:color="auto" w:sz="6" w:space="0"/>
            </w:tcBorders>
            <w:shd w:val="clear" w:color="auto" w:fill="E6E6E6"/>
          </w:tcPr>
          <w:p>
            <w:pPr>
              <w:jc w:val="center"/>
              <w:rPr>
                <w:ins w:id="2879" w:author="liyan" w:date="2016-12-29T14:38:00Z"/>
                <w:rFonts w:cs="Arial"/>
                <w:bCs/>
              </w:rPr>
            </w:pPr>
            <w:ins w:id="2880" w:author="liyan" w:date="2016-12-29T14:38:00Z">
              <w:r>
                <w:rPr>
                  <w:rFonts w:cs="Arial"/>
                  <w:bCs/>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ins w:id="2881" w:author="liyan" w:date="2016-12-29T14:38:00Z"/>
        </w:trPr>
        <w:tc>
          <w:tcPr>
            <w:tcW w:w="2009" w:type="dxa"/>
          </w:tcPr>
          <w:p>
            <w:pPr>
              <w:rPr>
                <w:ins w:id="2882" w:author="liyan" w:date="2016-12-29T14:38:00Z"/>
                <w:rFonts w:cs="Arial"/>
                <w:b/>
                <w:lang w:val="en-GB"/>
              </w:rPr>
            </w:pPr>
            <w:ins w:id="2883" w:author="liyan" w:date="2016-12-29T14:38:00Z">
              <w:r>
                <w:rPr>
                  <w:rFonts w:hint="eastAsia" w:cs="Arial"/>
                  <w:b/>
                  <w:lang w:val="en-GB"/>
                </w:rPr>
                <w:t>id</w:t>
              </w:r>
            </w:ins>
          </w:p>
        </w:tc>
        <w:tc>
          <w:tcPr>
            <w:tcW w:w="1644" w:type="dxa"/>
          </w:tcPr>
          <w:p>
            <w:pPr>
              <w:rPr>
                <w:ins w:id="2884" w:author="liyan" w:date="2016-12-29T14:38:00Z"/>
                <w:rFonts w:cs="Arial"/>
                <w:b/>
              </w:rPr>
            </w:pPr>
            <w:ins w:id="2885" w:author="liyan" w:date="2016-12-29T14:38:00Z">
              <w:r>
                <w:rPr>
                  <w:rFonts w:hint="eastAsia" w:cs="Arial"/>
                </w:rPr>
                <w:t>Number(10)</w:t>
              </w:r>
            </w:ins>
          </w:p>
        </w:tc>
        <w:tc>
          <w:tcPr>
            <w:tcW w:w="1095" w:type="dxa"/>
          </w:tcPr>
          <w:p>
            <w:pPr>
              <w:jc w:val="center"/>
              <w:rPr>
                <w:ins w:id="2886" w:author="liyan" w:date="2016-12-29T14:38:00Z"/>
                <w:rFonts w:cs="Arial"/>
                <w:b/>
                <w:lang w:val="en-GB"/>
              </w:rPr>
            </w:pPr>
            <w:ins w:id="2887" w:author="liyan" w:date="2016-12-29T14:38:00Z">
              <w:r>
                <w:rPr>
                  <w:rFonts w:hint="eastAsia" w:cs="Arial"/>
                  <w:b/>
                  <w:lang w:val="en-GB"/>
                </w:rPr>
                <w:t>是</w:t>
              </w:r>
            </w:ins>
          </w:p>
        </w:tc>
        <w:tc>
          <w:tcPr>
            <w:tcW w:w="3652" w:type="dxa"/>
          </w:tcPr>
          <w:p>
            <w:pPr>
              <w:rPr>
                <w:ins w:id="2888" w:author="liyan" w:date="2016-12-29T14:38:00Z"/>
                <w:rFonts w:cs="Arial"/>
                <w:b/>
              </w:rPr>
            </w:pPr>
            <w:ins w:id="2889" w:author="liyan" w:date="2016-12-29T14:38:00Z">
              <w:r>
                <w:rPr>
                  <w:rFonts w:cs="Arial"/>
                  <w:b/>
                  <w:lang w:val="en-GB"/>
                </w:rPr>
                <w:t>SEQ_SSMN_</w:t>
              </w:r>
            </w:ins>
            <w:ins w:id="2890" w:author="liyan" w:date="2016-12-29T14:39:00Z">
              <w:r>
                <w:rPr>
                  <w:rFonts w:hint="eastAsia" w:cs="Arial"/>
                  <w:b/>
                </w:rPr>
                <w:t>JR</w:t>
              </w:r>
            </w:ins>
            <w:ins w:id="2891" w:author="liyan" w:date="2016-12-29T14:38:00Z">
              <w:r>
                <w:rPr>
                  <w:rFonts w:cs="Arial"/>
                  <w:b/>
                  <w:lang w:val="en-GB"/>
                </w:rPr>
                <w:t>_USER</w:t>
              </w:r>
            </w:ins>
            <w:ins w:id="2892" w:author="liyan" w:date="2016-12-29T14:38:00Z">
              <w:r>
                <w:rPr>
                  <w:rFonts w:hint="eastAsia" w:cs="Arial"/>
                  <w:b/>
                  <w:lang w:val="en-GB"/>
                </w:rPr>
                <w:t>生成序列号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ins w:id="2893" w:author="liyan" w:date="2016-12-29T14:38:00Z"/>
        </w:trPr>
        <w:tc>
          <w:tcPr>
            <w:tcW w:w="2009" w:type="dxa"/>
          </w:tcPr>
          <w:p>
            <w:pPr>
              <w:rPr>
                <w:ins w:id="2894" w:author="liyan" w:date="2016-12-29T14:38:00Z"/>
                <w:rFonts w:cs="Arial"/>
              </w:rPr>
            </w:pPr>
            <w:ins w:id="2895" w:author="liyan" w:date="2016-12-29T14:38:00Z">
              <w:r>
                <w:rPr>
                  <w:rFonts w:cs="Arial"/>
                </w:rPr>
                <w:t>channelid</w:t>
              </w:r>
            </w:ins>
          </w:p>
        </w:tc>
        <w:tc>
          <w:tcPr>
            <w:tcW w:w="1644" w:type="dxa"/>
          </w:tcPr>
          <w:p>
            <w:pPr>
              <w:rPr>
                <w:ins w:id="2896" w:author="liyan" w:date="2016-12-29T14:38:00Z"/>
                <w:rFonts w:cs="Arial"/>
              </w:rPr>
            </w:pPr>
            <w:ins w:id="2897" w:author="liyan" w:date="2016-12-29T14:38:00Z">
              <w:r>
                <w:rPr>
                  <w:rFonts w:hint="eastAsia" w:cs="Arial"/>
                </w:rPr>
                <w:t>Number(10)</w:t>
              </w:r>
            </w:ins>
          </w:p>
        </w:tc>
        <w:tc>
          <w:tcPr>
            <w:tcW w:w="1095" w:type="dxa"/>
          </w:tcPr>
          <w:p>
            <w:pPr>
              <w:jc w:val="center"/>
              <w:rPr>
                <w:ins w:id="2898" w:author="liyan" w:date="2016-12-29T14:38:00Z"/>
              </w:rPr>
            </w:pPr>
            <w:ins w:id="2899" w:author="liyan" w:date="2016-12-29T14:38:00Z">
              <w:r>
                <w:rPr>
                  <w:rFonts w:hint="eastAsia" w:cs="Arial"/>
                </w:rPr>
                <w:t>是</w:t>
              </w:r>
            </w:ins>
          </w:p>
        </w:tc>
        <w:tc>
          <w:tcPr>
            <w:tcW w:w="3652" w:type="dxa"/>
          </w:tcPr>
          <w:p>
            <w:pPr>
              <w:rPr>
                <w:ins w:id="2900" w:author="liyan" w:date="2016-12-29T14:38:00Z"/>
                <w:rFonts w:cs="Arial"/>
              </w:rPr>
            </w:pPr>
            <w:ins w:id="2901" w:author="liyan" w:date="2016-12-29T14:38:00Z">
              <w:r>
                <w:rPr>
                  <w:rFonts w:hint="eastAsia" w:cs="Arial"/>
                </w:rPr>
                <w:t>渠道id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ins w:id="2902" w:author="liyan" w:date="2016-12-29T14:38:00Z"/>
        </w:trPr>
        <w:tc>
          <w:tcPr>
            <w:tcW w:w="2009" w:type="dxa"/>
          </w:tcPr>
          <w:p>
            <w:pPr>
              <w:rPr>
                <w:ins w:id="2903" w:author="liyan" w:date="2016-12-29T14:38:00Z"/>
                <w:rFonts w:cs="Arial"/>
              </w:rPr>
            </w:pPr>
            <w:ins w:id="2904" w:author="liyan" w:date="2016-12-29T14:38:00Z">
              <w:r>
                <w:rPr>
                  <w:rFonts w:cs="Arial"/>
                </w:rPr>
                <w:t>N</w:t>
              </w:r>
            </w:ins>
            <w:ins w:id="2905" w:author="liyan" w:date="2016-12-29T14:38:00Z">
              <w:r>
                <w:rPr>
                  <w:rFonts w:hint="eastAsia" w:cs="Arial"/>
                </w:rPr>
                <w:t>ame</w:t>
              </w:r>
            </w:ins>
          </w:p>
        </w:tc>
        <w:tc>
          <w:tcPr>
            <w:tcW w:w="1644" w:type="dxa"/>
          </w:tcPr>
          <w:p>
            <w:pPr>
              <w:rPr>
                <w:ins w:id="2906" w:author="liyan" w:date="2016-12-29T14:38:00Z"/>
                <w:rFonts w:cs="Arial"/>
              </w:rPr>
            </w:pPr>
            <w:ins w:id="2907" w:author="liyan" w:date="2016-12-29T14:38:00Z">
              <w:r>
                <w:rPr>
                  <w:rFonts w:cs="Arial"/>
                </w:rPr>
                <w:t>Varchar2 (</w:t>
              </w:r>
            </w:ins>
            <w:ins w:id="2908" w:author="liyan" w:date="2016-12-29T14:38:00Z">
              <w:r>
                <w:rPr>
                  <w:rFonts w:hint="eastAsia" w:cs="Arial"/>
                </w:rPr>
                <w:t>20</w:t>
              </w:r>
            </w:ins>
            <w:ins w:id="2909" w:author="liyan" w:date="2016-12-29T14:38:00Z">
              <w:r>
                <w:rPr>
                  <w:rFonts w:cs="Arial"/>
                </w:rPr>
                <w:t>)</w:t>
              </w:r>
            </w:ins>
          </w:p>
        </w:tc>
        <w:tc>
          <w:tcPr>
            <w:tcW w:w="1095" w:type="dxa"/>
          </w:tcPr>
          <w:p>
            <w:pPr>
              <w:jc w:val="center"/>
              <w:rPr>
                <w:ins w:id="2910" w:author="liyan" w:date="2016-12-29T14:38:00Z"/>
                <w:rFonts w:cs="Arial"/>
              </w:rPr>
            </w:pPr>
            <w:ins w:id="2911" w:author="liyan" w:date="2016-12-29T14:38:00Z">
              <w:r>
                <w:rPr>
                  <w:rFonts w:hint="eastAsia" w:cs="Arial"/>
                </w:rPr>
                <w:t>是</w:t>
              </w:r>
            </w:ins>
          </w:p>
        </w:tc>
        <w:tc>
          <w:tcPr>
            <w:tcW w:w="3652" w:type="dxa"/>
          </w:tcPr>
          <w:p>
            <w:pPr>
              <w:rPr>
                <w:ins w:id="2912" w:author="liyan" w:date="2016-12-29T14:38:00Z"/>
                <w:rFonts w:cs="Arial"/>
                <w:lang w:val="en-GB"/>
              </w:rPr>
            </w:pPr>
            <w:ins w:id="2913" w:author="liyan" w:date="2016-12-29T14:38:00Z">
              <w:r>
                <w:rPr>
                  <w:rFonts w:hint="eastAsia" w:cs="Arial"/>
                </w:rPr>
                <w:t>用户名称</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ins w:id="2914" w:author="liyan" w:date="2016-12-29T14:38:00Z"/>
        </w:trPr>
        <w:tc>
          <w:tcPr>
            <w:tcW w:w="2009" w:type="dxa"/>
          </w:tcPr>
          <w:p>
            <w:pPr>
              <w:rPr>
                <w:ins w:id="2915" w:author="liyan" w:date="2016-12-29T14:38:00Z"/>
                <w:rFonts w:cs="Arial"/>
              </w:rPr>
            </w:pPr>
            <w:ins w:id="2916" w:author="liyan" w:date="2016-12-29T14:38:00Z">
              <w:r>
                <w:rPr>
                  <w:rFonts w:cs="Arial"/>
                </w:rPr>
                <w:t>M</w:t>
              </w:r>
            </w:ins>
            <w:ins w:id="2917" w:author="liyan" w:date="2016-12-29T14:38:00Z">
              <w:r>
                <w:rPr>
                  <w:rFonts w:hint="eastAsia" w:cs="Arial"/>
                </w:rPr>
                <w:t>sisdn</w:t>
              </w:r>
            </w:ins>
          </w:p>
        </w:tc>
        <w:tc>
          <w:tcPr>
            <w:tcW w:w="1644" w:type="dxa"/>
          </w:tcPr>
          <w:p>
            <w:pPr>
              <w:rPr>
                <w:ins w:id="2918" w:author="liyan" w:date="2016-12-29T14:38:00Z"/>
                <w:rFonts w:cs="Arial"/>
              </w:rPr>
            </w:pPr>
            <w:ins w:id="2919" w:author="liyan" w:date="2016-12-29T14:38:00Z">
              <w:r>
                <w:rPr>
                  <w:rFonts w:cs="Arial"/>
                </w:rPr>
                <w:t>Varchar2 (</w:t>
              </w:r>
            </w:ins>
            <w:ins w:id="2920" w:author="liyan" w:date="2016-12-29T14:38:00Z">
              <w:r>
                <w:rPr>
                  <w:rFonts w:hint="eastAsia" w:cs="Arial"/>
                </w:rPr>
                <w:t>20</w:t>
              </w:r>
            </w:ins>
            <w:ins w:id="2921" w:author="liyan" w:date="2016-12-29T14:38:00Z">
              <w:r>
                <w:rPr>
                  <w:rFonts w:cs="Arial"/>
                </w:rPr>
                <w:t>)</w:t>
              </w:r>
            </w:ins>
          </w:p>
        </w:tc>
        <w:tc>
          <w:tcPr>
            <w:tcW w:w="1095" w:type="dxa"/>
          </w:tcPr>
          <w:p>
            <w:pPr>
              <w:jc w:val="center"/>
              <w:rPr>
                <w:ins w:id="2922" w:author="liyan" w:date="2016-12-29T14:38:00Z"/>
                <w:rFonts w:cs="Arial"/>
              </w:rPr>
            </w:pPr>
            <w:ins w:id="2923" w:author="liyan" w:date="2016-12-29T14:38:00Z">
              <w:r>
                <w:rPr>
                  <w:rFonts w:hint="eastAsia" w:cs="Arial"/>
                </w:rPr>
                <w:t>是</w:t>
              </w:r>
            </w:ins>
          </w:p>
        </w:tc>
        <w:tc>
          <w:tcPr>
            <w:tcW w:w="3652" w:type="dxa"/>
          </w:tcPr>
          <w:p>
            <w:pPr>
              <w:rPr>
                <w:ins w:id="2924" w:author="liyan" w:date="2016-12-29T14:38:00Z"/>
                <w:rFonts w:cs="Arial"/>
              </w:rPr>
            </w:pPr>
            <w:ins w:id="2925" w:author="liyan" w:date="2016-12-29T14:38:00Z">
              <w:r>
                <w:rPr>
                  <w:rFonts w:hint="eastAsia" w:cs="Arial"/>
                </w:rPr>
                <w:t>用户主号码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ins w:id="2926" w:author="liyan" w:date="2016-12-29T14:38:00Z"/>
        </w:trPr>
        <w:tc>
          <w:tcPr>
            <w:tcW w:w="2009" w:type="dxa"/>
          </w:tcPr>
          <w:p>
            <w:pPr>
              <w:rPr>
                <w:ins w:id="2927" w:author="liyan" w:date="2016-12-29T14:38:00Z"/>
                <w:rFonts w:cs="Arial"/>
              </w:rPr>
            </w:pPr>
            <w:ins w:id="2928" w:author="liyan" w:date="2016-12-29T14:38:00Z">
              <w:r>
                <w:rPr>
                  <w:rFonts w:hint="eastAsia" w:cs="Arial"/>
                </w:rPr>
                <w:t>SSMNNumber</w:t>
              </w:r>
            </w:ins>
          </w:p>
        </w:tc>
        <w:tc>
          <w:tcPr>
            <w:tcW w:w="1644" w:type="dxa"/>
          </w:tcPr>
          <w:p>
            <w:pPr>
              <w:rPr>
                <w:ins w:id="2929" w:author="liyan" w:date="2016-12-29T14:38:00Z"/>
                <w:rFonts w:cs="Arial"/>
              </w:rPr>
            </w:pPr>
            <w:ins w:id="2930" w:author="liyan" w:date="2016-12-29T14:38:00Z">
              <w:r>
                <w:rPr>
                  <w:rFonts w:cs="Arial"/>
                </w:rPr>
                <w:t>Varchar2 (</w:t>
              </w:r>
            </w:ins>
            <w:ins w:id="2931" w:author="liyan" w:date="2016-12-29T14:38:00Z">
              <w:r>
                <w:rPr>
                  <w:rFonts w:hint="eastAsia" w:cs="Arial"/>
                </w:rPr>
                <w:t>20</w:t>
              </w:r>
            </w:ins>
            <w:ins w:id="2932" w:author="liyan" w:date="2016-12-29T14:38:00Z">
              <w:r>
                <w:rPr>
                  <w:rFonts w:cs="Arial"/>
                </w:rPr>
                <w:t>)</w:t>
              </w:r>
            </w:ins>
          </w:p>
        </w:tc>
        <w:tc>
          <w:tcPr>
            <w:tcW w:w="1095" w:type="dxa"/>
          </w:tcPr>
          <w:p>
            <w:pPr>
              <w:jc w:val="center"/>
              <w:rPr>
                <w:ins w:id="2933" w:author="liyan" w:date="2016-12-29T14:38:00Z"/>
                <w:rFonts w:cs="Arial"/>
              </w:rPr>
            </w:pPr>
            <w:ins w:id="2934" w:author="liyan" w:date="2016-12-29T14:38:00Z">
              <w:r>
                <w:rPr>
                  <w:rFonts w:hint="eastAsia" w:cs="Arial"/>
                </w:rPr>
                <w:t>是</w:t>
              </w:r>
            </w:ins>
          </w:p>
        </w:tc>
        <w:tc>
          <w:tcPr>
            <w:tcW w:w="3652" w:type="dxa"/>
          </w:tcPr>
          <w:p>
            <w:pPr>
              <w:rPr>
                <w:ins w:id="2935" w:author="liyan" w:date="2016-12-29T14:38:00Z"/>
                <w:rFonts w:cs="Arial"/>
              </w:rPr>
            </w:pPr>
            <w:ins w:id="2936" w:author="liyan" w:date="2016-12-29T14:38:00Z">
              <w:r>
                <w:rPr>
                  <w:rFonts w:hint="eastAsia" w:cs="Arial"/>
                </w:rPr>
                <w:t>用户副号码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ins w:id="2937" w:author="liyan" w:date="2016-12-29T14:38:00Z"/>
        </w:trPr>
        <w:tc>
          <w:tcPr>
            <w:tcW w:w="2009" w:type="dxa"/>
          </w:tcPr>
          <w:p>
            <w:pPr>
              <w:rPr>
                <w:ins w:id="2938" w:author="liyan" w:date="2016-12-29T14:38:00Z"/>
                <w:rFonts w:cs="Arial"/>
              </w:rPr>
            </w:pPr>
            <w:ins w:id="2939" w:author="liyan" w:date="2016-12-29T14:38:00Z">
              <w:r>
                <w:rPr>
                  <w:rFonts w:hint="eastAsia" w:cs="Arial"/>
                </w:rPr>
                <w:t>intime</w:t>
              </w:r>
            </w:ins>
          </w:p>
        </w:tc>
        <w:tc>
          <w:tcPr>
            <w:tcW w:w="1644" w:type="dxa"/>
          </w:tcPr>
          <w:p>
            <w:pPr>
              <w:rPr>
                <w:ins w:id="2940" w:author="liyan" w:date="2016-12-29T14:38:00Z"/>
                <w:rFonts w:cs="Arial"/>
              </w:rPr>
            </w:pPr>
            <w:ins w:id="2941" w:author="liyan" w:date="2016-12-29T14:38:00Z">
              <w:r>
                <w:rPr>
                  <w:rFonts w:hint="eastAsia" w:cs="Arial"/>
                </w:rPr>
                <w:t>date</w:t>
              </w:r>
            </w:ins>
          </w:p>
        </w:tc>
        <w:tc>
          <w:tcPr>
            <w:tcW w:w="1095" w:type="dxa"/>
          </w:tcPr>
          <w:p>
            <w:pPr>
              <w:jc w:val="center"/>
              <w:rPr>
                <w:ins w:id="2942" w:author="liyan" w:date="2016-12-29T14:38:00Z"/>
              </w:rPr>
            </w:pPr>
            <w:ins w:id="2943" w:author="liyan" w:date="2016-12-29T14:38:00Z">
              <w:r>
                <w:rPr>
                  <w:rFonts w:hint="eastAsia" w:cs="Arial"/>
                </w:rPr>
                <w:t>是</w:t>
              </w:r>
            </w:ins>
          </w:p>
        </w:tc>
        <w:tc>
          <w:tcPr>
            <w:tcW w:w="3652" w:type="dxa"/>
          </w:tcPr>
          <w:p>
            <w:pPr>
              <w:rPr>
                <w:ins w:id="2944" w:author="liyan" w:date="2016-12-29T14:38:00Z"/>
                <w:rFonts w:cs="Arial"/>
              </w:rPr>
            </w:pPr>
            <w:ins w:id="2945" w:author="liyan" w:date="2016-12-29T14:38:00Z">
              <w:r>
                <w:rPr>
                  <w:rFonts w:hint="eastAsia" w:cs="Arial"/>
                </w:rPr>
                <w:t>写表日期</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2946" w:author="liyan" w:date="2016-12-29T14:38:00Z"/>
        </w:trPr>
        <w:tc>
          <w:tcPr>
            <w:tcW w:w="2009" w:type="dxa"/>
          </w:tcPr>
          <w:p>
            <w:pPr>
              <w:rPr>
                <w:ins w:id="2947" w:author="liyan" w:date="2016-12-29T14:38:00Z"/>
                <w:rFonts w:cs="Arial"/>
                <w:color w:val="C00000"/>
                <w:u w:val="single"/>
              </w:rPr>
            </w:pPr>
            <w:ins w:id="2948" w:author="liyan" w:date="2016-12-29T14:38:00Z">
              <w:r>
                <w:rPr>
                  <w:rFonts w:hint="eastAsia" w:cs="Arial"/>
                  <w:color w:val="C00000"/>
                  <w:u w:val="single"/>
                </w:rPr>
                <w:t>levelid</w:t>
              </w:r>
            </w:ins>
          </w:p>
        </w:tc>
        <w:tc>
          <w:tcPr>
            <w:tcW w:w="1644" w:type="dxa"/>
          </w:tcPr>
          <w:p>
            <w:pPr>
              <w:rPr>
                <w:ins w:id="2949" w:author="liyan" w:date="2016-12-29T14:38:00Z"/>
                <w:rFonts w:cs="Arial"/>
              </w:rPr>
            </w:pPr>
            <w:ins w:id="2950" w:author="liyan" w:date="2016-12-29T14:38:00Z">
              <w:r>
                <w:rPr>
                  <w:rFonts w:hint="eastAsia" w:cs="Arial"/>
                </w:rPr>
                <w:t>Number(10)</w:t>
              </w:r>
            </w:ins>
          </w:p>
        </w:tc>
        <w:tc>
          <w:tcPr>
            <w:tcW w:w="1095" w:type="dxa"/>
          </w:tcPr>
          <w:p>
            <w:pPr>
              <w:jc w:val="center"/>
              <w:rPr>
                <w:ins w:id="2951" w:author="liyan" w:date="2016-12-29T14:38:00Z"/>
                <w:rFonts w:cs="Arial"/>
              </w:rPr>
            </w:pPr>
            <w:ins w:id="2952" w:author="liyan" w:date="2016-12-29T14:38:00Z">
              <w:r>
                <w:rPr>
                  <w:rFonts w:hint="eastAsia" w:cs="Arial"/>
                </w:rPr>
                <w:t>是</w:t>
              </w:r>
            </w:ins>
          </w:p>
        </w:tc>
        <w:tc>
          <w:tcPr>
            <w:tcW w:w="3652" w:type="dxa"/>
          </w:tcPr>
          <w:p>
            <w:pPr>
              <w:rPr>
                <w:ins w:id="2953" w:author="liyan" w:date="2016-12-29T14:38:00Z"/>
                <w:rFonts w:ascii="Tahoma" w:hAnsi="Tahoma"/>
                <w:szCs w:val="21"/>
              </w:rPr>
            </w:pPr>
            <w:ins w:id="2954" w:author="liyan" w:date="2016-12-29T14:38:00Z">
              <w:r>
                <w:rPr>
                  <w:rFonts w:hint="eastAsia" w:ascii="Tahoma" w:hAnsi="Tahoma"/>
                  <w:szCs w:val="21"/>
                </w:rPr>
                <w:t>关联ssmn_zy_level表</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2955" w:author="liyan" w:date="2016-12-29T14:38:00Z"/>
        </w:trPr>
        <w:tc>
          <w:tcPr>
            <w:tcW w:w="2009" w:type="dxa"/>
          </w:tcPr>
          <w:p>
            <w:pPr>
              <w:rPr>
                <w:ins w:id="2956" w:author="liyan" w:date="2016-12-29T14:38:00Z"/>
                <w:rFonts w:cs="Arial"/>
              </w:rPr>
            </w:pPr>
            <w:ins w:id="2957" w:author="liyan" w:date="2016-12-29T14:38:00Z">
              <w:r>
                <w:rPr>
                  <w:rFonts w:hint="eastAsia" w:cs="Arial"/>
                </w:rPr>
                <w:t>Manner</w:t>
              </w:r>
            </w:ins>
          </w:p>
        </w:tc>
        <w:tc>
          <w:tcPr>
            <w:tcW w:w="1644" w:type="dxa"/>
          </w:tcPr>
          <w:p>
            <w:pPr>
              <w:rPr>
                <w:ins w:id="2958" w:author="liyan" w:date="2016-12-29T14:38:00Z"/>
                <w:rFonts w:cs="Arial"/>
              </w:rPr>
            </w:pPr>
            <w:ins w:id="2959" w:author="liyan" w:date="2016-12-29T14:38:00Z">
              <w:r>
                <w:rPr>
                  <w:rFonts w:hint="eastAsia" w:cs="Arial"/>
                </w:rPr>
                <w:t>Number(1)</w:t>
              </w:r>
            </w:ins>
          </w:p>
        </w:tc>
        <w:tc>
          <w:tcPr>
            <w:tcW w:w="1095" w:type="dxa"/>
          </w:tcPr>
          <w:p>
            <w:pPr>
              <w:jc w:val="center"/>
              <w:rPr>
                <w:ins w:id="2960" w:author="liyan" w:date="2016-12-29T14:38:00Z"/>
                <w:rFonts w:cs="Arial"/>
              </w:rPr>
            </w:pPr>
            <w:ins w:id="2961" w:author="liyan" w:date="2016-12-29T14:38:00Z">
              <w:r>
                <w:rPr>
                  <w:rFonts w:hint="eastAsia" w:cs="Arial"/>
                </w:rPr>
                <w:t>是</w:t>
              </w:r>
            </w:ins>
          </w:p>
        </w:tc>
        <w:tc>
          <w:tcPr>
            <w:tcW w:w="3652" w:type="dxa"/>
          </w:tcPr>
          <w:p>
            <w:pPr>
              <w:rPr>
                <w:ins w:id="2962" w:author="liyan" w:date="2016-12-29T14:38:00Z"/>
                <w:rFonts w:ascii="Tahoma" w:hAnsi="Tahoma"/>
                <w:szCs w:val="21"/>
              </w:rPr>
            </w:pPr>
            <w:ins w:id="2963" w:author="liyan" w:date="2016-12-29T14:38:00Z">
              <w:r>
                <w:rPr>
                  <w:rFonts w:hint="eastAsia" w:ascii="Tahoma" w:hAnsi="Tahoma"/>
                  <w:szCs w:val="21"/>
                </w:rPr>
                <w:t>0: web注册</w:t>
              </w:r>
            </w:ins>
          </w:p>
          <w:p>
            <w:pPr>
              <w:rPr>
                <w:ins w:id="2964" w:author="liyan" w:date="2016-12-29T14:38:00Z"/>
                <w:rFonts w:ascii="Tahoma" w:hAnsi="Tahoma"/>
                <w:szCs w:val="21"/>
              </w:rPr>
            </w:pPr>
            <w:ins w:id="2965" w:author="liyan" w:date="2016-12-29T14:38:00Z">
              <w:r>
                <w:rPr>
                  <w:rFonts w:hint="eastAsia" w:ascii="Tahoma" w:hAnsi="Tahoma"/>
                  <w:szCs w:val="21"/>
                </w:rPr>
                <w:t>1: 手机注册(umproxy消息都是手机过来的消息)</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2966" w:author="liyan" w:date="2016-12-29T14:38:00Z"/>
        </w:trPr>
        <w:tc>
          <w:tcPr>
            <w:tcW w:w="2009" w:type="dxa"/>
          </w:tcPr>
          <w:p>
            <w:pPr>
              <w:rPr>
                <w:ins w:id="2967" w:author="liyan" w:date="2016-12-29T14:38:00Z"/>
                <w:rFonts w:cs="Arial"/>
              </w:rPr>
            </w:pPr>
            <w:ins w:id="2968" w:author="liyan" w:date="2016-12-29T14:38:00Z">
              <w:r>
                <w:rPr>
                  <w:rFonts w:hint="eastAsia" w:cs="Arial"/>
                </w:rPr>
                <w:t>MODEID</w:t>
              </w:r>
            </w:ins>
          </w:p>
        </w:tc>
        <w:tc>
          <w:tcPr>
            <w:tcW w:w="1644" w:type="dxa"/>
          </w:tcPr>
          <w:p>
            <w:pPr>
              <w:rPr>
                <w:ins w:id="2969" w:author="liyan" w:date="2016-12-29T14:38:00Z"/>
                <w:rFonts w:cs="Arial"/>
              </w:rPr>
            </w:pPr>
            <w:ins w:id="2970" w:author="liyan" w:date="2016-12-29T14:38:00Z">
              <w:r>
                <w:rPr>
                  <w:b/>
                </w:rPr>
                <w:t>NUMBER(1</w:t>
              </w:r>
            </w:ins>
            <w:ins w:id="2971" w:author="liyan" w:date="2016-12-29T14:38:00Z">
              <w:r>
                <w:rPr>
                  <w:rFonts w:hint="eastAsia"/>
                  <w:b/>
                </w:rPr>
                <w:t>0</w:t>
              </w:r>
            </w:ins>
            <w:ins w:id="2972" w:author="liyan" w:date="2016-12-29T14:38:00Z">
              <w:r>
                <w:rPr>
                  <w:b/>
                </w:rPr>
                <w:t>)</w:t>
              </w:r>
            </w:ins>
          </w:p>
        </w:tc>
        <w:tc>
          <w:tcPr>
            <w:tcW w:w="1095" w:type="dxa"/>
          </w:tcPr>
          <w:p>
            <w:pPr>
              <w:jc w:val="center"/>
              <w:rPr>
                <w:ins w:id="2973" w:author="liyan" w:date="2016-12-29T14:38:00Z"/>
                <w:rFonts w:cs="Arial"/>
              </w:rPr>
            </w:pPr>
            <w:ins w:id="2974" w:author="liyan" w:date="2016-12-29T14:38:00Z">
              <w:r>
                <w:rPr>
                  <w:rFonts w:hint="eastAsia" w:cs="Arial"/>
                </w:rPr>
                <w:t>否</w:t>
              </w:r>
            </w:ins>
          </w:p>
        </w:tc>
        <w:tc>
          <w:tcPr>
            <w:tcW w:w="3652" w:type="dxa"/>
          </w:tcPr>
          <w:p>
            <w:pPr>
              <w:rPr>
                <w:ins w:id="2975" w:author="liyan" w:date="2016-12-29T14:38:00Z"/>
                <w:rFonts w:ascii="Tahoma" w:hAnsi="Tahoma"/>
                <w:szCs w:val="21"/>
              </w:rPr>
            </w:pPr>
            <w:ins w:id="2976" w:author="liyan" w:date="2016-12-29T14:38:00Z">
              <w:r>
                <w:rPr>
                  <w:rFonts w:hint="eastAsia" w:ascii="Tahoma" w:hAnsi="Tahoma"/>
                  <w:szCs w:val="21"/>
                </w:rPr>
                <w:t>SSMN_</w:t>
              </w:r>
            </w:ins>
            <w:ins w:id="2977" w:author="liyan" w:date="2016-12-29T14:40:00Z">
              <w:r>
                <w:rPr>
                  <w:rFonts w:hint="eastAsia" w:ascii="Tahoma" w:hAnsi="Tahoma"/>
                  <w:szCs w:val="21"/>
                </w:rPr>
                <w:t>JR</w:t>
              </w:r>
            </w:ins>
            <w:ins w:id="2978" w:author="liyan" w:date="2016-12-29T14:38:00Z">
              <w:r>
                <w:rPr>
                  <w:rFonts w:hint="eastAsia" w:ascii="Tahoma" w:hAnsi="Tahoma"/>
                  <w:szCs w:val="21"/>
                </w:rPr>
                <w:t>_LEVEL_MODE表的外键</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2979" w:author="liyan" w:date="2016-12-29T14:38:00Z"/>
        </w:trPr>
        <w:tc>
          <w:tcPr>
            <w:tcW w:w="2009" w:type="dxa"/>
          </w:tcPr>
          <w:p>
            <w:pPr>
              <w:rPr>
                <w:ins w:id="2980" w:author="liyan" w:date="2016-12-29T14:38:00Z"/>
                <w:rFonts w:cs="Arial"/>
              </w:rPr>
            </w:pPr>
            <w:ins w:id="2981" w:author="liyan" w:date="2016-12-29T14:38:00Z">
              <w:r>
                <w:rPr>
                  <w:rFonts w:cs="Arial"/>
                </w:rPr>
                <w:t>ssmnnumber_type</w:t>
              </w:r>
            </w:ins>
          </w:p>
        </w:tc>
        <w:tc>
          <w:tcPr>
            <w:tcW w:w="1644" w:type="dxa"/>
          </w:tcPr>
          <w:p>
            <w:pPr>
              <w:rPr>
                <w:ins w:id="2982" w:author="liyan" w:date="2016-12-29T14:38:00Z"/>
                <w:b/>
              </w:rPr>
            </w:pPr>
            <w:ins w:id="2983" w:author="liyan" w:date="2016-12-29T14:38:00Z">
              <w:r>
                <w:rPr>
                  <w:rFonts w:hint="eastAsia" w:cs="Arial"/>
                </w:rPr>
                <w:t>Number(1)</w:t>
              </w:r>
            </w:ins>
          </w:p>
        </w:tc>
        <w:tc>
          <w:tcPr>
            <w:tcW w:w="1095" w:type="dxa"/>
          </w:tcPr>
          <w:p>
            <w:pPr>
              <w:jc w:val="center"/>
              <w:rPr>
                <w:ins w:id="2984" w:author="liyan" w:date="2016-12-29T14:38:00Z"/>
                <w:rFonts w:cs="Arial"/>
              </w:rPr>
            </w:pPr>
            <w:ins w:id="2985" w:author="liyan" w:date="2016-12-29T14:38:00Z">
              <w:r>
                <w:rPr>
                  <w:rFonts w:hint="eastAsia" w:cs="Arial"/>
                </w:rPr>
                <w:t>否</w:t>
              </w:r>
            </w:ins>
          </w:p>
        </w:tc>
        <w:tc>
          <w:tcPr>
            <w:tcW w:w="3652" w:type="dxa"/>
          </w:tcPr>
          <w:p>
            <w:pPr>
              <w:rPr>
                <w:ins w:id="2986" w:author="liyan" w:date="2016-12-29T14:38:00Z"/>
                <w:rFonts w:ascii="Tahoma" w:hAnsi="Tahoma"/>
                <w:szCs w:val="21"/>
              </w:rPr>
            </w:pPr>
            <w:ins w:id="2987" w:author="liyan" w:date="2016-12-29T14:38:00Z">
              <w:r>
                <w:rPr>
                  <w:rFonts w:hint="eastAsia" w:ascii="Tahoma" w:hAnsi="Tahoma"/>
                  <w:szCs w:val="21"/>
                </w:rPr>
                <w:t>副号码类型(即对应其关联渠道表中的业务使用权限)</w:t>
              </w:r>
            </w:ins>
          </w:p>
          <w:p>
            <w:pPr>
              <w:rPr>
                <w:ins w:id="2988" w:author="liyan" w:date="2016-12-29T14:38:00Z"/>
                <w:rFonts w:ascii="Tahoma" w:hAnsi="Tahoma"/>
                <w:szCs w:val="21"/>
              </w:rPr>
            </w:pPr>
            <w:ins w:id="2989" w:author="liyan" w:date="2016-12-29T14:38:00Z">
              <w:r>
                <w:rPr>
                  <w:rFonts w:hint="eastAsia" w:ascii="Tahoma" w:hAnsi="Tahoma"/>
                  <w:szCs w:val="21"/>
                </w:rPr>
                <w:t>0：只用作被叫(默认值)</w:t>
              </w:r>
            </w:ins>
          </w:p>
          <w:p>
            <w:pPr>
              <w:rPr>
                <w:ins w:id="2990" w:author="liyan" w:date="2016-12-29T14:38:00Z"/>
                <w:rFonts w:ascii="Tahoma" w:hAnsi="Tahoma"/>
                <w:szCs w:val="21"/>
              </w:rPr>
            </w:pPr>
            <w:ins w:id="2991" w:author="liyan" w:date="2016-12-29T14:38:00Z">
              <w:r>
                <w:rPr>
                  <w:rFonts w:hint="eastAsia" w:ascii="Tahoma" w:hAnsi="Tahoma"/>
                  <w:szCs w:val="21"/>
                </w:rPr>
                <w:t>1：只用作主叫</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2992" w:author="liyan" w:date="2016-12-29T14:38:00Z"/>
        </w:trPr>
        <w:tc>
          <w:tcPr>
            <w:tcW w:w="2009" w:type="dxa"/>
          </w:tcPr>
          <w:p>
            <w:pPr>
              <w:rPr>
                <w:ins w:id="2993" w:author="liyan" w:date="2016-12-29T14:38:00Z"/>
                <w:rFonts w:cs="Arial"/>
              </w:rPr>
            </w:pPr>
            <w:ins w:id="2994" w:author="liyan" w:date="2016-12-29T14:38:00Z">
              <w:r>
                <w:rPr>
                  <w:rFonts w:hint="eastAsia" w:cs="Arial"/>
                  <w:color w:val="000000"/>
                  <w:kern w:val="0"/>
                  <w:sz w:val="23"/>
                  <w:szCs w:val="23"/>
                </w:rPr>
                <w:t>Remark</w:t>
              </w:r>
            </w:ins>
          </w:p>
        </w:tc>
        <w:tc>
          <w:tcPr>
            <w:tcW w:w="1644" w:type="dxa"/>
          </w:tcPr>
          <w:p>
            <w:pPr>
              <w:rPr>
                <w:ins w:id="2995" w:author="liyan" w:date="2016-12-29T14:38:00Z"/>
                <w:rFonts w:cs="Arial"/>
              </w:rPr>
            </w:pPr>
            <w:ins w:id="2996" w:author="liyan" w:date="2016-12-29T14:38:00Z">
              <w:r>
                <w:rPr>
                  <w:rFonts w:cs="Arial"/>
                </w:rPr>
                <w:t>Varchar2 (</w:t>
              </w:r>
            </w:ins>
            <w:ins w:id="2997" w:author="liyan" w:date="2016-12-29T14:38:00Z">
              <w:r>
                <w:rPr>
                  <w:rFonts w:hint="eastAsia" w:cs="Arial"/>
                </w:rPr>
                <w:t>256</w:t>
              </w:r>
            </w:ins>
            <w:ins w:id="2998" w:author="liyan" w:date="2016-12-29T14:38:00Z">
              <w:r>
                <w:rPr>
                  <w:rFonts w:cs="Arial"/>
                </w:rPr>
                <w:t>)</w:t>
              </w:r>
            </w:ins>
          </w:p>
        </w:tc>
        <w:tc>
          <w:tcPr>
            <w:tcW w:w="1095" w:type="dxa"/>
          </w:tcPr>
          <w:p>
            <w:pPr>
              <w:jc w:val="center"/>
              <w:rPr>
                <w:ins w:id="2999" w:author="liyan" w:date="2016-12-29T14:38:00Z"/>
                <w:rFonts w:cs="Arial"/>
              </w:rPr>
            </w:pPr>
            <w:ins w:id="3000" w:author="liyan" w:date="2016-12-29T14:38:00Z">
              <w:r>
                <w:rPr>
                  <w:rFonts w:hint="eastAsia" w:cs="Arial"/>
                </w:rPr>
                <w:t>是</w:t>
              </w:r>
            </w:ins>
          </w:p>
        </w:tc>
        <w:tc>
          <w:tcPr>
            <w:tcW w:w="3652" w:type="dxa"/>
          </w:tcPr>
          <w:p>
            <w:pPr>
              <w:rPr>
                <w:ins w:id="3001" w:author="liyan" w:date="2016-12-29T14:38:00Z"/>
                <w:rFonts w:ascii="Tahoma" w:hAnsi="Tahoma"/>
                <w:szCs w:val="21"/>
              </w:rPr>
            </w:pPr>
            <w:ins w:id="3002" w:author="liyan" w:date="2016-12-29T14:38:00Z">
              <w:r>
                <w:rPr>
                  <w:rFonts w:hint="eastAsia" w:ascii="Tahoma" w:hAnsi="Tahoma"/>
                  <w:szCs w:val="21"/>
                </w:rPr>
                <w:t>经纪人备注信息</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3003" w:author="liyan" w:date="2016-12-29T15:19:00Z"/>
        </w:trPr>
        <w:tc>
          <w:tcPr>
            <w:tcW w:w="2009" w:type="dxa"/>
          </w:tcPr>
          <w:p>
            <w:pPr>
              <w:rPr>
                <w:ins w:id="3004" w:author="liyan" w:date="2016-12-29T15:19:00Z"/>
                <w:rFonts w:cs="Arial"/>
                <w:color w:val="000000"/>
                <w:kern w:val="0"/>
                <w:sz w:val="23"/>
                <w:szCs w:val="23"/>
              </w:rPr>
            </w:pPr>
            <w:r>
              <w:rPr>
                <w:rFonts w:cs="Arial"/>
              </w:rPr>
              <w:t>E</w:t>
            </w:r>
            <w:r>
              <w:rPr>
                <w:rFonts w:hint="eastAsia" w:cs="Arial"/>
              </w:rPr>
              <w:t>mpno</w:t>
            </w:r>
          </w:p>
        </w:tc>
        <w:tc>
          <w:tcPr>
            <w:tcW w:w="1644" w:type="dxa"/>
          </w:tcPr>
          <w:p>
            <w:pPr>
              <w:rPr>
                <w:ins w:id="3005" w:author="liyan" w:date="2016-12-29T15:19:00Z"/>
                <w:rFonts w:cs="Arial"/>
              </w:rPr>
            </w:pPr>
            <w:r>
              <w:rPr>
                <w:rFonts w:cs="Arial"/>
              </w:rPr>
              <w:t>Varchar2 (</w:t>
            </w:r>
            <w:r>
              <w:rPr>
                <w:rFonts w:hint="eastAsia" w:cs="Arial"/>
              </w:rPr>
              <w:t>32</w:t>
            </w:r>
            <w:r>
              <w:rPr>
                <w:rFonts w:cs="Arial"/>
              </w:rPr>
              <w:t>)</w:t>
            </w:r>
          </w:p>
        </w:tc>
        <w:tc>
          <w:tcPr>
            <w:tcW w:w="1095" w:type="dxa"/>
          </w:tcPr>
          <w:p>
            <w:pPr>
              <w:jc w:val="center"/>
              <w:rPr>
                <w:ins w:id="3006" w:author="liyan" w:date="2016-12-29T15:19:00Z"/>
                <w:rFonts w:cs="Arial"/>
              </w:rPr>
            </w:pPr>
            <w:r>
              <w:rPr>
                <w:rFonts w:hint="eastAsia" w:cs="Arial"/>
              </w:rPr>
              <w:t>否</w:t>
            </w:r>
          </w:p>
        </w:tc>
        <w:tc>
          <w:tcPr>
            <w:tcW w:w="3652" w:type="dxa"/>
          </w:tcPr>
          <w:p>
            <w:pPr>
              <w:rPr>
                <w:ins w:id="3007" w:author="liyan" w:date="2016-12-29T15:19:00Z"/>
                <w:rFonts w:ascii="Tahoma" w:hAnsi="Tahoma"/>
                <w:szCs w:val="21"/>
              </w:rPr>
            </w:pPr>
            <w:r>
              <w:rPr>
                <w:rFonts w:hint="eastAsia" w:ascii="Tahoma" w:hAnsi="Tahoma"/>
                <w:szCs w:val="21"/>
              </w:rPr>
              <w:t>员工编号</w:t>
            </w:r>
            <w:del w:id="3008" w:author="liyan" w:date="2016-12-29T15:19:00Z">
              <w:r>
                <w:rPr>
                  <w:rFonts w:hint="eastAsia" w:ascii="Tahoma" w:hAnsi="Tahoma"/>
                  <w:szCs w:val="21"/>
                </w:rPr>
                <w:delText>(一个用户只有一个员工编号)</w:delText>
              </w:r>
            </w:del>
            <w:ins w:id="3009" w:author="liyan" w:date="2016-12-29T15:19:00Z">
              <w:r>
                <w:rPr>
                  <w:rFonts w:hint="eastAsia" w:ascii="Tahoma" w:hAnsi="Tahoma"/>
                  <w:szCs w:val="21"/>
                </w:rPr>
                <w:t>(不一定用，先备着)</w:t>
              </w:r>
            </w:ins>
          </w:p>
        </w:tc>
      </w:tr>
    </w:tbl>
    <w:p>
      <w:pPr>
        <w:rPr>
          <w:ins w:id="3010" w:author="liyan" w:date="2016-12-29T14:38:00Z"/>
          <w:b/>
        </w:rPr>
      </w:pPr>
      <w:ins w:id="3011" w:author="liyan" w:date="2016-12-29T14:38:00Z">
        <w:r>
          <w:rPr>
            <w:rFonts w:hint="eastAsia"/>
            <w:b/>
          </w:rPr>
          <w:t>[主键]</w:t>
        </w:r>
      </w:ins>
    </w:p>
    <w:p>
      <w:pPr>
        <w:rPr>
          <w:ins w:id="3012" w:author="liyan" w:date="2016-12-29T14:38:00Z"/>
        </w:rPr>
      </w:pPr>
      <w:ins w:id="3013" w:author="liyan" w:date="2016-12-29T14:38:00Z">
        <w:r>
          <w:rPr/>
          <w:t>PK_SSMN_</w:t>
        </w:r>
      </w:ins>
      <w:ins w:id="3014" w:author="liyan" w:date="2016-12-29T14:40:00Z">
        <w:r>
          <w:rPr>
            <w:rFonts w:hint="eastAsia"/>
          </w:rPr>
          <w:t>JR</w:t>
        </w:r>
      </w:ins>
      <w:ins w:id="3015" w:author="liyan" w:date="2016-12-29T14:38:00Z">
        <w:r>
          <w:rPr/>
          <w:t>_USER</w:t>
        </w:r>
      </w:ins>
    </w:p>
    <w:p>
      <w:pPr>
        <w:rPr>
          <w:ins w:id="3016" w:author="liyan" w:date="2016-12-29T14:38:00Z"/>
          <w:b/>
        </w:rPr>
      </w:pPr>
      <w:ins w:id="3017" w:author="liyan" w:date="2016-12-29T14:38:00Z">
        <w:r>
          <w:rPr>
            <w:rFonts w:hint="eastAsia"/>
            <w:b/>
          </w:rPr>
          <w:t>[索引]</w:t>
        </w:r>
      </w:ins>
    </w:p>
    <w:p>
      <w:pPr>
        <w:rPr>
          <w:ins w:id="3018" w:author="liyan" w:date="2016-12-29T14:46:00Z"/>
        </w:rPr>
      </w:pPr>
      <w:ins w:id="3019" w:author="liyan" w:date="2016-12-29T14:46:00Z">
        <w:r>
          <w:rPr>
            <w:rFonts w:hint="eastAsia"/>
          </w:rPr>
          <w:t>PK_SSMN_JR_USER1(CHANNELID)</w:t>
        </w:r>
      </w:ins>
    </w:p>
    <w:p>
      <w:pPr>
        <w:rPr>
          <w:ins w:id="3020" w:author="liyan" w:date="2016-12-29T14:46:00Z"/>
        </w:rPr>
      </w:pPr>
      <w:ins w:id="3021" w:author="liyan" w:date="2016-12-29T14:46:00Z">
        <w:r>
          <w:rPr>
            <w:rFonts w:hint="eastAsia"/>
          </w:rPr>
          <w:t>PK_SSMN_JR_USER2(LEVELID)</w:t>
        </w:r>
      </w:ins>
    </w:p>
    <w:p>
      <w:pPr>
        <w:rPr>
          <w:ins w:id="3022" w:author="liyan" w:date="2016-12-29T14:46:00Z"/>
        </w:rPr>
      </w:pPr>
      <w:ins w:id="3023" w:author="liyan" w:date="2016-12-29T14:46:00Z">
        <w:r>
          <w:rPr>
            <w:rFonts w:hint="eastAsia"/>
          </w:rPr>
          <w:t>PK_SSMN_JR_USER3(MSISDN)</w:t>
        </w:r>
      </w:ins>
    </w:p>
    <w:p>
      <w:pPr>
        <w:rPr>
          <w:ins w:id="3024" w:author="liyan" w:date="2016-12-29T14:46:00Z"/>
        </w:rPr>
      </w:pPr>
      <w:ins w:id="3025" w:author="liyan" w:date="2016-12-29T14:46:00Z">
        <w:r>
          <w:rPr>
            <w:rFonts w:hint="eastAsia"/>
          </w:rPr>
          <w:t>PK_SSMN_JR_USER4(SSMNNUMBER)</w:t>
        </w:r>
      </w:ins>
    </w:p>
    <w:p>
      <w:pPr>
        <w:rPr>
          <w:ins w:id="3026" w:author="liyan" w:date="2016-12-29T14:46:00Z"/>
        </w:rPr>
      </w:pPr>
      <w:ins w:id="3027" w:author="liyan" w:date="2016-12-29T14:46:00Z">
        <w:r>
          <w:rPr>
            <w:rFonts w:hint="eastAsia"/>
          </w:rPr>
          <w:t>PK_SSMN_JR_USER5(NAME)</w:t>
        </w:r>
      </w:ins>
    </w:p>
    <w:p>
      <w:pPr>
        <w:rPr>
          <w:ins w:id="3028" w:author="qinnan" w:date="2016-08-11T15:41:00Z"/>
          <w:rFonts w:cs="Arial"/>
          <w:lang w:val="en-GB"/>
        </w:rPr>
      </w:pPr>
    </w:p>
    <w:p>
      <w:pPr>
        <w:pStyle w:val="4"/>
        <w:rPr>
          <w:ins w:id="3029" w:author="liyan" w:date="2016-12-29T14:46:00Z"/>
        </w:rPr>
      </w:pPr>
      <w:ins w:id="3030" w:author="liyan" w:date="2016-12-29T14:46:00Z">
        <w:r>
          <w:rPr>
            <w:rFonts w:hint="eastAsia"/>
          </w:rPr>
          <w:t>SSMN_JR_CANCEL_USER(金融注销用户信息表)</w:t>
        </w:r>
      </w:ins>
    </w:p>
    <w:p>
      <w:pPr>
        <w:rPr>
          <w:ins w:id="3031" w:author="liyan" w:date="2016-12-29T14:46:00Z"/>
          <w:b/>
        </w:rPr>
      </w:pPr>
      <w:ins w:id="3032" w:author="liyan" w:date="2016-12-29T14:46:00Z">
        <w:r>
          <w:rPr>
            <w:rFonts w:hint="eastAsia"/>
            <w:b/>
          </w:rPr>
          <w:t>[功能]</w:t>
        </w:r>
      </w:ins>
    </w:p>
    <w:p>
      <w:pPr>
        <w:rPr>
          <w:ins w:id="3033" w:author="liyan" w:date="2016-12-29T14:46:00Z"/>
          <w:u w:val="single"/>
        </w:rPr>
      </w:pPr>
      <w:ins w:id="3034" w:author="liyan" w:date="2016-12-29T14:46:00Z">
        <w:r>
          <w:rPr>
            <w:rFonts w:hint="eastAsia"/>
          </w:rPr>
          <w:t>该表主要用于存储</w:t>
        </w:r>
      </w:ins>
      <w:ins w:id="3035" w:author="liyan" w:date="2016-12-29T14:47:00Z">
        <w:r>
          <w:rPr>
            <w:rFonts w:hint="eastAsia"/>
            <w:u w:val="single"/>
          </w:rPr>
          <w:t>金融</w:t>
        </w:r>
      </w:ins>
      <w:ins w:id="3036" w:author="liyan" w:date="2016-12-29T14:46:00Z">
        <w:r>
          <w:rPr>
            <w:rFonts w:hint="eastAsia"/>
            <w:color w:val="FF0000"/>
            <w:u w:val="single"/>
          </w:rPr>
          <w:t>用户</w:t>
        </w:r>
      </w:ins>
      <w:ins w:id="3037" w:author="liyan" w:date="2016-12-29T14:46:00Z">
        <w:r>
          <w:rPr>
            <w:rFonts w:hint="eastAsia"/>
            <w:u w:val="single"/>
          </w:rPr>
          <w:t>变动（包括：注销、变更渠道、变更区域，页面中提供的所有的操作,都要记录轨迹）的信息。也叫做轨迹表</w:t>
        </w:r>
      </w:ins>
    </w:p>
    <w:p>
      <w:pPr>
        <w:rPr>
          <w:ins w:id="3038" w:author="liyan" w:date="2016-12-29T14:46:00Z"/>
          <w:b/>
        </w:rPr>
      </w:pPr>
      <w:ins w:id="3039" w:author="liyan" w:date="2016-12-29T14:46:00Z">
        <w:r>
          <w:rPr>
            <w:rFonts w:hint="eastAsia"/>
            <w:b/>
          </w:rPr>
          <w:t>[表定义]</w:t>
        </w:r>
      </w:ins>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blHeader/>
          <w:ins w:id="3040" w:author="liyan" w:date="2016-12-29T14:46:00Z"/>
        </w:trPr>
        <w:tc>
          <w:tcPr>
            <w:tcW w:w="2009" w:type="dxa"/>
            <w:tcBorders>
              <w:top w:val="double" w:color="auto" w:sz="6" w:space="0"/>
              <w:left w:val="double" w:color="auto" w:sz="6" w:space="0"/>
              <w:bottom w:val="double" w:color="auto" w:sz="6" w:space="0"/>
            </w:tcBorders>
            <w:shd w:val="clear" w:color="auto" w:fill="E6E6E6"/>
          </w:tcPr>
          <w:p>
            <w:pPr>
              <w:jc w:val="center"/>
              <w:rPr>
                <w:ins w:id="3041" w:author="liyan" w:date="2016-12-29T14:46:00Z"/>
                <w:rFonts w:cs="Arial"/>
                <w:bCs/>
              </w:rPr>
            </w:pPr>
            <w:ins w:id="3042" w:author="liyan" w:date="2016-12-29T14:46:00Z">
              <w:r>
                <w:rPr>
                  <w:rFonts w:cs="Arial"/>
                  <w:bCs/>
                </w:rPr>
                <w:t>域名</w:t>
              </w:r>
            </w:ins>
          </w:p>
        </w:tc>
        <w:tc>
          <w:tcPr>
            <w:tcW w:w="1644" w:type="dxa"/>
            <w:tcBorders>
              <w:top w:val="double" w:color="auto" w:sz="6" w:space="0"/>
              <w:bottom w:val="double" w:color="auto" w:sz="6" w:space="0"/>
            </w:tcBorders>
            <w:shd w:val="clear" w:color="auto" w:fill="E6E6E6"/>
          </w:tcPr>
          <w:p>
            <w:pPr>
              <w:jc w:val="center"/>
              <w:rPr>
                <w:ins w:id="3043" w:author="liyan" w:date="2016-12-29T14:46:00Z"/>
                <w:rFonts w:cs="Arial"/>
                <w:bCs/>
              </w:rPr>
            </w:pPr>
            <w:ins w:id="3044" w:author="liyan" w:date="2016-12-29T14:46:00Z">
              <w:r>
                <w:rPr>
                  <w:rFonts w:cs="Arial"/>
                  <w:bCs/>
                </w:rPr>
                <w:t>类型</w:t>
              </w:r>
            </w:ins>
          </w:p>
        </w:tc>
        <w:tc>
          <w:tcPr>
            <w:tcW w:w="1095" w:type="dxa"/>
            <w:tcBorders>
              <w:top w:val="double" w:color="auto" w:sz="6" w:space="0"/>
              <w:bottom w:val="double" w:color="auto" w:sz="6" w:space="0"/>
            </w:tcBorders>
            <w:shd w:val="clear" w:color="auto" w:fill="E6E6E6"/>
          </w:tcPr>
          <w:p>
            <w:pPr>
              <w:jc w:val="center"/>
              <w:rPr>
                <w:ins w:id="3045" w:author="liyan" w:date="2016-12-29T14:46:00Z"/>
                <w:rFonts w:cs="Arial"/>
                <w:bCs/>
              </w:rPr>
            </w:pPr>
            <w:ins w:id="3046" w:author="liyan" w:date="2016-12-29T14:46:00Z">
              <w:r>
                <w:rPr>
                  <w:rFonts w:hint="eastAsia" w:cs="Arial"/>
                  <w:bCs/>
                </w:rPr>
                <w:t>非空</w:t>
              </w:r>
            </w:ins>
          </w:p>
        </w:tc>
        <w:tc>
          <w:tcPr>
            <w:tcW w:w="3652" w:type="dxa"/>
            <w:tcBorders>
              <w:top w:val="double" w:color="auto" w:sz="6" w:space="0"/>
              <w:bottom w:val="double" w:color="auto" w:sz="6" w:space="0"/>
              <w:right w:val="double" w:color="auto" w:sz="6" w:space="0"/>
            </w:tcBorders>
            <w:shd w:val="clear" w:color="auto" w:fill="E6E6E6"/>
          </w:tcPr>
          <w:p>
            <w:pPr>
              <w:jc w:val="center"/>
              <w:rPr>
                <w:ins w:id="3047" w:author="liyan" w:date="2016-12-29T14:46:00Z"/>
                <w:rFonts w:cs="Arial"/>
                <w:bCs/>
              </w:rPr>
            </w:pPr>
            <w:ins w:id="3048" w:author="liyan" w:date="2016-12-29T14:46:00Z">
              <w:r>
                <w:rPr>
                  <w:rFonts w:cs="Arial"/>
                  <w:bCs/>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ins w:id="3049" w:author="liyan" w:date="2016-12-29T14:46:00Z"/>
        </w:trPr>
        <w:tc>
          <w:tcPr>
            <w:tcW w:w="2009" w:type="dxa"/>
          </w:tcPr>
          <w:p>
            <w:pPr>
              <w:rPr>
                <w:ins w:id="3050" w:author="liyan" w:date="2016-12-29T14:46:00Z"/>
                <w:rFonts w:cs="Arial"/>
                <w:b/>
                <w:color w:val="0000FF"/>
                <w:lang w:val="en-GB"/>
              </w:rPr>
            </w:pPr>
            <w:ins w:id="3051" w:author="liyan" w:date="2016-12-29T14:46:00Z">
              <w:r>
                <w:rPr>
                  <w:rFonts w:hint="eastAsia" w:cs="Arial"/>
                  <w:b/>
                  <w:color w:val="0000FF"/>
                  <w:lang w:val="en-GB"/>
                </w:rPr>
                <w:t>userid</w:t>
              </w:r>
            </w:ins>
          </w:p>
        </w:tc>
        <w:tc>
          <w:tcPr>
            <w:tcW w:w="1644" w:type="dxa"/>
          </w:tcPr>
          <w:p>
            <w:pPr>
              <w:rPr>
                <w:ins w:id="3052" w:author="liyan" w:date="2016-12-29T14:46:00Z"/>
                <w:rFonts w:cs="Arial"/>
                <w:b/>
              </w:rPr>
            </w:pPr>
            <w:ins w:id="3053" w:author="liyan" w:date="2016-12-29T14:46:00Z">
              <w:r>
                <w:rPr>
                  <w:rFonts w:hint="eastAsia" w:cs="Arial"/>
                </w:rPr>
                <w:t>Number(10)</w:t>
              </w:r>
            </w:ins>
          </w:p>
        </w:tc>
        <w:tc>
          <w:tcPr>
            <w:tcW w:w="1095" w:type="dxa"/>
          </w:tcPr>
          <w:p>
            <w:pPr>
              <w:jc w:val="center"/>
              <w:rPr>
                <w:ins w:id="3054" w:author="liyan" w:date="2016-12-29T14:46:00Z"/>
                <w:rFonts w:cs="Arial"/>
                <w:b/>
                <w:lang w:val="en-GB"/>
              </w:rPr>
            </w:pPr>
            <w:ins w:id="3055" w:author="liyan" w:date="2016-12-29T14:46:00Z">
              <w:r>
                <w:rPr>
                  <w:rFonts w:hint="eastAsia" w:cs="Arial"/>
                  <w:b/>
                  <w:lang w:val="en-GB"/>
                </w:rPr>
                <w:t>是</w:t>
              </w:r>
            </w:ins>
          </w:p>
        </w:tc>
        <w:tc>
          <w:tcPr>
            <w:tcW w:w="3652" w:type="dxa"/>
          </w:tcPr>
          <w:p>
            <w:pPr>
              <w:rPr>
                <w:ins w:id="3056" w:author="liyan" w:date="2016-12-29T14:46:00Z"/>
                <w:rFonts w:cs="Arial"/>
                <w:b/>
              </w:rPr>
            </w:pPr>
            <w:ins w:id="3057" w:author="liyan" w:date="2016-12-29T14:46:00Z">
              <w:r>
                <w:rPr>
                  <w:rFonts w:cs="Arial"/>
                  <w:b/>
                  <w:lang w:val="en-GB"/>
                </w:rPr>
                <w:t>SSMN_</w:t>
              </w:r>
            </w:ins>
            <w:ins w:id="3058" w:author="liyan" w:date="2016-12-29T14:47:00Z">
              <w:r>
                <w:rPr>
                  <w:rFonts w:hint="eastAsia" w:cs="Arial"/>
                  <w:b/>
                </w:rPr>
                <w:t>JR</w:t>
              </w:r>
            </w:ins>
            <w:ins w:id="3059" w:author="liyan" w:date="2016-12-29T14:46:00Z">
              <w:r>
                <w:rPr>
                  <w:rFonts w:cs="Arial"/>
                  <w:b/>
                  <w:lang w:val="en-GB"/>
                </w:rPr>
                <w:t>_USER</w:t>
              </w:r>
            </w:ins>
            <w:ins w:id="3060" w:author="liyan" w:date="2016-12-29T14:46:00Z">
              <w:r>
                <w:rPr>
                  <w:rFonts w:hint="eastAsia" w:cs="Arial"/>
                  <w:b/>
                  <w:color w:val="0000FF"/>
                  <w:u w:val="single"/>
                  <w:lang w:val="en-GB"/>
                </w:rPr>
                <w:t>表序列号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ins w:id="3061" w:author="liyan" w:date="2016-12-29T14:46:00Z"/>
        </w:trPr>
        <w:tc>
          <w:tcPr>
            <w:tcW w:w="2009" w:type="dxa"/>
          </w:tcPr>
          <w:p>
            <w:pPr>
              <w:rPr>
                <w:ins w:id="3062" w:author="liyan" w:date="2016-12-29T14:46:00Z"/>
                <w:rFonts w:cs="Arial"/>
              </w:rPr>
            </w:pPr>
            <w:ins w:id="3063" w:author="liyan" w:date="2016-12-29T14:46:00Z">
              <w:r>
                <w:rPr>
                  <w:rFonts w:cs="Arial"/>
                </w:rPr>
                <w:t>channelid</w:t>
              </w:r>
            </w:ins>
          </w:p>
        </w:tc>
        <w:tc>
          <w:tcPr>
            <w:tcW w:w="1644" w:type="dxa"/>
          </w:tcPr>
          <w:p>
            <w:pPr>
              <w:rPr>
                <w:ins w:id="3064" w:author="liyan" w:date="2016-12-29T14:46:00Z"/>
                <w:rFonts w:cs="Arial"/>
              </w:rPr>
            </w:pPr>
            <w:ins w:id="3065" w:author="liyan" w:date="2016-12-29T14:46:00Z">
              <w:r>
                <w:rPr>
                  <w:rFonts w:hint="eastAsia" w:cs="Arial"/>
                </w:rPr>
                <w:t>Number(10)</w:t>
              </w:r>
            </w:ins>
          </w:p>
        </w:tc>
        <w:tc>
          <w:tcPr>
            <w:tcW w:w="1095" w:type="dxa"/>
          </w:tcPr>
          <w:p>
            <w:pPr>
              <w:jc w:val="center"/>
              <w:rPr>
                <w:ins w:id="3066" w:author="liyan" w:date="2016-12-29T14:46:00Z"/>
              </w:rPr>
            </w:pPr>
            <w:ins w:id="3067" w:author="liyan" w:date="2016-12-29T14:46:00Z">
              <w:r>
                <w:rPr>
                  <w:rFonts w:hint="eastAsia" w:cs="Arial"/>
                </w:rPr>
                <w:t>是</w:t>
              </w:r>
            </w:ins>
          </w:p>
        </w:tc>
        <w:tc>
          <w:tcPr>
            <w:tcW w:w="3652" w:type="dxa"/>
          </w:tcPr>
          <w:p>
            <w:pPr>
              <w:rPr>
                <w:ins w:id="3068" w:author="liyan" w:date="2016-12-29T14:46:00Z"/>
                <w:rFonts w:cs="Arial"/>
              </w:rPr>
            </w:pPr>
            <w:ins w:id="3069" w:author="liyan" w:date="2016-12-29T14:46:00Z">
              <w:r>
                <w:rPr>
                  <w:rFonts w:hint="eastAsia" w:cs="Arial"/>
                </w:rPr>
                <w:t>渠道id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ins w:id="3070" w:author="liyan" w:date="2016-12-29T14:46:00Z"/>
        </w:trPr>
        <w:tc>
          <w:tcPr>
            <w:tcW w:w="2009" w:type="dxa"/>
          </w:tcPr>
          <w:p>
            <w:pPr>
              <w:rPr>
                <w:ins w:id="3071" w:author="liyan" w:date="2016-12-29T14:46:00Z"/>
                <w:rFonts w:cs="Arial"/>
              </w:rPr>
            </w:pPr>
            <w:ins w:id="3072" w:author="liyan" w:date="2016-12-29T14:46:00Z">
              <w:r>
                <w:rPr>
                  <w:rFonts w:cs="Arial"/>
                </w:rPr>
                <w:t>N</w:t>
              </w:r>
            </w:ins>
            <w:ins w:id="3073" w:author="liyan" w:date="2016-12-29T14:46:00Z">
              <w:r>
                <w:rPr>
                  <w:rFonts w:hint="eastAsia" w:cs="Arial"/>
                </w:rPr>
                <w:t>ame</w:t>
              </w:r>
            </w:ins>
          </w:p>
        </w:tc>
        <w:tc>
          <w:tcPr>
            <w:tcW w:w="1644" w:type="dxa"/>
          </w:tcPr>
          <w:p>
            <w:pPr>
              <w:rPr>
                <w:ins w:id="3074" w:author="liyan" w:date="2016-12-29T14:46:00Z"/>
                <w:rFonts w:cs="Arial"/>
              </w:rPr>
            </w:pPr>
            <w:ins w:id="3075" w:author="liyan" w:date="2016-12-29T14:46:00Z">
              <w:r>
                <w:rPr>
                  <w:rFonts w:cs="Arial"/>
                </w:rPr>
                <w:t>Varchar2 (</w:t>
              </w:r>
            </w:ins>
            <w:ins w:id="3076" w:author="liyan" w:date="2016-12-29T14:46:00Z">
              <w:r>
                <w:rPr>
                  <w:rFonts w:hint="eastAsia" w:cs="Arial"/>
                </w:rPr>
                <w:t>20</w:t>
              </w:r>
            </w:ins>
            <w:ins w:id="3077" w:author="liyan" w:date="2016-12-29T14:46:00Z">
              <w:r>
                <w:rPr>
                  <w:rFonts w:cs="Arial"/>
                </w:rPr>
                <w:t>)</w:t>
              </w:r>
            </w:ins>
          </w:p>
        </w:tc>
        <w:tc>
          <w:tcPr>
            <w:tcW w:w="1095" w:type="dxa"/>
          </w:tcPr>
          <w:p>
            <w:pPr>
              <w:jc w:val="center"/>
              <w:rPr>
                <w:ins w:id="3078" w:author="liyan" w:date="2016-12-29T14:46:00Z"/>
                <w:rFonts w:cs="Arial"/>
              </w:rPr>
            </w:pPr>
            <w:ins w:id="3079" w:author="liyan" w:date="2016-12-29T14:46:00Z">
              <w:r>
                <w:rPr>
                  <w:rFonts w:hint="eastAsia" w:cs="Arial"/>
                </w:rPr>
                <w:t>是</w:t>
              </w:r>
            </w:ins>
          </w:p>
        </w:tc>
        <w:tc>
          <w:tcPr>
            <w:tcW w:w="3652" w:type="dxa"/>
          </w:tcPr>
          <w:p>
            <w:pPr>
              <w:rPr>
                <w:ins w:id="3080" w:author="liyan" w:date="2016-12-29T14:46:00Z"/>
                <w:rFonts w:cs="Arial"/>
                <w:lang w:val="en-GB"/>
              </w:rPr>
            </w:pPr>
            <w:ins w:id="3081" w:author="liyan" w:date="2016-12-29T14:46:00Z">
              <w:r>
                <w:rPr>
                  <w:rFonts w:hint="eastAsia" w:cs="Arial"/>
                </w:rPr>
                <w:t>用户名称</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ins w:id="3082" w:author="liyan" w:date="2016-12-29T14:46:00Z"/>
        </w:trPr>
        <w:tc>
          <w:tcPr>
            <w:tcW w:w="2009" w:type="dxa"/>
          </w:tcPr>
          <w:p>
            <w:pPr>
              <w:rPr>
                <w:ins w:id="3083" w:author="liyan" w:date="2016-12-29T14:46:00Z"/>
                <w:rFonts w:cs="Arial"/>
              </w:rPr>
            </w:pPr>
            <w:ins w:id="3084" w:author="liyan" w:date="2016-12-29T14:46:00Z">
              <w:r>
                <w:rPr>
                  <w:rFonts w:cs="Arial"/>
                </w:rPr>
                <w:t>M</w:t>
              </w:r>
            </w:ins>
            <w:ins w:id="3085" w:author="liyan" w:date="2016-12-29T14:46:00Z">
              <w:r>
                <w:rPr>
                  <w:rFonts w:hint="eastAsia" w:cs="Arial"/>
                </w:rPr>
                <w:t>sisdn</w:t>
              </w:r>
            </w:ins>
          </w:p>
        </w:tc>
        <w:tc>
          <w:tcPr>
            <w:tcW w:w="1644" w:type="dxa"/>
          </w:tcPr>
          <w:p>
            <w:pPr>
              <w:rPr>
                <w:ins w:id="3086" w:author="liyan" w:date="2016-12-29T14:46:00Z"/>
                <w:rFonts w:cs="Arial"/>
              </w:rPr>
            </w:pPr>
            <w:ins w:id="3087" w:author="liyan" w:date="2016-12-29T14:46:00Z">
              <w:r>
                <w:rPr>
                  <w:rFonts w:cs="Arial"/>
                </w:rPr>
                <w:t>Varchar2 (</w:t>
              </w:r>
            </w:ins>
            <w:ins w:id="3088" w:author="liyan" w:date="2016-12-29T14:46:00Z">
              <w:r>
                <w:rPr>
                  <w:rFonts w:hint="eastAsia" w:cs="Arial"/>
                </w:rPr>
                <w:t>20</w:t>
              </w:r>
            </w:ins>
            <w:ins w:id="3089" w:author="liyan" w:date="2016-12-29T14:46:00Z">
              <w:r>
                <w:rPr>
                  <w:rFonts w:cs="Arial"/>
                </w:rPr>
                <w:t>)</w:t>
              </w:r>
            </w:ins>
          </w:p>
        </w:tc>
        <w:tc>
          <w:tcPr>
            <w:tcW w:w="1095" w:type="dxa"/>
          </w:tcPr>
          <w:p>
            <w:pPr>
              <w:jc w:val="center"/>
              <w:rPr>
                <w:ins w:id="3090" w:author="liyan" w:date="2016-12-29T14:46:00Z"/>
                <w:rFonts w:cs="Arial"/>
              </w:rPr>
            </w:pPr>
            <w:ins w:id="3091" w:author="liyan" w:date="2016-12-29T14:46:00Z">
              <w:r>
                <w:rPr>
                  <w:rFonts w:hint="eastAsia" w:cs="Arial"/>
                </w:rPr>
                <w:t>是</w:t>
              </w:r>
            </w:ins>
          </w:p>
        </w:tc>
        <w:tc>
          <w:tcPr>
            <w:tcW w:w="3652" w:type="dxa"/>
          </w:tcPr>
          <w:p>
            <w:pPr>
              <w:rPr>
                <w:ins w:id="3092" w:author="liyan" w:date="2016-12-29T14:46:00Z"/>
                <w:rFonts w:cs="Arial"/>
              </w:rPr>
            </w:pPr>
            <w:ins w:id="3093" w:author="liyan" w:date="2016-12-29T14:46:00Z">
              <w:r>
                <w:rPr>
                  <w:rFonts w:hint="eastAsia" w:cs="Arial"/>
                </w:rPr>
                <w:t>用户主号码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ins w:id="3094" w:author="liyan" w:date="2016-12-29T14:46:00Z"/>
        </w:trPr>
        <w:tc>
          <w:tcPr>
            <w:tcW w:w="2009" w:type="dxa"/>
          </w:tcPr>
          <w:p>
            <w:pPr>
              <w:rPr>
                <w:ins w:id="3095" w:author="liyan" w:date="2016-12-29T14:46:00Z"/>
                <w:rFonts w:cs="Arial"/>
              </w:rPr>
            </w:pPr>
            <w:ins w:id="3096" w:author="liyan" w:date="2016-12-29T14:46:00Z">
              <w:r>
                <w:rPr>
                  <w:rFonts w:hint="eastAsia" w:cs="Arial"/>
                </w:rPr>
                <w:t>SSMNNumber</w:t>
              </w:r>
            </w:ins>
          </w:p>
        </w:tc>
        <w:tc>
          <w:tcPr>
            <w:tcW w:w="1644" w:type="dxa"/>
          </w:tcPr>
          <w:p>
            <w:pPr>
              <w:rPr>
                <w:ins w:id="3097" w:author="liyan" w:date="2016-12-29T14:46:00Z"/>
                <w:rFonts w:cs="Arial"/>
              </w:rPr>
            </w:pPr>
            <w:ins w:id="3098" w:author="liyan" w:date="2016-12-29T14:46:00Z">
              <w:r>
                <w:rPr>
                  <w:rFonts w:cs="Arial"/>
                </w:rPr>
                <w:t>Varchar2 (</w:t>
              </w:r>
            </w:ins>
            <w:ins w:id="3099" w:author="liyan" w:date="2016-12-29T14:46:00Z">
              <w:r>
                <w:rPr>
                  <w:rFonts w:hint="eastAsia" w:cs="Arial"/>
                </w:rPr>
                <w:t>20</w:t>
              </w:r>
            </w:ins>
            <w:ins w:id="3100" w:author="liyan" w:date="2016-12-29T14:46:00Z">
              <w:r>
                <w:rPr>
                  <w:rFonts w:cs="Arial"/>
                </w:rPr>
                <w:t>)</w:t>
              </w:r>
            </w:ins>
          </w:p>
        </w:tc>
        <w:tc>
          <w:tcPr>
            <w:tcW w:w="1095" w:type="dxa"/>
          </w:tcPr>
          <w:p>
            <w:pPr>
              <w:jc w:val="center"/>
              <w:rPr>
                <w:ins w:id="3101" w:author="liyan" w:date="2016-12-29T14:46:00Z"/>
                <w:rFonts w:cs="Arial"/>
              </w:rPr>
            </w:pPr>
            <w:ins w:id="3102" w:author="liyan" w:date="2016-12-29T14:46:00Z">
              <w:r>
                <w:rPr>
                  <w:rFonts w:hint="eastAsia" w:cs="Arial"/>
                </w:rPr>
                <w:t>是</w:t>
              </w:r>
            </w:ins>
          </w:p>
        </w:tc>
        <w:tc>
          <w:tcPr>
            <w:tcW w:w="3652" w:type="dxa"/>
          </w:tcPr>
          <w:p>
            <w:pPr>
              <w:rPr>
                <w:ins w:id="3103" w:author="liyan" w:date="2016-12-29T14:46:00Z"/>
                <w:rFonts w:cs="Arial"/>
              </w:rPr>
            </w:pPr>
            <w:ins w:id="3104" w:author="liyan" w:date="2016-12-29T14:46:00Z">
              <w:r>
                <w:rPr>
                  <w:rFonts w:hint="eastAsia" w:cs="Arial"/>
                </w:rPr>
                <w:t>用户副号码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ins w:id="3105" w:author="liyan" w:date="2016-12-29T14:46:00Z"/>
        </w:trPr>
        <w:tc>
          <w:tcPr>
            <w:tcW w:w="2009" w:type="dxa"/>
            <w:tcBorders>
              <w:bottom w:val="single" w:color="000000" w:sz="6" w:space="0"/>
            </w:tcBorders>
          </w:tcPr>
          <w:p>
            <w:pPr>
              <w:rPr>
                <w:ins w:id="3106" w:author="liyan" w:date="2016-12-29T14:46:00Z"/>
                <w:rFonts w:cs="Arial"/>
                <w:color w:val="0000FF"/>
              </w:rPr>
            </w:pPr>
            <w:ins w:id="3107" w:author="liyan" w:date="2016-12-29T14:46:00Z">
              <w:r>
                <w:rPr>
                  <w:rFonts w:cs="Arial"/>
                  <w:color w:val="0000FF"/>
                </w:rPr>
                <w:t>S</w:t>
              </w:r>
            </w:ins>
            <w:ins w:id="3108" w:author="liyan" w:date="2016-12-29T14:46:00Z">
              <w:r>
                <w:rPr>
                  <w:rFonts w:hint="eastAsia" w:cs="Arial"/>
                  <w:color w:val="0000FF"/>
                </w:rPr>
                <w:t>ub_date</w:t>
              </w:r>
            </w:ins>
          </w:p>
        </w:tc>
        <w:tc>
          <w:tcPr>
            <w:tcW w:w="1644" w:type="dxa"/>
            <w:tcBorders>
              <w:bottom w:val="single" w:color="000000" w:sz="6" w:space="0"/>
            </w:tcBorders>
          </w:tcPr>
          <w:p>
            <w:pPr>
              <w:rPr>
                <w:ins w:id="3109" w:author="liyan" w:date="2016-12-29T14:46:00Z"/>
                <w:rFonts w:cs="Arial"/>
                <w:color w:val="0000FF"/>
              </w:rPr>
            </w:pPr>
            <w:ins w:id="3110" w:author="liyan" w:date="2016-12-29T14:46:00Z">
              <w:r>
                <w:rPr>
                  <w:rFonts w:hint="eastAsia" w:cs="Arial"/>
                  <w:color w:val="0000FF"/>
                </w:rPr>
                <w:t>date</w:t>
              </w:r>
            </w:ins>
          </w:p>
        </w:tc>
        <w:tc>
          <w:tcPr>
            <w:tcW w:w="1095" w:type="dxa"/>
            <w:tcBorders>
              <w:bottom w:val="single" w:color="000000" w:sz="6" w:space="0"/>
            </w:tcBorders>
          </w:tcPr>
          <w:p>
            <w:pPr>
              <w:jc w:val="center"/>
              <w:rPr>
                <w:ins w:id="3111" w:author="liyan" w:date="2016-12-29T14:46:00Z"/>
                <w:color w:val="0000FF"/>
              </w:rPr>
            </w:pPr>
            <w:ins w:id="3112" w:author="liyan" w:date="2016-12-29T14:46:00Z">
              <w:r>
                <w:rPr>
                  <w:rFonts w:hint="eastAsia" w:cs="Arial"/>
                  <w:color w:val="0000FF"/>
                </w:rPr>
                <w:t>是</w:t>
              </w:r>
            </w:ins>
          </w:p>
        </w:tc>
        <w:tc>
          <w:tcPr>
            <w:tcW w:w="3652" w:type="dxa"/>
            <w:tcBorders>
              <w:bottom w:val="single" w:color="000000" w:sz="6" w:space="0"/>
            </w:tcBorders>
          </w:tcPr>
          <w:p>
            <w:pPr>
              <w:rPr>
                <w:ins w:id="3113" w:author="liyan" w:date="2016-12-29T14:46:00Z"/>
                <w:rFonts w:cs="Arial"/>
                <w:color w:val="0000FF"/>
              </w:rPr>
            </w:pPr>
            <w:ins w:id="3114" w:author="liyan" w:date="2016-12-29T14:46:00Z">
              <w:r>
                <w:rPr>
                  <w:rFonts w:hint="eastAsia" w:cs="Arial"/>
                  <w:color w:val="0000FF"/>
                </w:rPr>
                <w:t>注册日期</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ins w:id="3115" w:author="liyan" w:date="2016-12-29T14:46:00Z"/>
        </w:trPr>
        <w:tc>
          <w:tcPr>
            <w:tcW w:w="2009" w:type="dxa"/>
            <w:tcBorders>
              <w:top w:val="single" w:color="000000" w:sz="6" w:space="0"/>
              <w:bottom w:val="single" w:color="000000" w:sz="6" w:space="0"/>
            </w:tcBorders>
            <w:shd w:val="clear" w:color="auto" w:fill="C6D9F1"/>
          </w:tcPr>
          <w:p>
            <w:pPr>
              <w:rPr>
                <w:ins w:id="3116" w:author="liyan" w:date="2016-12-29T14:46:00Z"/>
                <w:rFonts w:cs="Arial"/>
                <w:color w:val="0000FF"/>
              </w:rPr>
            </w:pPr>
            <w:ins w:id="3117" w:author="liyan" w:date="2016-12-29T14:46:00Z">
              <w:r>
                <w:rPr>
                  <w:rFonts w:hint="eastAsia" w:cs="Arial"/>
                  <w:color w:val="0000FF"/>
                </w:rPr>
                <w:t>Cancel_date</w:t>
              </w:r>
            </w:ins>
          </w:p>
        </w:tc>
        <w:tc>
          <w:tcPr>
            <w:tcW w:w="1644" w:type="dxa"/>
            <w:tcBorders>
              <w:top w:val="single" w:color="000000" w:sz="6" w:space="0"/>
              <w:bottom w:val="single" w:color="000000" w:sz="6" w:space="0"/>
            </w:tcBorders>
            <w:shd w:val="clear" w:color="auto" w:fill="C6D9F1"/>
          </w:tcPr>
          <w:p>
            <w:pPr>
              <w:rPr>
                <w:ins w:id="3118" w:author="liyan" w:date="2016-12-29T14:46:00Z"/>
                <w:rFonts w:cs="Arial"/>
                <w:color w:val="0000FF"/>
              </w:rPr>
            </w:pPr>
            <w:ins w:id="3119" w:author="liyan" w:date="2016-12-29T14:46:00Z">
              <w:r>
                <w:rPr>
                  <w:rFonts w:hint="eastAsia" w:cs="Arial"/>
                  <w:color w:val="0000FF"/>
                </w:rPr>
                <w:t>date</w:t>
              </w:r>
            </w:ins>
          </w:p>
        </w:tc>
        <w:tc>
          <w:tcPr>
            <w:tcW w:w="1095" w:type="dxa"/>
            <w:tcBorders>
              <w:top w:val="single" w:color="000000" w:sz="6" w:space="0"/>
              <w:bottom w:val="single" w:color="000000" w:sz="6" w:space="0"/>
            </w:tcBorders>
            <w:shd w:val="clear" w:color="auto" w:fill="C6D9F1"/>
          </w:tcPr>
          <w:p>
            <w:pPr>
              <w:jc w:val="center"/>
              <w:rPr>
                <w:ins w:id="3120" w:author="liyan" w:date="2016-12-29T14:46:00Z"/>
                <w:rFonts w:cs="Arial"/>
                <w:color w:val="0000FF"/>
              </w:rPr>
            </w:pPr>
            <w:ins w:id="3121" w:author="liyan" w:date="2016-12-29T14:46:00Z">
              <w:r>
                <w:rPr>
                  <w:rFonts w:hint="eastAsia" w:cs="Arial"/>
                  <w:color w:val="0000FF"/>
                </w:rPr>
                <w:t>是</w:t>
              </w:r>
            </w:ins>
          </w:p>
        </w:tc>
        <w:tc>
          <w:tcPr>
            <w:tcW w:w="3652" w:type="dxa"/>
            <w:tcBorders>
              <w:top w:val="single" w:color="000000" w:sz="6" w:space="0"/>
              <w:bottom w:val="single" w:color="000000" w:sz="6" w:space="0"/>
            </w:tcBorders>
            <w:shd w:val="clear" w:color="auto" w:fill="C6D9F1"/>
          </w:tcPr>
          <w:p>
            <w:pPr>
              <w:rPr>
                <w:ins w:id="3122" w:author="liyan" w:date="2016-12-29T14:46:00Z"/>
                <w:rFonts w:cs="Arial"/>
                <w:color w:val="0000FF"/>
              </w:rPr>
            </w:pPr>
            <w:ins w:id="3123" w:author="liyan" w:date="2016-12-29T14:46:00Z">
              <w:r>
                <w:rPr>
                  <w:rFonts w:hint="eastAsia" w:cs="Arial"/>
                  <w:color w:val="0000FF"/>
                </w:rPr>
                <w:t>注销、变更日期</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3124" w:author="liyan" w:date="2016-12-29T14:46:00Z"/>
        </w:trPr>
        <w:tc>
          <w:tcPr>
            <w:tcW w:w="2009" w:type="dxa"/>
          </w:tcPr>
          <w:p>
            <w:pPr>
              <w:rPr>
                <w:ins w:id="3125" w:author="liyan" w:date="2016-12-29T14:46:00Z"/>
                <w:rFonts w:cs="Arial"/>
                <w:color w:val="C00000"/>
                <w:u w:val="single"/>
              </w:rPr>
            </w:pPr>
            <w:ins w:id="3126" w:author="liyan" w:date="2016-12-29T14:46:00Z">
              <w:r>
                <w:rPr>
                  <w:rFonts w:hint="eastAsia" w:cs="Arial"/>
                  <w:color w:val="C00000"/>
                  <w:u w:val="single"/>
                </w:rPr>
                <w:t>levelid</w:t>
              </w:r>
            </w:ins>
          </w:p>
        </w:tc>
        <w:tc>
          <w:tcPr>
            <w:tcW w:w="1644" w:type="dxa"/>
          </w:tcPr>
          <w:p>
            <w:pPr>
              <w:rPr>
                <w:ins w:id="3127" w:author="liyan" w:date="2016-12-29T14:46:00Z"/>
                <w:rFonts w:cs="Arial"/>
              </w:rPr>
            </w:pPr>
            <w:ins w:id="3128" w:author="liyan" w:date="2016-12-29T14:46:00Z">
              <w:r>
                <w:rPr>
                  <w:rFonts w:hint="eastAsia" w:cs="Arial"/>
                </w:rPr>
                <w:t>Number(10)</w:t>
              </w:r>
            </w:ins>
          </w:p>
        </w:tc>
        <w:tc>
          <w:tcPr>
            <w:tcW w:w="1095" w:type="dxa"/>
          </w:tcPr>
          <w:p>
            <w:pPr>
              <w:jc w:val="center"/>
              <w:rPr>
                <w:ins w:id="3129" w:author="liyan" w:date="2016-12-29T14:46:00Z"/>
                <w:rFonts w:cs="Arial"/>
              </w:rPr>
            </w:pPr>
            <w:ins w:id="3130" w:author="liyan" w:date="2016-12-29T14:46:00Z">
              <w:r>
                <w:rPr>
                  <w:rFonts w:hint="eastAsia" w:cs="Arial"/>
                </w:rPr>
                <w:t>是</w:t>
              </w:r>
            </w:ins>
          </w:p>
        </w:tc>
        <w:tc>
          <w:tcPr>
            <w:tcW w:w="3652" w:type="dxa"/>
          </w:tcPr>
          <w:p>
            <w:pPr>
              <w:rPr>
                <w:ins w:id="3131" w:author="liyan" w:date="2016-12-29T14:46:00Z"/>
                <w:rFonts w:ascii="Tahoma" w:hAnsi="Tahoma"/>
                <w:szCs w:val="21"/>
              </w:rPr>
            </w:pPr>
            <w:ins w:id="3132" w:author="liyan" w:date="2016-12-29T14:46:00Z">
              <w:r>
                <w:rPr>
                  <w:rFonts w:hint="eastAsia" w:ascii="Tahoma" w:hAnsi="Tahoma"/>
                  <w:szCs w:val="21"/>
                </w:rPr>
                <w:t>关联ssmn_zy_level表</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3133" w:author="liyan" w:date="2016-12-29T14:46:00Z"/>
        </w:trPr>
        <w:tc>
          <w:tcPr>
            <w:tcW w:w="2009" w:type="dxa"/>
          </w:tcPr>
          <w:p>
            <w:pPr>
              <w:rPr>
                <w:ins w:id="3134" w:author="liyan" w:date="2016-12-29T14:46:00Z"/>
                <w:rFonts w:cs="Arial"/>
              </w:rPr>
            </w:pPr>
            <w:ins w:id="3135" w:author="liyan" w:date="2016-12-29T14:46:00Z">
              <w:r>
                <w:rPr>
                  <w:rFonts w:hint="eastAsia" w:cs="Arial"/>
                </w:rPr>
                <w:t>Manner</w:t>
              </w:r>
            </w:ins>
          </w:p>
        </w:tc>
        <w:tc>
          <w:tcPr>
            <w:tcW w:w="1644" w:type="dxa"/>
          </w:tcPr>
          <w:p>
            <w:pPr>
              <w:rPr>
                <w:ins w:id="3136" w:author="liyan" w:date="2016-12-29T14:46:00Z"/>
                <w:rFonts w:cs="Arial"/>
              </w:rPr>
            </w:pPr>
            <w:ins w:id="3137" w:author="liyan" w:date="2016-12-29T14:46:00Z">
              <w:r>
                <w:rPr>
                  <w:rFonts w:hint="eastAsia" w:cs="Arial"/>
                </w:rPr>
                <w:t>Number(1)</w:t>
              </w:r>
            </w:ins>
          </w:p>
        </w:tc>
        <w:tc>
          <w:tcPr>
            <w:tcW w:w="1095" w:type="dxa"/>
          </w:tcPr>
          <w:p>
            <w:pPr>
              <w:jc w:val="center"/>
              <w:rPr>
                <w:ins w:id="3138" w:author="liyan" w:date="2016-12-29T14:46:00Z"/>
                <w:rFonts w:cs="Arial"/>
              </w:rPr>
            </w:pPr>
            <w:ins w:id="3139" w:author="liyan" w:date="2016-12-29T14:46:00Z">
              <w:r>
                <w:rPr>
                  <w:rFonts w:hint="eastAsia" w:cs="Arial"/>
                </w:rPr>
                <w:t>是</w:t>
              </w:r>
            </w:ins>
          </w:p>
        </w:tc>
        <w:tc>
          <w:tcPr>
            <w:tcW w:w="3652" w:type="dxa"/>
          </w:tcPr>
          <w:p>
            <w:pPr>
              <w:rPr>
                <w:ins w:id="3140" w:author="liyan" w:date="2016-12-29T14:46:00Z"/>
                <w:rFonts w:ascii="Tahoma" w:hAnsi="Tahoma"/>
                <w:szCs w:val="21"/>
              </w:rPr>
            </w:pPr>
            <w:ins w:id="3141" w:author="liyan" w:date="2016-12-29T14:46:00Z">
              <w:r>
                <w:rPr>
                  <w:rFonts w:hint="eastAsia" w:ascii="Tahoma" w:hAnsi="Tahoma"/>
                  <w:szCs w:val="21"/>
                </w:rPr>
                <w:t>0:web　</w:t>
              </w:r>
            </w:ins>
          </w:p>
          <w:p>
            <w:pPr>
              <w:rPr>
                <w:ins w:id="3142" w:author="liyan" w:date="2016-12-29T14:46:00Z"/>
                <w:rFonts w:ascii="Tahoma" w:hAnsi="Tahoma"/>
                <w:szCs w:val="21"/>
              </w:rPr>
            </w:pPr>
            <w:ins w:id="3143" w:author="liyan" w:date="2016-12-29T14:46:00Z">
              <w:r>
                <w:rPr>
                  <w:rFonts w:hint="eastAsia" w:ascii="Tahoma" w:hAnsi="Tahoma"/>
                  <w:szCs w:val="21"/>
                </w:rPr>
                <w:t>1:手机(umproxy消息都是手机过来的消息)</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3144" w:author="liyan" w:date="2016-12-29T14:46:00Z"/>
        </w:trPr>
        <w:tc>
          <w:tcPr>
            <w:tcW w:w="2009" w:type="dxa"/>
          </w:tcPr>
          <w:p>
            <w:pPr>
              <w:rPr>
                <w:ins w:id="3145" w:author="liyan" w:date="2016-12-29T14:46:00Z"/>
                <w:rFonts w:cs="Arial"/>
              </w:rPr>
            </w:pPr>
            <w:ins w:id="3146" w:author="liyan" w:date="2016-12-29T14:46:00Z">
              <w:r>
                <w:rPr>
                  <w:rFonts w:hint="eastAsia" w:cs="Arial"/>
                </w:rPr>
                <w:t>operaType</w:t>
              </w:r>
            </w:ins>
          </w:p>
        </w:tc>
        <w:tc>
          <w:tcPr>
            <w:tcW w:w="1644" w:type="dxa"/>
          </w:tcPr>
          <w:p>
            <w:pPr>
              <w:rPr>
                <w:ins w:id="3147" w:author="liyan" w:date="2016-12-29T14:46:00Z"/>
                <w:rFonts w:cs="Arial"/>
              </w:rPr>
            </w:pPr>
            <w:ins w:id="3148" w:author="liyan" w:date="2016-12-29T14:46:00Z">
              <w:r>
                <w:rPr>
                  <w:rFonts w:hint="eastAsia" w:cs="Arial"/>
                </w:rPr>
                <w:t>Number(1)</w:t>
              </w:r>
            </w:ins>
          </w:p>
        </w:tc>
        <w:tc>
          <w:tcPr>
            <w:tcW w:w="1095" w:type="dxa"/>
          </w:tcPr>
          <w:p>
            <w:pPr>
              <w:jc w:val="center"/>
              <w:rPr>
                <w:ins w:id="3149" w:author="liyan" w:date="2016-12-29T14:46:00Z"/>
                <w:rFonts w:cs="Arial"/>
              </w:rPr>
            </w:pPr>
            <w:ins w:id="3150" w:author="liyan" w:date="2016-12-29T14:46:00Z">
              <w:r>
                <w:rPr>
                  <w:rFonts w:hint="eastAsia" w:cs="Arial"/>
                </w:rPr>
                <w:t>是</w:t>
              </w:r>
            </w:ins>
          </w:p>
        </w:tc>
        <w:tc>
          <w:tcPr>
            <w:tcW w:w="3652" w:type="dxa"/>
          </w:tcPr>
          <w:p>
            <w:pPr>
              <w:rPr>
                <w:ins w:id="3151" w:author="liyan" w:date="2016-12-29T14:46:00Z"/>
                <w:rFonts w:ascii="Tahoma" w:hAnsi="Tahoma"/>
                <w:szCs w:val="21"/>
              </w:rPr>
            </w:pPr>
            <w:ins w:id="3152" w:author="liyan" w:date="2016-12-29T14:46:00Z">
              <w:r>
                <w:rPr>
                  <w:rFonts w:hint="eastAsia" w:ascii="Tahoma" w:hAnsi="Tahoma"/>
                  <w:szCs w:val="21"/>
                </w:rPr>
                <w:t>0:注销</w:t>
              </w:r>
            </w:ins>
          </w:p>
          <w:p>
            <w:pPr>
              <w:rPr>
                <w:ins w:id="3153" w:author="liyan" w:date="2016-12-29T14:46:00Z"/>
                <w:rFonts w:ascii="Tahoma" w:hAnsi="Tahoma"/>
                <w:szCs w:val="21"/>
              </w:rPr>
            </w:pPr>
            <w:ins w:id="3154" w:author="liyan" w:date="2016-12-29T14:46:00Z">
              <w:r>
                <w:rPr>
                  <w:rFonts w:hint="eastAsia" w:ascii="Tahoma" w:hAnsi="Tahoma"/>
                  <w:szCs w:val="21"/>
                </w:rPr>
                <w:t>1:变更</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3155" w:author="liyan" w:date="2016-12-29T14:46:00Z"/>
        </w:trPr>
        <w:tc>
          <w:tcPr>
            <w:tcW w:w="2009" w:type="dxa"/>
          </w:tcPr>
          <w:p>
            <w:pPr>
              <w:rPr>
                <w:ins w:id="3156" w:author="liyan" w:date="2016-12-29T14:46:00Z"/>
                <w:rFonts w:cs="Arial"/>
              </w:rPr>
            </w:pPr>
            <w:ins w:id="3157" w:author="liyan" w:date="2016-12-29T14:46:00Z">
              <w:r>
                <w:rPr>
                  <w:rFonts w:hint="eastAsia" w:cs="Arial"/>
                </w:rPr>
                <w:t>MODEID</w:t>
              </w:r>
            </w:ins>
          </w:p>
        </w:tc>
        <w:tc>
          <w:tcPr>
            <w:tcW w:w="1644" w:type="dxa"/>
          </w:tcPr>
          <w:p>
            <w:pPr>
              <w:rPr>
                <w:ins w:id="3158" w:author="liyan" w:date="2016-12-29T14:46:00Z"/>
                <w:rFonts w:cs="Arial"/>
              </w:rPr>
            </w:pPr>
            <w:ins w:id="3159" w:author="liyan" w:date="2016-12-29T14:46:00Z">
              <w:r>
                <w:rPr>
                  <w:bCs/>
                </w:rPr>
                <w:t>NUMBER(10)</w:t>
              </w:r>
            </w:ins>
          </w:p>
        </w:tc>
        <w:tc>
          <w:tcPr>
            <w:tcW w:w="1095" w:type="dxa"/>
          </w:tcPr>
          <w:p>
            <w:pPr>
              <w:jc w:val="center"/>
              <w:rPr>
                <w:ins w:id="3160" w:author="liyan" w:date="2016-12-29T14:46:00Z"/>
                <w:rFonts w:cs="Arial"/>
              </w:rPr>
            </w:pPr>
            <w:ins w:id="3161" w:author="liyan" w:date="2016-12-29T14:46:00Z">
              <w:r>
                <w:rPr>
                  <w:rFonts w:hint="eastAsia" w:cs="Arial"/>
                </w:rPr>
                <w:t>否</w:t>
              </w:r>
            </w:ins>
          </w:p>
        </w:tc>
        <w:tc>
          <w:tcPr>
            <w:tcW w:w="3652" w:type="dxa"/>
          </w:tcPr>
          <w:p>
            <w:pPr>
              <w:rPr>
                <w:ins w:id="3162" w:author="liyan" w:date="2016-12-29T14:46:00Z"/>
                <w:rFonts w:ascii="Tahoma" w:hAnsi="Tahoma"/>
                <w:szCs w:val="21"/>
              </w:rPr>
            </w:pPr>
            <w:ins w:id="3163" w:author="liyan" w:date="2016-12-29T14:46:00Z">
              <w:r>
                <w:rPr>
                  <w:rFonts w:hint="eastAsia" w:ascii="Tahoma" w:hAnsi="Tahoma"/>
                  <w:szCs w:val="21"/>
                </w:rPr>
                <w:t>SSMN_ZY_LEVEL_MODE表的外键</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3164" w:author="liyan" w:date="2016-12-29T14:46:00Z"/>
        </w:trPr>
        <w:tc>
          <w:tcPr>
            <w:tcW w:w="2009" w:type="dxa"/>
          </w:tcPr>
          <w:p>
            <w:pPr>
              <w:rPr>
                <w:ins w:id="3165" w:author="liyan" w:date="2016-12-29T14:46:00Z"/>
                <w:rFonts w:cs="Arial"/>
              </w:rPr>
            </w:pPr>
            <w:ins w:id="3166" w:author="liyan" w:date="2016-12-29T14:46:00Z">
              <w:r>
                <w:rPr>
                  <w:rFonts w:cs="Arial"/>
                </w:rPr>
                <w:t>ssmnnumber_type</w:t>
              </w:r>
            </w:ins>
          </w:p>
        </w:tc>
        <w:tc>
          <w:tcPr>
            <w:tcW w:w="1644" w:type="dxa"/>
          </w:tcPr>
          <w:p>
            <w:pPr>
              <w:rPr>
                <w:ins w:id="3167" w:author="liyan" w:date="2016-12-29T14:46:00Z"/>
                <w:b/>
              </w:rPr>
            </w:pPr>
            <w:ins w:id="3168" w:author="liyan" w:date="2016-12-29T14:46:00Z">
              <w:r>
                <w:rPr>
                  <w:rFonts w:hint="eastAsia" w:cs="Arial"/>
                </w:rPr>
                <w:t>Number(1)</w:t>
              </w:r>
            </w:ins>
          </w:p>
        </w:tc>
        <w:tc>
          <w:tcPr>
            <w:tcW w:w="1095" w:type="dxa"/>
          </w:tcPr>
          <w:p>
            <w:pPr>
              <w:jc w:val="center"/>
              <w:rPr>
                <w:ins w:id="3169" w:author="liyan" w:date="2016-12-29T14:46:00Z"/>
                <w:rFonts w:cs="Arial"/>
              </w:rPr>
            </w:pPr>
            <w:ins w:id="3170" w:author="liyan" w:date="2016-12-29T14:46:00Z">
              <w:r>
                <w:rPr>
                  <w:rFonts w:hint="eastAsia" w:cs="Arial"/>
                </w:rPr>
                <w:t>否</w:t>
              </w:r>
            </w:ins>
          </w:p>
        </w:tc>
        <w:tc>
          <w:tcPr>
            <w:tcW w:w="3652" w:type="dxa"/>
          </w:tcPr>
          <w:p>
            <w:pPr>
              <w:rPr>
                <w:ins w:id="3171" w:author="liyan" w:date="2016-12-29T14:46:00Z"/>
                <w:rFonts w:ascii="Tahoma" w:hAnsi="Tahoma"/>
                <w:szCs w:val="21"/>
              </w:rPr>
            </w:pPr>
            <w:ins w:id="3172" w:author="liyan" w:date="2016-12-29T14:46:00Z">
              <w:r>
                <w:rPr>
                  <w:rFonts w:hint="eastAsia" w:ascii="Tahoma" w:hAnsi="Tahoma"/>
                  <w:szCs w:val="21"/>
                </w:rPr>
                <w:t>默认</w:t>
              </w:r>
            </w:ins>
            <w:ins w:id="3173" w:author="liyan" w:date="2016-12-29T14:46:00Z">
              <w:r>
                <w:rPr>
                  <w:rFonts w:ascii="Tahoma" w:hAnsi="Tahoma"/>
                  <w:szCs w:val="21"/>
                </w:rPr>
                <w:t xml:space="preserve"> 0</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3174" w:author="liyan" w:date="2016-12-29T14:46:00Z"/>
        </w:trPr>
        <w:tc>
          <w:tcPr>
            <w:tcW w:w="2009" w:type="dxa"/>
          </w:tcPr>
          <w:p>
            <w:pPr>
              <w:rPr>
                <w:ins w:id="3175" w:author="liyan" w:date="2016-12-29T14:46:00Z"/>
                <w:rFonts w:cs="Arial"/>
              </w:rPr>
            </w:pPr>
            <w:ins w:id="3176" w:author="liyan" w:date="2016-12-29T14:46:00Z">
              <w:r>
                <w:rPr>
                  <w:rFonts w:hint="eastAsia" w:cs="Arial"/>
                  <w:color w:val="000000"/>
                  <w:kern w:val="0"/>
                  <w:sz w:val="23"/>
                  <w:szCs w:val="23"/>
                </w:rPr>
                <w:t>Remark</w:t>
              </w:r>
            </w:ins>
          </w:p>
        </w:tc>
        <w:tc>
          <w:tcPr>
            <w:tcW w:w="1644" w:type="dxa"/>
          </w:tcPr>
          <w:p>
            <w:pPr>
              <w:rPr>
                <w:ins w:id="3177" w:author="liyan" w:date="2016-12-29T14:46:00Z"/>
                <w:rFonts w:cs="Arial"/>
              </w:rPr>
            </w:pPr>
            <w:ins w:id="3178" w:author="liyan" w:date="2016-12-29T14:46:00Z">
              <w:r>
                <w:rPr>
                  <w:rFonts w:cs="Arial"/>
                </w:rPr>
                <w:t>Varchar2 (</w:t>
              </w:r>
            </w:ins>
            <w:ins w:id="3179" w:author="liyan" w:date="2016-12-29T14:46:00Z">
              <w:r>
                <w:rPr>
                  <w:rFonts w:hint="eastAsia" w:cs="Arial"/>
                </w:rPr>
                <w:t>256</w:t>
              </w:r>
            </w:ins>
            <w:ins w:id="3180" w:author="liyan" w:date="2016-12-29T14:46:00Z">
              <w:r>
                <w:rPr>
                  <w:rFonts w:cs="Arial"/>
                </w:rPr>
                <w:t>)</w:t>
              </w:r>
            </w:ins>
          </w:p>
        </w:tc>
        <w:tc>
          <w:tcPr>
            <w:tcW w:w="1095" w:type="dxa"/>
          </w:tcPr>
          <w:p>
            <w:pPr>
              <w:jc w:val="center"/>
              <w:rPr>
                <w:ins w:id="3181" w:author="liyan" w:date="2016-12-29T14:46:00Z"/>
                <w:rFonts w:cs="Arial"/>
              </w:rPr>
            </w:pPr>
            <w:ins w:id="3182" w:author="liyan" w:date="2016-12-29T14:46:00Z">
              <w:r>
                <w:rPr>
                  <w:rFonts w:hint="eastAsia" w:cs="Arial"/>
                </w:rPr>
                <w:t>是</w:t>
              </w:r>
            </w:ins>
          </w:p>
        </w:tc>
        <w:tc>
          <w:tcPr>
            <w:tcW w:w="3652" w:type="dxa"/>
          </w:tcPr>
          <w:p>
            <w:pPr>
              <w:rPr>
                <w:ins w:id="3183" w:author="liyan" w:date="2016-12-29T14:46:00Z"/>
                <w:rFonts w:ascii="Tahoma" w:hAnsi="Tahoma"/>
                <w:szCs w:val="21"/>
              </w:rPr>
            </w:pPr>
            <w:ins w:id="3184" w:author="liyan" w:date="2016-12-29T14:46:00Z">
              <w:r>
                <w:rPr>
                  <w:rFonts w:hint="eastAsia" w:ascii="Tahoma" w:hAnsi="Tahoma"/>
                  <w:szCs w:val="21"/>
                </w:rPr>
                <w:t>经纪人备注信息</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3185" w:author="liyan" w:date="2016-12-29T15:21:00Z"/>
        </w:trPr>
        <w:tc>
          <w:tcPr>
            <w:tcW w:w="2009" w:type="dxa"/>
          </w:tcPr>
          <w:p>
            <w:pPr>
              <w:rPr>
                <w:ins w:id="3186" w:author="liyan" w:date="2016-12-29T15:21:00Z"/>
                <w:rFonts w:cs="Arial"/>
                <w:color w:val="000000"/>
                <w:kern w:val="0"/>
                <w:sz w:val="23"/>
                <w:szCs w:val="23"/>
              </w:rPr>
            </w:pPr>
            <w:r>
              <w:rPr>
                <w:rFonts w:cs="Arial"/>
              </w:rPr>
              <w:t>E</w:t>
            </w:r>
            <w:r>
              <w:rPr>
                <w:rFonts w:hint="eastAsia" w:cs="Arial"/>
              </w:rPr>
              <w:t>mpno</w:t>
            </w:r>
          </w:p>
        </w:tc>
        <w:tc>
          <w:tcPr>
            <w:tcW w:w="1644" w:type="dxa"/>
          </w:tcPr>
          <w:p>
            <w:pPr>
              <w:rPr>
                <w:ins w:id="3187" w:author="liyan" w:date="2016-12-29T15:21:00Z"/>
                <w:rFonts w:cs="Arial"/>
              </w:rPr>
            </w:pPr>
            <w:r>
              <w:rPr>
                <w:rFonts w:cs="Arial"/>
              </w:rPr>
              <w:t>Varchar2 (</w:t>
            </w:r>
            <w:r>
              <w:rPr>
                <w:rFonts w:hint="eastAsia" w:cs="Arial"/>
              </w:rPr>
              <w:t>32</w:t>
            </w:r>
            <w:r>
              <w:rPr>
                <w:rFonts w:cs="Arial"/>
              </w:rPr>
              <w:t>)</w:t>
            </w:r>
          </w:p>
        </w:tc>
        <w:tc>
          <w:tcPr>
            <w:tcW w:w="1095" w:type="dxa"/>
          </w:tcPr>
          <w:p>
            <w:pPr>
              <w:jc w:val="center"/>
              <w:rPr>
                <w:ins w:id="3188" w:author="liyan" w:date="2016-12-29T15:21:00Z"/>
                <w:rFonts w:cs="Arial"/>
              </w:rPr>
            </w:pPr>
            <w:r>
              <w:rPr>
                <w:rFonts w:hint="eastAsia" w:cs="Arial"/>
              </w:rPr>
              <w:t>否</w:t>
            </w:r>
          </w:p>
        </w:tc>
        <w:tc>
          <w:tcPr>
            <w:tcW w:w="3652" w:type="dxa"/>
          </w:tcPr>
          <w:p>
            <w:pPr>
              <w:rPr>
                <w:ins w:id="3189" w:author="liyan" w:date="2016-12-29T15:21:00Z"/>
                <w:rFonts w:ascii="Tahoma" w:hAnsi="Tahoma"/>
                <w:szCs w:val="21"/>
              </w:rPr>
            </w:pPr>
            <w:r>
              <w:rPr>
                <w:rFonts w:hint="eastAsia" w:ascii="Tahoma" w:hAnsi="Tahoma"/>
                <w:szCs w:val="21"/>
              </w:rPr>
              <w:t>员工编号(不一定用，先备着)</w:t>
            </w:r>
          </w:p>
        </w:tc>
      </w:tr>
    </w:tbl>
    <w:p>
      <w:pPr>
        <w:rPr>
          <w:ins w:id="3190" w:author="liyan" w:date="2016-12-29T14:46:00Z"/>
          <w:b/>
        </w:rPr>
      </w:pPr>
      <w:ins w:id="3191" w:author="liyan" w:date="2016-12-29T14:46:00Z">
        <w:r>
          <w:rPr>
            <w:rFonts w:hint="eastAsia"/>
            <w:b/>
          </w:rPr>
          <w:t>[主键]</w:t>
        </w:r>
      </w:ins>
    </w:p>
    <w:p>
      <w:pPr>
        <w:rPr>
          <w:ins w:id="3192" w:author="liyan" w:date="2016-12-29T14:46:00Z"/>
          <w:color w:val="0000FF"/>
        </w:rPr>
      </w:pPr>
      <w:ins w:id="3193" w:author="liyan" w:date="2016-12-29T14:46:00Z">
        <w:r>
          <w:rPr/>
          <w:t>PK_SSMN_</w:t>
        </w:r>
      </w:ins>
      <w:ins w:id="3194" w:author="liyan" w:date="2016-12-29T14:48:00Z">
        <w:r>
          <w:rPr>
            <w:rFonts w:hint="eastAsia"/>
          </w:rPr>
          <w:t>JR</w:t>
        </w:r>
      </w:ins>
      <w:ins w:id="3195" w:author="liyan" w:date="2016-12-29T14:46:00Z">
        <w:r>
          <w:rPr>
            <w:rFonts w:hint="eastAsia"/>
            <w:color w:val="0000FF"/>
            <w:u w:val="single"/>
          </w:rPr>
          <w:t>_CANCEL</w:t>
        </w:r>
      </w:ins>
      <w:ins w:id="3196" w:author="liyan" w:date="2016-12-29T14:46:00Z">
        <w:r>
          <w:rPr>
            <w:color w:val="0000FF"/>
            <w:u w:val="single"/>
          </w:rPr>
          <w:t>_</w:t>
        </w:r>
      </w:ins>
      <w:ins w:id="3197" w:author="liyan" w:date="2016-12-29T14:46:00Z">
        <w:r>
          <w:rPr/>
          <w:t>U</w:t>
        </w:r>
      </w:ins>
      <w:ins w:id="3198" w:author="liyan" w:date="2016-12-29T14:46:00Z">
        <w:r>
          <w:rPr>
            <w:color w:val="0000FF"/>
          </w:rPr>
          <w:t>SER</w:t>
        </w:r>
      </w:ins>
      <w:ins w:id="3199" w:author="liyan" w:date="2016-12-29T14:46:00Z">
        <w:r>
          <w:rPr>
            <w:rFonts w:hint="eastAsia"/>
            <w:color w:val="0000FF"/>
          </w:rPr>
          <w:t>(userid+</w:t>
        </w:r>
      </w:ins>
      <w:ins w:id="3200" w:author="liyan" w:date="2016-12-29T14:46:00Z">
        <w:r>
          <w:rPr>
            <w:rFonts w:hint="eastAsia" w:cs="Arial"/>
            <w:color w:val="0000FF"/>
          </w:rPr>
          <w:t xml:space="preserve"> Cancel_date</w:t>
        </w:r>
      </w:ins>
      <w:ins w:id="3201" w:author="liyan" w:date="2016-12-29T14:46:00Z">
        <w:r>
          <w:rPr>
            <w:rFonts w:hint="eastAsia"/>
            <w:color w:val="0000FF"/>
          </w:rPr>
          <w:t>)</w:t>
        </w:r>
      </w:ins>
    </w:p>
    <w:p>
      <w:pPr>
        <w:rPr>
          <w:ins w:id="3202" w:author="liyan" w:date="2016-12-29T14:46:00Z"/>
          <w:b/>
          <w:color w:val="0000FF"/>
        </w:rPr>
      </w:pPr>
      <w:ins w:id="3203" w:author="liyan" w:date="2016-12-29T14:46:00Z">
        <w:r>
          <w:rPr>
            <w:rFonts w:hint="eastAsia"/>
            <w:b/>
            <w:color w:val="0000FF"/>
          </w:rPr>
          <w:t>[索引]</w:t>
        </w:r>
      </w:ins>
    </w:p>
    <w:p>
      <w:pPr>
        <w:rPr>
          <w:ins w:id="3204" w:author="liyan" w:date="2016-12-29T14:46:00Z"/>
        </w:rPr>
      </w:pPr>
      <w:ins w:id="3205" w:author="liyan" w:date="2016-12-29T14:48:00Z">
        <w:r>
          <w:rPr>
            <w:rFonts w:hint="eastAsia"/>
          </w:rPr>
          <w:t>无</w:t>
        </w:r>
      </w:ins>
    </w:p>
    <w:p>
      <w:pPr>
        <w:pStyle w:val="4"/>
        <w:rPr>
          <w:ins w:id="3206" w:author="liyan" w:date="2016-12-29T14:50:00Z"/>
        </w:rPr>
      </w:pPr>
      <w:ins w:id="3207" w:author="liyan" w:date="2016-12-29T14:50:00Z">
        <w:r>
          <w:rPr/>
          <w:t>SSMN_</w:t>
        </w:r>
      </w:ins>
      <w:ins w:id="3208" w:author="liyan" w:date="2016-12-29T14:50:00Z">
        <w:r>
          <w:rPr>
            <w:rFonts w:hint="eastAsia"/>
          </w:rPr>
          <w:t>JR</w:t>
        </w:r>
      </w:ins>
      <w:ins w:id="3209" w:author="liyan" w:date="2016-12-29T14:50:00Z">
        <w:r>
          <w:rPr/>
          <w:t>_CHANNEL</w:t>
        </w:r>
      </w:ins>
      <w:ins w:id="3210" w:author="liyan" w:date="2016-12-29T14:50:00Z">
        <w:r>
          <w:rPr>
            <w:rFonts w:hint="eastAsia"/>
          </w:rPr>
          <w:t>(金融用户渠道表)</w:t>
        </w:r>
      </w:ins>
    </w:p>
    <w:p>
      <w:pPr>
        <w:rPr>
          <w:ins w:id="3211" w:author="liyan" w:date="2016-12-29T14:50:00Z"/>
          <w:b/>
        </w:rPr>
      </w:pPr>
      <w:ins w:id="3212" w:author="liyan" w:date="2016-12-29T14:50:00Z">
        <w:r>
          <w:rPr>
            <w:rFonts w:hint="eastAsia"/>
            <w:b/>
          </w:rPr>
          <w:t>[功能]</w:t>
        </w:r>
      </w:ins>
    </w:p>
    <w:p>
      <w:pPr>
        <w:rPr>
          <w:ins w:id="3213" w:author="liyan" w:date="2016-12-29T14:50:00Z"/>
        </w:rPr>
      </w:pPr>
      <w:ins w:id="3214" w:author="liyan" w:date="2016-12-29T14:50:00Z">
        <w:r>
          <w:rPr>
            <w:rFonts w:hint="eastAsia"/>
          </w:rPr>
          <w:t>该表主要用于存储</w:t>
        </w:r>
      </w:ins>
      <w:ins w:id="3215" w:author="liyan" w:date="2016-12-29T14:52:00Z">
        <w:r>
          <w:rPr>
            <w:rFonts w:hint="eastAsia"/>
          </w:rPr>
          <w:t>金融</w:t>
        </w:r>
      </w:ins>
      <w:ins w:id="3216" w:author="liyan" w:date="2016-12-29T14:50:00Z">
        <w:r>
          <w:rPr>
            <w:rFonts w:hint="eastAsia"/>
          </w:rPr>
          <w:t>用户的渠道信息。</w:t>
        </w:r>
      </w:ins>
    </w:p>
    <w:p>
      <w:pPr>
        <w:rPr>
          <w:ins w:id="3217" w:author="liyan" w:date="2016-12-29T14:50:00Z"/>
          <w:b/>
        </w:rPr>
      </w:pPr>
      <w:ins w:id="3218" w:author="liyan" w:date="2016-12-29T14:50:00Z">
        <w:r>
          <w:rPr>
            <w:rFonts w:hint="eastAsia"/>
            <w:b/>
          </w:rPr>
          <w:t>[表定义]</w:t>
        </w:r>
      </w:ins>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219" w:author="liyan" w:date="2016-12-29T14:50:00Z"/>
        </w:trPr>
        <w:tc>
          <w:tcPr>
            <w:tcW w:w="1980" w:type="dxa"/>
            <w:tcBorders>
              <w:top w:val="double" w:color="auto" w:sz="6" w:space="0"/>
              <w:left w:val="double" w:color="auto" w:sz="6" w:space="0"/>
              <w:bottom w:val="double" w:color="auto" w:sz="6" w:space="0"/>
            </w:tcBorders>
            <w:shd w:val="clear" w:color="auto" w:fill="E6E6E6"/>
          </w:tcPr>
          <w:p>
            <w:pPr>
              <w:jc w:val="center"/>
              <w:rPr>
                <w:ins w:id="3220" w:author="liyan" w:date="2016-12-29T14:50:00Z"/>
                <w:rFonts w:cs="Arial"/>
                <w:bCs/>
              </w:rPr>
            </w:pPr>
            <w:ins w:id="3221" w:author="liyan" w:date="2016-12-29T14:50:00Z">
              <w:r>
                <w:rPr>
                  <w:rFonts w:cs="Arial"/>
                  <w:bCs/>
                </w:rPr>
                <w:t>域名</w:t>
              </w:r>
            </w:ins>
          </w:p>
        </w:tc>
        <w:tc>
          <w:tcPr>
            <w:tcW w:w="1620" w:type="dxa"/>
            <w:tcBorders>
              <w:top w:val="double" w:color="auto" w:sz="6" w:space="0"/>
              <w:bottom w:val="double" w:color="auto" w:sz="6" w:space="0"/>
            </w:tcBorders>
            <w:shd w:val="clear" w:color="auto" w:fill="E6E6E6"/>
          </w:tcPr>
          <w:p>
            <w:pPr>
              <w:jc w:val="center"/>
              <w:rPr>
                <w:ins w:id="3222" w:author="liyan" w:date="2016-12-29T14:50:00Z"/>
                <w:rFonts w:cs="Arial"/>
                <w:bCs/>
              </w:rPr>
            </w:pPr>
            <w:ins w:id="3223" w:author="liyan" w:date="2016-12-29T14:50:00Z">
              <w:r>
                <w:rPr>
                  <w:rFonts w:cs="Arial"/>
                  <w:bCs/>
                </w:rPr>
                <w:t>类型</w:t>
              </w:r>
            </w:ins>
          </w:p>
        </w:tc>
        <w:tc>
          <w:tcPr>
            <w:tcW w:w="1080" w:type="dxa"/>
            <w:tcBorders>
              <w:top w:val="double" w:color="auto" w:sz="6" w:space="0"/>
              <w:bottom w:val="double" w:color="auto" w:sz="6" w:space="0"/>
            </w:tcBorders>
            <w:shd w:val="clear" w:color="auto" w:fill="E6E6E6"/>
          </w:tcPr>
          <w:p>
            <w:pPr>
              <w:jc w:val="center"/>
              <w:rPr>
                <w:ins w:id="3224" w:author="liyan" w:date="2016-12-29T14:50:00Z"/>
                <w:rFonts w:cs="Arial"/>
                <w:bCs/>
              </w:rPr>
            </w:pPr>
            <w:ins w:id="3225" w:author="liyan" w:date="2016-12-29T14:50:00Z">
              <w:r>
                <w:rPr>
                  <w:rFonts w:hint="eastAsia" w:cs="Arial"/>
                  <w:bCs/>
                </w:rPr>
                <w:t>非空</w:t>
              </w:r>
            </w:ins>
          </w:p>
        </w:tc>
        <w:tc>
          <w:tcPr>
            <w:tcW w:w="3600" w:type="dxa"/>
            <w:tcBorders>
              <w:top w:val="double" w:color="auto" w:sz="6" w:space="0"/>
              <w:bottom w:val="double" w:color="auto" w:sz="6" w:space="0"/>
              <w:right w:val="double" w:color="auto" w:sz="6" w:space="0"/>
            </w:tcBorders>
            <w:shd w:val="clear" w:color="auto" w:fill="E6E6E6"/>
          </w:tcPr>
          <w:p>
            <w:pPr>
              <w:jc w:val="center"/>
              <w:rPr>
                <w:ins w:id="3226" w:author="liyan" w:date="2016-12-29T14:50:00Z"/>
                <w:rFonts w:cs="Arial"/>
                <w:bCs/>
              </w:rPr>
            </w:pPr>
            <w:ins w:id="3227" w:author="liyan" w:date="2016-12-29T14:50:00Z">
              <w:r>
                <w:rPr>
                  <w:rFonts w:cs="Arial"/>
                  <w:bCs/>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3228" w:author="liyan" w:date="2016-12-29T14:50:00Z"/>
        </w:trPr>
        <w:tc>
          <w:tcPr>
            <w:tcW w:w="1980" w:type="dxa"/>
          </w:tcPr>
          <w:p>
            <w:pPr>
              <w:rPr>
                <w:ins w:id="3229" w:author="liyan" w:date="2016-12-29T14:50:00Z"/>
                <w:rFonts w:cs="Arial"/>
                <w:b/>
                <w:lang w:val="en-GB"/>
              </w:rPr>
            </w:pPr>
            <w:ins w:id="3230" w:author="liyan" w:date="2016-12-29T14:50:00Z">
              <w:r>
                <w:rPr>
                  <w:rFonts w:hint="eastAsia" w:cs="Arial"/>
                  <w:b/>
                  <w:lang w:val="en-GB"/>
                </w:rPr>
                <w:t>id</w:t>
              </w:r>
            </w:ins>
          </w:p>
        </w:tc>
        <w:tc>
          <w:tcPr>
            <w:tcW w:w="1620" w:type="dxa"/>
          </w:tcPr>
          <w:p>
            <w:pPr>
              <w:rPr>
                <w:ins w:id="3231" w:author="liyan" w:date="2016-12-29T14:50:00Z"/>
                <w:rFonts w:cs="Arial"/>
                <w:b/>
              </w:rPr>
            </w:pPr>
            <w:ins w:id="3232" w:author="liyan" w:date="2016-12-29T14:50:00Z">
              <w:r>
                <w:rPr>
                  <w:rFonts w:hint="eastAsia" w:cs="Arial"/>
                </w:rPr>
                <w:t>Number(10)</w:t>
              </w:r>
            </w:ins>
          </w:p>
        </w:tc>
        <w:tc>
          <w:tcPr>
            <w:tcW w:w="1080" w:type="dxa"/>
          </w:tcPr>
          <w:p>
            <w:pPr>
              <w:jc w:val="center"/>
              <w:rPr>
                <w:ins w:id="3233" w:author="liyan" w:date="2016-12-29T14:50:00Z"/>
                <w:rFonts w:cs="Arial"/>
                <w:b/>
                <w:lang w:val="en-GB"/>
              </w:rPr>
            </w:pPr>
            <w:ins w:id="3234" w:author="liyan" w:date="2016-12-29T14:50:00Z">
              <w:r>
                <w:rPr>
                  <w:rFonts w:hint="eastAsia" w:cs="Arial"/>
                  <w:b/>
                  <w:lang w:val="en-GB"/>
                </w:rPr>
                <w:t>是</w:t>
              </w:r>
            </w:ins>
          </w:p>
        </w:tc>
        <w:tc>
          <w:tcPr>
            <w:tcW w:w="3600" w:type="dxa"/>
          </w:tcPr>
          <w:p>
            <w:pPr>
              <w:rPr>
                <w:ins w:id="3235" w:author="liyan" w:date="2016-12-29T14:50:00Z"/>
                <w:rFonts w:cs="Arial"/>
                <w:b/>
                <w:lang w:val="en-GB"/>
              </w:rPr>
            </w:pPr>
            <w:ins w:id="3236" w:author="liyan" w:date="2016-12-29T14:50:00Z">
              <w:r>
                <w:rPr>
                  <w:rFonts w:cs="Arial"/>
                  <w:b/>
                  <w:lang w:val="en-GB"/>
                </w:rPr>
                <w:t>SEQ_SSMN_</w:t>
              </w:r>
            </w:ins>
            <w:ins w:id="3237" w:author="liyan" w:date="2016-12-29T14:50:00Z">
              <w:r>
                <w:rPr>
                  <w:rFonts w:hint="eastAsia" w:cs="Arial"/>
                  <w:b/>
                </w:rPr>
                <w:t>JR</w:t>
              </w:r>
            </w:ins>
            <w:ins w:id="3238" w:author="liyan" w:date="2016-12-29T14:50:00Z">
              <w:r>
                <w:rPr>
                  <w:rFonts w:cs="Arial"/>
                  <w:b/>
                  <w:lang w:val="en-GB"/>
                </w:rPr>
                <w:t>_CHANNEL</w:t>
              </w:r>
            </w:ins>
          </w:p>
          <w:p>
            <w:pPr>
              <w:rPr>
                <w:ins w:id="3239" w:author="liyan" w:date="2016-12-29T14:50:00Z"/>
                <w:rFonts w:cs="Arial"/>
                <w:b/>
              </w:rPr>
            </w:pPr>
            <w:ins w:id="3240" w:author="liyan" w:date="2016-12-29T14:50:00Z">
              <w:r>
                <w:rPr>
                  <w:rFonts w:hint="eastAsia" w:cs="Arial"/>
                  <w:b/>
                  <w:lang w:val="en-GB"/>
                </w:rPr>
                <w:t>生成序列号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3241" w:author="liyan" w:date="2016-12-29T14:50:00Z"/>
        </w:trPr>
        <w:tc>
          <w:tcPr>
            <w:tcW w:w="1980" w:type="dxa"/>
          </w:tcPr>
          <w:p>
            <w:pPr>
              <w:rPr>
                <w:ins w:id="3242" w:author="liyan" w:date="2016-12-29T14:50:00Z"/>
                <w:rFonts w:cs="Arial"/>
              </w:rPr>
            </w:pPr>
            <w:ins w:id="3243" w:author="liyan" w:date="2016-12-29T14:50:00Z">
              <w:r>
                <w:rPr>
                  <w:rFonts w:cs="Arial"/>
                </w:rPr>
                <w:t>N</w:t>
              </w:r>
            </w:ins>
            <w:ins w:id="3244" w:author="liyan" w:date="2016-12-29T14:50:00Z">
              <w:r>
                <w:rPr>
                  <w:rFonts w:hint="eastAsia" w:cs="Arial"/>
                </w:rPr>
                <w:t>ame</w:t>
              </w:r>
            </w:ins>
          </w:p>
        </w:tc>
        <w:tc>
          <w:tcPr>
            <w:tcW w:w="1620" w:type="dxa"/>
          </w:tcPr>
          <w:p>
            <w:pPr>
              <w:rPr>
                <w:ins w:id="3245" w:author="liyan" w:date="2016-12-29T14:50:00Z"/>
                <w:rFonts w:cs="Arial"/>
              </w:rPr>
            </w:pPr>
            <w:ins w:id="3246" w:author="liyan" w:date="2016-12-29T14:50:00Z">
              <w:r>
                <w:rPr>
                  <w:rFonts w:cs="Arial"/>
                </w:rPr>
                <w:t>Varchar2 (</w:t>
              </w:r>
            </w:ins>
            <w:ins w:id="3247" w:author="liyan" w:date="2016-12-29T14:50:00Z">
              <w:r>
                <w:rPr>
                  <w:rFonts w:hint="eastAsia" w:cs="Arial"/>
                </w:rPr>
                <w:t>20</w:t>
              </w:r>
            </w:ins>
            <w:ins w:id="3248" w:author="liyan" w:date="2016-12-29T14:50:00Z">
              <w:r>
                <w:rPr>
                  <w:rFonts w:cs="Arial"/>
                </w:rPr>
                <w:t>)</w:t>
              </w:r>
            </w:ins>
          </w:p>
        </w:tc>
        <w:tc>
          <w:tcPr>
            <w:tcW w:w="1080" w:type="dxa"/>
          </w:tcPr>
          <w:p>
            <w:pPr>
              <w:jc w:val="center"/>
              <w:rPr>
                <w:ins w:id="3249" w:author="liyan" w:date="2016-12-29T14:50:00Z"/>
                <w:rFonts w:cs="Arial"/>
              </w:rPr>
            </w:pPr>
            <w:ins w:id="3250" w:author="liyan" w:date="2016-12-29T14:50:00Z">
              <w:r>
                <w:rPr>
                  <w:rFonts w:hint="eastAsia" w:cs="Arial"/>
                </w:rPr>
                <w:t>是</w:t>
              </w:r>
            </w:ins>
          </w:p>
        </w:tc>
        <w:tc>
          <w:tcPr>
            <w:tcW w:w="3600" w:type="dxa"/>
          </w:tcPr>
          <w:p>
            <w:pPr>
              <w:rPr>
                <w:ins w:id="3251" w:author="liyan" w:date="2016-12-29T14:50:00Z"/>
                <w:rFonts w:cs="Arial"/>
                <w:lang w:val="en-GB"/>
              </w:rPr>
            </w:pPr>
            <w:ins w:id="3252" w:author="liyan" w:date="2016-12-29T14:50:00Z">
              <w:r>
                <w:rPr>
                  <w:rFonts w:hint="eastAsia" w:cs="Arial"/>
                </w:rPr>
                <w:t>用户名称</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3253" w:author="liyan" w:date="2016-12-29T14:50:00Z"/>
        </w:trPr>
        <w:tc>
          <w:tcPr>
            <w:tcW w:w="1980" w:type="dxa"/>
          </w:tcPr>
          <w:p>
            <w:pPr>
              <w:rPr>
                <w:ins w:id="3254" w:author="liyan" w:date="2016-12-29T14:50:00Z"/>
                <w:rFonts w:cs="Arial"/>
              </w:rPr>
            </w:pPr>
            <w:ins w:id="3255" w:author="liyan" w:date="2016-12-29T14:50:00Z">
              <w:r>
                <w:rPr>
                  <w:rFonts w:hint="eastAsia" w:cs="Arial"/>
                </w:rPr>
                <w:t>createtime</w:t>
              </w:r>
            </w:ins>
          </w:p>
        </w:tc>
        <w:tc>
          <w:tcPr>
            <w:tcW w:w="1620" w:type="dxa"/>
          </w:tcPr>
          <w:p>
            <w:pPr>
              <w:rPr>
                <w:ins w:id="3256" w:author="liyan" w:date="2016-12-29T14:50:00Z"/>
                <w:rFonts w:cs="Arial"/>
              </w:rPr>
            </w:pPr>
            <w:ins w:id="3257" w:author="liyan" w:date="2016-12-29T14:50:00Z">
              <w:r>
                <w:rPr>
                  <w:rFonts w:hint="eastAsia" w:cs="Arial"/>
                </w:rPr>
                <w:t>date</w:t>
              </w:r>
            </w:ins>
          </w:p>
        </w:tc>
        <w:tc>
          <w:tcPr>
            <w:tcW w:w="1080" w:type="dxa"/>
          </w:tcPr>
          <w:p>
            <w:pPr>
              <w:jc w:val="center"/>
              <w:rPr>
                <w:ins w:id="3258" w:author="liyan" w:date="2016-12-29T14:50:00Z"/>
              </w:rPr>
            </w:pPr>
            <w:ins w:id="3259" w:author="liyan" w:date="2016-12-29T14:50:00Z">
              <w:r>
                <w:rPr>
                  <w:rFonts w:hint="eastAsia" w:cs="Arial"/>
                </w:rPr>
                <w:t>是</w:t>
              </w:r>
            </w:ins>
          </w:p>
        </w:tc>
        <w:tc>
          <w:tcPr>
            <w:tcW w:w="3600" w:type="dxa"/>
          </w:tcPr>
          <w:p>
            <w:pPr>
              <w:rPr>
                <w:ins w:id="3260" w:author="liyan" w:date="2016-12-29T14:50:00Z"/>
                <w:rFonts w:cs="Arial"/>
              </w:rPr>
            </w:pPr>
            <w:ins w:id="3261" w:author="liyan" w:date="2016-12-29T14:50:00Z">
              <w:r>
                <w:rPr>
                  <w:rFonts w:hint="eastAsia" w:cs="Arial"/>
                </w:rPr>
                <w:t>创建日期</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3262" w:author="liyan" w:date="2016-12-29T14:50:00Z"/>
        </w:trPr>
        <w:tc>
          <w:tcPr>
            <w:tcW w:w="1980" w:type="dxa"/>
          </w:tcPr>
          <w:p>
            <w:pPr>
              <w:rPr>
                <w:ins w:id="3263" w:author="liyan" w:date="2016-12-29T14:50:00Z"/>
                <w:rFonts w:cs="Arial"/>
              </w:rPr>
            </w:pPr>
            <w:ins w:id="3264" w:author="liyan" w:date="2016-12-29T14:50:00Z">
              <w:r>
                <w:rPr>
                  <w:rFonts w:cs="Arial"/>
                </w:rPr>
                <w:t>AUTHORITY</w:t>
              </w:r>
            </w:ins>
          </w:p>
        </w:tc>
        <w:tc>
          <w:tcPr>
            <w:tcW w:w="1620" w:type="dxa"/>
          </w:tcPr>
          <w:p>
            <w:pPr>
              <w:rPr>
                <w:ins w:id="3265" w:author="liyan" w:date="2016-12-29T14:50:00Z"/>
                <w:rFonts w:cs="Arial"/>
              </w:rPr>
            </w:pPr>
            <w:ins w:id="3266" w:author="liyan" w:date="2016-12-29T14:50:00Z">
              <w:r>
                <w:rPr>
                  <w:rFonts w:hint="eastAsia" w:cs="Arial"/>
                </w:rPr>
                <w:t>Number(1)</w:t>
              </w:r>
            </w:ins>
          </w:p>
        </w:tc>
        <w:tc>
          <w:tcPr>
            <w:tcW w:w="1080" w:type="dxa"/>
          </w:tcPr>
          <w:p>
            <w:pPr>
              <w:jc w:val="center"/>
              <w:rPr>
                <w:ins w:id="3267" w:author="liyan" w:date="2016-12-29T14:50:00Z"/>
                <w:rFonts w:cs="Arial"/>
              </w:rPr>
            </w:pPr>
            <w:ins w:id="3268" w:author="liyan" w:date="2016-12-29T14:50:00Z">
              <w:r>
                <w:rPr>
                  <w:rFonts w:hint="eastAsia" w:cs="Arial"/>
                </w:rPr>
                <w:t>否</w:t>
              </w:r>
            </w:ins>
          </w:p>
        </w:tc>
        <w:tc>
          <w:tcPr>
            <w:tcW w:w="3600" w:type="dxa"/>
          </w:tcPr>
          <w:p>
            <w:pPr>
              <w:rPr>
                <w:ins w:id="3269" w:author="liyan" w:date="2016-12-29T14:50:00Z"/>
                <w:rFonts w:cs="Arial"/>
              </w:rPr>
            </w:pPr>
            <w:ins w:id="3270" w:author="liyan" w:date="2016-12-29T14:50:00Z">
              <w:r>
                <w:rPr>
                  <w:rFonts w:hint="eastAsia" w:cs="Arial"/>
                </w:rPr>
                <w:t>使用业务的权限名称（默认是被叫业务）</w:t>
              </w:r>
            </w:ins>
          </w:p>
          <w:p>
            <w:pPr>
              <w:rPr>
                <w:ins w:id="3271" w:author="liyan" w:date="2016-12-29T14:50:00Z"/>
                <w:rFonts w:cs="Arial"/>
              </w:rPr>
            </w:pPr>
            <w:ins w:id="3272" w:author="liyan" w:date="2016-12-29T14:50:00Z">
              <w:r>
                <w:rPr>
                  <w:rFonts w:hint="eastAsia" w:cs="Arial"/>
                </w:rPr>
                <w:t>1被叫业务</w:t>
              </w:r>
            </w:ins>
          </w:p>
          <w:p>
            <w:pPr>
              <w:rPr>
                <w:ins w:id="3273" w:author="liyan" w:date="2016-12-29T14:50:00Z"/>
                <w:rFonts w:cs="Arial"/>
              </w:rPr>
            </w:pPr>
            <w:ins w:id="3274" w:author="liyan" w:date="2016-12-29T14:50:00Z">
              <w:r>
                <w:rPr>
                  <w:rFonts w:hint="eastAsia" w:cs="Arial"/>
                </w:rPr>
                <w:t>2主叫业务</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3275" w:author="liyan" w:date="2016-12-29T14:50:00Z"/>
        </w:trPr>
        <w:tc>
          <w:tcPr>
            <w:tcW w:w="1980" w:type="dxa"/>
          </w:tcPr>
          <w:p>
            <w:pPr>
              <w:rPr>
                <w:ins w:id="3276" w:author="liyan" w:date="2016-12-29T14:50:00Z"/>
                <w:rFonts w:cs="Arial"/>
              </w:rPr>
            </w:pPr>
            <w:ins w:id="3277" w:author="liyan" w:date="2016-12-29T14:50:00Z">
              <w:r>
                <w:rPr>
                  <w:rFonts w:cs="Arial"/>
                </w:rPr>
                <w:t>Reserve</w:t>
              </w:r>
            </w:ins>
          </w:p>
        </w:tc>
        <w:tc>
          <w:tcPr>
            <w:tcW w:w="1620" w:type="dxa"/>
          </w:tcPr>
          <w:p>
            <w:pPr>
              <w:rPr>
                <w:ins w:id="3278" w:author="liyan" w:date="2016-12-29T14:50:00Z"/>
                <w:rFonts w:cs="Arial"/>
              </w:rPr>
            </w:pPr>
            <w:ins w:id="3279" w:author="liyan" w:date="2016-12-29T14:50:00Z">
              <w:r>
                <w:rPr>
                  <w:rFonts w:cs="Arial"/>
                </w:rPr>
                <w:t>VARCHAR2(18)</w:t>
              </w:r>
            </w:ins>
          </w:p>
        </w:tc>
        <w:tc>
          <w:tcPr>
            <w:tcW w:w="1080" w:type="dxa"/>
          </w:tcPr>
          <w:p>
            <w:pPr>
              <w:jc w:val="center"/>
              <w:rPr>
                <w:ins w:id="3280" w:author="liyan" w:date="2016-12-29T14:50:00Z"/>
                <w:rFonts w:cs="Arial"/>
              </w:rPr>
            </w:pPr>
          </w:p>
        </w:tc>
        <w:tc>
          <w:tcPr>
            <w:tcW w:w="3600" w:type="dxa"/>
          </w:tcPr>
          <w:p>
            <w:pPr>
              <w:rPr>
                <w:ins w:id="3281" w:author="liyan" w:date="2016-12-29T14:50:00Z"/>
                <w:rFonts w:cs="Arial"/>
              </w:rPr>
            </w:pPr>
            <w:ins w:id="3282" w:author="liyan" w:date="2016-12-29T14:50:00Z">
              <w:r>
                <w:rPr>
                  <w:rFonts w:hint="eastAsia" w:cs="Arial"/>
                </w:rPr>
                <w:t>该字段用于给每个渠道分配一个副号码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3283" w:author="liyan" w:date="2016-12-29T14:50:00Z"/>
        </w:trPr>
        <w:tc>
          <w:tcPr>
            <w:tcW w:w="1980" w:type="dxa"/>
          </w:tcPr>
          <w:p>
            <w:pPr>
              <w:rPr>
                <w:ins w:id="3284" w:author="liyan" w:date="2016-12-29T14:50:00Z"/>
                <w:rFonts w:cs="Arial"/>
              </w:rPr>
            </w:pPr>
            <w:ins w:id="3285" w:author="liyan" w:date="2016-12-29T14:50:00Z">
              <w:r>
                <w:rPr>
                  <w:rFonts w:hint="eastAsia" w:cs="Arial"/>
                </w:rPr>
                <w:t>Type</w:t>
              </w:r>
            </w:ins>
          </w:p>
        </w:tc>
        <w:tc>
          <w:tcPr>
            <w:tcW w:w="1620" w:type="dxa"/>
          </w:tcPr>
          <w:p>
            <w:pPr>
              <w:rPr>
                <w:ins w:id="3286" w:author="liyan" w:date="2016-12-29T14:50:00Z"/>
                <w:rFonts w:cs="Arial"/>
              </w:rPr>
            </w:pPr>
            <w:ins w:id="3287" w:author="liyan" w:date="2016-12-29T14:50:00Z">
              <w:r>
                <w:rPr>
                  <w:rFonts w:hint="eastAsia" w:cs="Arial"/>
                </w:rPr>
                <w:t>Number(1)</w:t>
              </w:r>
            </w:ins>
          </w:p>
        </w:tc>
        <w:tc>
          <w:tcPr>
            <w:tcW w:w="1080" w:type="dxa"/>
          </w:tcPr>
          <w:p>
            <w:pPr>
              <w:jc w:val="center"/>
              <w:rPr>
                <w:ins w:id="3288" w:author="liyan" w:date="2016-12-29T14:50:00Z"/>
                <w:rFonts w:cs="Arial"/>
              </w:rPr>
            </w:pPr>
            <w:ins w:id="3289" w:author="liyan" w:date="2016-12-29T14:50:00Z">
              <w:r>
                <w:rPr>
                  <w:rFonts w:hint="eastAsia" w:cs="Arial"/>
                </w:rPr>
                <w:t>是</w:t>
              </w:r>
            </w:ins>
          </w:p>
        </w:tc>
        <w:tc>
          <w:tcPr>
            <w:tcW w:w="3600" w:type="dxa"/>
          </w:tcPr>
          <w:p>
            <w:pPr>
              <w:rPr>
                <w:ins w:id="3290" w:author="liyan" w:date="2016-12-29T14:50:00Z"/>
                <w:rFonts w:cs="Arial"/>
              </w:rPr>
            </w:pPr>
            <w:ins w:id="3291" w:author="liyan" w:date="2016-12-29T14:50:00Z">
              <w:r>
                <w:rPr>
                  <w:rFonts w:hint="eastAsia" w:cs="Arial"/>
                </w:rPr>
                <w:t>0:业务员渠道类(默认)</w:t>
              </w:r>
            </w:ins>
          </w:p>
          <w:p>
            <w:pPr>
              <w:rPr>
                <w:ins w:id="3292" w:author="liyan" w:date="2016-12-29T14:50:00Z"/>
                <w:rFonts w:cs="Arial"/>
              </w:rPr>
            </w:pPr>
            <w:ins w:id="3293" w:author="liyan" w:date="2016-12-29T14:50:00Z">
              <w:r>
                <w:rPr>
                  <w:rFonts w:hint="eastAsia" w:cs="Arial"/>
                </w:rPr>
                <w:t>1:业务员</w:t>
              </w:r>
            </w:ins>
            <w:ins w:id="3294" w:author="liyan" w:date="2016-12-29T14:50:00Z">
              <w:r>
                <w:rPr>
                  <w:rFonts w:cs="Arial"/>
                </w:rPr>
                <w:t>A+</w:t>
              </w:r>
            </w:ins>
            <w:ins w:id="3295" w:author="liyan" w:date="2016-12-29T14:50:00Z">
              <w:r>
                <w:rPr>
                  <w:rFonts w:hint="eastAsia" w:cs="Arial"/>
                </w:rPr>
                <w:t>渠道类</w:t>
              </w:r>
            </w:ins>
          </w:p>
        </w:tc>
      </w:tr>
    </w:tbl>
    <w:p>
      <w:pPr>
        <w:rPr>
          <w:ins w:id="3296" w:author="liyan" w:date="2016-12-29T14:50:00Z"/>
          <w:b/>
        </w:rPr>
      </w:pPr>
      <w:ins w:id="3297" w:author="liyan" w:date="2016-12-29T14:50:00Z">
        <w:r>
          <w:rPr>
            <w:rFonts w:hint="eastAsia"/>
            <w:b/>
          </w:rPr>
          <w:t>[主键]</w:t>
        </w:r>
      </w:ins>
    </w:p>
    <w:p>
      <w:pPr>
        <w:rPr>
          <w:ins w:id="3298" w:author="liyan" w:date="2016-12-29T14:50:00Z"/>
        </w:rPr>
      </w:pPr>
      <w:ins w:id="3299" w:author="liyan" w:date="2016-12-29T14:50:00Z">
        <w:r>
          <w:rPr/>
          <w:t>PK_SSMN_</w:t>
        </w:r>
      </w:ins>
      <w:ins w:id="3300" w:author="liyan" w:date="2016-12-29T14:51:00Z">
        <w:r>
          <w:rPr>
            <w:rFonts w:hint="eastAsia"/>
          </w:rPr>
          <w:t>JR</w:t>
        </w:r>
      </w:ins>
      <w:ins w:id="3301" w:author="liyan" w:date="2016-12-29T14:50:00Z">
        <w:r>
          <w:rPr/>
          <w:t>_CHANNEL</w:t>
        </w:r>
      </w:ins>
    </w:p>
    <w:p>
      <w:pPr>
        <w:rPr>
          <w:ins w:id="3302" w:author="liyan" w:date="2016-12-29T14:50:00Z"/>
          <w:b/>
        </w:rPr>
      </w:pPr>
      <w:ins w:id="3303" w:author="liyan" w:date="2016-12-29T14:50:00Z">
        <w:r>
          <w:rPr>
            <w:rFonts w:hint="eastAsia"/>
            <w:b/>
          </w:rPr>
          <w:t>[索引]</w:t>
        </w:r>
      </w:ins>
    </w:p>
    <w:p>
      <w:pPr>
        <w:rPr>
          <w:ins w:id="3304" w:author="liyan" w:date="2016-12-29T14:50:00Z"/>
        </w:rPr>
      </w:pPr>
      <w:ins w:id="3305" w:author="liyan" w:date="2016-12-29T14:50:00Z">
        <w:r>
          <w:rPr>
            <w:rFonts w:hint="eastAsia"/>
          </w:rPr>
          <w:t>无</w:t>
        </w:r>
      </w:ins>
    </w:p>
    <w:p>
      <w:pPr>
        <w:pStyle w:val="4"/>
        <w:rPr>
          <w:ins w:id="3306" w:author="liyan" w:date="2016-12-29T14:52:00Z"/>
        </w:rPr>
      </w:pPr>
      <w:ins w:id="3307" w:author="liyan" w:date="2016-12-29T14:52:00Z">
        <w:r>
          <w:rPr>
            <w:rFonts w:hint="eastAsia"/>
          </w:rPr>
          <w:t>SSMN_JR_LEVEL(金融用户级别表)</w:t>
        </w:r>
      </w:ins>
    </w:p>
    <w:p>
      <w:pPr>
        <w:rPr>
          <w:ins w:id="3308" w:author="liyan" w:date="2016-12-29T14:52:00Z"/>
          <w:b/>
        </w:rPr>
      </w:pPr>
      <w:ins w:id="3309" w:author="liyan" w:date="2016-12-29T14:52:00Z">
        <w:r>
          <w:rPr>
            <w:rFonts w:hint="eastAsia"/>
            <w:b/>
          </w:rPr>
          <w:t>[功能]</w:t>
        </w:r>
      </w:ins>
    </w:p>
    <w:p>
      <w:pPr>
        <w:rPr>
          <w:ins w:id="3310" w:author="liyan" w:date="2016-12-29T14:52:00Z"/>
        </w:rPr>
      </w:pPr>
      <w:ins w:id="3311" w:author="liyan" w:date="2016-12-29T14:52:00Z">
        <w:r>
          <w:rPr>
            <w:rFonts w:hint="eastAsia"/>
          </w:rPr>
          <w:t>该表主要用于存储金融用户</w:t>
        </w:r>
      </w:ins>
      <w:ins w:id="3312" w:author="liyan" w:date="2016-12-29T14:52:00Z">
        <w:r>
          <w:rPr>
            <w:rFonts w:hint="eastAsia"/>
            <w:color w:val="0000FF"/>
            <w:u w:val="single"/>
          </w:rPr>
          <w:t>的级别</w:t>
        </w:r>
      </w:ins>
      <w:ins w:id="3313" w:author="liyan" w:date="2016-12-29T14:52:00Z">
        <w:r>
          <w:rPr>
            <w:rFonts w:hint="eastAsia"/>
          </w:rPr>
          <w:t>信息。</w:t>
        </w:r>
      </w:ins>
    </w:p>
    <w:p>
      <w:pPr>
        <w:rPr>
          <w:ins w:id="3314" w:author="liyan" w:date="2016-12-29T14:52:00Z"/>
          <w:b/>
        </w:rPr>
      </w:pPr>
      <w:ins w:id="3315" w:author="liyan" w:date="2016-12-29T14:52:00Z">
        <w:r>
          <w:rPr>
            <w:rFonts w:hint="eastAsia"/>
            <w:b/>
          </w:rPr>
          <w:t>[表定义]</w:t>
        </w:r>
      </w:ins>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316" w:author="liyan" w:date="2016-12-29T14:52:00Z"/>
        </w:trPr>
        <w:tc>
          <w:tcPr>
            <w:tcW w:w="1979" w:type="dxa"/>
            <w:shd w:val="clear" w:color="auto" w:fill="E6E6E6"/>
          </w:tcPr>
          <w:p>
            <w:pPr>
              <w:jc w:val="center"/>
              <w:rPr>
                <w:ins w:id="3317" w:author="liyan" w:date="2016-12-29T14:52:00Z"/>
                <w:rFonts w:cs="Arial"/>
                <w:bCs/>
              </w:rPr>
            </w:pPr>
            <w:ins w:id="3318" w:author="liyan" w:date="2016-12-29T14:52:00Z">
              <w:r>
                <w:rPr>
                  <w:rFonts w:cs="Arial"/>
                  <w:bCs/>
                </w:rPr>
                <w:t>域名</w:t>
              </w:r>
            </w:ins>
          </w:p>
        </w:tc>
        <w:tc>
          <w:tcPr>
            <w:tcW w:w="1981" w:type="dxa"/>
            <w:shd w:val="clear" w:color="auto" w:fill="E6E6E6"/>
          </w:tcPr>
          <w:p>
            <w:pPr>
              <w:jc w:val="center"/>
              <w:rPr>
                <w:ins w:id="3319" w:author="liyan" w:date="2016-12-29T14:52:00Z"/>
                <w:rFonts w:cs="Arial"/>
                <w:bCs/>
              </w:rPr>
            </w:pPr>
            <w:ins w:id="3320" w:author="liyan" w:date="2016-12-29T14:52:00Z">
              <w:r>
                <w:rPr>
                  <w:rFonts w:cs="Arial"/>
                  <w:bCs/>
                </w:rPr>
                <w:t>类型</w:t>
              </w:r>
            </w:ins>
          </w:p>
        </w:tc>
        <w:tc>
          <w:tcPr>
            <w:tcW w:w="721" w:type="dxa"/>
            <w:shd w:val="clear" w:color="auto" w:fill="E6E6E6"/>
          </w:tcPr>
          <w:p>
            <w:pPr>
              <w:jc w:val="center"/>
              <w:rPr>
                <w:ins w:id="3321" w:author="liyan" w:date="2016-12-29T14:52:00Z"/>
                <w:rFonts w:cs="Arial"/>
                <w:bCs/>
              </w:rPr>
            </w:pPr>
            <w:ins w:id="3322" w:author="liyan" w:date="2016-12-29T14:52:00Z">
              <w:r>
                <w:rPr>
                  <w:rFonts w:hint="eastAsia" w:cs="Arial"/>
                  <w:bCs/>
                </w:rPr>
                <w:t>非空</w:t>
              </w:r>
            </w:ins>
          </w:p>
        </w:tc>
        <w:tc>
          <w:tcPr>
            <w:tcW w:w="3599" w:type="dxa"/>
            <w:shd w:val="clear" w:color="auto" w:fill="E6E6E6"/>
          </w:tcPr>
          <w:p>
            <w:pPr>
              <w:jc w:val="center"/>
              <w:rPr>
                <w:ins w:id="3323" w:author="liyan" w:date="2016-12-29T14:52:00Z"/>
                <w:rFonts w:cs="Arial"/>
                <w:bCs/>
              </w:rPr>
            </w:pPr>
            <w:ins w:id="3324" w:author="liyan" w:date="2016-12-29T14:52:00Z">
              <w:r>
                <w:rPr>
                  <w:rFonts w:cs="Arial"/>
                  <w:bCs/>
                </w:rPr>
                <w:t>说明</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325" w:author="liyan" w:date="2016-12-29T14:52:00Z"/>
        </w:trPr>
        <w:tc>
          <w:tcPr>
            <w:tcW w:w="1979" w:type="dxa"/>
          </w:tcPr>
          <w:p>
            <w:pPr>
              <w:rPr>
                <w:ins w:id="3326" w:author="liyan" w:date="2016-12-29T14:52:00Z"/>
                <w:b/>
              </w:rPr>
            </w:pPr>
            <w:ins w:id="3327" w:author="liyan" w:date="2016-12-29T14:52:00Z">
              <w:r>
                <w:rPr>
                  <w:rFonts w:hint="eastAsia"/>
                  <w:b/>
                </w:rPr>
                <w:t>ID</w:t>
              </w:r>
            </w:ins>
          </w:p>
        </w:tc>
        <w:tc>
          <w:tcPr>
            <w:tcW w:w="1981" w:type="dxa"/>
          </w:tcPr>
          <w:p>
            <w:pPr>
              <w:rPr>
                <w:ins w:id="3328" w:author="liyan" w:date="2016-12-29T14:52:00Z"/>
                <w:b/>
              </w:rPr>
            </w:pPr>
            <w:ins w:id="3329" w:author="liyan" w:date="2016-12-29T14:52:00Z">
              <w:r>
                <w:rPr>
                  <w:rFonts w:hint="eastAsia" w:cs="Arial"/>
                </w:rPr>
                <w:t>Number(10)</w:t>
              </w:r>
            </w:ins>
          </w:p>
        </w:tc>
        <w:tc>
          <w:tcPr>
            <w:tcW w:w="721" w:type="dxa"/>
          </w:tcPr>
          <w:p>
            <w:pPr>
              <w:jc w:val="center"/>
              <w:rPr>
                <w:ins w:id="3330" w:author="liyan" w:date="2016-12-29T14:52:00Z"/>
                <w:rFonts w:cs="Arial"/>
                <w:b/>
                <w:color w:val="0000FF"/>
              </w:rPr>
            </w:pPr>
            <w:ins w:id="3331" w:author="liyan" w:date="2016-12-29T14:52:00Z">
              <w:r>
                <w:rPr>
                  <w:rFonts w:hint="eastAsia" w:cs="Arial"/>
                  <w:b/>
                  <w:color w:val="0000FF"/>
                  <w:lang w:val="en-GB"/>
                </w:rPr>
                <w:t>是</w:t>
              </w:r>
            </w:ins>
          </w:p>
        </w:tc>
        <w:tc>
          <w:tcPr>
            <w:tcW w:w="3599" w:type="dxa"/>
          </w:tcPr>
          <w:p>
            <w:pPr>
              <w:rPr>
                <w:ins w:id="3332" w:author="liyan" w:date="2016-12-29T14:52:00Z"/>
                <w:rFonts w:cs="Arial"/>
                <w:b/>
                <w:color w:val="0000FF"/>
              </w:rPr>
            </w:pPr>
            <w:ins w:id="3333" w:author="liyan" w:date="2016-12-29T14:52:00Z">
              <w:r>
                <w:rPr>
                  <w:rFonts w:cs="Arial"/>
                  <w:b/>
                  <w:color w:val="0000FF"/>
                  <w:lang w:val="en-GB"/>
                </w:rPr>
                <w:t>SEQ_SSMN_</w:t>
              </w:r>
            </w:ins>
            <w:ins w:id="3334" w:author="liyan" w:date="2016-12-29T14:53:00Z">
              <w:r>
                <w:rPr>
                  <w:rFonts w:hint="eastAsia" w:cs="Arial"/>
                  <w:b/>
                  <w:color w:val="0000FF"/>
                </w:rPr>
                <w:t>JR</w:t>
              </w:r>
            </w:ins>
            <w:ins w:id="3335" w:author="liyan" w:date="2016-12-29T14:52:00Z">
              <w:r>
                <w:rPr>
                  <w:rFonts w:cs="Arial"/>
                  <w:b/>
                  <w:color w:val="0000FF"/>
                  <w:u w:val="single"/>
                  <w:lang w:val="en-GB"/>
                </w:rPr>
                <w:t>_</w:t>
              </w:r>
            </w:ins>
            <w:ins w:id="3336" w:author="liyan" w:date="2016-12-29T14:52:00Z">
              <w:r>
                <w:rPr>
                  <w:rFonts w:hint="eastAsia" w:cs="Arial"/>
                  <w:b/>
                  <w:color w:val="0000FF"/>
                  <w:u w:val="single"/>
                  <w:lang w:val="en-GB"/>
                </w:rPr>
                <w:t>LEVEL生成序列号</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337" w:author="liyan" w:date="2016-12-29T14:52:00Z"/>
        </w:trPr>
        <w:tc>
          <w:tcPr>
            <w:tcW w:w="1979" w:type="dxa"/>
          </w:tcPr>
          <w:p>
            <w:pPr>
              <w:rPr>
                <w:ins w:id="3338" w:author="liyan" w:date="2016-12-29T14:52:00Z"/>
                <w:rFonts w:cs="Arial"/>
              </w:rPr>
            </w:pPr>
            <w:ins w:id="3339" w:author="liyan" w:date="2016-12-29T14:52:00Z">
              <w:r>
                <w:rPr>
                  <w:rFonts w:hint="eastAsia" w:cs="Arial"/>
                </w:rPr>
                <w:t>PROVINCECITY</w:t>
              </w:r>
            </w:ins>
          </w:p>
        </w:tc>
        <w:tc>
          <w:tcPr>
            <w:tcW w:w="1981" w:type="dxa"/>
          </w:tcPr>
          <w:p>
            <w:pPr>
              <w:rPr>
                <w:ins w:id="3340" w:author="liyan" w:date="2016-12-29T14:52:00Z"/>
                <w:rFonts w:cs="Arial"/>
              </w:rPr>
            </w:pPr>
            <w:ins w:id="3341" w:author="liyan" w:date="2016-12-29T14:52:00Z">
              <w:r>
                <w:rPr>
                  <w:rFonts w:cs="Arial"/>
                </w:rPr>
                <w:t>Varchar2 (</w:t>
              </w:r>
            </w:ins>
            <w:ins w:id="3342" w:author="liyan" w:date="2016-12-29T14:52:00Z">
              <w:r>
                <w:rPr>
                  <w:rFonts w:hint="eastAsia" w:cs="Arial"/>
                </w:rPr>
                <w:t>32</w:t>
              </w:r>
            </w:ins>
            <w:ins w:id="3343" w:author="liyan" w:date="2016-12-29T14:52:00Z">
              <w:r>
                <w:rPr>
                  <w:rFonts w:cs="Arial"/>
                </w:rPr>
                <w:t>)</w:t>
              </w:r>
            </w:ins>
          </w:p>
        </w:tc>
        <w:tc>
          <w:tcPr>
            <w:tcW w:w="721" w:type="dxa"/>
          </w:tcPr>
          <w:p>
            <w:pPr>
              <w:jc w:val="center"/>
              <w:rPr>
                <w:ins w:id="3344" w:author="liyan" w:date="2016-12-29T14:52:00Z"/>
                <w:rFonts w:cs="Arial"/>
              </w:rPr>
            </w:pPr>
            <w:ins w:id="3345" w:author="liyan" w:date="2016-12-29T14:52:00Z">
              <w:r>
                <w:rPr>
                  <w:rFonts w:hint="eastAsia" w:cs="Arial"/>
                </w:rPr>
                <w:t>否</w:t>
              </w:r>
            </w:ins>
          </w:p>
        </w:tc>
        <w:tc>
          <w:tcPr>
            <w:tcW w:w="3599" w:type="dxa"/>
          </w:tcPr>
          <w:p>
            <w:pPr>
              <w:rPr>
                <w:ins w:id="3346" w:author="liyan" w:date="2016-12-29T14:52:00Z"/>
                <w:rFonts w:cs="Arial"/>
              </w:rPr>
            </w:pPr>
            <w:ins w:id="3347" w:author="liyan" w:date="2016-12-29T14:52:00Z">
              <w:r>
                <w:rPr>
                  <w:rFonts w:hint="eastAsia" w:cs="Arial"/>
                </w:rPr>
                <w:t>省市(区分操作员职位的级别)</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348" w:author="liyan" w:date="2016-12-29T14:52:00Z"/>
        </w:trPr>
        <w:tc>
          <w:tcPr>
            <w:tcW w:w="1979" w:type="dxa"/>
          </w:tcPr>
          <w:p>
            <w:pPr>
              <w:rPr>
                <w:ins w:id="3349" w:author="liyan" w:date="2016-12-29T14:52:00Z"/>
                <w:rFonts w:cs="Arial"/>
              </w:rPr>
            </w:pPr>
            <w:ins w:id="3350" w:author="liyan" w:date="2016-12-29T14:52:00Z">
              <w:r>
                <w:rPr>
                  <w:rFonts w:hint="eastAsia" w:cs="Arial"/>
                </w:rPr>
                <w:t>COMPANY</w:t>
              </w:r>
            </w:ins>
          </w:p>
        </w:tc>
        <w:tc>
          <w:tcPr>
            <w:tcW w:w="1981" w:type="dxa"/>
          </w:tcPr>
          <w:p>
            <w:pPr>
              <w:rPr>
                <w:ins w:id="3351" w:author="liyan" w:date="2016-12-29T14:52:00Z"/>
                <w:rFonts w:cs="Arial"/>
              </w:rPr>
            </w:pPr>
            <w:ins w:id="3352" w:author="liyan" w:date="2016-12-29T14:52:00Z">
              <w:r>
                <w:rPr>
                  <w:rFonts w:cs="Arial"/>
                </w:rPr>
                <w:t>Varchar2 (</w:t>
              </w:r>
            </w:ins>
            <w:ins w:id="3353" w:author="liyan" w:date="2016-12-29T14:52:00Z">
              <w:r>
                <w:rPr>
                  <w:rFonts w:hint="eastAsia" w:cs="Arial"/>
                </w:rPr>
                <w:t>32</w:t>
              </w:r>
            </w:ins>
            <w:ins w:id="3354" w:author="liyan" w:date="2016-12-29T14:52:00Z">
              <w:r>
                <w:rPr>
                  <w:rFonts w:cs="Arial"/>
                </w:rPr>
                <w:t>)</w:t>
              </w:r>
            </w:ins>
          </w:p>
        </w:tc>
        <w:tc>
          <w:tcPr>
            <w:tcW w:w="721" w:type="dxa"/>
          </w:tcPr>
          <w:p>
            <w:pPr>
              <w:jc w:val="center"/>
              <w:rPr>
                <w:ins w:id="3355" w:author="liyan" w:date="2016-12-29T14:52:00Z"/>
                <w:rFonts w:cs="Arial"/>
              </w:rPr>
            </w:pPr>
            <w:ins w:id="3356" w:author="liyan" w:date="2016-12-29T14:52:00Z">
              <w:r>
                <w:rPr>
                  <w:rFonts w:hint="eastAsia" w:cs="Arial"/>
                </w:rPr>
                <w:t>否</w:t>
              </w:r>
            </w:ins>
          </w:p>
        </w:tc>
        <w:tc>
          <w:tcPr>
            <w:tcW w:w="3599" w:type="dxa"/>
          </w:tcPr>
          <w:p>
            <w:pPr>
              <w:rPr>
                <w:ins w:id="3357" w:author="liyan" w:date="2016-12-29T14:52:00Z"/>
                <w:rFonts w:cs="Arial"/>
              </w:rPr>
            </w:pPr>
            <w:ins w:id="3358" w:author="liyan" w:date="2016-12-29T14:52:00Z">
              <w:r>
                <w:rPr>
                  <w:rFonts w:hint="eastAsia" w:cs="Arial"/>
                </w:rPr>
                <w:t>公司(区分操作员职位的级别)</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359" w:author="liyan" w:date="2016-12-29T14:52:00Z"/>
        </w:trPr>
        <w:tc>
          <w:tcPr>
            <w:tcW w:w="1979" w:type="dxa"/>
          </w:tcPr>
          <w:p>
            <w:pPr>
              <w:rPr>
                <w:ins w:id="3360" w:author="liyan" w:date="2016-12-29T14:52:00Z"/>
                <w:rFonts w:cs="Arial"/>
              </w:rPr>
            </w:pPr>
            <w:ins w:id="3361" w:author="liyan" w:date="2016-12-29T14:52:00Z">
              <w:r>
                <w:rPr>
                  <w:rFonts w:hint="eastAsia" w:cs="Arial"/>
                </w:rPr>
                <w:t>BUSINESSDEPARTMENT</w:t>
              </w:r>
            </w:ins>
          </w:p>
        </w:tc>
        <w:tc>
          <w:tcPr>
            <w:tcW w:w="1981" w:type="dxa"/>
          </w:tcPr>
          <w:p>
            <w:pPr>
              <w:rPr>
                <w:ins w:id="3362" w:author="liyan" w:date="2016-12-29T14:52:00Z"/>
                <w:rFonts w:cs="Arial"/>
              </w:rPr>
            </w:pPr>
            <w:ins w:id="3363" w:author="liyan" w:date="2016-12-29T14:52:00Z">
              <w:r>
                <w:rPr>
                  <w:rFonts w:cs="Arial"/>
                </w:rPr>
                <w:t>Varchar2 (</w:t>
              </w:r>
            </w:ins>
            <w:ins w:id="3364" w:author="liyan" w:date="2016-12-29T14:52:00Z">
              <w:r>
                <w:rPr>
                  <w:rFonts w:hint="eastAsia" w:cs="Arial"/>
                </w:rPr>
                <w:t>32</w:t>
              </w:r>
            </w:ins>
            <w:ins w:id="3365" w:author="liyan" w:date="2016-12-29T14:52:00Z">
              <w:r>
                <w:rPr>
                  <w:rFonts w:cs="Arial"/>
                </w:rPr>
                <w:t>)</w:t>
              </w:r>
            </w:ins>
          </w:p>
        </w:tc>
        <w:tc>
          <w:tcPr>
            <w:tcW w:w="721" w:type="dxa"/>
          </w:tcPr>
          <w:p>
            <w:pPr>
              <w:jc w:val="center"/>
              <w:rPr>
                <w:ins w:id="3366" w:author="liyan" w:date="2016-12-29T14:52:00Z"/>
                <w:rFonts w:cs="Arial"/>
              </w:rPr>
            </w:pPr>
            <w:ins w:id="3367" w:author="liyan" w:date="2016-12-29T14:52:00Z">
              <w:r>
                <w:rPr>
                  <w:rFonts w:hint="eastAsia" w:cs="Arial"/>
                </w:rPr>
                <w:t>否</w:t>
              </w:r>
            </w:ins>
          </w:p>
        </w:tc>
        <w:tc>
          <w:tcPr>
            <w:tcW w:w="3599" w:type="dxa"/>
          </w:tcPr>
          <w:p>
            <w:pPr>
              <w:rPr>
                <w:ins w:id="3368" w:author="liyan" w:date="2016-12-29T14:52:00Z"/>
                <w:rFonts w:cs="Arial"/>
              </w:rPr>
            </w:pPr>
            <w:ins w:id="3369" w:author="liyan" w:date="2016-12-29T14:53:00Z">
              <w:r>
                <w:rPr>
                  <w:rFonts w:hint="eastAsia" w:cs="Arial"/>
                </w:rPr>
                <w:t>部门</w:t>
              </w:r>
            </w:ins>
            <w:ins w:id="3370" w:author="liyan" w:date="2016-12-29T14:52:00Z">
              <w:r>
                <w:rPr>
                  <w:rFonts w:hint="eastAsia" w:cs="Arial"/>
                </w:rPr>
                <w:t>(区分操作员职位的级别)</w:t>
              </w:r>
            </w:ins>
          </w:p>
        </w:tc>
      </w:tr>
    </w:tbl>
    <w:p>
      <w:pPr>
        <w:rPr>
          <w:ins w:id="3371" w:author="liyan" w:date="2016-12-29T14:52:00Z"/>
          <w:b/>
        </w:rPr>
      </w:pPr>
      <w:ins w:id="3372" w:author="liyan" w:date="2016-12-29T14:52:00Z">
        <w:r>
          <w:rPr>
            <w:rFonts w:hint="eastAsia"/>
            <w:b/>
          </w:rPr>
          <w:t>[主键]</w:t>
        </w:r>
      </w:ins>
    </w:p>
    <w:p>
      <w:pPr>
        <w:rPr>
          <w:ins w:id="3373" w:author="liyan" w:date="2016-12-29T14:52:00Z"/>
        </w:rPr>
      </w:pPr>
      <w:ins w:id="3374" w:author="liyan" w:date="2016-12-29T14:52:00Z">
        <w:r>
          <w:rPr/>
          <w:t xml:space="preserve">PK_ </w:t>
        </w:r>
      </w:ins>
      <w:ins w:id="3375" w:author="liyan" w:date="2016-12-29T14:52:00Z">
        <w:r>
          <w:rPr>
            <w:rFonts w:hint="eastAsia"/>
          </w:rPr>
          <w:t>SSMN_</w:t>
        </w:r>
      </w:ins>
      <w:ins w:id="3376" w:author="liyan" w:date="2016-12-29T14:53:00Z">
        <w:r>
          <w:rPr>
            <w:rFonts w:hint="eastAsia"/>
          </w:rPr>
          <w:t>JR</w:t>
        </w:r>
      </w:ins>
      <w:ins w:id="3377" w:author="liyan" w:date="2016-12-29T14:52:00Z">
        <w:r>
          <w:rPr/>
          <w:t>_</w:t>
        </w:r>
      </w:ins>
      <w:ins w:id="3378" w:author="liyan" w:date="2016-12-29T14:52:00Z">
        <w:r>
          <w:rPr>
            <w:rFonts w:hint="eastAsia"/>
          </w:rPr>
          <w:t>LEVEL (ID)</w:t>
        </w:r>
      </w:ins>
    </w:p>
    <w:p>
      <w:pPr>
        <w:rPr>
          <w:ins w:id="3379" w:author="liyan" w:date="2016-12-29T14:52:00Z"/>
          <w:b/>
        </w:rPr>
      </w:pPr>
      <w:ins w:id="3380" w:author="liyan" w:date="2016-12-29T14:52:00Z">
        <w:r>
          <w:rPr>
            <w:rFonts w:hint="eastAsia"/>
            <w:b/>
          </w:rPr>
          <w:t>[索引]</w:t>
        </w:r>
      </w:ins>
    </w:p>
    <w:p>
      <w:pPr>
        <w:rPr>
          <w:ins w:id="3381" w:author="liyan" w:date="2017-01-05T11:26:00Z"/>
        </w:rPr>
      </w:pPr>
      <w:ins w:id="3382" w:author="liyan" w:date="2016-12-29T14:54:00Z">
        <w:r>
          <w:rPr>
            <w:rFonts w:hint="eastAsia"/>
          </w:rPr>
          <w:t>PK_SSMN_JR_LEVEL1(PROVINCECITY,COMPANY,BUSINESSDEPARTMENT)</w:t>
        </w:r>
      </w:ins>
    </w:p>
    <w:p>
      <w:pPr>
        <w:pStyle w:val="4"/>
        <w:rPr>
          <w:ins w:id="3383" w:author="liyan" w:date="2017-01-05T11:26:00Z"/>
        </w:rPr>
      </w:pPr>
      <w:ins w:id="3384" w:author="liyan" w:date="2017-01-05T11:26:00Z">
        <w:r>
          <w:rPr>
            <w:rFonts w:hint="eastAsia"/>
          </w:rPr>
          <w:t>SSMN_</w:t>
        </w:r>
      </w:ins>
      <w:ins w:id="3385" w:author="liyan" w:date="2017-01-05T11:27:00Z">
        <w:r>
          <w:rPr>
            <w:rFonts w:hint="eastAsia"/>
          </w:rPr>
          <w:t>JR</w:t>
        </w:r>
      </w:ins>
      <w:ins w:id="3386" w:author="liyan" w:date="2017-01-05T11:26:00Z">
        <w:r>
          <w:rPr>
            <w:rFonts w:hint="eastAsia"/>
          </w:rPr>
          <w:t>_LEVEL_CHANNEL (记录区域与渠道对应的表)</w:t>
        </w:r>
      </w:ins>
    </w:p>
    <w:p>
      <w:pPr>
        <w:rPr>
          <w:ins w:id="3387" w:author="liyan" w:date="2017-01-05T11:26:00Z"/>
          <w:b/>
        </w:rPr>
      </w:pPr>
      <w:ins w:id="3388" w:author="liyan" w:date="2017-01-05T11:26:00Z">
        <w:r>
          <w:rPr>
            <w:rFonts w:hint="eastAsia"/>
            <w:b/>
          </w:rPr>
          <w:t>[功能]</w:t>
        </w:r>
      </w:ins>
    </w:p>
    <w:p>
      <w:pPr>
        <w:rPr>
          <w:ins w:id="3389" w:author="liyan" w:date="2017-01-05T11:26:00Z"/>
        </w:rPr>
      </w:pPr>
      <w:ins w:id="3390" w:author="liyan" w:date="2017-01-05T11:26:00Z">
        <w:r>
          <w:rPr>
            <w:rFonts w:hint="eastAsia"/>
          </w:rPr>
          <w:t>该表主要用于记录区域与渠道对应(多对多)的表。</w:t>
        </w:r>
      </w:ins>
    </w:p>
    <w:p>
      <w:pPr>
        <w:rPr>
          <w:ins w:id="3391" w:author="liyan" w:date="2017-01-05T11:26:00Z"/>
          <w:b/>
        </w:rPr>
      </w:pPr>
      <w:ins w:id="3392" w:author="liyan" w:date="2017-01-05T11:26:00Z">
        <w:r>
          <w:rPr>
            <w:rFonts w:hint="eastAsia"/>
            <w:b/>
          </w:rPr>
          <w:t>[表定义]</w:t>
        </w:r>
      </w:ins>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ins w:id="3393" w:author="liyan" w:date="2017-01-05T11:26:00Z"/>
        </w:trPr>
        <w:tc>
          <w:tcPr>
            <w:tcW w:w="1979" w:type="dxa"/>
            <w:shd w:val="clear" w:color="auto" w:fill="E6E6E6"/>
          </w:tcPr>
          <w:p>
            <w:pPr>
              <w:jc w:val="center"/>
              <w:rPr>
                <w:ins w:id="3394" w:author="liyan" w:date="2017-01-05T11:26:00Z"/>
                <w:rFonts w:cs="Arial"/>
                <w:bCs/>
              </w:rPr>
            </w:pPr>
            <w:ins w:id="3395" w:author="liyan" w:date="2017-01-05T11:26:00Z">
              <w:r>
                <w:rPr>
                  <w:rFonts w:cs="Arial"/>
                  <w:bCs/>
                </w:rPr>
                <w:t>域名</w:t>
              </w:r>
            </w:ins>
          </w:p>
        </w:tc>
        <w:tc>
          <w:tcPr>
            <w:tcW w:w="1801" w:type="dxa"/>
            <w:shd w:val="clear" w:color="auto" w:fill="E6E6E6"/>
          </w:tcPr>
          <w:p>
            <w:pPr>
              <w:jc w:val="center"/>
              <w:rPr>
                <w:ins w:id="3396" w:author="liyan" w:date="2017-01-05T11:26:00Z"/>
                <w:rFonts w:cs="Arial"/>
                <w:bCs/>
              </w:rPr>
            </w:pPr>
            <w:ins w:id="3397" w:author="liyan" w:date="2017-01-05T11:26:00Z">
              <w:r>
                <w:rPr>
                  <w:rFonts w:cs="Arial"/>
                  <w:bCs/>
                </w:rPr>
                <w:t>类型</w:t>
              </w:r>
            </w:ins>
          </w:p>
        </w:tc>
        <w:tc>
          <w:tcPr>
            <w:tcW w:w="901" w:type="dxa"/>
            <w:shd w:val="clear" w:color="auto" w:fill="E6E6E6"/>
          </w:tcPr>
          <w:p>
            <w:pPr>
              <w:jc w:val="center"/>
              <w:rPr>
                <w:ins w:id="3398" w:author="liyan" w:date="2017-01-05T11:26:00Z"/>
                <w:rFonts w:cs="Arial"/>
                <w:bCs/>
              </w:rPr>
            </w:pPr>
            <w:ins w:id="3399" w:author="liyan" w:date="2017-01-05T11:26:00Z">
              <w:r>
                <w:rPr>
                  <w:rFonts w:hint="eastAsia" w:cs="Arial"/>
                  <w:bCs/>
                </w:rPr>
                <w:t>非空</w:t>
              </w:r>
            </w:ins>
          </w:p>
        </w:tc>
        <w:tc>
          <w:tcPr>
            <w:tcW w:w="3599" w:type="dxa"/>
            <w:shd w:val="clear" w:color="auto" w:fill="E6E6E6"/>
          </w:tcPr>
          <w:p>
            <w:pPr>
              <w:jc w:val="center"/>
              <w:rPr>
                <w:ins w:id="3400" w:author="liyan" w:date="2017-01-05T11:26:00Z"/>
                <w:rFonts w:cs="Arial"/>
                <w:bCs/>
              </w:rPr>
            </w:pPr>
            <w:ins w:id="3401" w:author="liyan" w:date="2017-01-05T11:26:00Z">
              <w:r>
                <w:rPr>
                  <w:rFonts w:cs="Arial"/>
                  <w:bCs/>
                </w:rPr>
                <w:t>说明</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ins w:id="3402" w:author="liyan" w:date="2017-01-05T11:26:00Z"/>
        </w:trPr>
        <w:tc>
          <w:tcPr>
            <w:tcW w:w="1979" w:type="dxa"/>
          </w:tcPr>
          <w:p>
            <w:pPr>
              <w:rPr>
                <w:ins w:id="3403" w:author="liyan" w:date="2017-01-05T11:26:00Z"/>
                <w:b/>
              </w:rPr>
            </w:pPr>
            <w:ins w:id="3404" w:author="liyan" w:date="2017-01-05T11:26:00Z">
              <w:r>
                <w:rPr>
                  <w:b/>
                </w:rPr>
                <w:t>ID</w:t>
              </w:r>
            </w:ins>
          </w:p>
        </w:tc>
        <w:tc>
          <w:tcPr>
            <w:tcW w:w="1801" w:type="dxa"/>
          </w:tcPr>
          <w:p>
            <w:pPr>
              <w:rPr>
                <w:ins w:id="3405" w:author="liyan" w:date="2017-01-05T11:26:00Z"/>
                <w:b/>
              </w:rPr>
            </w:pPr>
            <w:ins w:id="3406" w:author="liyan" w:date="2017-01-05T11:26:00Z">
              <w:r>
                <w:rPr>
                  <w:b/>
                </w:rPr>
                <w:t>NUMBER(1</w:t>
              </w:r>
            </w:ins>
            <w:ins w:id="3407" w:author="liyan" w:date="2017-01-05T11:26:00Z">
              <w:r>
                <w:rPr>
                  <w:rFonts w:hint="eastAsia"/>
                  <w:b/>
                </w:rPr>
                <w:t>0</w:t>
              </w:r>
            </w:ins>
            <w:ins w:id="3408" w:author="liyan" w:date="2017-01-05T11:26:00Z">
              <w:r>
                <w:rPr>
                  <w:b/>
                </w:rPr>
                <w:t>)</w:t>
              </w:r>
            </w:ins>
          </w:p>
        </w:tc>
        <w:tc>
          <w:tcPr>
            <w:tcW w:w="901" w:type="dxa"/>
          </w:tcPr>
          <w:p>
            <w:pPr>
              <w:jc w:val="center"/>
              <w:rPr>
                <w:ins w:id="3409" w:author="liyan" w:date="2017-01-05T11:26:00Z"/>
                <w:rFonts w:cs="Arial"/>
                <w:b/>
              </w:rPr>
            </w:pPr>
            <w:ins w:id="3410" w:author="liyan" w:date="2017-01-05T11:26:00Z">
              <w:r>
                <w:rPr>
                  <w:rFonts w:hint="eastAsia" w:cs="Arial"/>
                  <w:b/>
                  <w:lang w:val="en-GB"/>
                </w:rPr>
                <w:t>是</w:t>
              </w:r>
            </w:ins>
          </w:p>
        </w:tc>
        <w:tc>
          <w:tcPr>
            <w:tcW w:w="3599" w:type="dxa"/>
          </w:tcPr>
          <w:p>
            <w:pPr>
              <w:rPr>
                <w:ins w:id="3411" w:author="liyan" w:date="2017-01-05T11:26:00Z"/>
                <w:rFonts w:cs="Arial"/>
                <w:b/>
              </w:rPr>
            </w:pPr>
            <w:ins w:id="3412" w:author="liyan" w:date="2017-01-05T11:26:00Z">
              <w:r>
                <w:rPr>
                  <w:rFonts w:cs="Arial"/>
                  <w:b/>
                  <w:color w:val="0000FF"/>
                  <w:lang w:val="en-GB"/>
                </w:rPr>
                <w:t>SEQ_SSMN_</w:t>
              </w:r>
            </w:ins>
            <w:ins w:id="3413" w:author="liyan" w:date="2017-01-05T11:27:00Z">
              <w:r>
                <w:rPr>
                  <w:rFonts w:hint="eastAsia" w:cs="Arial"/>
                  <w:b/>
                  <w:color w:val="0000FF"/>
                </w:rPr>
                <w:t>JR</w:t>
              </w:r>
            </w:ins>
            <w:ins w:id="3414" w:author="liyan" w:date="2017-01-05T11:26:00Z">
              <w:r>
                <w:rPr>
                  <w:rFonts w:cs="Arial"/>
                  <w:b/>
                  <w:color w:val="0000FF"/>
                  <w:u w:val="single"/>
                  <w:lang w:val="en-GB"/>
                </w:rPr>
                <w:t>_</w:t>
              </w:r>
            </w:ins>
            <w:ins w:id="3415" w:author="liyan" w:date="2017-01-05T11:26:00Z">
              <w:r>
                <w:rPr>
                  <w:rFonts w:hint="eastAsia" w:cs="Arial"/>
                  <w:b/>
                  <w:color w:val="0000FF"/>
                  <w:u w:val="single"/>
                  <w:lang w:val="en-GB"/>
                </w:rPr>
                <w:t>LEVEL_CHANNEL生成序列号</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ins w:id="3416" w:author="liyan" w:date="2017-01-05T11:26:00Z"/>
        </w:trPr>
        <w:tc>
          <w:tcPr>
            <w:tcW w:w="1979" w:type="dxa"/>
          </w:tcPr>
          <w:p>
            <w:pPr>
              <w:rPr>
                <w:ins w:id="3417" w:author="liyan" w:date="2017-01-05T11:26:00Z"/>
              </w:rPr>
            </w:pPr>
            <w:ins w:id="3418" w:author="liyan" w:date="2017-01-05T11:26:00Z">
              <w:r>
                <w:rPr>
                  <w:rFonts w:hint="eastAsia"/>
                </w:rPr>
                <w:t>ChannelId</w:t>
              </w:r>
            </w:ins>
          </w:p>
        </w:tc>
        <w:tc>
          <w:tcPr>
            <w:tcW w:w="1801" w:type="dxa"/>
          </w:tcPr>
          <w:p>
            <w:pPr>
              <w:rPr>
                <w:ins w:id="3419" w:author="liyan" w:date="2017-01-05T11:26:00Z"/>
              </w:rPr>
            </w:pPr>
            <w:ins w:id="3420" w:author="liyan" w:date="2017-01-05T11:26:00Z">
              <w:r>
                <w:rPr/>
                <w:t>NUMBER(1</w:t>
              </w:r>
            </w:ins>
            <w:ins w:id="3421" w:author="liyan" w:date="2017-01-05T11:26:00Z">
              <w:r>
                <w:rPr>
                  <w:rFonts w:hint="eastAsia"/>
                </w:rPr>
                <w:t>0</w:t>
              </w:r>
            </w:ins>
            <w:ins w:id="3422" w:author="liyan" w:date="2017-01-05T11:26:00Z">
              <w:r>
                <w:rPr/>
                <w:t>)</w:t>
              </w:r>
            </w:ins>
          </w:p>
        </w:tc>
        <w:tc>
          <w:tcPr>
            <w:tcW w:w="901" w:type="dxa"/>
          </w:tcPr>
          <w:p>
            <w:pPr>
              <w:jc w:val="center"/>
              <w:rPr>
                <w:ins w:id="3423" w:author="liyan" w:date="2017-01-05T11:26:00Z"/>
                <w:rFonts w:cs="Arial"/>
                <w:lang w:val="en-GB"/>
              </w:rPr>
            </w:pPr>
            <w:ins w:id="3424" w:author="liyan" w:date="2017-01-05T11:26:00Z">
              <w:r>
                <w:rPr>
                  <w:rFonts w:hint="eastAsia" w:cs="Arial"/>
                  <w:lang w:val="en-GB"/>
                </w:rPr>
                <w:t>是</w:t>
              </w:r>
            </w:ins>
          </w:p>
        </w:tc>
        <w:tc>
          <w:tcPr>
            <w:tcW w:w="3599" w:type="dxa"/>
          </w:tcPr>
          <w:p>
            <w:pPr>
              <w:rPr>
                <w:ins w:id="3425" w:author="liyan" w:date="2017-01-05T11:26:00Z"/>
                <w:rFonts w:cs="Arial"/>
                <w:lang w:val="en-GB"/>
              </w:rPr>
            </w:pPr>
            <w:ins w:id="3426" w:author="liyan" w:date="2017-01-05T11:26:00Z">
              <w:r>
                <w:rPr>
                  <w:rFonts w:hint="eastAsia" w:cs="Arial"/>
                  <w:lang w:val="en-GB"/>
                </w:rPr>
                <w:t>放音标识,默认值-1</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ins w:id="3427" w:author="liyan" w:date="2017-01-05T11:26:00Z"/>
        </w:trPr>
        <w:tc>
          <w:tcPr>
            <w:tcW w:w="1979" w:type="dxa"/>
          </w:tcPr>
          <w:p>
            <w:pPr>
              <w:rPr>
                <w:ins w:id="3428" w:author="liyan" w:date="2017-01-05T11:26:00Z"/>
              </w:rPr>
            </w:pPr>
            <w:ins w:id="3429" w:author="liyan" w:date="2017-01-05T11:26:00Z">
              <w:r>
                <w:rPr/>
                <w:t>LevelId</w:t>
              </w:r>
            </w:ins>
          </w:p>
        </w:tc>
        <w:tc>
          <w:tcPr>
            <w:tcW w:w="1801" w:type="dxa"/>
          </w:tcPr>
          <w:p>
            <w:pPr>
              <w:rPr>
                <w:ins w:id="3430" w:author="liyan" w:date="2017-01-05T11:26:00Z"/>
              </w:rPr>
            </w:pPr>
            <w:ins w:id="3431" w:author="liyan" w:date="2017-01-05T11:26:00Z">
              <w:r>
                <w:rPr>
                  <w:rFonts w:cs="Arial"/>
                </w:rPr>
                <w:t>Number(10)</w:t>
              </w:r>
            </w:ins>
          </w:p>
        </w:tc>
        <w:tc>
          <w:tcPr>
            <w:tcW w:w="901" w:type="dxa"/>
          </w:tcPr>
          <w:p>
            <w:pPr>
              <w:jc w:val="center"/>
              <w:rPr>
                <w:ins w:id="3432" w:author="liyan" w:date="2017-01-05T11:26:00Z"/>
                <w:rFonts w:cs="Arial"/>
                <w:lang w:val="en-GB"/>
              </w:rPr>
            </w:pPr>
            <w:ins w:id="3433" w:author="liyan" w:date="2017-01-05T11:26:00Z">
              <w:r>
                <w:rPr>
                  <w:rFonts w:hint="eastAsia" w:cs="Arial"/>
                  <w:lang w:val="en-GB"/>
                </w:rPr>
                <w:t>是</w:t>
              </w:r>
            </w:ins>
          </w:p>
        </w:tc>
        <w:tc>
          <w:tcPr>
            <w:tcW w:w="3599" w:type="dxa"/>
          </w:tcPr>
          <w:p>
            <w:pPr>
              <w:rPr>
                <w:ins w:id="3434" w:author="liyan" w:date="2017-01-05T11:26:00Z"/>
              </w:rPr>
            </w:pPr>
            <w:ins w:id="3435" w:author="liyan" w:date="2017-01-05T11:26:00Z">
              <w:r>
                <w:rPr/>
                <w:t>SSMN_</w:t>
              </w:r>
            </w:ins>
            <w:ins w:id="3436" w:author="liyan" w:date="2017-01-05T11:27:00Z">
              <w:r>
                <w:rPr>
                  <w:rFonts w:hint="eastAsia"/>
                </w:rPr>
                <w:t>JR</w:t>
              </w:r>
            </w:ins>
            <w:ins w:id="3437" w:author="liyan" w:date="2017-01-05T11:26:00Z">
              <w:r>
                <w:rPr/>
                <w:t>_LEVEL</w:t>
              </w:r>
            </w:ins>
            <w:ins w:id="3438" w:author="liyan" w:date="2017-01-05T11:26:00Z">
              <w:r>
                <w:rPr>
                  <w:rFonts w:hint="eastAsia"/>
                </w:rPr>
                <w:t>表的外键</w:t>
              </w:r>
            </w:ins>
          </w:p>
        </w:tc>
      </w:tr>
    </w:tbl>
    <w:p>
      <w:pPr>
        <w:rPr>
          <w:ins w:id="3439" w:author="liyan" w:date="2017-01-05T11:26:00Z"/>
          <w:b/>
        </w:rPr>
      </w:pPr>
      <w:ins w:id="3440" w:author="liyan" w:date="2017-01-05T11:26:00Z">
        <w:r>
          <w:rPr>
            <w:rFonts w:hint="eastAsia"/>
            <w:b/>
          </w:rPr>
          <w:t>[主键]</w:t>
        </w:r>
      </w:ins>
    </w:p>
    <w:p>
      <w:pPr>
        <w:rPr>
          <w:ins w:id="3441" w:author="liyan" w:date="2017-01-05T11:26:00Z"/>
        </w:rPr>
      </w:pPr>
      <w:ins w:id="3442" w:author="liyan" w:date="2017-01-05T11:26:00Z">
        <w:r>
          <w:rPr/>
          <w:t>PK_</w:t>
        </w:r>
      </w:ins>
      <w:ins w:id="3443" w:author="liyan" w:date="2017-01-05T11:26:00Z">
        <w:r>
          <w:rPr>
            <w:rFonts w:hint="eastAsia"/>
            <w:szCs w:val="32"/>
          </w:rPr>
          <w:t>SSMN_</w:t>
        </w:r>
      </w:ins>
      <w:ins w:id="3444" w:author="liyan" w:date="2017-01-05T11:27:00Z">
        <w:r>
          <w:rPr>
            <w:rFonts w:hint="eastAsia"/>
            <w:szCs w:val="32"/>
          </w:rPr>
          <w:t>JR</w:t>
        </w:r>
      </w:ins>
      <w:ins w:id="3445" w:author="liyan" w:date="2017-01-05T11:26:00Z">
        <w:r>
          <w:rPr>
            <w:rFonts w:hint="eastAsia"/>
            <w:szCs w:val="32"/>
          </w:rPr>
          <w:t>_LEVEL_CHANNEL</w:t>
        </w:r>
      </w:ins>
      <w:ins w:id="3446" w:author="liyan" w:date="2017-01-05T11:26:00Z">
        <w:r>
          <w:rPr>
            <w:rFonts w:hint="eastAsia"/>
          </w:rPr>
          <w:t xml:space="preserve"> (ID)</w:t>
        </w:r>
      </w:ins>
    </w:p>
    <w:p>
      <w:pPr>
        <w:rPr>
          <w:ins w:id="3447" w:author="liyan" w:date="2017-01-05T11:26:00Z"/>
          <w:b/>
        </w:rPr>
      </w:pPr>
      <w:ins w:id="3448" w:author="liyan" w:date="2017-01-05T11:26:00Z">
        <w:r>
          <w:rPr>
            <w:rFonts w:hint="eastAsia"/>
            <w:b/>
          </w:rPr>
          <w:t xml:space="preserve"> [索引]</w:t>
        </w:r>
      </w:ins>
    </w:p>
    <w:p>
      <w:pPr>
        <w:rPr>
          <w:ins w:id="3449" w:author="liyan" w:date="2017-01-05T11:26:00Z"/>
        </w:rPr>
      </w:pPr>
      <w:ins w:id="3450" w:author="liyan" w:date="2017-01-05T11:26:00Z">
        <w:r>
          <w:rPr>
            <w:rFonts w:hint="eastAsia"/>
          </w:rPr>
          <w:t>无。</w:t>
        </w:r>
      </w:ins>
    </w:p>
    <w:p>
      <w:pPr>
        <w:rPr>
          <w:ins w:id="3451" w:author="liyan" w:date="2016-12-29T14:52:00Z"/>
        </w:rPr>
      </w:pPr>
    </w:p>
    <w:p>
      <w:pPr>
        <w:pStyle w:val="4"/>
        <w:rPr>
          <w:ins w:id="3452" w:author="liyan" w:date="2016-12-29T14:54:00Z"/>
        </w:rPr>
      </w:pPr>
      <w:ins w:id="3453" w:author="liyan" w:date="2016-12-29T14:54:00Z">
        <w:r>
          <w:rPr>
            <w:rFonts w:hint="eastAsia"/>
          </w:rPr>
          <w:t>SSMN_</w:t>
        </w:r>
      </w:ins>
      <w:ins w:id="3454" w:author="liyan" w:date="2016-12-29T14:55:00Z">
        <w:r>
          <w:rPr>
            <w:rFonts w:hint="eastAsia"/>
          </w:rPr>
          <w:t>JR</w:t>
        </w:r>
      </w:ins>
      <w:ins w:id="3455" w:author="liyan" w:date="2016-12-29T14:54:00Z">
        <w:r>
          <w:rPr>
            <w:rFonts w:hint="eastAsia"/>
          </w:rPr>
          <w:t>_ENABLENUMBER(</w:t>
        </w:r>
      </w:ins>
      <w:ins w:id="3456" w:author="liyan" w:date="2016-12-29T14:55:00Z">
        <w:r>
          <w:rPr>
            <w:rFonts w:hint="eastAsia"/>
          </w:rPr>
          <w:t>金融</w:t>
        </w:r>
      </w:ins>
      <w:ins w:id="3457" w:author="liyan" w:date="2016-12-29T14:54:00Z">
        <w:r>
          <w:rPr>
            <w:rFonts w:hint="eastAsia"/>
          </w:rPr>
          <w:t>号码资源表)</w:t>
        </w:r>
      </w:ins>
    </w:p>
    <w:p>
      <w:pPr>
        <w:rPr>
          <w:ins w:id="3458" w:author="liyan" w:date="2016-12-29T14:54:00Z"/>
          <w:b/>
        </w:rPr>
      </w:pPr>
      <w:ins w:id="3459" w:author="liyan" w:date="2016-12-29T14:54:00Z">
        <w:r>
          <w:rPr>
            <w:rFonts w:hint="eastAsia"/>
            <w:b/>
          </w:rPr>
          <w:t>[功能]</w:t>
        </w:r>
      </w:ins>
    </w:p>
    <w:p>
      <w:pPr>
        <w:rPr>
          <w:ins w:id="3460" w:author="liyan" w:date="2016-12-29T14:54:00Z"/>
        </w:rPr>
      </w:pPr>
      <w:ins w:id="3461" w:author="liyan" w:date="2016-12-29T14:54:00Z">
        <w:r>
          <w:rPr>
            <w:rFonts w:hint="eastAsia"/>
          </w:rPr>
          <w:t>该表主要用于存储</w:t>
        </w:r>
      </w:ins>
      <w:ins w:id="3462" w:author="liyan" w:date="2016-12-29T14:55:00Z">
        <w:r>
          <w:rPr>
            <w:rFonts w:hint="eastAsia"/>
          </w:rPr>
          <w:t>金融</w:t>
        </w:r>
      </w:ins>
      <w:ins w:id="3463" w:author="liyan" w:date="2016-12-29T14:54:00Z">
        <w:r>
          <w:rPr>
            <w:rFonts w:hint="eastAsia"/>
          </w:rPr>
          <w:t>用户的副号码表</w:t>
        </w:r>
      </w:ins>
    </w:p>
    <w:p>
      <w:pPr>
        <w:rPr>
          <w:ins w:id="3464" w:author="liyan" w:date="2016-12-29T14:54:00Z"/>
          <w:b/>
        </w:rPr>
      </w:pPr>
      <w:ins w:id="3465" w:author="liyan" w:date="2016-12-29T14:54:00Z">
        <w:r>
          <w:rPr>
            <w:rFonts w:hint="eastAsia"/>
            <w:b/>
          </w:rPr>
          <w:t xml:space="preserve"> [表定义]</w:t>
        </w:r>
      </w:ins>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466" w:author="liyan" w:date="2016-12-29T14:54:00Z"/>
        </w:trPr>
        <w:tc>
          <w:tcPr>
            <w:tcW w:w="1980" w:type="dxa"/>
            <w:tcBorders>
              <w:top w:val="double" w:color="auto" w:sz="6" w:space="0"/>
              <w:left w:val="double" w:color="auto" w:sz="6" w:space="0"/>
              <w:bottom w:val="double" w:color="auto" w:sz="6" w:space="0"/>
            </w:tcBorders>
            <w:shd w:val="clear" w:color="auto" w:fill="E6E6E6"/>
          </w:tcPr>
          <w:p>
            <w:pPr>
              <w:jc w:val="center"/>
              <w:rPr>
                <w:ins w:id="3467" w:author="liyan" w:date="2016-12-29T14:54:00Z"/>
                <w:rFonts w:cs="Arial"/>
                <w:bCs/>
              </w:rPr>
            </w:pPr>
            <w:ins w:id="3468" w:author="liyan" w:date="2016-12-29T14:54:00Z">
              <w:r>
                <w:rPr>
                  <w:rFonts w:cs="Arial"/>
                  <w:bCs/>
                </w:rPr>
                <w:t>域名</w:t>
              </w:r>
            </w:ins>
          </w:p>
        </w:tc>
        <w:tc>
          <w:tcPr>
            <w:tcW w:w="1617" w:type="dxa"/>
            <w:tcBorders>
              <w:top w:val="double" w:color="auto" w:sz="6" w:space="0"/>
              <w:bottom w:val="double" w:color="auto" w:sz="6" w:space="0"/>
            </w:tcBorders>
            <w:shd w:val="clear" w:color="auto" w:fill="E6E6E6"/>
          </w:tcPr>
          <w:p>
            <w:pPr>
              <w:jc w:val="center"/>
              <w:rPr>
                <w:ins w:id="3469" w:author="liyan" w:date="2016-12-29T14:54:00Z"/>
                <w:rFonts w:cs="Arial"/>
                <w:bCs/>
              </w:rPr>
            </w:pPr>
            <w:ins w:id="3470" w:author="liyan" w:date="2016-12-29T14:54: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3471" w:author="liyan" w:date="2016-12-29T14:54:00Z"/>
                <w:rFonts w:cs="Arial"/>
                <w:bCs/>
              </w:rPr>
            </w:pPr>
            <w:ins w:id="3472" w:author="liyan" w:date="2016-12-29T14:54:00Z">
              <w:r>
                <w:rPr>
                  <w:rFonts w:hint="eastAsia" w:cs="Arial"/>
                  <w:bCs/>
                </w:rPr>
                <w:t>非空</w:t>
              </w:r>
            </w:ins>
          </w:p>
        </w:tc>
        <w:tc>
          <w:tcPr>
            <w:tcW w:w="3600" w:type="dxa"/>
            <w:tcBorders>
              <w:top w:val="double" w:color="auto" w:sz="6" w:space="0"/>
              <w:bottom w:val="double" w:color="auto" w:sz="6" w:space="0"/>
              <w:right w:val="double" w:color="auto" w:sz="6" w:space="0"/>
            </w:tcBorders>
            <w:shd w:val="clear" w:color="auto" w:fill="E6E6E6"/>
          </w:tcPr>
          <w:p>
            <w:pPr>
              <w:jc w:val="center"/>
              <w:rPr>
                <w:ins w:id="3473" w:author="liyan" w:date="2016-12-29T14:54:00Z"/>
                <w:rFonts w:cs="Arial"/>
                <w:bCs/>
              </w:rPr>
            </w:pPr>
            <w:ins w:id="3474" w:author="liyan" w:date="2016-12-29T14:54: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475" w:author="liyan" w:date="2016-12-29T14:54:00Z"/>
        </w:trPr>
        <w:tc>
          <w:tcPr>
            <w:tcW w:w="1980" w:type="dxa"/>
            <w:tcBorders>
              <w:top w:val="double" w:color="auto" w:sz="6" w:space="0"/>
              <w:left w:val="double" w:color="auto" w:sz="6" w:space="0"/>
              <w:bottom w:val="double" w:color="auto" w:sz="6" w:space="0"/>
              <w:right w:val="single" w:color="auto" w:sz="6" w:space="0"/>
            </w:tcBorders>
          </w:tcPr>
          <w:p>
            <w:pPr>
              <w:rPr>
                <w:ins w:id="3476" w:author="liyan" w:date="2016-12-29T14:54:00Z"/>
                <w:rFonts w:cs="Arial"/>
                <w:b/>
              </w:rPr>
            </w:pPr>
            <w:ins w:id="3477" w:author="liyan" w:date="2016-12-29T14:54:00Z">
              <w:r>
                <w:rPr>
                  <w:rFonts w:hint="eastAsia" w:cs="Arial"/>
                  <w:b/>
                </w:rPr>
                <w:t>EnableNumber</w:t>
              </w:r>
            </w:ins>
          </w:p>
        </w:tc>
        <w:tc>
          <w:tcPr>
            <w:tcW w:w="1617" w:type="dxa"/>
            <w:tcBorders>
              <w:top w:val="double" w:color="auto" w:sz="6" w:space="0"/>
              <w:left w:val="single" w:color="auto" w:sz="6" w:space="0"/>
              <w:bottom w:val="double" w:color="auto" w:sz="6" w:space="0"/>
              <w:right w:val="single" w:color="auto" w:sz="6" w:space="0"/>
            </w:tcBorders>
          </w:tcPr>
          <w:p>
            <w:pPr>
              <w:rPr>
                <w:ins w:id="3478" w:author="liyan" w:date="2016-12-29T14:54:00Z"/>
                <w:rFonts w:cs="Arial"/>
                <w:b/>
              </w:rPr>
            </w:pPr>
            <w:ins w:id="3479" w:author="liyan" w:date="2016-12-29T14:54:00Z">
              <w:r>
                <w:rPr>
                  <w:rFonts w:hint="eastAsia" w:cs="Arial"/>
                  <w:b/>
                </w:rPr>
                <w:t>VARCHAR2(18)</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480" w:author="liyan" w:date="2016-12-29T14:54:00Z"/>
                <w:rFonts w:cs="Arial"/>
                <w:b/>
                <w:bCs/>
              </w:rPr>
            </w:pPr>
            <w:ins w:id="3481" w:author="liyan" w:date="2016-12-29T14:54:00Z">
              <w:r>
                <w:rPr>
                  <w:rFonts w:hint="eastAsia" w:cs="Arial"/>
                  <w:b/>
                  <w:bCs/>
                  <w:lang w:val="en-GB"/>
                </w:rPr>
                <w:t>是</w:t>
              </w:r>
            </w:ins>
          </w:p>
        </w:tc>
        <w:tc>
          <w:tcPr>
            <w:tcW w:w="3600" w:type="dxa"/>
            <w:tcBorders>
              <w:top w:val="double" w:color="auto" w:sz="6" w:space="0"/>
              <w:left w:val="single" w:color="auto" w:sz="6" w:space="0"/>
              <w:bottom w:val="double" w:color="auto" w:sz="6" w:space="0"/>
              <w:right w:val="double" w:color="auto" w:sz="6" w:space="0"/>
            </w:tcBorders>
          </w:tcPr>
          <w:p>
            <w:pPr>
              <w:rPr>
                <w:ins w:id="3482" w:author="liyan" w:date="2016-12-29T14:54:00Z"/>
                <w:rFonts w:cs="Arial"/>
                <w:b/>
              </w:rPr>
            </w:pPr>
            <w:ins w:id="3483" w:author="liyan" w:date="2016-12-29T14:54:00Z">
              <w:r>
                <w:rPr>
                  <w:rFonts w:hint="eastAsia" w:cs="Arial"/>
                  <w:b/>
                </w:rPr>
                <w:t>副号码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484" w:author="liyan" w:date="2016-12-29T14:54:00Z"/>
        </w:trPr>
        <w:tc>
          <w:tcPr>
            <w:tcW w:w="1980" w:type="dxa"/>
            <w:tcBorders>
              <w:top w:val="double" w:color="auto" w:sz="6" w:space="0"/>
              <w:left w:val="double" w:color="auto" w:sz="6" w:space="0"/>
              <w:bottom w:val="double" w:color="auto" w:sz="6" w:space="0"/>
              <w:right w:val="single" w:color="auto" w:sz="6" w:space="0"/>
            </w:tcBorders>
          </w:tcPr>
          <w:p>
            <w:pPr>
              <w:rPr>
                <w:ins w:id="3485" w:author="liyan" w:date="2016-12-29T14:54:00Z"/>
                <w:rFonts w:cs="Arial"/>
              </w:rPr>
            </w:pPr>
            <w:ins w:id="3486" w:author="liyan" w:date="2016-12-29T14:54:00Z">
              <w:r>
                <w:rPr>
                  <w:rFonts w:hint="eastAsia" w:cs="Arial"/>
                </w:rPr>
                <w:t>Status</w:t>
              </w:r>
            </w:ins>
          </w:p>
        </w:tc>
        <w:tc>
          <w:tcPr>
            <w:tcW w:w="1617" w:type="dxa"/>
            <w:tcBorders>
              <w:top w:val="double" w:color="auto" w:sz="6" w:space="0"/>
              <w:left w:val="single" w:color="auto" w:sz="6" w:space="0"/>
              <w:bottom w:val="double" w:color="auto" w:sz="6" w:space="0"/>
              <w:right w:val="single" w:color="auto" w:sz="6" w:space="0"/>
            </w:tcBorders>
          </w:tcPr>
          <w:p>
            <w:pPr>
              <w:rPr>
                <w:ins w:id="3487" w:author="liyan" w:date="2016-12-29T14:54:00Z"/>
                <w:rFonts w:cs="Arial"/>
              </w:rPr>
            </w:pPr>
            <w:ins w:id="3488" w:author="liyan" w:date="2016-12-29T14:54:00Z">
              <w:r>
                <w:rPr>
                  <w:bCs/>
                </w:rPr>
                <w:t>NUMBER</w:t>
              </w:r>
            </w:ins>
            <w:ins w:id="3489" w:author="liyan" w:date="2016-12-29T14:54:00Z">
              <w:r>
                <w:rPr>
                  <w:rFonts w:hint="eastAsia"/>
                  <w:bCs/>
                </w:rPr>
                <w:t>(1)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490" w:author="liyan" w:date="2016-12-29T14:54:00Z"/>
                <w:rFonts w:cs="Arial"/>
                <w:bCs/>
                <w:lang w:val="en-GB"/>
              </w:rPr>
            </w:pPr>
            <w:ins w:id="3491" w:author="liyan" w:date="2016-12-29T14:54:00Z">
              <w:r>
                <w:rPr>
                  <w:rFonts w:hint="eastAsia" w:cs="Arial"/>
                  <w:bCs/>
                  <w:lang w:val="en-GB"/>
                </w:rPr>
                <w:t>是</w:t>
              </w:r>
            </w:ins>
          </w:p>
        </w:tc>
        <w:tc>
          <w:tcPr>
            <w:tcW w:w="3600" w:type="dxa"/>
            <w:tcBorders>
              <w:top w:val="double" w:color="auto" w:sz="6" w:space="0"/>
              <w:left w:val="single" w:color="auto" w:sz="6" w:space="0"/>
              <w:bottom w:val="double" w:color="auto" w:sz="6" w:space="0"/>
              <w:right w:val="double" w:color="auto" w:sz="6" w:space="0"/>
            </w:tcBorders>
          </w:tcPr>
          <w:p>
            <w:pPr>
              <w:rPr>
                <w:ins w:id="3492" w:author="liyan" w:date="2016-12-29T14:54:00Z"/>
                <w:rFonts w:cs="Arial"/>
              </w:rPr>
            </w:pPr>
            <w:ins w:id="3493" w:author="liyan" w:date="2016-12-29T14:54:00Z">
              <w:r>
                <w:rPr>
                  <w:rFonts w:hint="eastAsia" w:cs="Arial"/>
                </w:rPr>
                <w:t>号码状态：</w:t>
              </w:r>
            </w:ins>
          </w:p>
          <w:p>
            <w:pPr>
              <w:rPr>
                <w:ins w:id="3494" w:author="liyan" w:date="2016-12-29T14:54:00Z"/>
                <w:rFonts w:cs="Arial"/>
              </w:rPr>
            </w:pPr>
            <w:ins w:id="3495" w:author="liyan" w:date="2016-12-29T14:54:00Z">
              <w:r>
                <w:rPr>
                  <w:rFonts w:hint="eastAsia" w:cs="Arial"/>
                </w:rPr>
                <w:t>0为可用</w:t>
              </w:r>
            </w:ins>
          </w:p>
          <w:p>
            <w:pPr>
              <w:rPr>
                <w:ins w:id="3496" w:author="liyan" w:date="2016-12-29T14:54:00Z"/>
                <w:rFonts w:cs="Arial"/>
              </w:rPr>
            </w:pPr>
            <w:ins w:id="3497" w:author="liyan" w:date="2016-12-29T14:54:00Z">
              <w:r>
                <w:rPr>
                  <w:rFonts w:hint="eastAsia" w:cs="Arial"/>
                </w:rPr>
                <w:t>1为已经分配</w:t>
              </w:r>
            </w:ins>
          </w:p>
          <w:p>
            <w:pPr>
              <w:rPr>
                <w:ins w:id="3498" w:author="liyan" w:date="2016-12-29T14:54:00Z"/>
                <w:rFonts w:cs="Arial"/>
              </w:rPr>
            </w:pPr>
            <w:ins w:id="3499" w:author="liyan" w:date="2016-12-29T14:54:00Z">
              <w:r>
                <w:rPr>
                  <w:rFonts w:hint="eastAsia" w:cs="Arial"/>
                </w:rPr>
                <w:t>2为封号状态</w:t>
              </w:r>
            </w:ins>
          </w:p>
          <w:p>
            <w:pPr>
              <w:rPr>
                <w:ins w:id="3500" w:author="liyan" w:date="2016-12-29T14:54:00Z"/>
                <w:rFonts w:cs="Arial"/>
              </w:rPr>
            </w:pPr>
            <w:ins w:id="3501" w:author="liyan" w:date="2016-12-29T14:54:00Z">
              <w:r>
                <w:rPr>
                  <w:rFonts w:hint="eastAsia" w:cs="Arial"/>
                </w:rPr>
                <w:t>3 用于给业主号码隐藏</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502" w:author="liyan" w:date="2016-12-29T14:54:00Z"/>
        </w:trPr>
        <w:tc>
          <w:tcPr>
            <w:tcW w:w="1980" w:type="dxa"/>
            <w:tcBorders>
              <w:top w:val="double" w:color="auto" w:sz="6" w:space="0"/>
              <w:left w:val="double" w:color="auto" w:sz="6" w:space="0"/>
              <w:bottom w:val="double" w:color="auto" w:sz="6" w:space="0"/>
              <w:right w:val="single" w:color="auto" w:sz="6" w:space="0"/>
            </w:tcBorders>
          </w:tcPr>
          <w:p>
            <w:pPr>
              <w:rPr>
                <w:ins w:id="3503" w:author="liyan" w:date="2016-12-29T14:54:00Z"/>
                <w:rFonts w:cs="Arial"/>
                <w:color w:val="C00000"/>
                <w:u w:val="single"/>
              </w:rPr>
            </w:pPr>
            <w:ins w:id="3504" w:author="liyan" w:date="2016-12-29T14:54:00Z">
              <w:r>
                <w:rPr>
                  <w:rFonts w:hint="eastAsia" w:cs="Arial"/>
                  <w:color w:val="C00000"/>
                  <w:u w:val="single"/>
                </w:rPr>
                <w:t>levelid</w:t>
              </w:r>
            </w:ins>
          </w:p>
        </w:tc>
        <w:tc>
          <w:tcPr>
            <w:tcW w:w="1617" w:type="dxa"/>
            <w:tcBorders>
              <w:top w:val="double" w:color="auto" w:sz="6" w:space="0"/>
              <w:left w:val="single" w:color="auto" w:sz="6" w:space="0"/>
              <w:bottom w:val="double" w:color="auto" w:sz="6" w:space="0"/>
              <w:right w:val="single" w:color="auto" w:sz="6" w:space="0"/>
            </w:tcBorders>
          </w:tcPr>
          <w:p>
            <w:pPr>
              <w:rPr>
                <w:ins w:id="3505" w:author="liyan" w:date="2016-12-29T14:54:00Z"/>
                <w:rFonts w:cs="Arial"/>
              </w:rPr>
            </w:pPr>
            <w:ins w:id="3506" w:author="liyan" w:date="2016-12-29T14:54:00Z">
              <w:r>
                <w:rPr>
                  <w:rFonts w:hint="eastAsia" w:cs="Arial"/>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507" w:author="liyan" w:date="2016-12-29T14:54:00Z"/>
                <w:rFonts w:cs="Arial"/>
              </w:rPr>
            </w:pPr>
            <w:ins w:id="3508" w:author="liyan" w:date="2016-12-29T14:54:00Z">
              <w:r>
                <w:rPr>
                  <w:rFonts w:hint="eastAsia" w:cs="Arial"/>
                </w:rPr>
                <w:t>否</w:t>
              </w:r>
            </w:ins>
          </w:p>
        </w:tc>
        <w:tc>
          <w:tcPr>
            <w:tcW w:w="3600" w:type="dxa"/>
            <w:tcBorders>
              <w:top w:val="double" w:color="auto" w:sz="6" w:space="0"/>
              <w:left w:val="single" w:color="auto" w:sz="6" w:space="0"/>
              <w:bottom w:val="double" w:color="auto" w:sz="6" w:space="0"/>
              <w:right w:val="double" w:color="auto" w:sz="6" w:space="0"/>
            </w:tcBorders>
          </w:tcPr>
          <w:p>
            <w:pPr>
              <w:rPr>
                <w:ins w:id="3509" w:author="liyan" w:date="2016-12-29T14:54:00Z"/>
                <w:rFonts w:ascii="Tahoma" w:hAnsi="Tahoma"/>
                <w:szCs w:val="21"/>
              </w:rPr>
            </w:pPr>
            <w:ins w:id="3510" w:author="liyan" w:date="2016-12-29T14:54:00Z">
              <w:r>
                <w:rPr>
                  <w:rFonts w:hint="eastAsia" w:ascii="Tahoma" w:hAnsi="Tahoma"/>
                  <w:szCs w:val="21"/>
                </w:rPr>
                <w:t>关联ssmn_zy_level表</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511" w:author="liyan" w:date="2016-12-29T14:54:00Z"/>
        </w:trPr>
        <w:tc>
          <w:tcPr>
            <w:tcW w:w="1980" w:type="dxa"/>
            <w:tcBorders>
              <w:top w:val="double" w:color="auto" w:sz="6" w:space="0"/>
              <w:left w:val="double" w:color="auto" w:sz="6" w:space="0"/>
              <w:bottom w:val="double" w:color="auto" w:sz="6" w:space="0"/>
              <w:right w:val="single" w:color="auto" w:sz="6" w:space="0"/>
            </w:tcBorders>
          </w:tcPr>
          <w:p>
            <w:pPr>
              <w:rPr>
                <w:ins w:id="3512" w:author="liyan" w:date="2016-12-29T14:54:00Z"/>
                <w:rFonts w:cs="Arial"/>
                <w:color w:val="C00000"/>
                <w:u w:val="single"/>
              </w:rPr>
            </w:pPr>
            <w:ins w:id="3513" w:author="liyan" w:date="2016-12-29T14:54:00Z">
              <w:r>
                <w:rPr>
                  <w:rFonts w:cs="Arial"/>
                  <w:color w:val="C00000"/>
                  <w:u w:val="single"/>
                </w:rPr>
                <w:t>type</w:t>
              </w:r>
            </w:ins>
          </w:p>
        </w:tc>
        <w:tc>
          <w:tcPr>
            <w:tcW w:w="1617" w:type="dxa"/>
            <w:tcBorders>
              <w:top w:val="double" w:color="auto" w:sz="6" w:space="0"/>
              <w:left w:val="single" w:color="auto" w:sz="6" w:space="0"/>
              <w:bottom w:val="double" w:color="auto" w:sz="6" w:space="0"/>
              <w:right w:val="single" w:color="auto" w:sz="6" w:space="0"/>
            </w:tcBorders>
          </w:tcPr>
          <w:p>
            <w:pPr>
              <w:rPr>
                <w:ins w:id="3514" w:author="liyan" w:date="2016-12-29T14:54:00Z"/>
                <w:rFonts w:cs="Arial"/>
              </w:rPr>
            </w:pPr>
            <w:ins w:id="3515" w:author="liyan" w:date="2016-12-29T14:54:00Z">
              <w:r>
                <w:rPr>
                  <w:bCs/>
                </w:rPr>
                <w:t>NUMBER</w:t>
              </w:r>
            </w:ins>
            <w:ins w:id="3516" w:author="liyan" w:date="2016-12-29T14:54:00Z">
              <w:r>
                <w:rPr>
                  <w:rFonts w:hint="eastAsia"/>
                  <w:bCs/>
                </w:rPr>
                <w:t>(1)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517" w:author="liyan" w:date="2016-12-29T14:54:00Z"/>
                <w:rFonts w:cs="Arial"/>
              </w:rPr>
            </w:pPr>
            <w:ins w:id="3518" w:author="liyan" w:date="2016-12-29T14:54:00Z">
              <w:r>
                <w:rPr>
                  <w:rFonts w:hint="eastAsia" w:cs="Arial"/>
                </w:rPr>
                <w:t>否</w:t>
              </w:r>
            </w:ins>
          </w:p>
        </w:tc>
        <w:tc>
          <w:tcPr>
            <w:tcW w:w="3600" w:type="dxa"/>
            <w:tcBorders>
              <w:top w:val="double" w:color="auto" w:sz="6" w:space="0"/>
              <w:left w:val="single" w:color="auto" w:sz="6" w:space="0"/>
              <w:bottom w:val="double" w:color="auto" w:sz="6" w:space="0"/>
              <w:right w:val="double" w:color="auto" w:sz="6" w:space="0"/>
            </w:tcBorders>
          </w:tcPr>
          <w:p>
            <w:pPr>
              <w:rPr>
                <w:ins w:id="3519" w:author="liyan" w:date="2016-12-29T14:54:00Z"/>
                <w:rFonts w:cs="Arial"/>
              </w:rPr>
            </w:pPr>
            <w:ins w:id="3520" w:author="liyan" w:date="2016-12-29T14:54:00Z">
              <w:r>
                <w:rPr>
                  <w:rFonts w:hint="eastAsia" w:cs="Arial"/>
                </w:rPr>
                <w:t>号码使用对象：</w:t>
              </w:r>
            </w:ins>
          </w:p>
          <w:p>
            <w:pPr>
              <w:rPr>
                <w:ins w:id="3521" w:author="liyan" w:date="2016-12-29T14:54:00Z"/>
                <w:rFonts w:cs="Arial"/>
              </w:rPr>
            </w:pPr>
            <w:ins w:id="3522" w:author="liyan" w:date="2016-12-29T14:54:00Z">
              <w:r>
                <w:rPr>
                  <w:rFonts w:hint="eastAsia" w:cs="Arial"/>
                </w:rPr>
                <w:t>0：业务员渠道副号码， 仅用于</w:t>
              </w:r>
            </w:ins>
            <w:ins w:id="3523" w:author="liyan" w:date="2016-12-29T14:55:00Z">
              <w:r>
                <w:rPr>
                  <w:rFonts w:hint="eastAsia" w:cs="Arial"/>
                </w:rPr>
                <w:t>金融</w:t>
              </w:r>
            </w:ins>
            <w:ins w:id="3524" w:author="liyan" w:date="2016-12-29T14:54:00Z">
              <w:r>
                <w:rPr>
                  <w:rFonts w:hint="eastAsia" w:cs="Arial"/>
                </w:rPr>
                <w:t>经纪人（默认值）</w:t>
              </w:r>
            </w:ins>
          </w:p>
          <w:p>
            <w:pPr>
              <w:rPr>
                <w:ins w:id="3525" w:author="liyan" w:date="2016-12-29T14:54:00Z"/>
                <w:rFonts w:cs="Arial"/>
              </w:rPr>
            </w:pPr>
            <w:ins w:id="3526" w:author="liyan" w:date="2016-12-29T14:54:00Z">
              <w:r>
                <w:rPr>
                  <w:rFonts w:hint="eastAsia" w:cs="Arial"/>
                </w:rPr>
                <w:t>1：业主副号码，仅用于</w:t>
              </w:r>
            </w:ins>
            <w:ins w:id="3527" w:author="liyan" w:date="2016-12-29T14:55:00Z">
              <w:r>
                <w:rPr>
                  <w:rFonts w:hint="eastAsia" w:cs="Arial"/>
                </w:rPr>
                <w:t>金融</w:t>
              </w:r>
            </w:ins>
            <w:ins w:id="3528" w:author="liyan" w:date="2016-12-29T14:54:00Z">
              <w:r>
                <w:rPr>
                  <w:rFonts w:hint="eastAsia" w:cs="Arial"/>
                </w:rPr>
                <w:t>的业主</w:t>
              </w:r>
            </w:ins>
          </w:p>
          <w:p>
            <w:pPr>
              <w:rPr>
                <w:ins w:id="3529" w:author="liyan" w:date="2016-12-29T14:54:00Z"/>
                <w:rFonts w:ascii="Tahoma" w:hAnsi="Tahoma"/>
                <w:szCs w:val="21"/>
              </w:rPr>
            </w:pPr>
            <w:ins w:id="3530" w:author="liyan" w:date="2016-12-29T14:54:00Z">
              <w:r>
                <w:rPr>
                  <w:rFonts w:hint="eastAsia" w:cs="Arial"/>
                </w:rPr>
                <w:t>2：业务员</w:t>
              </w:r>
            </w:ins>
            <w:ins w:id="3531" w:author="liyan" w:date="2016-12-29T14:54:00Z">
              <w:r>
                <w:rPr>
                  <w:rFonts w:cs="Arial"/>
                </w:rPr>
                <w:t>A+</w:t>
              </w:r>
            </w:ins>
            <w:ins w:id="3532" w:author="liyan" w:date="2016-12-29T14:54:00Z">
              <w:r>
                <w:rPr>
                  <w:rFonts w:hint="eastAsia" w:cs="Arial"/>
                </w:rPr>
                <w:t>副号码</w:t>
              </w:r>
            </w:ins>
          </w:p>
        </w:tc>
      </w:tr>
    </w:tbl>
    <w:p>
      <w:pPr>
        <w:rPr>
          <w:ins w:id="3533" w:author="liyan" w:date="2016-12-29T14:54:00Z"/>
        </w:rPr>
      </w:pPr>
      <w:ins w:id="3534" w:author="liyan" w:date="2016-12-29T14:54:00Z">
        <w:r>
          <w:rPr/>
          <w:t>PK_SSMN</w:t>
        </w:r>
      </w:ins>
      <w:ins w:id="3535" w:author="liyan" w:date="2016-12-29T14:54:00Z">
        <w:r>
          <w:rPr>
            <w:rFonts w:hint="eastAsia"/>
          </w:rPr>
          <w:t>_</w:t>
        </w:r>
      </w:ins>
      <w:ins w:id="3536" w:author="liyan" w:date="2016-12-29T14:56:00Z">
        <w:r>
          <w:rPr>
            <w:rFonts w:hint="eastAsia"/>
          </w:rPr>
          <w:t>JR</w:t>
        </w:r>
      </w:ins>
      <w:ins w:id="3537" w:author="liyan" w:date="2016-12-29T14:54:00Z">
        <w:r>
          <w:rPr/>
          <w:t>_EnableNumber (</w:t>
        </w:r>
      </w:ins>
      <w:ins w:id="3538" w:author="liyan" w:date="2016-12-29T14:54:00Z">
        <w:r>
          <w:rPr>
            <w:rFonts w:hint="eastAsia"/>
          </w:rPr>
          <w:t>EnableNumber</w:t>
        </w:r>
      </w:ins>
      <w:ins w:id="3539" w:author="liyan" w:date="2016-12-29T14:54:00Z">
        <w:r>
          <w:rPr/>
          <w:t>)</w:t>
        </w:r>
      </w:ins>
    </w:p>
    <w:p>
      <w:pPr>
        <w:rPr>
          <w:ins w:id="3540" w:author="liyan" w:date="2016-12-29T14:54:00Z"/>
          <w:b/>
        </w:rPr>
      </w:pPr>
      <w:ins w:id="3541" w:author="liyan" w:date="2016-12-29T14:54:00Z">
        <w:r>
          <w:rPr>
            <w:rFonts w:hint="eastAsia"/>
            <w:b/>
          </w:rPr>
          <w:t>[索引]</w:t>
        </w:r>
      </w:ins>
    </w:p>
    <w:p>
      <w:pPr>
        <w:rPr>
          <w:ins w:id="3542" w:author="liyan" w:date="2016-12-29T14:54:00Z"/>
        </w:rPr>
      </w:pPr>
      <w:ins w:id="3543" w:author="liyan" w:date="2016-12-29T14:54:00Z">
        <w:r>
          <w:rPr/>
          <w:t>IDX_SSMN</w:t>
        </w:r>
      </w:ins>
      <w:ins w:id="3544" w:author="liyan" w:date="2016-12-29T14:54:00Z">
        <w:r>
          <w:rPr>
            <w:rFonts w:hint="eastAsia"/>
          </w:rPr>
          <w:t>_</w:t>
        </w:r>
      </w:ins>
      <w:ins w:id="3545" w:author="liyan" w:date="2016-12-29T14:56:00Z">
        <w:r>
          <w:rPr>
            <w:rFonts w:hint="eastAsia"/>
          </w:rPr>
          <w:t>JR</w:t>
        </w:r>
      </w:ins>
      <w:ins w:id="3546" w:author="liyan" w:date="2016-12-29T14:54:00Z">
        <w:r>
          <w:rPr/>
          <w:t>_EnableNumber</w:t>
        </w:r>
      </w:ins>
      <w:ins w:id="3547" w:author="liyan" w:date="2016-12-29T14:54:00Z">
        <w:r>
          <w:rPr>
            <w:rFonts w:hint="eastAsia"/>
          </w:rPr>
          <w:t>(</w:t>
        </w:r>
      </w:ins>
      <w:ins w:id="3548" w:author="liyan" w:date="2016-12-29T14:56:00Z">
        <w:r>
          <w:rPr>
            <w:rFonts w:hint="eastAsia"/>
          </w:rPr>
          <w:t>STATUS</w:t>
        </w:r>
      </w:ins>
      <w:ins w:id="3549" w:author="liyan" w:date="2016-12-29T14:54:00Z">
        <w:r>
          <w:rPr>
            <w:rFonts w:hint="eastAsia"/>
          </w:rPr>
          <w:t>)</w:t>
        </w:r>
      </w:ins>
    </w:p>
    <w:p>
      <w:pPr>
        <w:pStyle w:val="4"/>
        <w:rPr>
          <w:ins w:id="3550" w:author="liyan" w:date="2016-12-29T14:57:00Z"/>
        </w:rPr>
      </w:pPr>
      <w:ins w:id="3551" w:author="liyan" w:date="2016-12-29T14:57:00Z">
        <w:r>
          <w:rPr>
            <w:rFonts w:hint="eastAsia"/>
          </w:rPr>
          <w:t>SSMN_JR_FEEDBACK(意见反馈表)</w:t>
        </w:r>
      </w:ins>
    </w:p>
    <w:p>
      <w:pPr>
        <w:rPr>
          <w:ins w:id="3552" w:author="liyan" w:date="2016-12-29T14:57:00Z"/>
          <w:rFonts w:cs="Arial"/>
          <w:b/>
        </w:rPr>
      </w:pPr>
      <w:ins w:id="3553" w:author="liyan" w:date="2016-12-29T14:57:00Z">
        <w:r>
          <w:rPr>
            <w:rFonts w:cs="Arial"/>
            <w:b/>
          </w:rPr>
          <w:t>[功能]</w:t>
        </w:r>
      </w:ins>
    </w:p>
    <w:p>
      <w:pPr>
        <w:rPr>
          <w:ins w:id="3554" w:author="liyan" w:date="2016-12-29T14:57:00Z"/>
          <w:rFonts w:cs="Arial"/>
        </w:rPr>
      </w:pPr>
      <w:ins w:id="3555" w:author="liyan" w:date="2016-12-29T14:57:00Z">
        <w:r>
          <w:rPr>
            <w:rFonts w:cs="Arial"/>
          </w:rPr>
          <w:t>该表存储</w:t>
        </w:r>
      </w:ins>
      <w:ins w:id="3556" w:author="liyan" w:date="2016-12-29T14:57:00Z">
        <w:r>
          <w:rPr>
            <w:rFonts w:hint="eastAsia"/>
          </w:rPr>
          <w:t>用户反馈信息</w:t>
        </w:r>
      </w:ins>
      <w:ins w:id="3557" w:author="liyan" w:date="2016-12-29T14:57:00Z">
        <w:r>
          <w:rPr>
            <w:rFonts w:cs="Arial"/>
          </w:rPr>
          <w:t>。</w:t>
        </w:r>
      </w:ins>
    </w:p>
    <w:p>
      <w:pPr>
        <w:rPr>
          <w:ins w:id="3558" w:author="liyan" w:date="2016-12-29T14:57:00Z"/>
          <w:rFonts w:cs="Arial"/>
          <w:b/>
        </w:rPr>
      </w:pPr>
      <w:ins w:id="3559" w:author="liyan" w:date="2016-12-29T14:57:00Z">
        <w:r>
          <w:rPr>
            <w:rFonts w:cs="Arial"/>
            <w:b/>
          </w:rPr>
          <w:t>[表定义]</w:t>
        </w:r>
      </w:ins>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843"/>
        <w:gridCol w:w="852"/>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560" w:author="liyan" w:date="2016-12-29T14:57:00Z"/>
        </w:trPr>
        <w:tc>
          <w:tcPr>
            <w:tcW w:w="1985" w:type="dxa"/>
            <w:shd w:val="clear" w:color="auto" w:fill="E6E6E6"/>
          </w:tcPr>
          <w:p>
            <w:pPr>
              <w:jc w:val="center"/>
              <w:rPr>
                <w:ins w:id="3561" w:author="liyan" w:date="2016-12-29T14:57:00Z"/>
                <w:rFonts w:cs="Arial"/>
                <w:bCs/>
              </w:rPr>
            </w:pPr>
            <w:ins w:id="3562" w:author="liyan" w:date="2016-12-29T14:57:00Z">
              <w:r>
                <w:rPr>
                  <w:rFonts w:cs="Arial"/>
                  <w:bCs/>
                </w:rPr>
                <w:t>域名</w:t>
              </w:r>
            </w:ins>
          </w:p>
        </w:tc>
        <w:tc>
          <w:tcPr>
            <w:tcW w:w="1843" w:type="dxa"/>
            <w:shd w:val="clear" w:color="auto" w:fill="E6E6E6"/>
          </w:tcPr>
          <w:p>
            <w:pPr>
              <w:jc w:val="center"/>
              <w:rPr>
                <w:ins w:id="3563" w:author="liyan" w:date="2016-12-29T14:57:00Z"/>
                <w:rFonts w:cs="Arial"/>
                <w:bCs/>
              </w:rPr>
            </w:pPr>
            <w:ins w:id="3564" w:author="liyan" w:date="2016-12-29T14:57:00Z">
              <w:r>
                <w:rPr>
                  <w:rFonts w:cs="Arial"/>
                  <w:bCs/>
                </w:rPr>
                <w:t>类型</w:t>
              </w:r>
            </w:ins>
          </w:p>
        </w:tc>
        <w:tc>
          <w:tcPr>
            <w:tcW w:w="852" w:type="dxa"/>
            <w:shd w:val="clear" w:color="auto" w:fill="E6E6E6"/>
          </w:tcPr>
          <w:p>
            <w:pPr>
              <w:jc w:val="center"/>
              <w:rPr>
                <w:ins w:id="3565" w:author="liyan" w:date="2016-12-29T14:57:00Z"/>
                <w:rFonts w:cs="Arial"/>
                <w:bCs/>
              </w:rPr>
            </w:pPr>
            <w:ins w:id="3566" w:author="liyan" w:date="2016-12-29T14:57:00Z">
              <w:r>
                <w:rPr>
                  <w:rFonts w:cs="Arial"/>
                  <w:bCs/>
                </w:rPr>
                <w:t>非空</w:t>
              </w:r>
            </w:ins>
          </w:p>
        </w:tc>
        <w:tc>
          <w:tcPr>
            <w:tcW w:w="3780" w:type="dxa"/>
            <w:shd w:val="clear" w:color="auto" w:fill="E6E6E6"/>
          </w:tcPr>
          <w:p>
            <w:pPr>
              <w:jc w:val="center"/>
              <w:rPr>
                <w:ins w:id="3567" w:author="liyan" w:date="2016-12-29T14:57:00Z"/>
                <w:rFonts w:cs="Arial"/>
                <w:bCs/>
              </w:rPr>
            </w:pPr>
            <w:ins w:id="3568" w:author="liyan" w:date="2016-12-29T14:57:00Z">
              <w:r>
                <w:rPr>
                  <w:rFonts w:cs="Arial"/>
                  <w:bCs/>
                </w:rPr>
                <w:t>说明</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569" w:author="liyan" w:date="2016-12-29T14:57:00Z"/>
        </w:trPr>
        <w:tc>
          <w:tcPr>
            <w:tcW w:w="1985" w:type="dxa"/>
          </w:tcPr>
          <w:p>
            <w:pPr>
              <w:rPr>
                <w:ins w:id="3570" w:author="liyan" w:date="2016-12-29T14:57:00Z"/>
                <w:rFonts w:cs="Arial"/>
                <w:b/>
              </w:rPr>
            </w:pPr>
            <w:ins w:id="3571" w:author="liyan" w:date="2016-12-29T14:57:00Z">
              <w:r>
                <w:rPr>
                  <w:rFonts w:cs="Arial"/>
                  <w:b/>
                </w:rPr>
                <w:t>ID</w:t>
              </w:r>
            </w:ins>
          </w:p>
        </w:tc>
        <w:tc>
          <w:tcPr>
            <w:tcW w:w="1843" w:type="dxa"/>
          </w:tcPr>
          <w:p>
            <w:pPr>
              <w:rPr>
                <w:ins w:id="3572" w:author="liyan" w:date="2016-12-29T14:57:00Z"/>
                <w:rFonts w:cs="Arial"/>
                <w:b/>
              </w:rPr>
            </w:pPr>
            <w:ins w:id="3573" w:author="liyan" w:date="2016-12-29T14:57:00Z">
              <w:r>
                <w:rPr>
                  <w:rFonts w:cs="Arial"/>
                  <w:b/>
                </w:rPr>
                <w:t>Number(10)</w:t>
              </w:r>
            </w:ins>
          </w:p>
        </w:tc>
        <w:tc>
          <w:tcPr>
            <w:tcW w:w="852" w:type="dxa"/>
          </w:tcPr>
          <w:p>
            <w:pPr>
              <w:jc w:val="center"/>
              <w:rPr>
                <w:ins w:id="3574" w:author="liyan" w:date="2016-12-29T14:57:00Z"/>
                <w:rFonts w:cs="Arial"/>
                <w:b/>
              </w:rPr>
            </w:pPr>
            <w:ins w:id="3575" w:author="liyan" w:date="2016-12-29T14:57:00Z">
              <w:r>
                <w:rPr>
                  <w:rFonts w:cs="Arial"/>
                  <w:b/>
                </w:rPr>
                <w:t>是</w:t>
              </w:r>
            </w:ins>
          </w:p>
        </w:tc>
        <w:tc>
          <w:tcPr>
            <w:tcW w:w="3780" w:type="dxa"/>
          </w:tcPr>
          <w:p>
            <w:pPr>
              <w:rPr>
                <w:ins w:id="3576" w:author="liyan" w:date="2016-12-29T14:57:00Z"/>
                <w:rFonts w:cs="Arial"/>
                <w:b/>
              </w:rPr>
            </w:pPr>
            <w:ins w:id="3577" w:author="liyan" w:date="2016-12-29T14:57:00Z">
              <w:r>
                <w:rPr>
                  <w:rFonts w:cs="Arial"/>
                  <w:b/>
                  <w:color w:val="0000FF"/>
                  <w:lang w:val="en-GB"/>
                </w:rPr>
                <w:t>SEQ_SSMN_</w:t>
              </w:r>
            </w:ins>
            <w:ins w:id="3578" w:author="liyan" w:date="2016-12-29T14:57:00Z">
              <w:r>
                <w:rPr>
                  <w:rFonts w:hint="eastAsia" w:cs="Arial"/>
                  <w:b/>
                  <w:color w:val="0000FF"/>
                </w:rPr>
                <w:t>JR</w:t>
              </w:r>
            </w:ins>
            <w:ins w:id="3579" w:author="liyan" w:date="2016-12-29T14:57:00Z">
              <w:r>
                <w:rPr>
                  <w:rFonts w:cs="Arial"/>
                  <w:b/>
                  <w:color w:val="0000FF"/>
                  <w:u w:val="single"/>
                  <w:lang w:val="en-GB"/>
                </w:rPr>
                <w:t>_</w:t>
              </w:r>
            </w:ins>
            <w:ins w:id="3580" w:author="liyan" w:date="2016-12-29T14:57:00Z">
              <w:r>
                <w:rPr>
                  <w:rFonts w:hint="eastAsia" w:cs="Arial"/>
                  <w:b/>
                  <w:color w:val="0000FF"/>
                  <w:u w:val="single"/>
                  <w:lang w:val="en-GB"/>
                </w:rPr>
                <w:t>FEEDBACK生成序列号</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581" w:author="liyan" w:date="2016-12-29T14:57:00Z"/>
        </w:trPr>
        <w:tc>
          <w:tcPr>
            <w:tcW w:w="1985" w:type="dxa"/>
          </w:tcPr>
          <w:p>
            <w:pPr>
              <w:rPr>
                <w:ins w:id="3582" w:author="liyan" w:date="2016-12-29T14:57:00Z"/>
                <w:rFonts w:cs="Arial"/>
                <w:b/>
              </w:rPr>
            </w:pPr>
            <w:ins w:id="3583" w:author="liyan" w:date="2016-12-29T14:57:00Z">
              <w:r>
                <w:rPr>
                  <w:rFonts w:hint="eastAsia" w:cs="Arial"/>
                  <w:b/>
                </w:rPr>
                <w:t>NAME</w:t>
              </w:r>
            </w:ins>
          </w:p>
        </w:tc>
        <w:tc>
          <w:tcPr>
            <w:tcW w:w="1843" w:type="dxa"/>
          </w:tcPr>
          <w:p>
            <w:pPr>
              <w:rPr>
                <w:ins w:id="3584" w:author="liyan" w:date="2016-12-29T14:57:00Z"/>
                <w:rFonts w:cs="Arial"/>
                <w:b/>
              </w:rPr>
            </w:pPr>
            <w:ins w:id="3585" w:author="liyan" w:date="2016-12-29T14:57:00Z">
              <w:r>
                <w:rPr>
                  <w:rFonts w:hint="eastAsia"/>
                </w:rPr>
                <w:t>Varchar2(32)</w:t>
              </w:r>
            </w:ins>
          </w:p>
        </w:tc>
        <w:tc>
          <w:tcPr>
            <w:tcW w:w="852" w:type="dxa"/>
          </w:tcPr>
          <w:p>
            <w:pPr>
              <w:jc w:val="center"/>
              <w:rPr>
                <w:ins w:id="3586" w:author="liyan" w:date="2016-12-29T14:57:00Z"/>
                <w:rFonts w:cs="Arial"/>
                <w:b/>
              </w:rPr>
            </w:pPr>
            <w:ins w:id="3587" w:author="liyan" w:date="2016-12-29T14:57:00Z">
              <w:r>
                <w:rPr>
                  <w:rFonts w:hint="eastAsia" w:cs="Arial"/>
                  <w:b/>
                </w:rPr>
                <w:t>是</w:t>
              </w:r>
            </w:ins>
          </w:p>
        </w:tc>
        <w:tc>
          <w:tcPr>
            <w:tcW w:w="3780" w:type="dxa"/>
          </w:tcPr>
          <w:p>
            <w:pPr>
              <w:rPr>
                <w:ins w:id="3588" w:author="liyan" w:date="2016-12-29T14:57:00Z"/>
                <w:rFonts w:cs="Arial"/>
                <w:b/>
                <w:color w:val="0000FF"/>
                <w:lang w:val="en-GB"/>
              </w:rPr>
            </w:pPr>
            <w:ins w:id="3589" w:author="liyan" w:date="2016-12-29T14:57:00Z">
              <w:r>
                <w:rPr>
                  <w:rFonts w:hint="eastAsia" w:cs="Arial"/>
                  <w:b/>
                  <w:color w:val="0000FF"/>
                  <w:lang w:val="en-GB"/>
                </w:rPr>
                <w:t>用户姓名</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590" w:author="liyan" w:date="2016-12-29T14:57:00Z"/>
        </w:trPr>
        <w:tc>
          <w:tcPr>
            <w:tcW w:w="1985" w:type="dxa"/>
          </w:tcPr>
          <w:p>
            <w:pPr>
              <w:rPr>
                <w:ins w:id="3591" w:author="liyan" w:date="2016-12-29T14:57:00Z"/>
                <w:rFonts w:cs="Arial"/>
              </w:rPr>
            </w:pPr>
            <w:ins w:id="3592" w:author="liyan" w:date="2016-12-29T14:57:00Z">
              <w:r>
                <w:rPr>
                  <w:rFonts w:hint="eastAsia"/>
                </w:rPr>
                <w:t>MSISDN</w:t>
              </w:r>
            </w:ins>
          </w:p>
        </w:tc>
        <w:tc>
          <w:tcPr>
            <w:tcW w:w="1843" w:type="dxa"/>
          </w:tcPr>
          <w:p>
            <w:pPr>
              <w:rPr>
                <w:ins w:id="3593" w:author="liyan" w:date="2016-12-29T14:57:00Z"/>
                <w:rFonts w:cs="Arial"/>
              </w:rPr>
            </w:pPr>
            <w:ins w:id="3594" w:author="liyan" w:date="2016-12-29T14:57:00Z">
              <w:r>
                <w:rPr>
                  <w:rFonts w:hint="eastAsia"/>
                </w:rPr>
                <w:t>Varchar2(20)</w:t>
              </w:r>
            </w:ins>
          </w:p>
        </w:tc>
        <w:tc>
          <w:tcPr>
            <w:tcW w:w="852" w:type="dxa"/>
          </w:tcPr>
          <w:p>
            <w:pPr>
              <w:jc w:val="center"/>
              <w:rPr>
                <w:ins w:id="3595" w:author="liyan" w:date="2016-12-29T14:57:00Z"/>
                <w:rFonts w:cs="Arial"/>
              </w:rPr>
            </w:pPr>
            <w:ins w:id="3596" w:author="liyan" w:date="2016-12-29T14:57:00Z">
              <w:r>
                <w:rPr>
                  <w:rFonts w:hint="eastAsia"/>
                </w:rPr>
                <w:t>是</w:t>
              </w:r>
            </w:ins>
          </w:p>
        </w:tc>
        <w:tc>
          <w:tcPr>
            <w:tcW w:w="3780" w:type="dxa"/>
          </w:tcPr>
          <w:p>
            <w:pPr>
              <w:rPr>
                <w:ins w:id="3597" w:author="liyan" w:date="2016-12-29T14:57:00Z"/>
              </w:rPr>
            </w:pPr>
            <w:ins w:id="3598" w:author="liyan" w:date="2016-12-29T14:57:00Z">
              <w:r>
                <w:rPr>
                  <w:rFonts w:hint="eastAsia"/>
                </w:rPr>
                <w:t>反馈的用户号码</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599" w:author="liyan" w:date="2016-12-29T14:57:00Z"/>
        </w:trPr>
        <w:tc>
          <w:tcPr>
            <w:tcW w:w="1985" w:type="dxa"/>
          </w:tcPr>
          <w:p>
            <w:pPr>
              <w:rPr>
                <w:ins w:id="3600" w:author="liyan" w:date="2016-12-29T14:57:00Z"/>
                <w:rFonts w:cs="Arial"/>
              </w:rPr>
            </w:pPr>
            <w:ins w:id="3601" w:author="liyan" w:date="2016-12-29T14:57:00Z">
              <w:r>
                <w:rPr/>
                <w:t>Feedback</w:t>
              </w:r>
            </w:ins>
            <w:ins w:id="3602" w:author="liyan" w:date="2016-12-29T14:57:00Z">
              <w:r>
                <w:rPr>
                  <w:rFonts w:hint="eastAsia"/>
                </w:rPr>
                <w:t>Date</w:t>
              </w:r>
            </w:ins>
          </w:p>
        </w:tc>
        <w:tc>
          <w:tcPr>
            <w:tcW w:w="1843" w:type="dxa"/>
          </w:tcPr>
          <w:p>
            <w:pPr>
              <w:rPr>
                <w:ins w:id="3603" w:author="liyan" w:date="2016-12-29T14:57:00Z"/>
                <w:rFonts w:cs="Arial"/>
              </w:rPr>
            </w:pPr>
            <w:ins w:id="3604" w:author="liyan" w:date="2016-12-29T14:57:00Z">
              <w:r>
                <w:rPr>
                  <w:rFonts w:hint="eastAsia"/>
                </w:rPr>
                <w:t>Date</w:t>
              </w:r>
            </w:ins>
          </w:p>
        </w:tc>
        <w:tc>
          <w:tcPr>
            <w:tcW w:w="852" w:type="dxa"/>
          </w:tcPr>
          <w:p>
            <w:pPr>
              <w:jc w:val="center"/>
              <w:rPr>
                <w:ins w:id="3605" w:author="liyan" w:date="2016-12-29T14:57:00Z"/>
                <w:rFonts w:cs="Arial"/>
              </w:rPr>
            </w:pPr>
            <w:ins w:id="3606" w:author="liyan" w:date="2016-12-29T14:57:00Z">
              <w:r>
                <w:rPr>
                  <w:rFonts w:hint="eastAsia"/>
                </w:rPr>
                <w:t>是</w:t>
              </w:r>
            </w:ins>
          </w:p>
        </w:tc>
        <w:tc>
          <w:tcPr>
            <w:tcW w:w="3780" w:type="dxa"/>
          </w:tcPr>
          <w:p>
            <w:pPr>
              <w:rPr>
                <w:ins w:id="3607" w:author="liyan" w:date="2016-12-29T14:57:00Z"/>
              </w:rPr>
            </w:pPr>
            <w:ins w:id="3608" w:author="liyan" w:date="2016-12-29T14:57:00Z">
              <w:r>
                <w:rPr>
                  <w:rFonts w:hint="eastAsia"/>
                </w:rPr>
                <w:t>反馈时间</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609" w:author="liyan" w:date="2016-12-29T14:57:00Z"/>
        </w:trPr>
        <w:tc>
          <w:tcPr>
            <w:tcW w:w="1985" w:type="dxa"/>
          </w:tcPr>
          <w:p>
            <w:pPr>
              <w:rPr>
                <w:ins w:id="3610" w:author="liyan" w:date="2016-12-29T14:57:00Z"/>
                <w:rFonts w:cs="Arial"/>
              </w:rPr>
            </w:pPr>
            <w:ins w:id="3611" w:author="liyan" w:date="2016-12-29T14:57:00Z">
              <w:r>
                <w:rPr>
                  <w:rFonts w:cs="Arial"/>
                </w:rPr>
                <w:t>FeedbackContent</w:t>
              </w:r>
            </w:ins>
          </w:p>
        </w:tc>
        <w:tc>
          <w:tcPr>
            <w:tcW w:w="1843" w:type="dxa"/>
          </w:tcPr>
          <w:p>
            <w:pPr>
              <w:rPr>
                <w:ins w:id="3612" w:author="liyan" w:date="2016-12-29T14:57:00Z"/>
                <w:rFonts w:cs="Arial"/>
              </w:rPr>
            </w:pPr>
            <w:ins w:id="3613" w:author="liyan" w:date="2016-12-29T14:57:00Z">
              <w:r>
                <w:rPr>
                  <w:rFonts w:hint="eastAsia" w:cs="Arial"/>
                </w:rPr>
                <w:t>Varchar2(1024)</w:t>
              </w:r>
            </w:ins>
          </w:p>
        </w:tc>
        <w:tc>
          <w:tcPr>
            <w:tcW w:w="852" w:type="dxa"/>
          </w:tcPr>
          <w:p>
            <w:pPr>
              <w:jc w:val="center"/>
              <w:rPr>
                <w:ins w:id="3614" w:author="liyan" w:date="2016-12-29T14:57:00Z"/>
                <w:rFonts w:cs="Arial"/>
              </w:rPr>
            </w:pPr>
            <w:ins w:id="3615" w:author="liyan" w:date="2016-12-29T14:57:00Z">
              <w:r>
                <w:rPr>
                  <w:rFonts w:hint="eastAsia" w:cs="Arial"/>
                </w:rPr>
                <w:t>是</w:t>
              </w:r>
            </w:ins>
          </w:p>
        </w:tc>
        <w:tc>
          <w:tcPr>
            <w:tcW w:w="3780" w:type="dxa"/>
          </w:tcPr>
          <w:p>
            <w:pPr>
              <w:rPr>
                <w:ins w:id="3616" w:author="liyan" w:date="2016-12-29T14:57:00Z"/>
                <w:rFonts w:cs="Arial"/>
              </w:rPr>
            </w:pPr>
            <w:ins w:id="3617" w:author="liyan" w:date="2016-12-29T14:57:00Z">
              <w:r>
                <w:rPr>
                  <w:rFonts w:hint="eastAsia" w:cs="Arial"/>
                </w:rPr>
                <w:t>反馈内容</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618" w:author="liyan" w:date="2016-12-29T14:57:00Z"/>
        </w:trPr>
        <w:tc>
          <w:tcPr>
            <w:tcW w:w="1985" w:type="dxa"/>
          </w:tcPr>
          <w:p>
            <w:pPr>
              <w:rPr>
                <w:ins w:id="3619" w:author="liyan" w:date="2016-12-29T14:57:00Z"/>
                <w:b/>
              </w:rPr>
            </w:pPr>
            <w:ins w:id="3620" w:author="liyan" w:date="2016-12-29T14:57:00Z">
              <w:r>
                <w:rPr>
                  <w:b/>
                </w:rPr>
                <w:t>OPENO</w:t>
              </w:r>
            </w:ins>
          </w:p>
        </w:tc>
        <w:tc>
          <w:tcPr>
            <w:tcW w:w="1843" w:type="dxa"/>
          </w:tcPr>
          <w:p>
            <w:pPr>
              <w:rPr>
                <w:ins w:id="3621" w:author="liyan" w:date="2016-12-29T14:57:00Z"/>
                <w:b/>
              </w:rPr>
            </w:pPr>
            <w:ins w:id="3622" w:author="liyan" w:date="2016-12-29T14:57:00Z">
              <w:r>
                <w:rPr>
                  <w:b/>
                </w:rPr>
                <w:t>VARCHAR2(</w:t>
              </w:r>
            </w:ins>
            <w:ins w:id="3623" w:author="liyan" w:date="2016-12-29T14:57:00Z">
              <w:r>
                <w:rPr>
                  <w:rFonts w:hint="eastAsia"/>
                  <w:b/>
                </w:rPr>
                <w:t>32</w:t>
              </w:r>
            </w:ins>
            <w:ins w:id="3624" w:author="liyan" w:date="2016-12-29T14:57:00Z">
              <w:r>
                <w:rPr>
                  <w:b/>
                </w:rPr>
                <w:t>)</w:t>
              </w:r>
            </w:ins>
          </w:p>
        </w:tc>
        <w:tc>
          <w:tcPr>
            <w:tcW w:w="852" w:type="dxa"/>
          </w:tcPr>
          <w:p>
            <w:pPr>
              <w:jc w:val="center"/>
              <w:rPr>
                <w:ins w:id="3625" w:author="liyan" w:date="2016-12-29T14:57:00Z"/>
                <w:rFonts w:cs="Arial"/>
                <w:b/>
              </w:rPr>
            </w:pPr>
            <w:ins w:id="3626" w:author="liyan" w:date="2016-12-29T14:57:00Z">
              <w:r>
                <w:rPr>
                  <w:rFonts w:hint="eastAsia" w:cs="Arial"/>
                  <w:b/>
                  <w:lang w:val="en-GB"/>
                </w:rPr>
                <w:t>是</w:t>
              </w:r>
            </w:ins>
          </w:p>
        </w:tc>
        <w:tc>
          <w:tcPr>
            <w:tcW w:w="3780" w:type="dxa"/>
          </w:tcPr>
          <w:p>
            <w:pPr>
              <w:rPr>
                <w:ins w:id="3627" w:author="liyan" w:date="2016-12-29T14:57:00Z"/>
                <w:rFonts w:cs="Arial"/>
                <w:b/>
              </w:rPr>
            </w:pPr>
            <w:ins w:id="3628" w:author="liyan" w:date="2016-12-29T14:57:00Z">
              <w:r>
                <w:rPr>
                  <w:rFonts w:hint="eastAsia" w:cs="Arial"/>
                  <w:b/>
                </w:rPr>
                <w:t>操作员ID。</w:t>
              </w:r>
            </w:ins>
          </w:p>
        </w:tc>
      </w:tr>
    </w:tbl>
    <w:p>
      <w:pPr>
        <w:rPr>
          <w:ins w:id="3629" w:author="liyan" w:date="2016-12-29T14:57:00Z"/>
          <w:rFonts w:cs="Arial"/>
          <w:b/>
        </w:rPr>
      </w:pPr>
    </w:p>
    <w:p>
      <w:pPr>
        <w:rPr>
          <w:ins w:id="3630" w:author="liyan" w:date="2016-12-29T14:57:00Z"/>
          <w:rFonts w:cs="Arial"/>
          <w:b/>
        </w:rPr>
      </w:pPr>
      <w:ins w:id="3631" w:author="liyan" w:date="2016-12-29T14:57:00Z">
        <w:r>
          <w:rPr>
            <w:rFonts w:cs="Arial"/>
            <w:b/>
          </w:rPr>
          <w:t>[主键]</w:t>
        </w:r>
      </w:ins>
    </w:p>
    <w:p>
      <w:pPr>
        <w:rPr>
          <w:ins w:id="3632" w:author="liyan" w:date="2016-12-29T14:57:00Z"/>
          <w:rFonts w:cs="Arial"/>
          <w:b/>
        </w:rPr>
      </w:pPr>
      <w:ins w:id="3633" w:author="liyan" w:date="2016-12-29T14:57:00Z">
        <w:r>
          <w:rPr>
            <w:rFonts w:cs="Arial"/>
          </w:rPr>
          <w:t>PK_</w:t>
        </w:r>
      </w:ins>
      <w:ins w:id="3634" w:author="liyan" w:date="2016-12-29T14:57:00Z">
        <w:r>
          <w:rPr>
            <w:rFonts w:hint="eastAsia" w:cs="Arial"/>
          </w:rPr>
          <w:t>SSMN_</w:t>
        </w:r>
      </w:ins>
      <w:ins w:id="3635" w:author="liyan" w:date="2016-12-29T14:58:00Z">
        <w:r>
          <w:rPr>
            <w:rFonts w:hint="eastAsia" w:cs="Arial"/>
          </w:rPr>
          <w:t>JR</w:t>
        </w:r>
      </w:ins>
      <w:ins w:id="3636" w:author="liyan" w:date="2016-12-29T14:57:00Z">
        <w:r>
          <w:rPr>
            <w:rFonts w:hint="eastAsia" w:cs="Arial"/>
          </w:rPr>
          <w:t>_</w:t>
        </w:r>
      </w:ins>
      <w:ins w:id="3637" w:author="liyan" w:date="2016-12-29T14:57:00Z">
        <w:r>
          <w:rPr>
            <w:rFonts w:cs="Arial"/>
          </w:rPr>
          <w:t>Feedback(ID)</w:t>
        </w:r>
      </w:ins>
    </w:p>
    <w:p>
      <w:pPr>
        <w:rPr>
          <w:ins w:id="3638" w:author="liyan" w:date="2016-12-29T14:57:00Z"/>
          <w:rFonts w:cs="Arial"/>
          <w:b/>
        </w:rPr>
      </w:pPr>
      <w:ins w:id="3639" w:author="liyan" w:date="2016-12-29T14:57:00Z">
        <w:r>
          <w:rPr>
            <w:rFonts w:cs="Arial"/>
            <w:b/>
          </w:rPr>
          <w:t>[索引]</w:t>
        </w:r>
      </w:ins>
    </w:p>
    <w:p>
      <w:pPr>
        <w:pStyle w:val="4"/>
        <w:rPr>
          <w:ins w:id="3640" w:author="liyan" w:date="2016-12-29T15:01:00Z"/>
        </w:rPr>
      </w:pPr>
      <w:ins w:id="3641" w:author="liyan" w:date="2016-12-29T15:01:00Z">
        <w:r>
          <w:rPr>
            <w:rFonts w:hint="eastAsia"/>
          </w:rPr>
          <w:t>SSMN_JR_LEVEL_MODE (记录区域与放音标识对应的表)</w:t>
        </w:r>
      </w:ins>
    </w:p>
    <w:p>
      <w:pPr>
        <w:rPr>
          <w:ins w:id="3642" w:author="liyan" w:date="2016-12-29T15:01:00Z"/>
          <w:b/>
        </w:rPr>
      </w:pPr>
      <w:ins w:id="3643" w:author="liyan" w:date="2016-12-29T15:01:00Z">
        <w:r>
          <w:rPr>
            <w:rFonts w:hint="eastAsia"/>
            <w:b/>
          </w:rPr>
          <w:t>[功能]</w:t>
        </w:r>
      </w:ins>
    </w:p>
    <w:p>
      <w:pPr>
        <w:rPr>
          <w:ins w:id="3644" w:author="liyan" w:date="2016-12-29T15:01:00Z"/>
        </w:rPr>
      </w:pPr>
      <w:ins w:id="3645" w:author="liyan" w:date="2016-12-29T15:01:00Z">
        <w:r>
          <w:rPr>
            <w:rFonts w:hint="eastAsia"/>
          </w:rPr>
          <w:t>该表主要用于记录区域与放音标识对应的表。</w:t>
        </w:r>
      </w:ins>
    </w:p>
    <w:p>
      <w:pPr>
        <w:rPr>
          <w:ins w:id="3646" w:author="liyan" w:date="2016-12-29T15:01:00Z"/>
          <w:b/>
        </w:rPr>
      </w:pPr>
      <w:ins w:id="3647" w:author="liyan" w:date="2016-12-29T15:01:00Z">
        <w:r>
          <w:rPr>
            <w:rFonts w:hint="eastAsia"/>
            <w:b/>
          </w:rPr>
          <w:t>[表定义]</w:t>
        </w:r>
      </w:ins>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648" w:author="liyan" w:date="2016-12-29T15:01:00Z"/>
        </w:trPr>
        <w:tc>
          <w:tcPr>
            <w:tcW w:w="1979" w:type="dxa"/>
            <w:shd w:val="clear" w:color="auto" w:fill="E6E6E6"/>
          </w:tcPr>
          <w:p>
            <w:pPr>
              <w:jc w:val="center"/>
              <w:rPr>
                <w:ins w:id="3649" w:author="liyan" w:date="2016-12-29T15:01:00Z"/>
                <w:rFonts w:cs="Arial"/>
                <w:bCs/>
              </w:rPr>
            </w:pPr>
            <w:ins w:id="3650" w:author="liyan" w:date="2016-12-29T15:01:00Z">
              <w:r>
                <w:rPr>
                  <w:rFonts w:cs="Arial"/>
                  <w:bCs/>
                </w:rPr>
                <w:t>域名</w:t>
              </w:r>
            </w:ins>
          </w:p>
        </w:tc>
        <w:tc>
          <w:tcPr>
            <w:tcW w:w="1801" w:type="dxa"/>
            <w:shd w:val="clear" w:color="auto" w:fill="E6E6E6"/>
          </w:tcPr>
          <w:p>
            <w:pPr>
              <w:jc w:val="center"/>
              <w:rPr>
                <w:ins w:id="3651" w:author="liyan" w:date="2016-12-29T15:01:00Z"/>
                <w:rFonts w:cs="Arial"/>
                <w:bCs/>
              </w:rPr>
            </w:pPr>
            <w:ins w:id="3652" w:author="liyan" w:date="2016-12-29T15:01:00Z">
              <w:r>
                <w:rPr>
                  <w:rFonts w:cs="Arial"/>
                  <w:bCs/>
                </w:rPr>
                <w:t>类型</w:t>
              </w:r>
            </w:ins>
          </w:p>
        </w:tc>
        <w:tc>
          <w:tcPr>
            <w:tcW w:w="901" w:type="dxa"/>
            <w:shd w:val="clear" w:color="auto" w:fill="E6E6E6"/>
          </w:tcPr>
          <w:p>
            <w:pPr>
              <w:jc w:val="center"/>
              <w:rPr>
                <w:ins w:id="3653" w:author="liyan" w:date="2016-12-29T15:01:00Z"/>
                <w:rFonts w:cs="Arial"/>
                <w:bCs/>
              </w:rPr>
            </w:pPr>
            <w:ins w:id="3654" w:author="liyan" w:date="2016-12-29T15:01:00Z">
              <w:r>
                <w:rPr>
                  <w:rFonts w:hint="eastAsia" w:cs="Arial"/>
                  <w:bCs/>
                </w:rPr>
                <w:t>非空</w:t>
              </w:r>
            </w:ins>
          </w:p>
        </w:tc>
        <w:tc>
          <w:tcPr>
            <w:tcW w:w="3599" w:type="dxa"/>
            <w:shd w:val="clear" w:color="auto" w:fill="E6E6E6"/>
          </w:tcPr>
          <w:p>
            <w:pPr>
              <w:jc w:val="center"/>
              <w:rPr>
                <w:ins w:id="3655" w:author="liyan" w:date="2016-12-29T15:01:00Z"/>
                <w:rFonts w:cs="Arial"/>
                <w:bCs/>
              </w:rPr>
            </w:pPr>
            <w:ins w:id="3656" w:author="liyan" w:date="2016-12-29T15:01:00Z">
              <w:r>
                <w:rPr>
                  <w:rFonts w:cs="Arial"/>
                  <w:bCs/>
                </w:rPr>
                <w:t>说明</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657" w:author="liyan" w:date="2016-12-29T15:01:00Z"/>
        </w:trPr>
        <w:tc>
          <w:tcPr>
            <w:tcW w:w="1979" w:type="dxa"/>
          </w:tcPr>
          <w:p>
            <w:pPr>
              <w:rPr>
                <w:ins w:id="3658" w:author="liyan" w:date="2016-12-29T15:01:00Z"/>
                <w:b/>
              </w:rPr>
            </w:pPr>
            <w:ins w:id="3659" w:author="liyan" w:date="2016-12-29T15:01:00Z">
              <w:r>
                <w:rPr>
                  <w:b/>
                </w:rPr>
                <w:t>ID</w:t>
              </w:r>
            </w:ins>
          </w:p>
        </w:tc>
        <w:tc>
          <w:tcPr>
            <w:tcW w:w="1801" w:type="dxa"/>
          </w:tcPr>
          <w:p>
            <w:pPr>
              <w:rPr>
                <w:ins w:id="3660" w:author="liyan" w:date="2016-12-29T15:01:00Z"/>
                <w:b/>
              </w:rPr>
            </w:pPr>
            <w:ins w:id="3661" w:author="liyan" w:date="2016-12-29T15:01:00Z">
              <w:r>
                <w:rPr>
                  <w:b/>
                </w:rPr>
                <w:t>NUMBER(1</w:t>
              </w:r>
            </w:ins>
            <w:ins w:id="3662" w:author="liyan" w:date="2016-12-29T15:01:00Z">
              <w:r>
                <w:rPr>
                  <w:rFonts w:hint="eastAsia"/>
                  <w:b/>
                </w:rPr>
                <w:t>0</w:t>
              </w:r>
            </w:ins>
            <w:ins w:id="3663" w:author="liyan" w:date="2016-12-29T15:01:00Z">
              <w:r>
                <w:rPr>
                  <w:b/>
                </w:rPr>
                <w:t>)</w:t>
              </w:r>
            </w:ins>
          </w:p>
        </w:tc>
        <w:tc>
          <w:tcPr>
            <w:tcW w:w="901" w:type="dxa"/>
          </w:tcPr>
          <w:p>
            <w:pPr>
              <w:jc w:val="center"/>
              <w:rPr>
                <w:ins w:id="3664" w:author="liyan" w:date="2016-12-29T15:01:00Z"/>
                <w:rFonts w:cs="Arial"/>
                <w:b/>
              </w:rPr>
            </w:pPr>
            <w:ins w:id="3665" w:author="liyan" w:date="2016-12-29T15:01:00Z">
              <w:r>
                <w:rPr>
                  <w:rFonts w:hint="eastAsia" w:cs="Arial"/>
                  <w:b/>
                  <w:lang w:val="en-GB"/>
                </w:rPr>
                <w:t>是</w:t>
              </w:r>
            </w:ins>
          </w:p>
        </w:tc>
        <w:tc>
          <w:tcPr>
            <w:tcW w:w="3599" w:type="dxa"/>
          </w:tcPr>
          <w:p>
            <w:pPr>
              <w:rPr>
                <w:ins w:id="3666" w:author="liyan" w:date="2016-12-29T15:01:00Z"/>
                <w:rFonts w:cs="Arial"/>
                <w:b/>
              </w:rPr>
            </w:pPr>
            <w:ins w:id="3667" w:author="liyan" w:date="2016-12-29T15:01:00Z">
              <w:r>
                <w:rPr>
                  <w:rFonts w:cs="Arial"/>
                  <w:b/>
                  <w:color w:val="0000FF"/>
                  <w:lang w:val="en-GB"/>
                </w:rPr>
                <w:t>SEQ_SSMN_</w:t>
              </w:r>
            </w:ins>
            <w:ins w:id="3668" w:author="liyan" w:date="2016-12-29T15:01:00Z">
              <w:r>
                <w:rPr>
                  <w:rFonts w:hint="eastAsia" w:cs="Arial"/>
                  <w:b/>
                  <w:color w:val="0000FF"/>
                </w:rPr>
                <w:t>JR</w:t>
              </w:r>
            </w:ins>
            <w:ins w:id="3669" w:author="liyan" w:date="2016-12-29T15:01:00Z">
              <w:r>
                <w:rPr>
                  <w:rFonts w:cs="Arial"/>
                  <w:b/>
                  <w:color w:val="0000FF"/>
                  <w:u w:val="single"/>
                  <w:lang w:val="en-GB"/>
                </w:rPr>
                <w:t>_</w:t>
              </w:r>
            </w:ins>
            <w:ins w:id="3670" w:author="liyan" w:date="2016-12-29T15:01:00Z">
              <w:r>
                <w:rPr>
                  <w:rFonts w:hint="eastAsia" w:cs="Arial"/>
                  <w:b/>
                  <w:color w:val="0000FF"/>
                  <w:u w:val="single"/>
                  <w:lang w:val="en-GB"/>
                </w:rPr>
                <w:t>LEVEL_MODE生成序列号</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671" w:author="liyan" w:date="2016-12-29T15:01:00Z"/>
        </w:trPr>
        <w:tc>
          <w:tcPr>
            <w:tcW w:w="1979" w:type="dxa"/>
          </w:tcPr>
          <w:p>
            <w:pPr>
              <w:rPr>
                <w:ins w:id="3672" w:author="liyan" w:date="2016-12-29T15:01:00Z"/>
              </w:rPr>
            </w:pPr>
            <w:ins w:id="3673" w:author="liyan" w:date="2016-12-29T15:01:00Z">
              <w:r>
                <w:rPr/>
                <w:t>ModeLow</w:t>
              </w:r>
            </w:ins>
          </w:p>
        </w:tc>
        <w:tc>
          <w:tcPr>
            <w:tcW w:w="1801" w:type="dxa"/>
          </w:tcPr>
          <w:p>
            <w:pPr>
              <w:rPr>
                <w:ins w:id="3674" w:author="liyan" w:date="2016-12-29T15:01:00Z"/>
              </w:rPr>
            </w:pPr>
            <w:ins w:id="3675" w:author="liyan" w:date="2016-12-29T15:01:00Z">
              <w:r>
                <w:rPr/>
                <w:t>NUMBER(1</w:t>
              </w:r>
            </w:ins>
            <w:ins w:id="3676" w:author="liyan" w:date="2016-12-29T15:01:00Z">
              <w:r>
                <w:rPr>
                  <w:rFonts w:hint="eastAsia"/>
                </w:rPr>
                <w:t>0</w:t>
              </w:r>
            </w:ins>
            <w:ins w:id="3677" w:author="liyan" w:date="2016-12-29T15:01:00Z">
              <w:r>
                <w:rPr/>
                <w:t>)</w:t>
              </w:r>
            </w:ins>
          </w:p>
        </w:tc>
        <w:tc>
          <w:tcPr>
            <w:tcW w:w="901" w:type="dxa"/>
          </w:tcPr>
          <w:p>
            <w:pPr>
              <w:jc w:val="center"/>
              <w:rPr>
                <w:ins w:id="3678" w:author="liyan" w:date="2016-12-29T15:01:00Z"/>
                <w:rFonts w:cs="Arial"/>
                <w:lang w:val="en-GB"/>
              </w:rPr>
            </w:pPr>
            <w:ins w:id="3679" w:author="liyan" w:date="2016-12-29T15:01:00Z">
              <w:r>
                <w:rPr>
                  <w:rFonts w:hint="eastAsia" w:cs="Arial"/>
                  <w:lang w:val="en-GB"/>
                </w:rPr>
                <w:t>是</w:t>
              </w:r>
            </w:ins>
          </w:p>
        </w:tc>
        <w:tc>
          <w:tcPr>
            <w:tcW w:w="3599" w:type="dxa"/>
          </w:tcPr>
          <w:p>
            <w:pPr>
              <w:rPr>
                <w:ins w:id="3680" w:author="liyan" w:date="2016-12-29T15:01:00Z"/>
                <w:rFonts w:cs="Arial"/>
                <w:lang w:val="en-GB"/>
              </w:rPr>
            </w:pPr>
            <w:ins w:id="3681" w:author="liyan" w:date="2016-12-29T15:01:00Z">
              <w:r>
                <w:rPr>
                  <w:rFonts w:hint="eastAsia" w:cs="Arial"/>
                  <w:lang w:val="en-GB"/>
                </w:rPr>
                <w:t>放音标识,默认值-1</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682" w:author="liyan" w:date="2016-12-29T15:01:00Z"/>
        </w:trPr>
        <w:tc>
          <w:tcPr>
            <w:tcW w:w="1979" w:type="dxa"/>
          </w:tcPr>
          <w:p>
            <w:pPr>
              <w:rPr>
                <w:ins w:id="3683" w:author="liyan" w:date="2016-12-29T15:01:00Z"/>
              </w:rPr>
            </w:pPr>
            <w:ins w:id="3684" w:author="liyan" w:date="2016-12-29T15:01:00Z">
              <w:r>
                <w:rPr/>
                <w:t>LevelId</w:t>
              </w:r>
            </w:ins>
          </w:p>
        </w:tc>
        <w:tc>
          <w:tcPr>
            <w:tcW w:w="1801" w:type="dxa"/>
          </w:tcPr>
          <w:p>
            <w:pPr>
              <w:rPr>
                <w:ins w:id="3685" w:author="liyan" w:date="2016-12-29T15:01:00Z"/>
              </w:rPr>
            </w:pPr>
            <w:ins w:id="3686" w:author="liyan" w:date="2016-12-29T15:01:00Z">
              <w:r>
                <w:rPr>
                  <w:rFonts w:cs="Arial"/>
                </w:rPr>
                <w:t>Number(10)</w:t>
              </w:r>
            </w:ins>
          </w:p>
        </w:tc>
        <w:tc>
          <w:tcPr>
            <w:tcW w:w="901" w:type="dxa"/>
          </w:tcPr>
          <w:p>
            <w:pPr>
              <w:jc w:val="center"/>
              <w:rPr>
                <w:ins w:id="3687" w:author="liyan" w:date="2016-12-29T15:01:00Z"/>
                <w:rFonts w:cs="Arial"/>
                <w:lang w:val="en-GB"/>
              </w:rPr>
            </w:pPr>
            <w:ins w:id="3688" w:author="liyan" w:date="2016-12-29T15:01:00Z">
              <w:r>
                <w:rPr>
                  <w:rFonts w:hint="eastAsia" w:cs="Arial"/>
                  <w:lang w:val="en-GB"/>
                </w:rPr>
                <w:t>是</w:t>
              </w:r>
            </w:ins>
          </w:p>
        </w:tc>
        <w:tc>
          <w:tcPr>
            <w:tcW w:w="3599" w:type="dxa"/>
          </w:tcPr>
          <w:p>
            <w:pPr>
              <w:rPr>
                <w:ins w:id="3689" w:author="liyan" w:date="2016-12-29T15:01:00Z"/>
              </w:rPr>
            </w:pPr>
            <w:ins w:id="3690" w:author="liyan" w:date="2016-12-29T15:01:00Z">
              <w:r>
                <w:rPr/>
                <w:t>SSMN_</w:t>
              </w:r>
            </w:ins>
            <w:ins w:id="3691" w:author="liyan" w:date="2016-12-29T15:01:00Z">
              <w:r>
                <w:rPr>
                  <w:rFonts w:hint="eastAsia"/>
                </w:rPr>
                <w:t>JR</w:t>
              </w:r>
            </w:ins>
            <w:ins w:id="3692" w:author="liyan" w:date="2016-12-29T15:01:00Z">
              <w:r>
                <w:rPr/>
                <w:t>_LEVEL</w:t>
              </w:r>
            </w:ins>
            <w:ins w:id="3693" w:author="liyan" w:date="2016-12-29T15:01:00Z">
              <w:r>
                <w:rPr>
                  <w:rFonts w:hint="eastAsia"/>
                </w:rPr>
                <w:t>表的外键</w:t>
              </w:r>
            </w:ins>
          </w:p>
        </w:tc>
      </w:tr>
    </w:tbl>
    <w:p>
      <w:pPr>
        <w:rPr>
          <w:ins w:id="3694" w:author="liyan" w:date="2016-12-29T15:01:00Z"/>
          <w:b/>
        </w:rPr>
      </w:pPr>
      <w:ins w:id="3695" w:author="liyan" w:date="2016-12-29T15:01:00Z">
        <w:r>
          <w:rPr>
            <w:rFonts w:hint="eastAsia"/>
            <w:b/>
          </w:rPr>
          <w:t>[主键]</w:t>
        </w:r>
      </w:ins>
    </w:p>
    <w:p>
      <w:pPr>
        <w:rPr>
          <w:ins w:id="3696" w:author="liyan" w:date="2016-12-29T15:01:00Z"/>
        </w:rPr>
      </w:pPr>
      <w:ins w:id="3697" w:author="liyan" w:date="2016-12-29T15:01:00Z">
        <w:r>
          <w:rPr/>
          <w:t>PK_</w:t>
        </w:r>
      </w:ins>
      <w:ins w:id="3698" w:author="liyan" w:date="2016-12-29T15:01:00Z">
        <w:r>
          <w:rPr>
            <w:rFonts w:hint="eastAsia"/>
            <w:szCs w:val="32"/>
          </w:rPr>
          <w:t>SSMN_JR_LEVEL_MODE</w:t>
        </w:r>
      </w:ins>
      <w:ins w:id="3699" w:author="liyan" w:date="2016-12-29T15:01:00Z">
        <w:r>
          <w:rPr>
            <w:rFonts w:hint="eastAsia"/>
          </w:rPr>
          <w:t xml:space="preserve"> (ID)</w:t>
        </w:r>
      </w:ins>
    </w:p>
    <w:p>
      <w:pPr>
        <w:rPr>
          <w:ins w:id="3700" w:author="liyan" w:date="2016-12-29T15:01:00Z"/>
          <w:b/>
        </w:rPr>
      </w:pPr>
      <w:ins w:id="3701" w:author="liyan" w:date="2016-12-29T15:01:00Z">
        <w:r>
          <w:rPr>
            <w:rFonts w:hint="eastAsia"/>
            <w:b/>
          </w:rPr>
          <w:t xml:space="preserve"> [索引]</w:t>
        </w:r>
      </w:ins>
    </w:p>
    <w:p>
      <w:pPr>
        <w:rPr>
          <w:ins w:id="3702" w:author="liyan" w:date="2016-12-29T15:01:00Z"/>
        </w:rPr>
      </w:pPr>
      <w:ins w:id="3703" w:author="liyan" w:date="2016-12-29T15:01:00Z">
        <w:r>
          <w:rPr>
            <w:rFonts w:hint="eastAsia"/>
          </w:rPr>
          <w:t>无。</w:t>
        </w:r>
      </w:ins>
    </w:p>
    <w:p>
      <w:pPr>
        <w:pStyle w:val="4"/>
        <w:rPr>
          <w:ins w:id="3704" w:author="liyan" w:date="2016-12-29T15:02:00Z"/>
        </w:rPr>
      </w:pPr>
      <w:ins w:id="3705" w:author="liyan" w:date="2016-12-29T15:02:00Z">
        <w:r>
          <w:rPr>
            <w:rFonts w:hint="eastAsia"/>
          </w:rPr>
          <w:t>SSMN_</w:t>
        </w:r>
      </w:ins>
      <w:ins w:id="3706" w:author="liyan" w:date="2016-12-29T15:22:00Z">
        <w:r>
          <w:rPr>
            <w:rFonts w:hint="eastAsia"/>
          </w:rPr>
          <w:t>JR</w:t>
        </w:r>
      </w:ins>
      <w:ins w:id="3707" w:author="liyan" w:date="2016-12-29T15:02:00Z">
        <w:r>
          <w:rPr>
            <w:rFonts w:hint="eastAsia"/>
          </w:rPr>
          <w:t>_CDR(</w:t>
        </w:r>
      </w:ins>
      <w:ins w:id="3708" w:author="liyan" w:date="2016-12-29T15:22:00Z">
        <w:r>
          <w:rPr>
            <w:rFonts w:hint="eastAsia"/>
          </w:rPr>
          <w:t>金融</w:t>
        </w:r>
      </w:ins>
      <w:ins w:id="3709" w:author="liyan" w:date="2016-12-29T15:02:00Z">
        <w:r>
          <w:rPr>
            <w:rFonts w:hint="eastAsia"/>
          </w:rPr>
          <w:t>话单表)</w:t>
        </w:r>
      </w:ins>
    </w:p>
    <w:p>
      <w:pPr>
        <w:rPr>
          <w:ins w:id="3710" w:author="liyan" w:date="2016-12-29T15:02:00Z"/>
          <w:b/>
        </w:rPr>
      </w:pPr>
      <w:ins w:id="3711" w:author="liyan" w:date="2016-12-29T15:02:00Z">
        <w:r>
          <w:rPr>
            <w:rFonts w:hint="eastAsia"/>
            <w:b/>
          </w:rPr>
          <w:t>[功能]</w:t>
        </w:r>
      </w:ins>
    </w:p>
    <w:p>
      <w:pPr>
        <w:rPr>
          <w:ins w:id="3712" w:author="liyan" w:date="2016-12-29T15:02:00Z"/>
        </w:rPr>
      </w:pPr>
      <w:ins w:id="3713" w:author="liyan" w:date="2016-12-29T15:02:00Z">
        <w:r>
          <w:rPr>
            <w:rFonts w:hint="eastAsia"/>
          </w:rPr>
          <w:t>该表主要用于存储号盾</w:t>
        </w:r>
      </w:ins>
      <w:ins w:id="3714" w:author="liyan" w:date="2016-12-29T15:22:00Z">
        <w:r>
          <w:rPr>
            <w:rFonts w:hint="eastAsia"/>
          </w:rPr>
          <w:t>金融</w:t>
        </w:r>
      </w:ins>
      <w:ins w:id="3715" w:author="liyan" w:date="2016-12-29T15:02:00Z">
        <w:r>
          <w:rPr>
            <w:rFonts w:hint="eastAsia"/>
          </w:rPr>
          <w:t>业务的话单表。</w:t>
        </w:r>
      </w:ins>
    </w:p>
    <w:p>
      <w:pPr>
        <w:rPr>
          <w:ins w:id="3716" w:author="liyan" w:date="2016-12-29T15:02:00Z"/>
          <w:b/>
        </w:rPr>
      </w:pPr>
      <w:ins w:id="3717" w:author="liyan" w:date="2016-12-29T15:02:00Z">
        <w:r>
          <w:rPr>
            <w:rFonts w:hint="eastAsia"/>
            <w:b/>
          </w:rPr>
          <w:t>[表定义]</w:t>
        </w:r>
      </w:ins>
    </w:p>
    <w:p>
      <w:pPr>
        <w:rPr>
          <w:ins w:id="3718" w:author="liyan" w:date="2016-12-29T15:02:00Z"/>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719" w:author="liyan" w:date="2016-12-29T15:02:00Z"/>
        </w:trPr>
        <w:tc>
          <w:tcPr>
            <w:tcW w:w="1799" w:type="dxa"/>
            <w:tcBorders>
              <w:top w:val="double" w:color="auto" w:sz="6" w:space="0"/>
              <w:left w:val="double" w:color="auto" w:sz="6" w:space="0"/>
              <w:bottom w:val="double" w:color="auto" w:sz="6" w:space="0"/>
            </w:tcBorders>
            <w:shd w:val="clear" w:color="auto" w:fill="E6E6E6"/>
          </w:tcPr>
          <w:p>
            <w:pPr>
              <w:jc w:val="center"/>
              <w:rPr>
                <w:ins w:id="3720" w:author="liyan" w:date="2016-12-29T15:02:00Z"/>
                <w:rFonts w:cs="Arial"/>
                <w:bCs/>
              </w:rPr>
            </w:pPr>
            <w:ins w:id="3721" w:author="liyan" w:date="2016-12-29T15:02:00Z">
              <w:r>
                <w:rPr>
                  <w:rFonts w:cs="Arial"/>
                  <w:bCs/>
                </w:rPr>
                <w:t>域名</w:t>
              </w:r>
            </w:ins>
          </w:p>
        </w:tc>
        <w:tc>
          <w:tcPr>
            <w:tcW w:w="1799" w:type="dxa"/>
            <w:tcBorders>
              <w:top w:val="double" w:color="auto" w:sz="6" w:space="0"/>
              <w:bottom w:val="double" w:color="auto" w:sz="6" w:space="0"/>
            </w:tcBorders>
            <w:shd w:val="clear" w:color="auto" w:fill="E6E6E6"/>
          </w:tcPr>
          <w:p>
            <w:pPr>
              <w:jc w:val="center"/>
              <w:rPr>
                <w:ins w:id="3722" w:author="liyan" w:date="2016-12-29T15:02:00Z"/>
                <w:rFonts w:cs="Arial"/>
                <w:bCs/>
              </w:rPr>
            </w:pPr>
            <w:ins w:id="3723" w:author="liyan" w:date="2016-12-29T15:02: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3724" w:author="liyan" w:date="2016-12-29T15:02:00Z"/>
                <w:rFonts w:cs="Arial"/>
                <w:bCs/>
              </w:rPr>
            </w:pPr>
            <w:ins w:id="3725" w:author="liyan" w:date="2016-12-29T15:02:00Z">
              <w:r>
                <w:rPr>
                  <w:rFonts w:hint="eastAsia" w:cs="Arial"/>
                  <w:bCs/>
                </w:rPr>
                <w:t>非空</w:t>
              </w:r>
            </w:ins>
          </w:p>
        </w:tc>
        <w:tc>
          <w:tcPr>
            <w:tcW w:w="3779" w:type="dxa"/>
            <w:tcBorders>
              <w:top w:val="double" w:color="auto" w:sz="6" w:space="0"/>
              <w:bottom w:val="double" w:color="auto" w:sz="6" w:space="0"/>
              <w:right w:val="double" w:color="auto" w:sz="6" w:space="0"/>
            </w:tcBorders>
            <w:shd w:val="clear" w:color="auto" w:fill="E6E6E6"/>
          </w:tcPr>
          <w:p>
            <w:pPr>
              <w:jc w:val="center"/>
              <w:rPr>
                <w:ins w:id="3726" w:author="liyan" w:date="2016-12-29T15:02:00Z"/>
                <w:rFonts w:cs="Arial"/>
                <w:bCs/>
              </w:rPr>
            </w:pPr>
            <w:ins w:id="3727" w:author="liyan" w:date="2016-12-29T15:02: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728"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729" w:author="liyan" w:date="2016-12-29T15:02:00Z"/>
                <w:b/>
              </w:rPr>
            </w:pPr>
            <w:ins w:id="3730" w:author="liyan" w:date="2016-12-29T15:02:00Z">
              <w:r>
                <w:rPr>
                  <w:rFonts w:hint="eastAsia"/>
                  <w:b/>
                </w:rPr>
                <w:t>Streamnumber</w:t>
              </w:r>
            </w:ins>
          </w:p>
        </w:tc>
        <w:tc>
          <w:tcPr>
            <w:tcW w:w="1799" w:type="dxa"/>
            <w:tcBorders>
              <w:top w:val="double" w:color="auto" w:sz="6" w:space="0"/>
              <w:left w:val="single" w:color="auto" w:sz="6" w:space="0"/>
              <w:bottom w:val="double" w:color="auto" w:sz="6" w:space="0"/>
              <w:right w:val="single" w:color="auto" w:sz="6" w:space="0"/>
            </w:tcBorders>
          </w:tcPr>
          <w:p>
            <w:pPr>
              <w:rPr>
                <w:ins w:id="3731" w:author="liyan" w:date="2016-12-29T15:02:00Z"/>
                <w:rFonts w:cs="Arial"/>
                <w:b/>
              </w:rPr>
            </w:pPr>
            <w:ins w:id="3732" w:author="liyan" w:date="2016-12-29T15:02:00Z">
              <w:r>
                <w:rPr>
                  <w:rFonts w:hint="eastAsia" w:cs="Arial"/>
                  <w: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733" w:author="liyan" w:date="2016-12-29T15:02:00Z"/>
                <w:rFonts w:cs="Arial"/>
                <w:b/>
              </w:rPr>
            </w:pPr>
            <w:ins w:id="3734" w:author="liyan" w:date="2016-12-29T15:02:00Z">
              <w:r>
                <w:rPr>
                  <w:rFonts w:hint="eastAsia" w:cs="Arial"/>
                  <w:b/>
                </w:rPr>
                <w:t>是</w:t>
              </w:r>
            </w:ins>
          </w:p>
        </w:tc>
        <w:tc>
          <w:tcPr>
            <w:tcW w:w="3779" w:type="dxa"/>
            <w:tcBorders>
              <w:top w:val="double" w:color="auto" w:sz="6" w:space="0"/>
              <w:left w:val="single" w:color="auto" w:sz="6" w:space="0"/>
              <w:bottom w:val="double" w:color="auto" w:sz="6" w:space="0"/>
              <w:right w:val="double" w:color="auto" w:sz="6" w:space="0"/>
            </w:tcBorders>
          </w:tcPr>
          <w:p>
            <w:pPr>
              <w:rPr>
                <w:ins w:id="3735" w:author="liyan" w:date="2016-12-29T15:02:00Z"/>
                <w:rFonts w:cs="Arial"/>
                <w:b/>
              </w:rPr>
            </w:pPr>
            <w:ins w:id="3736" w:author="liyan" w:date="2016-12-29T15:02:00Z">
              <w:r>
                <w:rPr>
                  <w:rFonts w:hint="eastAsia" w:cs="Arial"/>
                  <w:b/>
                </w:rPr>
                <w:t>流水号(同ssmn_cdr表中的Streamnumber一致)</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737"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738" w:author="liyan" w:date="2016-12-29T15:02:00Z"/>
                <w:rFonts w:cs="Arial"/>
                <w:lang w:val="en-GB"/>
              </w:rPr>
            </w:pPr>
            <w:ins w:id="3739" w:author="liyan" w:date="2016-12-29T15:02:00Z">
              <w:r>
                <w:rPr>
                  <w:rFonts w:hint="eastAsia" w:cs="Arial"/>
                  <w:lang w:val="en-GB"/>
                </w:rPr>
                <w:t>MSISDN</w:t>
              </w:r>
            </w:ins>
          </w:p>
        </w:tc>
        <w:tc>
          <w:tcPr>
            <w:tcW w:w="1799" w:type="dxa"/>
            <w:tcBorders>
              <w:top w:val="double" w:color="auto" w:sz="6" w:space="0"/>
              <w:left w:val="single" w:color="auto" w:sz="6" w:space="0"/>
              <w:bottom w:val="double" w:color="auto" w:sz="6" w:space="0"/>
              <w:right w:val="single" w:color="auto" w:sz="6" w:space="0"/>
            </w:tcBorders>
          </w:tcPr>
          <w:p>
            <w:pPr>
              <w:rPr>
                <w:ins w:id="3740" w:author="liyan" w:date="2016-12-29T15:02:00Z"/>
                <w:rFonts w:cs="Arial"/>
                <w:lang w:val="en-GB"/>
              </w:rPr>
            </w:pPr>
            <w:ins w:id="3741" w:author="liyan" w:date="2016-12-29T15:02:00Z">
              <w:r>
                <w:rPr>
                  <w:rFonts w:hint="eastAsia" w:cs="Arial"/>
                  <w:lang w:val="en-GB"/>
                </w:rPr>
                <w:t>Varchar2(20)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742" w:author="liyan" w:date="2016-12-29T15:02:00Z"/>
                <w:rFonts w:cs="Arial"/>
                <w:lang w:val="en-GB"/>
              </w:rPr>
            </w:pPr>
            <w:ins w:id="3743" w:author="liyan" w:date="2016-12-29T15:02: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3744" w:author="liyan" w:date="2016-12-29T15:02:00Z"/>
                <w:rFonts w:cs="Arial"/>
                <w:lang w:val="en-GB"/>
              </w:rPr>
            </w:pPr>
            <w:ins w:id="3745" w:author="liyan" w:date="2016-12-29T15:02:00Z">
              <w:r>
                <w:rPr>
                  <w:rFonts w:hint="eastAsia" w:cs="Arial"/>
                  <w:lang w:val="en-GB"/>
                </w:rPr>
                <w:t>用户手机号码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746"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747" w:author="liyan" w:date="2016-12-29T15:02:00Z"/>
                <w:rFonts w:cs="Arial"/>
              </w:rPr>
            </w:pPr>
            <w:ins w:id="3748" w:author="liyan" w:date="2016-12-29T15:02:00Z">
              <w:r>
                <w:rPr>
                  <w:rFonts w:cs="Arial"/>
                </w:rPr>
                <w:t>SSMNNumber</w:t>
              </w:r>
            </w:ins>
          </w:p>
        </w:tc>
        <w:tc>
          <w:tcPr>
            <w:tcW w:w="1799" w:type="dxa"/>
            <w:tcBorders>
              <w:top w:val="double" w:color="auto" w:sz="6" w:space="0"/>
              <w:left w:val="single" w:color="auto" w:sz="6" w:space="0"/>
              <w:bottom w:val="double" w:color="auto" w:sz="6" w:space="0"/>
              <w:right w:val="single" w:color="auto" w:sz="6" w:space="0"/>
            </w:tcBorders>
          </w:tcPr>
          <w:p>
            <w:pPr>
              <w:rPr>
                <w:ins w:id="3749" w:author="liyan" w:date="2016-12-29T15:02:00Z"/>
                <w:rFonts w:cs="Arial"/>
              </w:rPr>
            </w:pPr>
            <w:ins w:id="3750" w:author="liyan" w:date="2016-12-29T15:02:00Z">
              <w:r>
                <w:rPr>
                  <w:rFonts w:cs="Arial"/>
                </w:rPr>
                <w:t>Var</w:t>
              </w:r>
            </w:ins>
            <w:ins w:id="3751" w:author="liyan" w:date="2016-12-29T15:02:00Z">
              <w:r>
                <w:rPr>
                  <w:rFonts w:cs="Arial"/>
                  <w:lang w:val="en-GB"/>
                </w:rPr>
                <w:t>c</w:t>
              </w:r>
            </w:ins>
            <w:ins w:id="3752" w:author="liyan" w:date="2016-12-29T15:02:00Z">
              <w:r>
                <w:rPr>
                  <w:rFonts w:cs="Arial"/>
                </w:rPr>
                <w:t>har2(1</w:t>
              </w:r>
            </w:ins>
            <w:ins w:id="3753" w:author="liyan" w:date="2016-12-29T15:02:00Z">
              <w:r>
                <w:rPr>
                  <w:rFonts w:hint="eastAsia" w:cs="Arial"/>
                </w:rPr>
                <w:t>8</w:t>
              </w:r>
            </w:ins>
            <w:ins w:id="3754" w:author="liyan" w:date="2016-12-29T15:02:00Z">
              <w:r>
                <w:rPr>
                  <w:rFonts w:cs="Arial"/>
                </w:rPr>
                <w:t>)</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755" w:author="liyan" w:date="2016-12-29T15:02:00Z"/>
                <w:rFonts w:cs="Arial"/>
                <w:lang w:val="en-GB"/>
              </w:rPr>
            </w:pPr>
            <w:ins w:id="3756" w:author="liyan" w:date="2016-12-29T15:02: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3757" w:author="liyan" w:date="2016-12-29T15:02:00Z"/>
                <w:rFonts w:cs="Arial"/>
              </w:rPr>
            </w:pPr>
            <w:ins w:id="3758" w:author="liyan" w:date="2016-12-29T15:02:00Z">
              <w:r>
                <w:rPr>
                  <w:rFonts w:hint="eastAsia" w:cs="Arial"/>
                  <w:lang w:val="en-GB"/>
                </w:rPr>
                <w:t>本次呼叫中MSISDN使用的副号码</w:t>
              </w:r>
            </w:ins>
            <w:ins w:id="3759" w:author="liyan" w:date="2016-12-29T15:02:00Z">
              <w:r>
                <w:rPr>
                  <w:rFonts w:hint="eastAsia" w:cs="Arial"/>
                </w:rPr>
                <w:t>。若没有使用</w:t>
              </w:r>
            </w:ins>
            <w:ins w:id="3760" w:author="liyan" w:date="2016-12-29T15:02:00Z">
              <w:r>
                <w:rPr>
                  <w:rFonts w:hint="eastAsia" w:cs="Arial"/>
                  <w:lang w:val="en-GB"/>
                </w:rPr>
                <w:t>业务</w:t>
              </w:r>
            </w:ins>
            <w:ins w:id="3761" w:author="liyan" w:date="2016-12-29T15:02:00Z">
              <w:r>
                <w:rPr>
                  <w:rFonts w:hint="eastAsia" w:cs="Arial"/>
                </w:rPr>
                <w:t>，则为空</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762"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763" w:author="liyan" w:date="2016-12-29T15:02:00Z"/>
                <w:rFonts w:cs="Arial"/>
              </w:rPr>
            </w:pPr>
            <w:ins w:id="3764" w:author="liyan" w:date="2016-12-29T15:02:00Z">
              <w:r>
                <w:rPr>
                  <w:rFonts w:hint="eastAsia" w:cs="Arial"/>
                </w:rPr>
                <w:t>USERNAME</w:t>
              </w:r>
            </w:ins>
          </w:p>
        </w:tc>
        <w:tc>
          <w:tcPr>
            <w:tcW w:w="1799" w:type="dxa"/>
            <w:tcBorders>
              <w:top w:val="double" w:color="auto" w:sz="6" w:space="0"/>
              <w:left w:val="single" w:color="auto" w:sz="6" w:space="0"/>
              <w:bottom w:val="double" w:color="auto" w:sz="6" w:space="0"/>
              <w:right w:val="single" w:color="auto" w:sz="6" w:space="0"/>
            </w:tcBorders>
          </w:tcPr>
          <w:p>
            <w:pPr>
              <w:rPr>
                <w:ins w:id="3765" w:author="liyan" w:date="2016-12-29T15:02:00Z"/>
                <w:rFonts w:cs="Arial"/>
              </w:rPr>
            </w:pPr>
            <w:ins w:id="3766" w:author="liyan" w:date="2016-12-29T15:02:00Z">
              <w:r>
                <w:rPr>
                  <w:rFonts w:cs="Arial"/>
                </w:rPr>
                <w:t>Varchar2 (</w:t>
              </w:r>
            </w:ins>
            <w:ins w:id="3767" w:author="liyan" w:date="2016-12-29T15:02:00Z">
              <w:r>
                <w:rPr>
                  <w:rFonts w:hint="eastAsia" w:cs="Arial"/>
                </w:rPr>
                <w:t>20</w:t>
              </w:r>
            </w:ins>
            <w:ins w:id="3768" w:author="liyan" w:date="2016-12-29T15:02:00Z">
              <w:r>
                <w:rPr>
                  <w:rFonts w:cs="Arial"/>
                </w:rPr>
                <w:t>)</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769" w:author="liyan" w:date="2016-12-29T15:02:00Z"/>
                <w:rFonts w:cs="Arial"/>
                <w:lang w:val="en-GB"/>
              </w:rPr>
            </w:pPr>
            <w:ins w:id="3770" w:author="liyan" w:date="2016-12-29T15:02:00Z">
              <w:r>
                <w:rPr>
                  <w:rFonts w:hint="eastAsia" w:cs="Arial"/>
                  <w:b/>
                </w:rPr>
                <w:t>是</w:t>
              </w:r>
            </w:ins>
          </w:p>
        </w:tc>
        <w:tc>
          <w:tcPr>
            <w:tcW w:w="3779" w:type="dxa"/>
            <w:tcBorders>
              <w:top w:val="double" w:color="auto" w:sz="6" w:space="0"/>
              <w:left w:val="single" w:color="auto" w:sz="6" w:space="0"/>
              <w:bottom w:val="double" w:color="auto" w:sz="6" w:space="0"/>
              <w:right w:val="double" w:color="auto" w:sz="6" w:space="0"/>
            </w:tcBorders>
          </w:tcPr>
          <w:p>
            <w:pPr>
              <w:rPr>
                <w:ins w:id="3771" w:author="liyan" w:date="2016-12-29T15:02:00Z"/>
                <w:rFonts w:cs="Arial"/>
                <w:lang w:val="en-GB"/>
              </w:rPr>
            </w:pPr>
            <w:ins w:id="3772" w:author="liyan" w:date="2016-12-29T15:02:00Z">
              <w:r>
                <w:rPr>
                  <w:rFonts w:hint="eastAsia" w:cs="Arial"/>
                  <w:lang w:val="en-GB"/>
                </w:rPr>
                <w:t>用户姓名</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773"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774" w:author="liyan" w:date="2016-12-29T15:02:00Z"/>
                <w:rFonts w:cs="Arial"/>
              </w:rPr>
            </w:pPr>
            <w:ins w:id="3775" w:author="liyan" w:date="2016-12-29T15:02:00Z">
              <w:r>
                <w:rPr>
                  <w:rFonts w:cs="Arial"/>
                </w:rPr>
                <w:t>E</w:t>
              </w:r>
            </w:ins>
            <w:ins w:id="3776" w:author="liyan" w:date="2016-12-29T15:02:00Z">
              <w:r>
                <w:rPr>
                  <w:rFonts w:hint="eastAsia" w:cs="Arial"/>
                </w:rPr>
                <w:t>MPNO</w:t>
              </w:r>
            </w:ins>
          </w:p>
        </w:tc>
        <w:tc>
          <w:tcPr>
            <w:tcW w:w="1799" w:type="dxa"/>
            <w:tcBorders>
              <w:top w:val="double" w:color="auto" w:sz="6" w:space="0"/>
              <w:left w:val="single" w:color="auto" w:sz="6" w:space="0"/>
              <w:bottom w:val="double" w:color="auto" w:sz="6" w:space="0"/>
              <w:right w:val="single" w:color="auto" w:sz="6" w:space="0"/>
            </w:tcBorders>
          </w:tcPr>
          <w:p>
            <w:pPr>
              <w:rPr>
                <w:ins w:id="3777" w:author="liyan" w:date="2016-12-29T15:02:00Z"/>
                <w:rFonts w:cs="Arial"/>
              </w:rPr>
            </w:pPr>
            <w:ins w:id="3778" w:author="liyan" w:date="2016-12-29T15:02:00Z">
              <w:r>
                <w:rPr>
                  <w:rFonts w:cs="Arial"/>
                </w:rPr>
                <w:t>Varchar2 (</w:t>
              </w:r>
            </w:ins>
            <w:ins w:id="3779" w:author="liyan" w:date="2016-12-29T15:02:00Z">
              <w:r>
                <w:rPr>
                  <w:rFonts w:hint="eastAsia" w:cs="Arial"/>
                </w:rPr>
                <w:t>32</w:t>
              </w:r>
            </w:ins>
            <w:ins w:id="3780" w:author="liyan" w:date="2016-12-29T15:02:00Z">
              <w:r>
                <w:rPr>
                  <w:rFonts w:cs="Arial"/>
                </w:rPr>
                <w:t>)</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781" w:author="liyan" w:date="2016-12-29T15:02:00Z"/>
                <w:rFonts w:cs="Arial"/>
                <w:b/>
              </w:rPr>
            </w:pPr>
            <w:ins w:id="3782" w:author="liyan" w:date="2016-12-29T15:02:00Z">
              <w:r>
                <w:rPr>
                  <w:rFonts w:hint="eastAsia" w:cs="Arial"/>
                </w:rPr>
                <w:t>是</w:t>
              </w:r>
            </w:ins>
          </w:p>
        </w:tc>
        <w:tc>
          <w:tcPr>
            <w:tcW w:w="3779" w:type="dxa"/>
            <w:tcBorders>
              <w:top w:val="double" w:color="auto" w:sz="6" w:space="0"/>
              <w:left w:val="single" w:color="auto" w:sz="6" w:space="0"/>
              <w:bottom w:val="double" w:color="auto" w:sz="6" w:space="0"/>
              <w:right w:val="double" w:color="auto" w:sz="6" w:space="0"/>
            </w:tcBorders>
          </w:tcPr>
          <w:p>
            <w:pPr>
              <w:rPr>
                <w:ins w:id="3783" w:author="liyan" w:date="2016-12-29T15:02:00Z"/>
                <w:rFonts w:cs="Arial"/>
                <w:lang w:val="en-GB"/>
              </w:rPr>
            </w:pPr>
            <w:ins w:id="3784" w:author="liyan" w:date="2016-12-29T15:02:00Z">
              <w:r>
                <w:rPr>
                  <w:rFonts w:hint="eastAsia" w:ascii="Tahoma" w:hAnsi="Tahoma"/>
                  <w:szCs w:val="21"/>
                </w:rPr>
                <w:t>员工编号(</w:t>
              </w:r>
            </w:ins>
            <w:ins w:id="3785" w:author="liyan" w:date="2016-12-29T15:23:00Z">
              <w:r>
                <w:rPr>
                  <w:rFonts w:hint="eastAsia" w:ascii="Tahoma" w:hAnsi="Tahoma"/>
                  <w:szCs w:val="21"/>
                </w:rPr>
                <w:t>不一定用，先备着</w:t>
              </w:r>
            </w:ins>
            <w:ins w:id="3786" w:author="liyan" w:date="2016-12-29T15:02:00Z">
              <w:r>
                <w:rPr>
                  <w:rFonts w:hint="eastAsia" w:ascii="Tahoma" w:hAnsi="Tahoma"/>
                  <w:szCs w:val="21"/>
                </w:rPr>
                <w:t>)</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787"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788" w:author="liyan" w:date="2016-12-29T15:02:00Z"/>
                <w:rFonts w:cs="Arial"/>
                <w:lang w:val="en-GB"/>
              </w:rPr>
            </w:pPr>
            <w:ins w:id="3789" w:author="liyan" w:date="2016-12-29T15:02:00Z">
              <w:r>
                <w:rPr>
                  <w:rFonts w:hint="eastAsia" w:cs="Arial"/>
                  <w:lang w:val="en-GB"/>
                </w:rPr>
                <w:t>CallType</w:t>
              </w:r>
            </w:ins>
          </w:p>
        </w:tc>
        <w:tc>
          <w:tcPr>
            <w:tcW w:w="1799" w:type="dxa"/>
            <w:tcBorders>
              <w:top w:val="double" w:color="auto" w:sz="6" w:space="0"/>
              <w:left w:val="single" w:color="auto" w:sz="6" w:space="0"/>
              <w:bottom w:val="double" w:color="auto" w:sz="6" w:space="0"/>
              <w:right w:val="single" w:color="auto" w:sz="6" w:space="0"/>
            </w:tcBorders>
          </w:tcPr>
          <w:p>
            <w:pPr>
              <w:rPr>
                <w:ins w:id="3790" w:author="liyan" w:date="2016-12-29T15:02:00Z"/>
                <w:rFonts w:cs="Arial"/>
                <w:lang w:val="en-GB"/>
              </w:rPr>
            </w:pPr>
            <w:ins w:id="3791" w:author="liyan" w:date="2016-12-29T15:0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792" w:author="liyan" w:date="2016-12-29T15:02:00Z"/>
                <w:rFonts w:cs="Arial"/>
                <w:lang w:val="en-GB"/>
              </w:rPr>
            </w:pPr>
            <w:ins w:id="3793" w:author="liyan" w:date="2016-12-29T15:02: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3794" w:author="liyan" w:date="2016-12-29T15:02:00Z"/>
                <w:rFonts w:cs="Arial"/>
                <w:lang w:val="en-GB"/>
              </w:rPr>
            </w:pPr>
            <w:ins w:id="3795" w:author="liyan" w:date="2016-12-29T15:02:00Z">
              <w:r>
                <w:rPr>
                  <w:rFonts w:hint="eastAsia" w:cs="Arial"/>
                  <w:lang w:val="en-GB"/>
                </w:rPr>
                <w:t>0: 错误，由于各种原因，未进行接续的呼叫</w:t>
              </w:r>
            </w:ins>
          </w:p>
          <w:p>
            <w:pPr>
              <w:rPr>
                <w:ins w:id="3796" w:author="liyan" w:date="2016-12-29T15:02:00Z"/>
                <w:rFonts w:cs="Arial"/>
                <w:lang w:val="en-GB"/>
              </w:rPr>
            </w:pPr>
            <w:ins w:id="3797" w:author="liyan" w:date="2016-12-29T15:02:00Z">
              <w:r>
                <w:rPr>
                  <w:rFonts w:hint="eastAsia" w:cs="Arial"/>
                  <w:lang w:val="en-GB"/>
                </w:rPr>
                <w:t>1: 来话</w:t>
              </w:r>
            </w:ins>
          </w:p>
          <w:p>
            <w:pPr>
              <w:rPr>
                <w:ins w:id="3798" w:author="liyan" w:date="2016-12-29T15:02:00Z"/>
                <w:rFonts w:cs="Arial"/>
                <w:lang w:val="en-GB"/>
              </w:rPr>
            </w:pPr>
            <w:ins w:id="3799" w:author="liyan" w:date="2016-12-29T15:02:00Z">
              <w:r>
                <w:rPr>
                  <w:rFonts w:hint="eastAsia" w:cs="Arial"/>
                  <w:lang w:val="en-GB"/>
                </w:rPr>
                <w:t>2: 去话</w:t>
              </w:r>
            </w:ins>
          </w:p>
          <w:p>
            <w:pPr>
              <w:rPr>
                <w:ins w:id="3800" w:author="liyan" w:date="2016-12-29T15:02:00Z"/>
                <w:rFonts w:cs="Arial"/>
                <w:lang w:val="en-GB"/>
              </w:rPr>
            </w:pPr>
            <w:ins w:id="3801" w:author="liyan" w:date="2016-12-29T15:02:00Z">
              <w:r>
                <w:rPr>
                  <w:rFonts w:hint="eastAsia" w:cs="Arial"/>
                  <w:lang w:val="en-GB"/>
                </w:rPr>
                <w:t>3: 管理（</w:t>
              </w:r>
            </w:ins>
            <w:ins w:id="3802" w:author="liyan" w:date="2016-12-29T15:02:00Z">
              <w:r>
                <w:rPr>
                  <w:rFonts w:hint="eastAsia" w:ascii="宋体" w:hAnsi="Times New Roman" w:cs="宋体"/>
                  <w:kern w:val="0"/>
                  <w:sz w:val="18"/>
                  <w:szCs w:val="18"/>
                  <w:lang w:val="zh-CN"/>
                </w:rPr>
                <w:t>业务体验外呼也属于管理）</w:t>
              </w:r>
            </w:ins>
          </w:p>
          <w:p>
            <w:pPr>
              <w:rPr>
                <w:ins w:id="3803" w:author="liyan" w:date="2016-12-29T15:02:00Z"/>
                <w:rFonts w:cs="Arial"/>
              </w:rPr>
            </w:pPr>
            <w:ins w:id="3804" w:author="liyan" w:date="2016-12-29T15:02:00Z">
              <w:r>
                <w:rPr>
                  <w:rFonts w:hint="eastAsia" w:cs="Arial"/>
                  <w:lang w:val="en-GB"/>
                </w:rPr>
                <w:t>4</w:t>
              </w:r>
            </w:ins>
            <w:ins w:id="3805" w:author="liyan" w:date="2016-12-29T15:02:00Z">
              <w:r>
                <w:rPr>
                  <w:rFonts w:hint="eastAsia" w:cs="Arial"/>
                </w:rPr>
                <w:t xml:space="preserve">: </w:t>
              </w:r>
            </w:ins>
            <w:ins w:id="3806" w:author="liyan" w:date="2016-12-29T15:02:00Z">
              <w:r>
                <w:rPr>
                  <w:rFonts w:hint="eastAsia" w:cs="Arial"/>
                  <w:lang w:val="en-GB"/>
                </w:rPr>
                <w:t>魔话来话</w:t>
              </w:r>
            </w:ins>
          </w:p>
          <w:p>
            <w:pPr>
              <w:rPr>
                <w:ins w:id="3807" w:author="liyan" w:date="2016-12-29T15:02:00Z"/>
                <w:rFonts w:cs="Arial"/>
                <w:lang w:val="en-GB"/>
              </w:rPr>
            </w:pPr>
            <w:ins w:id="3808" w:author="liyan" w:date="2016-12-29T15:02:00Z">
              <w:r>
                <w:rPr>
                  <w:rFonts w:hint="eastAsia" w:cs="Arial"/>
                  <w:lang w:val="en-GB"/>
                </w:rPr>
                <w:t>5: 魔话去话</w:t>
              </w:r>
            </w:ins>
          </w:p>
          <w:p>
            <w:pPr>
              <w:rPr>
                <w:ins w:id="3809" w:author="liyan" w:date="2016-12-29T15:02:00Z"/>
                <w:rFonts w:cs="Arial"/>
                <w:lang w:val="en-GB"/>
              </w:rPr>
            </w:pPr>
            <w:ins w:id="3810" w:author="liyan" w:date="2016-12-29T15:02:00Z">
              <w:r>
                <w:rPr>
                  <w:rFonts w:hint="eastAsia" w:cs="Arial"/>
                  <w:lang w:val="en-GB"/>
                </w:rPr>
                <w:t>6：隐藏号码业务呼叫</w:t>
              </w:r>
            </w:ins>
          </w:p>
          <w:p>
            <w:pPr>
              <w:rPr>
                <w:ins w:id="3811" w:author="liyan" w:date="2016-12-29T15:02:00Z"/>
                <w:rFonts w:cs="Arial"/>
                <w:lang w:val="en-GB"/>
              </w:rPr>
            </w:pPr>
            <w:ins w:id="3812" w:author="liyan" w:date="2016-12-29T15:02:00Z">
              <w:r>
                <w:rPr>
                  <w:rFonts w:hint="eastAsia" w:cs="Arial"/>
                  <w:lang w:val="en-GB"/>
                </w:rPr>
                <w:t>7：灵动双号来话</w:t>
              </w:r>
            </w:ins>
          </w:p>
          <w:p>
            <w:pPr>
              <w:rPr>
                <w:ins w:id="3813" w:author="liyan" w:date="2016-12-29T15:02:00Z"/>
                <w:rFonts w:cs="Arial"/>
                <w:lang w:val="en-GB"/>
              </w:rPr>
            </w:pPr>
            <w:ins w:id="3814" w:author="liyan" w:date="2016-12-29T15:02:00Z">
              <w:r>
                <w:rPr>
                  <w:rFonts w:hint="eastAsia" w:cs="Arial"/>
                  <w:lang w:val="en-GB"/>
                </w:rPr>
                <w:t>8：灵动双号去话</w:t>
              </w:r>
            </w:ins>
          </w:p>
          <w:p>
            <w:pPr>
              <w:rPr>
                <w:ins w:id="3815" w:author="liyan" w:date="2016-12-29T15:02:00Z"/>
                <w:rFonts w:cs="Arial"/>
                <w:lang w:val="en-GB"/>
              </w:rPr>
            </w:pPr>
            <w:ins w:id="3816" w:author="liyan" w:date="2016-12-29T15:02:00Z">
              <w:r>
                <w:rPr>
                  <w:rFonts w:hint="eastAsia" w:cs="Arial"/>
                  <w:lang w:val="en-GB"/>
                </w:rPr>
                <w:t>9：非业务用户通过客户端体验去话</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817"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818" w:author="liyan" w:date="2016-12-29T15:02:00Z"/>
                <w:rFonts w:cs="Arial"/>
                <w:lang w:val="en-GB"/>
              </w:rPr>
            </w:pPr>
            <w:ins w:id="3819" w:author="liyan" w:date="2016-12-29T15:02:00Z">
              <w:r>
                <w:rPr>
                  <w:rFonts w:hint="eastAsia" w:cs="Arial"/>
                  <w:lang w:val="en-GB"/>
                </w:rPr>
                <w:t>CallStartTime</w:t>
              </w:r>
            </w:ins>
          </w:p>
        </w:tc>
        <w:tc>
          <w:tcPr>
            <w:tcW w:w="1799" w:type="dxa"/>
            <w:tcBorders>
              <w:top w:val="double" w:color="auto" w:sz="6" w:space="0"/>
              <w:left w:val="single" w:color="auto" w:sz="6" w:space="0"/>
              <w:bottom w:val="double" w:color="auto" w:sz="6" w:space="0"/>
              <w:right w:val="single" w:color="auto" w:sz="6" w:space="0"/>
            </w:tcBorders>
          </w:tcPr>
          <w:p>
            <w:pPr>
              <w:rPr>
                <w:ins w:id="3820" w:author="liyan" w:date="2016-12-29T15:02:00Z"/>
                <w:rFonts w:cs="Arial"/>
              </w:rPr>
            </w:pPr>
            <w:ins w:id="3821" w:author="liyan" w:date="2016-12-29T15:02:00Z">
              <w:r>
                <w:rPr>
                  <w:rFonts w:hint="eastAsia" w:cs="Arial"/>
                </w:rPr>
                <w:t>Number</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822" w:author="liyan" w:date="2016-12-29T15:02: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3823" w:author="liyan" w:date="2016-12-29T15:02:00Z"/>
                <w:rFonts w:cs="Arial"/>
                <w:lang w:val="en-GB"/>
              </w:rPr>
            </w:pPr>
            <w:ins w:id="3824" w:author="liyan" w:date="2016-12-29T15:02:00Z">
              <w:r>
                <w:rPr>
                  <w:rFonts w:hint="eastAsia" w:cs="Arial"/>
                  <w:lang w:val="en-GB"/>
                </w:rPr>
                <w:t>呼叫开始时间</w:t>
              </w:r>
            </w:ins>
            <w:ins w:id="3825" w:author="liyan" w:date="2016-12-29T15:02:00Z">
              <w:r>
                <w:rPr>
                  <w:rFonts w:hint="eastAsia" w:cs="Arial"/>
                </w:rPr>
                <w:t>(整型)</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826"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827" w:author="liyan" w:date="2016-12-29T15:02:00Z"/>
                <w:rFonts w:cs="Arial"/>
                <w:lang w:val="en-GB"/>
              </w:rPr>
            </w:pPr>
            <w:ins w:id="3828" w:author="liyan" w:date="2016-12-29T15:02:00Z">
              <w:r>
                <w:rPr>
                  <w:rFonts w:hint="eastAsia" w:cs="Arial"/>
                  <w:lang w:val="en-GB"/>
                </w:rPr>
                <w:t>CallStopTime</w:t>
              </w:r>
            </w:ins>
          </w:p>
        </w:tc>
        <w:tc>
          <w:tcPr>
            <w:tcW w:w="1799" w:type="dxa"/>
            <w:tcBorders>
              <w:top w:val="double" w:color="auto" w:sz="6" w:space="0"/>
              <w:left w:val="single" w:color="auto" w:sz="6" w:space="0"/>
              <w:bottom w:val="double" w:color="auto" w:sz="6" w:space="0"/>
              <w:right w:val="single" w:color="auto" w:sz="6" w:space="0"/>
            </w:tcBorders>
          </w:tcPr>
          <w:p>
            <w:pPr>
              <w:rPr>
                <w:ins w:id="3829" w:author="liyan" w:date="2016-12-29T15:02:00Z"/>
                <w:rFonts w:cs="Arial"/>
                <w:lang w:val="en-GB"/>
              </w:rPr>
            </w:pPr>
            <w:ins w:id="3830" w:author="liyan" w:date="2016-12-29T15:02:00Z">
              <w:r>
                <w:rPr>
                  <w:rFonts w:hint="eastAsia" w:cs="Arial"/>
                </w:rPr>
                <w:t>Number</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831" w:author="liyan" w:date="2016-12-29T15:02: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3832" w:author="liyan" w:date="2016-12-29T15:02:00Z"/>
                <w:rFonts w:cs="Arial"/>
                <w:lang w:val="en-GB"/>
              </w:rPr>
            </w:pPr>
            <w:ins w:id="3833" w:author="liyan" w:date="2016-12-29T15:02:00Z">
              <w:r>
                <w:rPr>
                  <w:rFonts w:hint="eastAsia" w:cs="Arial"/>
                  <w:lang w:val="en-GB"/>
                </w:rPr>
                <w:t>呼叫结束时间</w:t>
              </w:r>
            </w:ins>
            <w:ins w:id="3834" w:author="liyan" w:date="2016-12-29T15:02:00Z">
              <w:r>
                <w:rPr>
                  <w:rFonts w:hint="eastAsia" w:cs="Arial"/>
                </w:rPr>
                <w:t>(整型)</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835"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836" w:author="liyan" w:date="2016-12-29T15:02:00Z"/>
                <w:rFonts w:ascii="宋体" w:hAnsi="宋体" w:cs="Arial"/>
                <w:lang w:val="en-GB"/>
              </w:rPr>
            </w:pPr>
            <w:ins w:id="3837" w:author="liyan" w:date="2016-12-29T15:02:00Z">
              <w:r>
                <w:rPr>
                  <w:rFonts w:hint="eastAsia" w:ascii="宋体" w:hAnsi="宋体" w:cs="Arial"/>
                  <w:lang w:val="en-GB"/>
                </w:rPr>
                <w:t>CallDuration</w:t>
              </w:r>
            </w:ins>
          </w:p>
        </w:tc>
        <w:tc>
          <w:tcPr>
            <w:tcW w:w="1799" w:type="dxa"/>
            <w:tcBorders>
              <w:top w:val="double" w:color="auto" w:sz="6" w:space="0"/>
              <w:left w:val="single" w:color="auto" w:sz="6" w:space="0"/>
              <w:bottom w:val="double" w:color="auto" w:sz="6" w:space="0"/>
              <w:right w:val="single" w:color="auto" w:sz="6" w:space="0"/>
            </w:tcBorders>
          </w:tcPr>
          <w:p>
            <w:pPr>
              <w:rPr>
                <w:ins w:id="3838" w:author="liyan" w:date="2016-12-29T15:02:00Z"/>
                <w:rFonts w:ascii="宋体" w:hAnsi="宋体" w:cs="Arial"/>
                <w:lang w:val="en-GB"/>
              </w:rPr>
            </w:pPr>
            <w:ins w:id="3839" w:author="liyan" w:date="2016-12-29T15:02:00Z">
              <w:r>
                <w:rPr>
                  <w:rFonts w:hint="eastAsia" w:ascii="宋体" w:hAnsi="宋体" w:cs="Arial"/>
                  <w:lang w:val="en-GB"/>
                </w:rPr>
                <w:t>Number(6)</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840" w:author="liyan" w:date="2016-12-29T15:02:00Z"/>
                <w:rFonts w:ascii="宋体" w:hAnsi="宋体" w:cs="Arial"/>
                <w:lang w:val="en-GB"/>
              </w:rPr>
            </w:pPr>
            <w:ins w:id="3841" w:author="liyan" w:date="2016-12-29T15:02:00Z">
              <w:r>
                <w:rPr>
                  <w:rFonts w:hint="eastAsia" w:ascii="宋体" w:hAnsi="宋体" w:cs="Arial"/>
                  <w:lang w:val="en-GB"/>
                </w:rPr>
                <w:t>否</w:t>
              </w:r>
            </w:ins>
          </w:p>
        </w:tc>
        <w:tc>
          <w:tcPr>
            <w:tcW w:w="3779" w:type="dxa"/>
            <w:tcBorders>
              <w:top w:val="double" w:color="auto" w:sz="6" w:space="0"/>
              <w:left w:val="single" w:color="auto" w:sz="6" w:space="0"/>
              <w:bottom w:val="double" w:color="auto" w:sz="6" w:space="0"/>
              <w:right w:val="double" w:color="auto" w:sz="6" w:space="0"/>
            </w:tcBorders>
          </w:tcPr>
          <w:p>
            <w:pPr>
              <w:rPr>
                <w:ins w:id="3842" w:author="liyan" w:date="2016-12-29T15:02:00Z"/>
                <w:rFonts w:ascii="宋体" w:hAnsi="宋体" w:cs="Arial"/>
                <w:lang w:val="en-GB"/>
              </w:rPr>
            </w:pPr>
            <w:ins w:id="3843" w:author="liyan" w:date="2016-12-29T15:02:00Z">
              <w:r>
                <w:rPr>
                  <w:rFonts w:hint="eastAsia" w:ascii="宋体" w:hAnsi="宋体" w:cs="Arial"/>
                  <w:lang w:val="en-GB"/>
                </w:rPr>
                <w:t>通话时长（秒）,未接时为响铃时长</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844"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845" w:author="liyan" w:date="2016-12-29T15:02:00Z"/>
                <w:rFonts w:ascii="宋体" w:hAnsi="宋体" w:cs="Arial"/>
                <w:lang w:val="en-GB"/>
              </w:rPr>
            </w:pPr>
            <w:ins w:id="3846" w:author="liyan" w:date="2016-12-29T15:02:00Z">
              <w:r>
                <w:rPr>
                  <w:rFonts w:hint="eastAsia" w:ascii="宋体" w:hAnsi="宋体" w:cs="Arial"/>
                  <w:lang w:val="en-GB"/>
                </w:rPr>
                <w:t>EndReason</w:t>
              </w:r>
            </w:ins>
          </w:p>
        </w:tc>
        <w:tc>
          <w:tcPr>
            <w:tcW w:w="1799" w:type="dxa"/>
            <w:tcBorders>
              <w:top w:val="double" w:color="auto" w:sz="6" w:space="0"/>
              <w:left w:val="single" w:color="auto" w:sz="6" w:space="0"/>
              <w:bottom w:val="double" w:color="auto" w:sz="6" w:space="0"/>
              <w:right w:val="single" w:color="auto" w:sz="6" w:space="0"/>
            </w:tcBorders>
          </w:tcPr>
          <w:p>
            <w:pPr>
              <w:rPr>
                <w:ins w:id="3847" w:author="liyan" w:date="2016-12-29T15:02:00Z"/>
                <w:rFonts w:ascii="宋体" w:hAnsi="宋体" w:cs="Arial"/>
                <w:lang w:val="en-GB"/>
              </w:rPr>
            </w:pPr>
            <w:ins w:id="3848" w:author="liyan" w:date="2016-12-29T15:02:00Z">
              <w:r>
                <w:rPr>
                  <w:rFonts w:hint="eastAsia" w:ascii="宋体" w:hAnsi="宋体" w:cs="Arial"/>
                  <w:lang w:val="en-GB"/>
                </w:rPr>
                <w:t>Number(2)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849" w:author="liyan" w:date="2016-12-29T15:02:00Z"/>
                <w:rFonts w:ascii="宋体" w:hAnsi="宋体" w:cs="Arial"/>
                <w:lang w:val="en-GB"/>
              </w:rPr>
            </w:pPr>
            <w:ins w:id="3850" w:author="liyan" w:date="2016-12-29T15:02:00Z">
              <w:r>
                <w:rPr>
                  <w:rFonts w:hint="eastAsia" w:ascii="宋体" w:hAnsi="宋体" w:cs="Arial"/>
                  <w:lang w:val="en-GB"/>
                </w:rPr>
                <w:t>否</w:t>
              </w:r>
            </w:ins>
          </w:p>
        </w:tc>
        <w:tc>
          <w:tcPr>
            <w:tcW w:w="3779" w:type="dxa"/>
            <w:tcBorders>
              <w:top w:val="double" w:color="auto" w:sz="6" w:space="0"/>
              <w:left w:val="single" w:color="auto" w:sz="6" w:space="0"/>
              <w:bottom w:val="double" w:color="auto" w:sz="6" w:space="0"/>
              <w:right w:val="double" w:color="auto" w:sz="6" w:space="0"/>
            </w:tcBorders>
          </w:tcPr>
          <w:p>
            <w:pPr>
              <w:rPr>
                <w:ins w:id="3851" w:author="liyan" w:date="2016-12-29T15:02:00Z"/>
                <w:rFonts w:ascii="宋体" w:hAnsi="宋体" w:cs="Arial"/>
                <w:lang w:val="en-GB"/>
              </w:rPr>
            </w:pPr>
            <w:ins w:id="3852" w:author="liyan" w:date="2016-12-29T15:02:00Z">
              <w:r>
                <w:rPr>
                  <w:rFonts w:hint="eastAsia" w:ascii="宋体" w:hAnsi="宋体" w:cs="Arial"/>
                  <w:lang w:val="en-GB"/>
                </w:rPr>
                <w:t>呼叫结束原因：</w:t>
              </w:r>
            </w:ins>
          </w:p>
          <w:p>
            <w:pPr>
              <w:rPr>
                <w:ins w:id="3853" w:author="liyan" w:date="2016-12-29T15:02:00Z"/>
                <w:rFonts w:ascii="宋体" w:hAnsi="宋体" w:cs="Arial"/>
                <w:lang w:val="en-GB"/>
              </w:rPr>
            </w:pPr>
            <w:ins w:id="3854" w:author="liyan" w:date="2016-12-29T15:02:00Z">
              <w:r>
                <w:rPr>
                  <w:rFonts w:hint="eastAsia" w:ascii="宋体" w:hAnsi="宋体" w:cs="Arial"/>
                  <w:lang w:val="en-GB"/>
                </w:rPr>
                <w:t>1-来话应答接通</w:t>
              </w:r>
            </w:ins>
          </w:p>
          <w:p>
            <w:pPr>
              <w:rPr>
                <w:ins w:id="3855" w:author="liyan" w:date="2016-12-29T15:02:00Z"/>
                <w:rFonts w:ascii="宋体" w:hAnsi="宋体" w:cs="Arial"/>
                <w:lang w:val="en-GB"/>
              </w:rPr>
            </w:pPr>
            <w:ins w:id="3856" w:author="liyan" w:date="2016-12-29T15:02:00Z">
              <w:r>
                <w:rPr>
                  <w:rFonts w:hint="eastAsia" w:ascii="宋体" w:hAnsi="宋体" w:cs="Arial"/>
                  <w:lang w:val="en-GB"/>
                </w:rPr>
                <w:t>2-来话未应答</w:t>
              </w:r>
            </w:ins>
          </w:p>
          <w:p>
            <w:pPr>
              <w:rPr>
                <w:ins w:id="3857" w:author="liyan" w:date="2016-12-29T15:02:00Z"/>
                <w:rFonts w:ascii="宋体" w:hAnsi="宋体" w:cs="Arial"/>
                <w:lang w:val="en-GB"/>
              </w:rPr>
            </w:pPr>
            <w:ins w:id="3858" w:author="liyan" w:date="2016-12-29T15:02:00Z">
              <w:r>
                <w:rPr>
                  <w:rFonts w:hint="eastAsia" w:ascii="宋体" w:hAnsi="宋体" w:cs="Arial"/>
                  <w:lang w:val="en-GB"/>
                </w:rPr>
                <w:t>3-去话应答接通</w:t>
              </w:r>
            </w:ins>
          </w:p>
          <w:p>
            <w:pPr>
              <w:rPr>
                <w:ins w:id="3859" w:author="liyan" w:date="2016-12-29T15:02:00Z"/>
                <w:rFonts w:ascii="宋体" w:hAnsi="宋体" w:cs="Arial"/>
                <w:lang w:val="en-GB"/>
              </w:rPr>
            </w:pPr>
            <w:ins w:id="3860" w:author="liyan" w:date="2016-12-29T15:02:00Z">
              <w:r>
                <w:rPr>
                  <w:rFonts w:hint="eastAsia" w:ascii="宋体" w:hAnsi="宋体" w:cs="Arial"/>
                  <w:lang w:val="en-GB"/>
                </w:rPr>
                <w:t>4-去话未应答</w:t>
              </w:r>
            </w:ins>
          </w:p>
          <w:p>
            <w:pPr>
              <w:rPr>
                <w:ins w:id="3861" w:author="liyan" w:date="2016-12-29T15:02:00Z"/>
                <w:rFonts w:ascii="宋体" w:hAnsi="宋体" w:cs="Arial"/>
                <w:lang w:val="en-GB"/>
              </w:rPr>
            </w:pPr>
            <w:ins w:id="3862" w:author="liyan" w:date="2016-12-29T15:02:00Z">
              <w:r>
                <w:rPr>
                  <w:rFonts w:hint="eastAsia" w:ascii="宋体" w:hAnsi="宋体" w:cs="Arial"/>
                  <w:lang w:val="en-GB"/>
                </w:rPr>
                <w:t>5-输入错误次数达到阀值，BK业务逻辑结束时记录3</w:t>
              </w:r>
            </w:ins>
          </w:p>
          <w:p>
            <w:pPr>
              <w:rPr>
                <w:ins w:id="3863" w:author="liyan" w:date="2016-12-29T15:02:00Z"/>
                <w:rFonts w:ascii="宋体" w:hAnsi="宋体" w:cs="Arial"/>
                <w:lang w:val="en-GB"/>
              </w:rPr>
            </w:pPr>
            <w:ins w:id="3864" w:author="liyan" w:date="2016-12-29T15:02:00Z">
              <w:r>
                <w:rPr>
                  <w:rFonts w:hint="eastAsia" w:ascii="宋体" w:hAnsi="宋体" w:cs="Arial"/>
                  <w:lang w:val="en-GB"/>
                </w:rPr>
                <w:t>6-输入超时，TO业务逻辑结束时记录</w:t>
              </w:r>
            </w:ins>
          </w:p>
          <w:p>
            <w:pPr>
              <w:rPr>
                <w:ins w:id="3865" w:author="liyan" w:date="2016-12-29T15:02:00Z"/>
                <w:rFonts w:ascii="宋体" w:hAnsi="宋体" w:cs="Arial"/>
                <w:lang w:val="en-GB"/>
              </w:rPr>
            </w:pPr>
            <w:ins w:id="3866" w:author="liyan" w:date="2016-12-29T15:02:00Z">
              <w:r>
                <w:rPr>
                  <w:rFonts w:hint="eastAsia" w:ascii="宋体" w:hAnsi="宋体" w:cs="Arial"/>
                  <w:lang w:val="en-GB"/>
                </w:rPr>
                <w:t>0-系统错误</w:t>
              </w:r>
            </w:ins>
          </w:p>
          <w:p>
            <w:pPr>
              <w:rPr>
                <w:ins w:id="3867" w:author="liyan" w:date="2016-12-29T15:02:00Z"/>
                <w:rFonts w:ascii="宋体" w:hAnsi="宋体" w:cs="Arial"/>
                <w:lang w:val="en-GB"/>
              </w:rPr>
            </w:pPr>
            <w:ins w:id="3868" w:author="liyan" w:date="2016-12-29T15:02:00Z">
              <w:r>
                <w:rPr>
                  <w:rFonts w:hint="eastAsia" w:ascii="宋体" w:hAnsi="宋体" w:cs="Arial"/>
                  <w:lang w:val="en-GB"/>
                </w:rPr>
                <w:t>可扩充到99种原因</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869"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870" w:author="liyan" w:date="2016-12-29T15:02:00Z"/>
                <w:rFonts w:ascii="宋体" w:hAnsi="宋体" w:cs="Arial"/>
                <w:lang w:val="en-GB"/>
              </w:rPr>
            </w:pPr>
            <w:ins w:id="3871" w:author="liyan" w:date="2016-12-29T15:02:00Z">
              <w:r>
                <w:rPr>
                  <w:rFonts w:hint="eastAsia" w:ascii="宋体" w:hAnsi="宋体" w:cs="Arial"/>
                  <w:lang w:val="en-GB"/>
                </w:rPr>
                <w:t>Incoming_CIN</w:t>
              </w:r>
            </w:ins>
          </w:p>
        </w:tc>
        <w:tc>
          <w:tcPr>
            <w:tcW w:w="1799" w:type="dxa"/>
            <w:tcBorders>
              <w:top w:val="double" w:color="auto" w:sz="6" w:space="0"/>
              <w:left w:val="single" w:color="auto" w:sz="6" w:space="0"/>
              <w:bottom w:val="double" w:color="auto" w:sz="6" w:space="0"/>
              <w:right w:val="single" w:color="auto" w:sz="6" w:space="0"/>
            </w:tcBorders>
          </w:tcPr>
          <w:p>
            <w:pPr>
              <w:rPr>
                <w:ins w:id="3872" w:author="liyan" w:date="2016-12-29T15:02:00Z"/>
                <w:rFonts w:ascii="宋体" w:hAnsi="宋体" w:cs="Arial"/>
                <w:lang w:val="en-GB"/>
              </w:rPr>
            </w:pPr>
            <w:ins w:id="3873" w:author="liyan" w:date="2016-12-29T15:02: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874" w:author="liyan" w:date="2016-12-29T15:02:00Z"/>
                <w:rFonts w:ascii="宋体" w:hAnsi="宋体" w:cs="Arial"/>
                <w:lang w:val="en-GB"/>
              </w:rPr>
            </w:pPr>
            <w:ins w:id="3875" w:author="liyan" w:date="2016-12-29T15:02:00Z">
              <w:r>
                <w:rPr>
                  <w:rFonts w:hint="eastAsia" w:ascii="宋体" w:hAnsi="宋体" w:cs="Arial"/>
                  <w:lang w:val="en-GB"/>
                </w:rPr>
                <w:t>否</w:t>
              </w:r>
            </w:ins>
          </w:p>
        </w:tc>
        <w:tc>
          <w:tcPr>
            <w:tcW w:w="3779" w:type="dxa"/>
            <w:tcBorders>
              <w:top w:val="double" w:color="auto" w:sz="6" w:space="0"/>
              <w:left w:val="single" w:color="auto" w:sz="6" w:space="0"/>
              <w:bottom w:val="double" w:color="auto" w:sz="6" w:space="0"/>
              <w:right w:val="double" w:color="auto" w:sz="6" w:space="0"/>
            </w:tcBorders>
          </w:tcPr>
          <w:p>
            <w:pPr>
              <w:rPr>
                <w:ins w:id="3876" w:author="liyan" w:date="2016-12-29T15:02:00Z"/>
                <w:rFonts w:ascii="宋体" w:hAnsi="宋体" w:cs="Arial"/>
                <w:lang w:val="en-GB"/>
              </w:rPr>
            </w:pPr>
            <w:ins w:id="3877" w:author="liyan" w:date="2016-12-29T15:02:00Z">
              <w:r>
                <w:rPr>
                  <w:rFonts w:hint="eastAsia" w:ascii="宋体" w:hAnsi="宋体" w:cs="Arial"/>
                  <w:lang w:val="en-GB"/>
                </w:rPr>
                <w:t>保存用于客户端副号码来话主显号码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878"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879" w:author="liyan" w:date="2016-12-29T15:02:00Z"/>
                <w:rFonts w:ascii="宋体" w:hAnsi="宋体" w:cs="Arial"/>
                <w:lang w:val="en-GB"/>
              </w:rPr>
            </w:pPr>
            <w:ins w:id="3880" w:author="liyan" w:date="2016-12-29T15:02:00Z">
              <w:r>
                <w:rPr>
                  <w:rFonts w:ascii="宋体" w:hAnsi="宋体" w:cs="Arial"/>
                  <w:lang w:val="en-GB"/>
                </w:rPr>
                <w:t>O</w:t>
              </w:r>
            </w:ins>
            <w:ins w:id="3881" w:author="liyan" w:date="2016-12-29T15:02:00Z">
              <w:r>
                <w:rPr>
                  <w:rFonts w:hint="eastAsia" w:ascii="宋体" w:hAnsi="宋体" w:cs="Arial"/>
                  <w:lang w:val="en-GB"/>
                </w:rPr>
                <w:t>utgoing_CPN</w:t>
              </w:r>
            </w:ins>
          </w:p>
        </w:tc>
        <w:tc>
          <w:tcPr>
            <w:tcW w:w="1799" w:type="dxa"/>
            <w:tcBorders>
              <w:top w:val="double" w:color="auto" w:sz="6" w:space="0"/>
              <w:left w:val="single" w:color="auto" w:sz="6" w:space="0"/>
              <w:bottom w:val="double" w:color="auto" w:sz="6" w:space="0"/>
              <w:right w:val="single" w:color="auto" w:sz="6" w:space="0"/>
            </w:tcBorders>
          </w:tcPr>
          <w:p>
            <w:pPr>
              <w:rPr>
                <w:ins w:id="3882" w:author="liyan" w:date="2016-12-29T15:02:00Z"/>
                <w:rFonts w:cs="Arial"/>
                <w:lang w:val="en-GB"/>
              </w:rPr>
            </w:pPr>
            <w:ins w:id="3883" w:author="liyan" w:date="2016-12-29T15:02: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884" w:author="liyan" w:date="2016-12-29T15:02:00Z"/>
                <w:rFonts w:ascii="宋体" w:hAnsi="宋体" w:cs="Arial"/>
                <w:lang w:val="en-GB"/>
              </w:rPr>
            </w:pPr>
            <w:ins w:id="3885" w:author="liyan" w:date="2016-12-29T15:02:00Z">
              <w:r>
                <w:rPr>
                  <w:rFonts w:hint="eastAsia" w:ascii="宋体" w:hAnsi="宋体" w:cs="Arial"/>
                  <w:lang w:val="en-GB"/>
                </w:rPr>
                <w:t>否</w:t>
              </w:r>
            </w:ins>
          </w:p>
        </w:tc>
        <w:tc>
          <w:tcPr>
            <w:tcW w:w="3779" w:type="dxa"/>
            <w:tcBorders>
              <w:top w:val="double" w:color="auto" w:sz="6" w:space="0"/>
              <w:left w:val="single" w:color="auto" w:sz="6" w:space="0"/>
              <w:bottom w:val="double" w:color="auto" w:sz="6" w:space="0"/>
              <w:right w:val="double" w:color="auto" w:sz="6" w:space="0"/>
            </w:tcBorders>
          </w:tcPr>
          <w:p>
            <w:pPr>
              <w:rPr>
                <w:ins w:id="3886" w:author="liyan" w:date="2016-12-29T15:02:00Z"/>
                <w:rFonts w:ascii="宋体" w:hAnsi="宋体" w:cs="Arial"/>
                <w:lang w:val="en-GB"/>
              </w:rPr>
            </w:pPr>
            <w:ins w:id="3887" w:author="liyan" w:date="2016-12-29T15:02:00Z">
              <w:r>
                <w:rPr>
                  <w:rFonts w:hint="eastAsia" w:ascii="宋体" w:hAnsi="宋体" w:cs="Arial"/>
                  <w:lang w:val="en-GB"/>
                </w:rPr>
                <w:t>保存用于客户端副号码去话时被叫号码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888"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889" w:author="liyan" w:date="2016-12-29T15:02:00Z"/>
              </w:rPr>
            </w:pPr>
            <w:ins w:id="3890" w:author="liyan" w:date="2016-12-29T15:02:00Z">
              <w:r>
                <w:rPr/>
                <w:t>M</w:t>
              </w:r>
            </w:ins>
            <w:ins w:id="3891" w:author="liyan" w:date="2016-12-29T15:02:00Z">
              <w:r>
                <w:rPr>
                  <w:rFonts w:hint="eastAsia"/>
                </w:rPr>
                <w:t>anner</w:t>
              </w:r>
            </w:ins>
          </w:p>
        </w:tc>
        <w:tc>
          <w:tcPr>
            <w:tcW w:w="1799" w:type="dxa"/>
            <w:tcBorders>
              <w:top w:val="double" w:color="auto" w:sz="6" w:space="0"/>
              <w:left w:val="single" w:color="auto" w:sz="6" w:space="0"/>
              <w:bottom w:val="double" w:color="auto" w:sz="6" w:space="0"/>
              <w:right w:val="single" w:color="auto" w:sz="6" w:space="0"/>
            </w:tcBorders>
          </w:tcPr>
          <w:p>
            <w:pPr>
              <w:rPr>
                <w:ins w:id="3892" w:author="liyan" w:date="2016-12-29T15:02:00Z"/>
                <w:rFonts w:cs="Arial"/>
                <w:lang w:val="en-GB"/>
              </w:rPr>
            </w:pPr>
            <w:ins w:id="3893" w:author="liyan" w:date="2016-12-29T15:0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rPr>
                <w:ins w:id="3894" w:author="liyan" w:date="2016-12-29T15:02: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3895" w:author="liyan" w:date="2016-12-29T15:02:00Z"/>
              </w:rPr>
            </w:pPr>
            <w:ins w:id="3896" w:author="liyan" w:date="2016-12-29T15:02:00Z">
              <w:r>
                <w:rPr>
                  <w:rFonts w:hint="eastAsia"/>
                </w:rPr>
                <w:t>呼叫方式：</w:t>
              </w:r>
            </w:ins>
          </w:p>
          <w:p>
            <w:pPr>
              <w:rPr>
                <w:ins w:id="3897" w:author="liyan" w:date="2016-12-29T15:02:00Z"/>
              </w:rPr>
            </w:pPr>
            <w:ins w:id="3898" w:author="liyan" w:date="2016-12-29T15:02:00Z">
              <w:r>
                <w:rPr>
                  <w:rFonts w:hint="eastAsia"/>
                </w:rPr>
                <w:t>0：直接拨打</w:t>
              </w:r>
            </w:ins>
          </w:p>
          <w:p>
            <w:pPr>
              <w:rPr>
                <w:ins w:id="3899" w:author="liyan" w:date="2016-12-29T15:02:00Z"/>
              </w:rPr>
            </w:pPr>
            <w:ins w:id="3900" w:author="liyan" w:date="2016-12-29T15:02:00Z">
              <w:r>
                <w:rPr>
                  <w:rFonts w:hint="eastAsia"/>
                </w:rPr>
                <w:t>1：客户端APP</w:t>
              </w:r>
            </w:ins>
          </w:p>
          <w:p>
            <w:pPr>
              <w:rPr>
                <w:ins w:id="3901" w:author="liyan" w:date="2016-12-29T15:02:00Z"/>
              </w:rPr>
            </w:pPr>
            <w:ins w:id="3902" w:author="liyan" w:date="2016-12-29T15:02:00Z">
              <w:r>
                <w:rPr>
                  <w:rFonts w:hint="eastAsia"/>
                </w:rPr>
                <w:t>2：PC双呼模式</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903"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904" w:author="liyan" w:date="2016-12-29T15:02:00Z"/>
                <w:rFonts w:ascii="宋体" w:hAnsi="宋体" w:cs="Arial"/>
                <w:lang w:val="en-GB"/>
              </w:rPr>
            </w:pPr>
            <w:ins w:id="3905" w:author="liyan" w:date="2016-12-29T15:02:00Z">
              <w:r>
                <w:rPr>
                  <w:rFonts w:ascii="宋体" w:hAnsi="宋体" w:cs="Arial"/>
                  <w:lang w:val="en-GB"/>
                </w:rPr>
                <w:t>U</w:t>
              </w:r>
            </w:ins>
            <w:ins w:id="3906" w:author="liyan" w:date="2016-12-29T15:02:00Z">
              <w:r>
                <w:rPr>
                  <w:rFonts w:hint="eastAsia" w:ascii="宋体" w:hAnsi="宋体" w:cs="Arial"/>
                  <w:lang w:val="en-GB"/>
                </w:rPr>
                <w:t>sertype</w:t>
              </w:r>
            </w:ins>
          </w:p>
        </w:tc>
        <w:tc>
          <w:tcPr>
            <w:tcW w:w="1799" w:type="dxa"/>
            <w:tcBorders>
              <w:top w:val="double" w:color="auto" w:sz="6" w:space="0"/>
              <w:left w:val="single" w:color="auto" w:sz="6" w:space="0"/>
              <w:bottom w:val="double" w:color="auto" w:sz="6" w:space="0"/>
              <w:right w:val="single" w:color="auto" w:sz="6" w:space="0"/>
            </w:tcBorders>
          </w:tcPr>
          <w:p>
            <w:pPr>
              <w:rPr>
                <w:ins w:id="3907" w:author="liyan" w:date="2016-12-29T15:02:00Z"/>
                <w:rFonts w:cs="Arial"/>
                <w:lang w:val="en-GB"/>
              </w:rPr>
            </w:pPr>
            <w:ins w:id="3908" w:author="liyan" w:date="2016-12-29T15:0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909" w:author="liyan" w:date="2016-12-29T15:0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3910" w:author="liyan" w:date="2016-12-29T15:02:00Z"/>
              </w:rPr>
            </w:pPr>
            <w:ins w:id="3911" w:author="liyan" w:date="2016-12-29T15:02:00Z">
              <w:r>
                <w:rPr>
                  <w:rFonts w:hint="eastAsia"/>
                </w:rPr>
                <w:t>产生话单的用户类型：</w:t>
              </w:r>
            </w:ins>
          </w:p>
          <w:p>
            <w:pPr>
              <w:rPr>
                <w:ins w:id="3912" w:author="liyan" w:date="2016-12-29T15:02:00Z"/>
              </w:rPr>
            </w:pPr>
            <w:ins w:id="3913" w:author="liyan" w:date="2016-12-29T15:02:00Z">
              <w:r>
                <w:rPr>
                  <w:rFonts w:hint="eastAsia"/>
                </w:rPr>
                <w:t>1：个人用户</w:t>
              </w:r>
            </w:ins>
          </w:p>
          <w:p>
            <w:pPr>
              <w:rPr>
                <w:ins w:id="3914" w:author="liyan" w:date="2016-12-29T15:02:00Z"/>
                <w:rFonts w:ascii="宋体" w:hAnsi="宋体" w:cs="Arial"/>
                <w:lang w:val="en-GB"/>
              </w:rPr>
            </w:pPr>
            <w:ins w:id="3915" w:author="liyan" w:date="2016-12-29T15:02:00Z">
              <w:r>
                <w:rPr>
                  <w:rFonts w:hint="eastAsia"/>
                </w:rPr>
                <w:t>2：</w:t>
              </w:r>
            </w:ins>
            <w:ins w:id="3916" w:author="liyan" w:date="2016-12-29T15:23:00Z">
              <w:r>
                <w:rPr>
                  <w:rFonts w:hint="eastAsia"/>
                </w:rPr>
                <w:t>金融</w:t>
              </w:r>
            </w:ins>
            <w:ins w:id="3917" w:author="liyan" w:date="2016-12-29T15:02:00Z">
              <w:r>
                <w:rPr>
                  <w:rFonts w:hint="eastAsia"/>
                </w:rPr>
                <w:t>用户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3918"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919" w:author="liyan" w:date="2016-12-29T15:02:00Z"/>
                <w:rFonts w:ascii="宋体" w:hAnsi="宋体" w:cs="Arial"/>
                <w:lang w:val="en-GB"/>
              </w:rPr>
            </w:pPr>
            <w:ins w:id="3920" w:author="liyan" w:date="2016-12-29T15:02:00Z">
              <w:r>
                <w:rPr>
                  <w:rFonts w:hint="eastAsia" w:ascii="宋体" w:hAnsi="宋体" w:cs="Arial"/>
                  <w:lang w:val="en-GB"/>
                </w:rPr>
                <w:t>DC_calltype</w:t>
              </w:r>
            </w:ins>
          </w:p>
        </w:tc>
        <w:tc>
          <w:tcPr>
            <w:tcW w:w="1799" w:type="dxa"/>
            <w:tcBorders>
              <w:top w:val="double" w:color="auto" w:sz="6" w:space="0"/>
              <w:left w:val="single" w:color="auto" w:sz="6" w:space="0"/>
              <w:bottom w:val="double" w:color="auto" w:sz="6" w:space="0"/>
              <w:right w:val="single" w:color="auto" w:sz="6" w:space="0"/>
            </w:tcBorders>
          </w:tcPr>
          <w:p>
            <w:pPr>
              <w:rPr>
                <w:ins w:id="3921" w:author="liyan" w:date="2016-12-29T15:02:00Z"/>
                <w:rFonts w:ascii="宋体" w:hAnsi="宋体" w:cs="Arial"/>
                <w:lang w:val="en-GB"/>
              </w:rPr>
            </w:pPr>
            <w:ins w:id="3922" w:author="liyan" w:date="2016-12-29T15:0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923" w:author="liyan" w:date="2016-12-29T15:0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3924" w:author="liyan" w:date="2016-12-29T15:02:00Z"/>
                <w:rFonts w:cs="Arial"/>
                <w:lang w:val="en-GB"/>
              </w:rPr>
            </w:pPr>
            <w:ins w:id="3925" w:author="liyan" w:date="2016-12-29T15:02:00Z">
              <w:r>
                <w:rPr>
                  <w:rFonts w:hint="eastAsia" w:cs="Arial"/>
                  <w:lang w:val="en-GB"/>
                </w:rPr>
                <w:t>0: 错误，由于各种原因，未进行接续的呼叫</w:t>
              </w:r>
            </w:ins>
          </w:p>
          <w:p>
            <w:pPr>
              <w:rPr>
                <w:ins w:id="3926" w:author="liyan" w:date="2016-12-29T15:02:00Z"/>
                <w:rFonts w:cs="Arial"/>
                <w:lang w:val="en-GB"/>
              </w:rPr>
            </w:pPr>
            <w:ins w:id="3927" w:author="liyan" w:date="2016-12-29T15:02:00Z">
              <w:r>
                <w:rPr>
                  <w:rFonts w:hint="eastAsia" w:cs="Arial"/>
                  <w:lang w:val="en-GB"/>
                </w:rPr>
                <w:t>1: 来话-业主拨打经纪人副号码</w:t>
              </w:r>
            </w:ins>
          </w:p>
          <w:p>
            <w:pPr>
              <w:rPr>
                <w:ins w:id="3928" w:author="liyan" w:date="2016-12-29T15:02:00Z"/>
                <w:rFonts w:cs="Arial"/>
                <w:lang w:val="en-GB"/>
              </w:rPr>
            </w:pPr>
            <w:ins w:id="3929" w:author="liyan" w:date="2016-12-29T15:02:00Z">
              <w:r>
                <w:rPr>
                  <w:rFonts w:hint="eastAsia" w:cs="Arial"/>
                  <w:lang w:val="en-GB"/>
                </w:rPr>
                <w:t>2: 来话-其他拨打经纪人副号码</w:t>
              </w:r>
            </w:ins>
          </w:p>
          <w:p>
            <w:pPr>
              <w:rPr>
                <w:ins w:id="3930" w:author="liyan" w:date="2016-12-29T15:02:00Z"/>
                <w:rFonts w:cs="Arial"/>
                <w:lang w:val="en-GB"/>
              </w:rPr>
            </w:pPr>
            <w:ins w:id="3931" w:author="liyan" w:date="2016-12-29T15:02:00Z">
              <w:r>
                <w:rPr>
                  <w:rFonts w:hint="eastAsia" w:cs="Arial"/>
                  <w:lang w:val="en-GB"/>
                </w:rPr>
                <w:t>3: 去话-经纪人使用副号码外呼PC方式</w:t>
              </w:r>
            </w:ins>
          </w:p>
          <w:p>
            <w:pPr>
              <w:rPr>
                <w:ins w:id="3932" w:author="liyan" w:date="2016-12-29T15:02:00Z"/>
                <w:rFonts w:cs="Arial"/>
              </w:rPr>
            </w:pPr>
            <w:ins w:id="3933" w:author="liyan" w:date="2016-12-29T15:02:00Z">
              <w:r>
                <w:rPr>
                  <w:rFonts w:hint="eastAsia" w:cs="Arial"/>
                  <w:lang w:val="en-GB"/>
                </w:rPr>
                <w:t>4</w:t>
              </w:r>
            </w:ins>
            <w:ins w:id="3934" w:author="liyan" w:date="2016-12-29T15:02:00Z">
              <w:r>
                <w:rPr>
                  <w:rFonts w:hint="eastAsia" w:cs="Arial"/>
                </w:rPr>
                <w:t>: 去话-经纪人使用副号码外呼app方式</w:t>
              </w:r>
            </w:ins>
          </w:p>
          <w:p>
            <w:pPr>
              <w:rPr>
                <w:ins w:id="3935" w:author="liyan" w:date="2016-12-29T15:02:00Z"/>
                <w:rFonts w:cs="Arial"/>
              </w:rPr>
            </w:pPr>
            <w:ins w:id="3936" w:author="liyan" w:date="2016-12-29T15:02:00Z">
              <w:r>
                <w:rPr>
                  <w:rFonts w:hint="eastAsia" w:cs="Arial"/>
                  <w:lang w:val="en-GB"/>
                </w:rPr>
                <w:t>5: 去话-</w:t>
              </w:r>
            </w:ins>
            <w:ins w:id="3937" w:author="liyan" w:date="2016-12-29T15:02:00Z">
              <w:r>
                <w:rPr>
                  <w:rFonts w:hint="eastAsia" w:cs="Arial"/>
                </w:rPr>
                <w:t>经纪人直接呼叫业主副号码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938"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939" w:author="liyan" w:date="2016-12-29T15:02:00Z"/>
                <w:rFonts w:ascii="宋体" w:hAnsi="宋体" w:cs="Arial"/>
                <w:lang w:val="en-GB"/>
              </w:rPr>
            </w:pPr>
            <w:ins w:id="3940" w:author="liyan" w:date="2016-12-29T15:02:00Z">
              <w:r>
                <w:rPr>
                  <w:rFonts w:ascii="宋体" w:hAnsi="宋体" w:cs="Arial"/>
                  <w:lang w:val="en-GB"/>
                </w:rPr>
                <w:t>levelid</w:t>
              </w:r>
            </w:ins>
          </w:p>
        </w:tc>
        <w:tc>
          <w:tcPr>
            <w:tcW w:w="1799" w:type="dxa"/>
            <w:tcBorders>
              <w:top w:val="double" w:color="auto" w:sz="6" w:space="0"/>
              <w:left w:val="single" w:color="auto" w:sz="6" w:space="0"/>
              <w:bottom w:val="double" w:color="auto" w:sz="6" w:space="0"/>
              <w:right w:val="single" w:color="auto" w:sz="6" w:space="0"/>
            </w:tcBorders>
          </w:tcPr>
          <w:p>
            <w:pPr>
              <w:rPr>
                <w:ins w:id="3941" w:author="liyan" w:date="2016-12-29T15:02:00Z"/>
                <w:rFonts w:cs="Arial"/>
                <w:lang w:val="en-GB"/>
              </w:rPr>
            </w:pPr>
            <w:ins w:id="3942" w:author="liyan" w:date="2016-12-29T15:02:00Z">
              <w:r>
                <w:rPr>
                  <w:rFonts w:hint="eastAsia" w:cs="Arial"/>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943" w:author="liyan" w:date="2016-12-29T15:02:00Z"/>
                <w:rFonts w:ascii="宋体" w:hAnsi="宋体" w:cs="Arial"/>
                <w:lang w:val="en-GB"/>
              </w:rPr>
            </w:pPr>
            <w:ins w:id="3944" w:author="liyan" w:date="2016-12-29T15:02:00Z">
              <w:r>
                <w:rPr>
                  <w:rFonts w:hint="eastAsia" w:cs="Arial"/>
                </w:rPr>
                <w:t>是</w:t>
              </w:r>
            </w:ins>
          </w:p>
        </w:tc>
        <w:tc>
          <w:tcPr>
            <w:tcW w:w="3779" w:type="dxa"/>
            <w:tcBorders>
              <w:top w:val="double" w:color="auto" w:sz="6" w:space="0"/>
              <w:left w:val="single" w:color="auto" w:sz="6" w:space="0"/>
              <w:bottom w:val="double" w:color="auto" w:sz="6" w:space="0"/>
              <w:right w:val="double" w:color="auto" w:sz="6" w:space="0"/>
            </w:tcBorders>
          </w:tcPr>
          <w:p>
            <w:pPr>
              <w:rPr>
                <w:ins w:id="3945" w:author="liyan" w:date="2016-12-29T15:02:00Z"/>
                <w:rFonts w:cs="Arial"/>
                <w:lang w:val="en-GB"/>
              </w:rPr>
            </w:pPr>
            <w:ins w:id="3946" w:author="liyan" w:date="2016-12-29T15:02:00Z">
              <w:r>
                <w:rPr>
                  <w:rFonts w:hint="eastAsia" w:ascii="Tahoma" w:hAnsi="Tahoma"/>
                  <w:szCs w:val="21"/>
                </w:rPr>
                <w:t>关联ssmn_</w:t>
              </w:r>
            </w:ins>
            <w:ins w:id="3947" w:author="liyan" w:date="2016-12-29T15:23:00Z">
              <w:r>
                <w:rPr>
                  <w:rFonts w:hint="eastAsia" w:ascii="Tahoma" w:hAnsi="Tahoma"/>
                  <w:szCs w:val="21"/>
                </w:rPr>
                <w:t>jr</w:t>
              </w:r>
            </w:ins>
            <w:ins w:id="3948" w:author="liyan" w:date="2016-12-29T15:02:00Z">
              <w:r>
                <w:rPr>
                  <w:rFonts w:hint="eastAsia" w:ascii="Tahoma" w:hAnsi="Tahoma"/>
                  <w:szCs w:val="21"/>
                </w:rPr>
                <w:t>_level表中的id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949"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950" w:author="liyan" w:date="2016-12-29T15:02:00Z"/>
                <w:rFonts w:ascii="宋体" w:hAnsi="宋体" w:cs="Arial"/>
                <w:lang w:val="en-GB"/>
              </w:rPr>
            </w:pPr>
            <w:ins w:id="3951" w:author="liyan" w:date="2016-12-29T15:02:00Z">
              <w:r>
                <w:rPr>
                  <w:rFonts w:cs="Arial"/>
                </w:rPr>
                <w:t>channelid</w:t>
              </w:r>
            </w:ins>
          </w:p>
        </w:tc>
        <w:tc>
          <w:tcPr>
            <w:tcW w:w="1799" w:type="dxa"/>
            <w:tcBorders>
              <w:top w:val="double" w:color="auto" w:sz="6" w:space="0"/>
              <w:left w:val="single" w:color="auto" w:sz="6" w:space="0"/>
              <w:bottom w:val="double" w:color="auto" w:sz="6" w:space="0"/>
              <w:right w:val="single" w:color="auto" w:sz="6" w:space="0"/>
            </w:tcBorders>
          </w:tcPr>
          <w:p>
            <w:pPr>
              <w:rPr>
                <w:ins w:id="3952" w:author="liyan" w:date="2016-12-29T15:02:00Z"/>
                <w:rFonts w:cs="Arial"/>
              </w:rPr>
            </w:pPr>
            <w:ins w:id="3953" w:author="liyan" w:date="2016-12-29T15:02:00Z">
              <w:r>
                <w:rPr>
                  <w:rFonts w:hint="eastAsia" w:cs="Arial"/>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954" w:author="liyan" w:date="2016-12-29T15:02:00Z"/>
                <w:rFonts w:cs="Arial"/>
              </w:rPr>
            </w:pPr>
            <w:ins w:id="3955" w:author="liyan" w:date="2016-12-29T15:02:00Z">
              <w:r>
                <w:rPr>
                  <w:rFonts w:hint="eastAsia" w:cs="Arial"/>
                </w:rPr>
                <w:t>是</w:t>
              </w:r>
            </w:ins>
          </w:p>
        </w:tc>
        <w:tc>
          <w:tcPr>
            <w:tcW w:w="3779" w:type="dxa"/>
            <w:tcBorders>
              <w:top w:val="double" w:color="auto" w:sz="6" w:space="0"/>
              <w:left w:val="single" w:color="auto" w:sz="6" w:space="0"/>
              <w:bottom w:val="double" w:color="auto" w:sz="6" w:space="0"/>
              <w:right w:val="double" w:color="auto" w:sz="6" w:space="0"/>
            </w:tcBorders>
          </w:tcPr>
          <w:p>
            <w:pPr>
              <w:rPr>
                <w:ins w:id="3956" w:author="liyan" w:date="2016-12-29T15:02:00Z"/>
                <w:rFonts w:ascii="Tahoma" w:hAnsi="Tahoma"/>
                <w:szCs w:val="21"/>
              </w:rPr>
            </w:pPr>
            <w:ins w:id="3957" w:author="liyan" w:date="2016-12-29T15:02:00Z">
              <w:r>
                <w:rPr>
                  <w:rFonts w:hint="eastAsia" w:cs="Arial"/>
                </w:rPr>
                <w:t>关联ssmn_</w:t>
              </w:r>
            </w:ins>
            <w:ins w:id="3958" w:author="liyan" w:date="2016-12-29T15:23:00Z">
              <w:r>
                <w:rPr>
                  <w:rFonts w:hint="eastAsia" w:cs="Arial"/>
                </w:rPr>
                <w:t>jr</w:t>
              </w:r>
            </w:ins>
            <w:ins w:id="3959" w:author="liyan" w:date="2016-12-29T15:02:00Z">
              <w:r>
                <w:rPr>
                  <w:rFonts w:hint="eastAsia" w:cs="Arial"/>
                </w:rPr>
                <w:t>_channel 表中的id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960"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961" w:author="liyan" w:date="2016-12-29T15:02:00Z"/>
                <w:rFonts w:cs="Arial"/>
              </w:rPr>
            </w:pPr>
            <w:ins w:id="3962" w:author="liyan" w:date="2016-12-29T15:02:00Z">
              <w:r>
                <w:rPr>
                  <w:rFonts w:hint="eastAsia" w:cs="Arial"/>
                </w:rPr>
                <w:t>userid</w:t>
              </w:r>
            </w:ins>
          </w:p>
        </w:tc>
        <w:tc>
          <w:tcPr>
            <w:tcW w:w="1799" w:type="dxa"/>
            <w:tcBorders>
              <w:top w:val="double" w:color="auto" w:sz="6" w:space="0"/>
              <w:left w:val="single" w:color="auto" w:sz="6" w:space="0"/>
              <w:bottom w:val="double" w:color="auto" w:sz="6" w:space="0"/>
              <w:right w:val="single" w:color="auto" w:sz="6" w:space="0"/>
            </w:tcBorders>
          </w:tcPr>
          <w:p>
            <w:pPr>
              <w:rPr>
                <w:ins w:id="3963" w:author="liyan" w:date="2016-12-29T15:02:00Z"/>
                <w:rFonts w:cs="Arial"/>
              </w:rPr>
            </w:pPr>
            <w:ins w:id="3964" w:author="liyan" w:date="2016-12-29T15:02:00Z">
              <w:r>
                <w:rPr>
                  <w:rFonts w:hint="eastAsia" w:cs="Arial"/>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965" w:author="liyan" w:date="2016-12-29T15:02:00Z"/>
                <w:rFonts w:cs="Arial"/>
              </w:rPr>
            </w:pPr>
          </w:p>
        </w:tc>
        <w:tc>
          <w:tcPr>
            <w:tcW w:w="3779" w:type="dxa"/>
            <w:tcBorders>
              <w:top w:val="double" w:color="auto" w:sz="6" w:space="0"/>
              <w:left w:val="single" w:color="auto" w:sz="6" w:space="0"/>
              <w:bottom w:val="double" w:color="auto" w:sz="6" w:space="0"/>
              <w:right w:val="double" w:color="auto" w:sz="6" w:space="0"/>
            </w:tcBorders>
          </w:tcPr>
          <w:p>
            <w:pPr>
              <w:rPr>
                <w:ins w:id="3966" w:author="liyan" w:date="2016-12-29T15:02:00Z"/>
                <w:rFonts w:cs="Arial"/>
              </w:rPr>
            </w:pPr>
            <w:ins w:id="3967" w:author="liyan" w:date="2016-12-29T15:02:00Z">
              <w:r>
                <w:rPr>
                  <w:rFonts w:hint="eastAsia" w:cs="Arial"/>
                </w:rPr>
                <w:t>关联ssmn_</w:t>
              </w:r>
            </w:ins>
            <w:ins w:id="3968" w:author="liyan" w:date="2016-12-29T15:24:00Z">
              <w:r>
                <w:rPr>
                  <w:rFonts w:hint="eastAsia" w:cs="Arial"/>
                </w:rPr>
                <w:t>jr</w:t>
              </w:r>
            </w:ins>
            <w:ins w:id="3969" w:author="liyan" w:date="2016-12-29T15:02:00Z">
              <w:r>
                <w:rPr>
                  <w:rFonts w:hint="eastAsia" w:cs="Arial"/>
                </w:rPr>
                <w:t>_user/ssmn_</w:t>
              </w:r>
            </w:ins>
            <w:ins w:id="3970" w:author="liyan" w:date="2016-12-29T15:24:00Z">
              <w:r>
                <w:rPr>
                  <w:rFonts w:hint="eastAsia" w:cs="Arial"/>
                </w:rPr>
                <w:t>jr</w:t>
              </w:r>
            </w:ins>
            <w:ins w:id="3971" w:author="liyan" w:date="2016-12-29T15:02:00Z">
              <w:r>
                <w:rPr>
                  <w:rFonts w:hint="eastAsia" w:cs="Arial"/>
                </w:rPr>
                <w:t>_cancel_user表中的id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972" w:author="liyan" w:date="2016-12-29T15:02:00Z"/>
        </w:trPr>
        <w:tc>
          <w:tcPr>
            <w:tcW w:w="1799" w:type="dxa"/>
            <w:tcBorders>
              <w:top w:val="double" w:color="auto" w:sz="6" w:space="0"/>
              <w:left w:val="double" w:color="auto" w:sz="6" w:space="0"/>
              <w:bottom w:val="double" w:color="auto" w:sz="6" w:space="0"/>
              <w:right w:val="single" w:color="auto" w:sz="6" w:space="0"/>
            </w:tcBorders>
          </w:tcPr>
          <w:p>
            <w:pPr>
              <w:rPr>
                <w:ins w:id="3973" w:author="liyan" w:date="2016-12-29T15:02:00Z"/>
                <w:rFonts w:cs="Arial"/>
              </w:rPr>
            </w:pPr>
            <w:ins w:id="3974" w:author="liyan" w:date="2016-12-29T15:02:00Z">
              <w:r>
                <w:rPr>
                  <w:rFonts w:hint="eastAsia" w:cs="Arial"/>
                </w:rPr>
                <w:t>clientnumber</w:t>
              </w:r>
            </w:ins>
          </w:p>
        </w:tc>
        <w:tc>
          <w:tcPr>
            <w:tcW w:w="1799" w:type="dxa"/>
            <w:tcBorders>
              <w:top w:val="double" w:color="auto" w:sz="6" w:space="0"/>
              <w:left w:val="single" w:color="auto" w:sz="6" w:space="0"/>
              <w:bottom w:val="double" w:color="auto" w:sz="6" w:space="0"/>
              <w:right w:val="single" w:color="auto" w:sz="6" w:space="0"/>
            </w:tcBorders>
          </w:tcPr>
          <w:p>
            <w:pPr>
              <w:rPr>
                <w:ins w:id="3975" w:author="liyan" w:date="2016-12-29T15:02:00Z"/>
                <w:rFonts w:cs="Arial"/>
              </w:rPr>
            </w:pPr>
            <w:ins w:id="3976" w:author="liyan" w:date="2016-12-29T15:02: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977" w:author="liyan" w:date="2016-12-29T15:02:00Z"/>
                <w:rFonts w:cs="Arial"/>
              </w:rPr>
            </w:pPr>
          </w:p>
        </w:tc>
        <w:tc>
          <w:tcPr>
            <w:tcW w:w="3779" w:type="dxa"/>
            <w:tcBorders>
              <w:top w:val="double" w:color="auto" w:sz="6" w:space="0"/>
              <w:left w:val="single" w:color="auto" w:sz="6" w:space="0"/>
              <w:bottom w:val="double" w:color="auto" w:sz="6" w:space="0"/>
              <w:right w:val="double" w:color="auto" w:sz="6" w:space="0"/>
            </w:tcBorders>
          </w:tcPr>
          <w:p>
            <w:pPr>
              <w:rPr>
                <w:ins w:id="3978" w:author="liyan" w:date="2016-12-29T15:02:00Z"/>
                <w:rFonts w:cs="Arial"/>
              </w:rPr>
            </w:pPr>
            <w:ins w:id="3979" w:author="liyan" w:date="2016-12-29T15:02:00Z">
              <w:r>
                <w:rPr>
                  <w:rFonts w:hint="eastAsia" w:cs="Arial"/>
                </w:rPr>
                <w:t>客户电话</w:t>
              </w:r>
            </w:ins>
          </w:p>
        </w:tc>
      </w:tr>
    </w:tbl>
    <w:p>
      <w:pPr>
        <w:rPr>
          <w:ins w:id="3980" w:author="liyan" w:date="2016-12-29T15:02:00Z"/>
        </w:rPr>
      </w:pPr>
    </w:p>
    <w:p>
      <w:pPr>
        <w:rPr>
          <w:ins w:id="3981" w:author="liyan" w:date="2016-12-29T15:02:00Z"/>
          <w:b/>
        </w:rPr>
      </w:pPr>
      <w:ins w:id="3982" w:author="liyan" w:date="2016-12-29T15:02:00Z">
        <w:r>
          <w:rPr>
            <w:rFonts w:hint="eastAsia"/>
            <w:b/>
          </w:rPr>
          <w:t>[主键]</w:t>
        </w:r>
      </w:ins>
    </w:p>
    <w:p>
      <w:pPr>
        <w:rPr>
          <w:ins w:id="3983" w:author="liyan" w:date="2016-12-29T15:02:00Z"/>
          <w:b/>
        </w:rPr>
      </w:pPr>
      <w:ins w:id="3984" w:author="liyan" w:date="2016-12-29T15:02:00Z">
        <w:r>
          <w:rPr>
            <w:rFonts w:hint="eastAsia"/>
          </w:rPr>
          <w:t>PK_SSMN_</w:t>
        </w:r>
      </w:ins>
      <w:ins w:id="3985" w:author="liyan" w:date="2016-12-29T15:24:00Z">
        <w:r>
          <w:rPr>
            <w:rFonts w:hint="eastAsia"/>
          </w:rPr>
          <w:t>JR</w:t>
        </w:r>
      </w:ins>
      <w:ins w:id="3986" w:author="liyan" w:date="2016-12-29T15:02:00Z">
        <w:r>
          <w:rPr>
            <w:rFonts w:hint="eastAsia"/>
          </w:rPr>
          <w:t>_CDR (</w:t>
        </w:r>
      </w:ins>
      <w:ins w:id="3987" w:author="liyan" w:date="2016-12-29T15:02:00Z">
        <w:r>
          <w:rPr>
            <w:rFonts w:hint="eastAsia"/>
            <w:b/>
          </w:rPr>
          <w:t>Streamnumber)</w:t>
        </w:r>
      </w:ins>
    </w:p>
    <w:p>
      <w:pPr>
        <w:rPr>
          <w:ins w:id="3988" w:author="liyan" w:date="2016-12-29T15:02:00Z"/>
          <w:b/>
        </w:rPr>
      </w:pPr>
      <w:ins w:id="3989" w:author="liyan" w:date="2016-12-29T15:02:00Z">
        <w:r>
          <w:rPr>
            <w:rFonts w:hint="eastAsia"/>
            <w:b/>
          </w:rPr>
          <w:t>[索引]</w:t>
        </w:r>
      </w:ins>
    </w:p>
    <w:p>
      <w:pPr>
        <w:rPr>
          <w:ins w:id="3990" w:author="qinnan" w:date="2016-12-30T13:32:00Z"/>
          <w:rFonts w:cs="Arial"/>
          <w:lang w:val="en-GB"/>
        </w:rPr>
      </w:pPr>
      <w:ins w:id="3991" w:author="liyan" w:date="2016-12-29T15:02:00Z">
        <w:r>
          <w:rPr>
            <w:rFonts w:hint="eastAsia"/>
            <w:b/>
          </w:rPr>
          <w:t>IDX1_</w:t>
        </w:r>
      </w:ins>
      <w:ins w:id="3992" w:author="liyan" w:date="2016-12-29T15:02:00Z">
        <w:r>
          <w:rPr>
            <w:rFonts w:hint="eastAsia"/>
          </w:rPr>
          <w:t>SSMN_</w:t>
        </w:r>
      </w:ins>
      <w:ins w:id="3993" w:author="liyan" w:date="2016-12-29T15:24:00Z">
        <w:r>
          <w:rPr>
            <w:rFonts w:hint="eastAsia"/>
          </w:rPr>
          <w:t>JR</w:t>
        </w:r>
      </w:ins>
      <w:ins w:id="3994" w:author="liyan" w:date="2016-12-29T15:02:00Z">
        <w:r>
          <w:rPr>
            <w:rFonts w:hint="eastAsia"/>
          </w:rPr>
          <w:t>_CDR (</w:t>
        </w:r>
      </w:ins>
      <w:ins w:id="3995" w:author="liyan" w:date="2016-12-29T15:02:00Z">
        <w:r>
          <w:rPr>
            <w:rFonts w:hint="eastAsia" w:cs="Arial"/>
            <w:lang w:val="en-GB"/>
          </w:rPr>
          <w:t>CallStartTime)</w:t>
        </w:r>
      </w:ins>
    </w:p>
    <w:p>
      <w:pPr>
        <w:rPr>
          <w:ins w:id="3996" w:author="qinnan" w:date="2016-12-30T13:32:00Z"/>
          <w:rFonts w:cs="Arial"/>
          <w:lang w:val="en-GB"/>
        </w:rPr>
      </w:pPr>
    </w:p>
    <w:p>
      <w:pPr>
        <w:pStyle w:val="4"/>
        <w:numPr>
          <w:ilvl w:val="2"/>
          <w:numId w:val="34"/>
        </w:numPr>
        <w:tabs>
          <w:tab w:val="left" w:pos="2138"/>
          <w:tab w:val="clear" w:pos="2847"/>
        </w:tabs>
        <w:rPr>
          <w:ins w:id="3997" w:author="qinnan" w:date="2016-12-30T13:32:00Z"/>
        </w:rPr>
      </w:pPr>
      <w:ins w:id="3998" w:author="qinnan" w:date="2016-12-30T13:32:00Z">
        <w:r>
          <w:rPr>
            <w:rFonts w:hint="eastAsia"/>
          </w:rPr>
          <w:t>SSMN_JR_TwoCallCDR(地产双呼模式话单表)</w:t>
        </w:r>
      </w:ins>
    </w:p>
    <w:p>
      <w:pPr>
        <w:rPr>
          <w:ins w:id="3999" w:author="qinnan" w:date="2016-12-30T13:32:00Z"/>
          <w:b/>
        </w:rPr>
      </w:pPr>
      <w:ins w:id="4000" w:author="qinnan" w:date="2016-12-30T13:32:00Z">
        <w:r>
          <w:rPr>
            <w:rFonts w:hint="eastAsia"/>
            <w:b/>
          </w:rPr>
          <w:t>[功能]</w:t>
        </w:r>
      </w:ins>
    </w:p>
    <w:p>
      <w:pPr>
        <w:rPr>
          <w:ins w:id="4001" w:author="qinnan" w:date="2016-12-30T13:32:00Z"/>
        </w:rPr>
      </w:pPr>
      <w:ins w:id="4002" w:author="qinnan" w:date="2016-12-30T13:32:00Z">
        <w:r>
          <w:rPr>
            <w:rFonts w:hint="eastAsia"/>
          </w:rPr>
          <w:t>该表主要用于记录地产双呼模式时生成的特殊话单表。</w:t>
        </w:r>
      </w:ins>
    </w:p>
    <w:p>
      <w:pPr>
        <w:rPr>
          <w:ins w:id="4003" w:author="qinnan" w:date="2016-12-30T13:32:00Z"/>
          <w:b/>
        </w:rPr>
      </w:pPr>
      <w:ins w:id="4004" w:author="qinnan" w:date="2016-12-30T13:32:00Z">
        <w:r>
          <w:rPr>
            <w:rFonts w:hint="eastAsia"/>
            <w:b/>
          </w:rPr>
          <w:t>[表定义]</w:t>
        </w:r>
      </w:ins>
    </w:p>
    <w:p>
      <w:pPr>
        <w:rPr>
          <w:ins w:id="4005" w:author="qinnan" w:date="2016-12-30T13:32:00Z"/>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006" w:author="qinnan" w:date="2016-12-30T13:32:00Z"/>
        </w:trPr>
        <w:tc>
          <w:tcPr>
            <w:tcW w:w="1799" w:type="dxa"/>
            <w:tcBorders>
              <w:top w:val="double" w:color="auto" w:sz="6" w:space="0"/>
              <w:left w:val="double" w:color="auto" w:sz="6" w:space="0"/>
              <w:bottom w:val="double" w:color="auto" w:sz="6" w:space="0"/>
            </w:tcBorders>
            <w:shd w:val="clear" w:color="auto" w:fill="E6E6E6"/>
          </w:tcPr>
          <w:p>
            <w:pPr>
              <w:jc w:val="center"/>
              <w:rPr>
                <w:ins w:id="4007" w:author="qinnan" w:date="2016-12-30T13:32:00Z"/>
                <w:rFonts w:cs="Arial"/>
                <w:bCs/>
              </w:rPr>
            </w:pPr>
            <w:ins w:id="4008" w:author="qinnan" w:date="2016-12-30T13:32:00Z">
              <w:r>
                <w:rPr>
                  <w:rFonts w:cs="Arial"/>
                  <w:bCs/>
                </w:rPr>
                <w:t>域名</w:t>
              </w:r>
            </w:ins>
          </w:p>
        </w:tc>
        <w:tc>
          <w:tcPr>
            <w:tcW w:w="1799" w:type="dxa"/>
            <w:tcBorders>
              <w:top w:val="double" w:color="auto" w:sz="6" w:space="0"/>
              <w:bottom w:val="double" w:color="auto" w:sz="6" w:space="0"/>
            </w:tcBorders>
            <w:shd w:val="clear" w:color="auto" w:fill="E6E6E6"/>
          </w:tcPr>
          <w:p>
            <w:pPr>
              <w:jc w:val="center"/>
              <w:rPr>
                <w:ins w:id="4009" w:author="qinnan" w:date="2016-12-30T13:32:00Z"/>
                <w:rFonts w:cs="Arial"/>
                <w:bCs/>
              </w:rPr>
            </w:pPr>
            <w:ins w:id="4010" w:author="qinnan" w:date="2016-12-30T13:32: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4011" w:author="qinnan" w:date="2016-12-30T13:32:00Z"/>
                <w:rFonts w:cs="Arial"/>
                <w:bCs/>
              </w:rPr>
            </w:pPr>
            <w:ins w:id="4012" w:author="qinnan" w:date="2016-12-30T13:32:00Z">
              <w:r>
                <w:rPr>
                  <w:rFonts w:hint="eastAsia" w:cs="Arial"/>
                  <w:bCs/>
                </w:rPr>
                <w:t>非空</w:t>
              </w:r>
            </w:ins>
          </w:p>
        </w:tc>
        <w:tc>
          <w:tcPr>
            <w:tcW w:w="3779" w:type="dxa"/>
            <w:tcBorders>
              <w:top w:val="double" w:color="auto" w:sz="6" w:space="0"/>
              <w:bottom w:val="double" w:color="auto" w:sz="6" w:space="0"/>
              <w:right w:val="double" w:color="auto" w:sz="6" w:space="0"/>
            </w:tcBorders>
            <w:shd w:val="clear" w:color="auto" w:fill="E6E6E6"/>
          </w:tcPr>
          <w:p>
            <w:pPr>
              <w:jc w:val="center"/>
              <w:rPr>
                <w:ins w:id="4013" w:author="qinnan" w:date="2016-12-30T13:32:00Z"/>
                <w:rFonts w:cs="Arial"/>
                <w:bCs/>
              </w:rPr>
            </w:pPr>
            <w:ins w:id="4014" w:author="qinnan" w:date="2016-12-30T13:32: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015" w:author="qinnan" w:date="2016-12-30T13:32:00Z"/>
        </w:trPr>
        <w:tc>
          <w:tcPr>
            <w:tcW w:w="1799" w:type="dxa"/>
            <w:tcBorders>
              <w:top w:val="double" w:color="auto" w:sz="6" w:space="0"/>
              <w:left w:val="double" w:color="auto" w:sz="6" w:space="0"/>
              <w:bottom w:val="double" w:color="auto" w:sz="6" w:space="0"/>
              <w:right w:val="single" w:color="auto" w:sz="6" w:space="0"/>
            </w:tcBorders>
          </w:tcPr>
          <w:p>
            <w:pPr>
              <w:rPr>
                <w:ins w:id="4016" w:author="qinnan" w:date="2016-12-30T13:32:00Z"/>
                <w:rFonts w:cs="Arial"/>
                <w:b/>
              </w:rPr>
            </w:pPr>
            <w:ins w:id="4017" w:author="qinnan" w:date="2016-12-30T13:32:00Z">
              <w:r>
                <w:rPr>
                  <w:rFonts w:hint="eastAsia" w:cs="Arial"/>
                  <w:b/>
                </w:rPr>
                <w:t>ID</w:t>
              </w:r>
            </w:ins>
          </w:p>
        </w:tc>
        <w:tc>
          <w:tcPr>
            <w:tcW w:w="1799" w:type="dxa"/>
            <w:tcBorders>
              <w:top w:val="double" w:color="auto" w:sz="6" w:space="0"/>
              <w:left w:val="single" w:color="auto" w:sz="6" w:space="0"/>
              <w:bottom w:val="double" w:color="auto" w:sz="6" w:space="0"/>
              <w:right w:val="single" w:color="auto" w:sz="6" w:space="0"/>
            </w:tcBorders>
          </w:tcPr>
          <w:p>
            <w:pPr>
              <w:rPr>
                <w:ins w:id="4018" w:author="qinnan" w:date="2016-12-30T13:32:00Z"/>
                <w:rFonts w:cs="Arial"/>
                <w:b/>
              </w:rPr>
            </w:pPr>
            <w:ins w:id="4019" w:author="qinnan" w:date="2016-12-30T13:32:00Z">
              <w:r>
                <w:rPr>
                  <w:rFonts w:hint="eastAsia" w:cs="Arial"/>
                  <w: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020" w:author="qinnan" w:date="2016-12-30T13:32:00Z"/>
                <w:rFonts w:cs="Arial"/>
                <w:b/>
              </w:rPr>
            </w:pPr>
            <w:ins w:id="4021" w:author="qinnan" w:date="2016-12-30T13:32:00Z">
              <w:r>
                <w:rPr>
                  <w:rFonts w:hint="eastAsia" w:cs="Arial"/>
                  <w:b/>
                </w:rPr>
                <w:t>是</w:t>
              </w:r>
            </w:ins>
          </w:p>
        </w:tc>
        <w:tc>
          <w:tcPr>
            <w:tcW w:w="3779" w:type="dxa"/>
            <w:tcBorders>
              <w:top w:val="double" w:color="auto" w:sz="6" w:space="0"/>
              <w:left w:val="single" w:color="auto" w:sz="6" w:space="0"/>
              <w:bottom w:val="double" w:color="auto" w:sz="6" w:space="0"/>
              <w:right w:val="double" w:color="auto" w:sz="6" w:space="0"/>
            </w:tcBorders>
          </w:tcPr>
          <w:p>
            <w:pPr>
              <w:rPr>
                <w:ins w:id="4022" w:author="qinnan" w:date="2016-12-30T13:32:00Z"/>
                <w:rFonts w:cs="Arial"/>
                <w:b/>
              </w:rPr>
            </w:pPr>
            <w:ins w:id="4023" w:author="qinnan" w:date="2016-12-30T13:32:00Z">
              <w:r>
                <w:rPr>
                  <w:rFonts w:hint="eastAsia" w:cs="Arial"/>
                  <w:b/>
                </w:rPr>
                <w:t>与ssmn_JR_cdr流水号</w:t>
              </w:r>
            </w:ins>
            <w:ins w:id="4024" w:author="qinnan" w:date="2016-12-30T13:33:00Z">
              <w:r>
                <w:rPr>
                  <w:rFonts w:hint="eastAsia" w:cs="Arial"/>
                  <w:b/>
                </w:rPr>
                <w:t>保持一致</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025" w:author="qinnan" w:date="2016-12-30T13:32:00Z"/>
        </w:trPr>
        <w:tc>
          <w:tcPr>
            <w:tcW w:w="1799" w:type="dxa"/>
            <w:tcBorders>
              <w:top w:val="double" w:color="auto" w:sz="6" w:space="0"/>
              <w:left w:val="double" w:color="auto" w:sz="6" w:space="0"/>
              <w:bottom w:val="double" w:color="auto" w:sz="6" w:space="0"/>
              <w:right w:val="single" w:color="auto" w:sz="6" w:space="0"/>
            </w:tcBorders>
          </w:tcPr>
          <w:p>
            <w:pPr>
              <w:rPr>
                <w:ins w:id="4026" w:author="qinnan" w:date="2016-12-30T13:32:00Z"/>
                <w:rFonts w:cs="Arial"/>
                <w:lang w:val="en-GB"/>
              </w:rPr>
            </w:pPr>
            <w:ins w:id="4027" w:author="qinnan" w:date="2016-12-30T13:32:00Z">
              <w:r>
                <w:rPr>
                  <w:rFonts w:hint="eastAsia"/>
                </w:rPr>
                <w:t>CallingNum</w:t>
              </w:r>
            </w:ins>
          </w:p>
        </w:tc>
        <w:tc>
          <w:tcPr>
            <w:tcW w:w="1799" w:type="dxa"/>
            <w:tcBorders>
              <w:top w:val="double" w:color="auto" w:sz="6" w:space="0"/>
              <w:left w:val="single" w:color="auto" w:sz="6" w:space="0"/>
              <w:bottom w:val="double" w:color="auto" w:sz="6" w:space="0"/>
              <w:right w:val="single" w:color="auto" w:sz="6" w:space="0"/>
            </w:tcBorders>
          </w:tcPr>
          <w:p>
            <w:pPr>
              <w:rPr>
                <w:ins w:id="4028" w:author="qinnan" w:date="2016-12-30T13:32:00Z"/>
                <w:rFonts w:cs="Arial"/>
                <w:lang w:val="en-GB"/>
              </w:rPr>
            </w:pPr>
            <w:ins w:id="4029" w:author="qinnan" w:date="2016-12-30T13:32:00Z">
              <w:r>
                <w:rPr>
                  <w:rFonts w:hint="eastAsia" w:cs="Arial"/>
                  <w:lang w:val="en-GB"/>
                </w:rPr>
                <w:t>Varchar2(20)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030" w:author="qinnan" w:date="2016-12-30T13:32:00Z"/>
                <w:rFonts w:cs="Arial"/>
                <w:lang w:val="en-GB"/>
              </w:rPr>
            </w:pPr>
            <w:ins w:id="4031" w:author="qinnan" w:date="2016-12-30T13:32: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4032" w:author="qinnan" w:date="2016-12-30T13:32:00Z"/>
                <w:rFonts w:cs="Arial"/>
                <w:lang w:val="en-GB"/>
              </w:rPr>
            </w:pPr>
            <w:ins w:id="4033" w:author="qinnan" w:date="2016-12-30T13:32:00Z">
              <w:r>
                <w:rPr>
                  <w:rFonts w:hint="eastAsia"/>
                </w:rPr>
                <w:t>主叫</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034" w:author="qinnan" w:date="2016-12-30T13:32:00Z"/>
        </w:trPr>
        <w:tc>
          <w:tcPr>
            <w:tcW w:w="1799" w:type="dxa"/>
            <w:tcBorders>
              <w:top w:val="double" w:color="auto" w:sz="6" w:space="0"/>
              <w:left w:val="double" w:color="auto" w:sz="6" w:space="0"/>
              <w:bottom w:val="double" w:color="auto" w:sz="6" w:space="0"/>
              <w:right w:val="single" w:color="auto" w:sz="6" w:space="0"/>
            </w:tcBorders>
          </w:tcPr>
          <w:p>
            <w:pPr>
              <w:rPr>
                <w:ins w:id="4035" w:author="qinnan" w:date="2016-12-30T13:32:00Z"/>
              </w:rPr>
            </w:pPr>
            <w:ins w:id="4036" w:author="qinnan" w:date="2016-12-30T13:32:00Z">
              <w:r>
                <w:rPr>
                  <w:rFonts w:hint="eastAsia"/>
                </w:rPr>
                <w:t>Called</w:t>
              </w:r>
            </w:ins>
            <w:ins w:id="4037" w:author="qinnan" w:date="2016-12-30T13:32:00Z">
              <w:r>
                <w:rPr/>
                <w:t>N</w:t>
              </w:r>
            </w:ins>
            <w:ins w:id="4038" w:author="qinnan" w:date="2016-12-30T13:32:00Z">
              <w:r>
                <w:rPr>
                  <w:rFonts w:hint="eastAsia"/>
                </w:rPr>
                <w:t>um</w:t>
              </w:r>
            </w:ins>
          </w:p>
        </w:tc>
        <w:tc>
          <w:tcPr>
            <w:tcW w:w="1799" w:type="dxa"/>
            <w:tcBorders>
              <w:top w:val="double" w:color="auto" w:sz="6" w:space="0"/>
              <w:left w:val="single" w:color="auto" w:sz="6" w:space="0"/>
              <w:bottom w:val="double" w:color="auto" w:sz="6" w:space="0"/>
              <w:right w:val="single" w:color="auto" w:sz="6" w:space="0"/>
            </w:tcBorders>
          </w:tcPr>
          <w:p>
            <w:pPr>
              <w:rPr>
                <w:ins w:id="4039" w:author="qinnan" w:date="2016-12-30T13:32:00Z"/>
                <w:rFonts w:cs="Arial"/>
                <w:lang w:val="en-GB"/>
              </w:rPr>
            </w:pPr>
            <w:ins w:id="4040" w:author="qinnan" w:date="2016-12-30T13:32:00Z">
              <w:r>
                <w:rPr>
                  <w:rFonts w:hint="eastAsia"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041" w:author="qinnan" w:date="2016-12-30T13:32:00Z"/>
                <w:rFonts w:cs="Arial"/>
                <w:lang w:val="en-GB"/>
              </w:rPr>
            </w:pPr>
            <w:ins w:id="4042" w:author="qinnan" w:date="2016-12-30T13:32: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4043" w:author="qinnan" w:date="2016-12-30T13:32:00Z"/>
                <w:rFonts w:cs="Arial"/>
                <w:lang w:val="en-GB"/>
              </w:rPr>
            </w:pPr>
            <w:ins w:id="4044" w:author="qinnan" w:date="2016-12-30T13:32:00Z">
              <w:r>
                <w:rPr>
                  <w:rFonts w:hint="eastAsia"/>
                </w:rPr>
                <w:t>被叫</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045" w:author="qinnan" w:date="2016-12-30T13:32:00Z"/>
        </w:trPr>
        <w:tc>
          <w:tcPr>
            <w:tcW w:w="1799" w:type="dxa"/>
            <w:tcBorders>
              <w:top w:val="double" w:color="auto" w:sz="6" w:space="0"/>
              <w:left w:val="double" w:color="auto" w:sz="6" w:space="0"/>
              <w:bottom w:val="double" w:color="auto" w:sz="6" w:space="0"/>
              <w:right w:val="single" w:color="auto" w:sz="6" w:space="0"/>
            </w:tcBorders>
          </w:tcPr>
          <w:p>
            <w:pPr>
              <w:rPr>
                <w:ins w:id="4046" w:author="qinnan" w:date="2016-12-30T13:32:00Z"/>
              </w:rPr>
            </w:pPr>
            <w:ins w:id="4047" w:author="qinnan" w:date="2016-12-30T13:32:00Z">
              <w:r>
                <w:rPr>
                  <w:rFonts w:hint="eastAsia"/>
                </w:rPr>
                <w:t>SSMN</w:t>
              </w:r>
            </w:ins>
            <w:ins w:id="4048" w:author="qinnan" w:date="2016-12-30T13:32:00Z">
              <w:r>
                <w:rPr/>
                <w:t>Number</w:t>
              </w:r>
            </w:ins>
          </w:p>
        </w:tc>
        <w:tc>
          <w:tcPr>
            <w:tcW w:w="1799" w:type="dxa"/>
            <w:tcBorders>
              <w:top w:val="double" w:color="auto" w:sz="6" w:space="0"/>
              <w:left w:val="single" w:color="auto" w:sz="6" w:space="0"/>
              <w:bottom w:val="double" w:color="auto" w:sz="6" w:space="0"/>
              <w:right w:val="single" w:color="auto" w:sz="6" w:space="0"/>
            </w:tcBorders>
          </w:tcPr>
          <w:p>
            <w:pPr>
              <w:rPr>
                <w:ins w:id="4049" w:author="qinnan" w:date="2016-12-30T13:32:00Z"/>
                <w:rFonts w:ascii="宋体" w:hAnsi="宋体" w:cs="Arial"/>
                <w:lang w:val="en-GB"/>
              </w:rPr>
            </w:pPr>
            <w:ins w:id="4050" w:author="qinnan" w:date="2016-12-30T13:32: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051" w:author="qinnan" w:date="2016-12-30T13:32:00Z"/>
                <w:rFonts w:ascii="宋体" w:hAnsi="宋体" w:cs="Arial"/>
                <w:lang w:val="en-GB"/>
              </w:rPr>
            </w:pPr>
            <w:ins w:id="4052" w:author="qinnan" w:date="2016-12-30T13:32:00Z">
              <w:r>
                <w:rPr>
                  <w:rFonts w:hint="eastAsia" w:ascii="宋体" w:hAnsi="宋体"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4053" w:author="qinnan" w:date="2016-12-30T13:32:00Z"/>
                <w:rFonts w:ascii="宋体" w:hAnsi="宋体" w:cs="Arial"/>
                <w:lang w:val="en-GB"/>
              </w:rPr>
            </w:pPr>
            <w:ins w:id="4054" w:author="qinnan" w:date="2016-12-30T13:32:00Z">
              <w:r>
                <w:rPr>
                  <w:rFonts w:hint="eastAsia"/>
                </w:rPr>
                <w:t>主叫使用的副号码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055" w:author="qinnan" w:date="2016-12-30T13:32:00Z"/>
        </w:trPr>
        <w:tc>
          <w:tcPr>
            <w:tcW w:w="1799" w:type="dxa"/>
            <w:tcBorders>
              <w:top w:val="double" w:color="auto" w:sz="6" w:space="0"/>
              <w:left w:val="double" w:color="auto" w:sz="6" w:space="0"/>
              <w:bottom w:val="double" w:color="auto" w:sz="6" w:space="0"/>
              <w:right w:val="single" w:color="auto" w:sz="6" w:space="0"/>
            </w:tcBorders>
          </w:tcPr>
          <w:p>
            <w:pPr>
              <w:rPr>
                <w:ins w:id="4056" w:author="qinnan" w:date="2016-12-30T13:32:00Z"/>
              </w:rPr>
            </w:pPr>
            <w:ins w:id="4057" w:author="qinnan" w:date="2016-12-30T13:32:00Z">
              <w:r>
                <w:rPr>
                  <w:rFonts w:hint="eastAsia"/>
                </w:rPr>
                <w:t>createtime</w:t>
              </w:r>
            </w:ins>
          </w:p>
        </w:tc>
        <w:tc>
          <w:tcPr>
            <w:tcW w:w="1799" w:type="dxa"/>
            <w:tcBorders>
              <w:top w:val="double" w:color="auto" w:sz="6" w:space="0"/>
              <w:left w:val="single" w:color="auto" w:sz="6" w:space="0"/>
              <w:bottom w:val="double" w:color="auto" w:sz="6" w:space="0"/>
              <w:right w:val="single" w:color="auto" w:sz="6" w:space="0"/>
            </w:tcBorders>
          </w:tcPr>
          <w:p>
            <w:pPr>
              <w:rPr>
                <w:ins w:id="4058" w:author="qinnan" w:date="2016-12-30T13:32:00Z"/>
                <w:rFonts w:ascii="宋体" w:hAnsi="宋体" w:cs="Arial"/>
                <w:lang w:val="en-GB"/>
              </w:rPr>
            </w:pPr>
            <w:ins w:id="4059" w:author="qinnan" w:date="2016-12-30T13:32:00Z">
              <w:r>
                <w:rPr>
                  <w:rFonts w:hint="eastAsia" w:ascii="宋体" w:hAnsi="宋体"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060" w:author="qinnan" w:date="2016-12-30T13:3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4061" w:author="qinnan" w:date="2016-12-30T13:32:00Z"/>
                <w:rFonts w:ascii="宋体" w:hAnsi="宋体" w:cs="Arial"/>
                <w:lang w:val="en-GB"/>
              </w:rPr>
            </w:pPr>
            <w:ins w:id="4062" w:author="qinnan" w:date="2016-12-30T13:32:00Z">
              <w:r>
                <w:rPr>
                  <w:rFonts w:hint="eastAsia"/>
                </w:rPr>
                <w:t>记录创建时间</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063" w:author="qinnan" w:date="2016-12-30T13:32:00Z"/>
        </w:trPr>
        <w:tc>
          <w:tcPr>
            <w:tcW w:w="1799" w:type="dxa"/>
            <w:tcBorders>
              <w:top w:val="double" w:color="auto" w:sz="6" w:space="0"/>
              <w:left w:val="double" w:color="auto" w:sz="6" w:space="0"/>
              <w:bottom w:val="double" w:color="auto" w:sz="6" w:space="0"/>
              <w:right w:val="single" w:color="auto" w:sz="6" w:space="0"/>
            </w:tcBorders>
          </w:tcPr>
          <w:p>
            <w:pPr>
              <w:rPr>
                <w:ins w:id="4064" w:author="qinnan" w:date="2016-12-30T13:32:00Z"/>
              </w:rPr>
            </w:pPr>
            <w:ins w:id="4065" w:author="qinnan" w:date="2016-12-30T13:32:00Z">
              <w:r>
                <w:rPr>
                  <w:rFonts w:hint="eastAsia"/>
                </w:rPr>
                <w:t>wait</w:t>
              </w:r>
            </w:ins>
            <w:ins w:id="4066" w:author="qinnan" w:date="2016-12-30T13:32:00Z">
              <w:r>
                <w:rPr/>
                <w:t>peroid</w:t>
              </w:r>
            </w:ins>
          </w:p>
        </w:tc>
        <w:tc>
          <w:tcPr>
            <w:tcW w:w="1799" w:type="dxa"/>
            <w:tcBorders>
              <w:top w:val="double" w:color="auto" w:sz="6" w:space="0"/>
              <w:left w:val="single" w:color="auto" w:sz="6" w:space="0"/>
              <w:bottom w:val="double" w:color="auto" w:sz="6" w:space="0"/>
              <w:right w:val="single" w:color="auto" w:sz="6" w:space="0"/>
            </w:tcBorders>
          </w:tcPr>
          <w:p>
            <w:pPr>
              <w:rPr>
                <w:ins w:id="4067" w:author="qinnan" w:date="2016-12-30T13:32:00Z"/>
                <w:rFonts w:ascii="宋体" w:hAnsi="宋体" w:cs="Arial"/>
                <w:lang w:val="en-GB"/>
              </w:rPr>
            </w:pPr>
            <w:ins w:id="4068" w:author="qinnan" w:date="2016-12-30T13:32:00Z">
              <w:r>
                <w:rPr>
                  <w:rFonts w:hint="eastAsia" w:ascii="宋体" w:hAnsi="宋体" w:cs="Arial"/>
                  <w:lang w:val="en-GB"/>
                </w:rPr>
                <w:t>Number(2)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069" w:author="qinnan" w:date="2016-12-30T13:3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ind w:left="0"/>
              <w:rPr>
                <w:ins w:id="4071" w:author="qinnan" w:date="2016-12-30T13:32:00Z"/>
                <w:rFonts w:ascii="宋体" w:hAnsi="宋体" w:cs="Arial"/>
                <w:iCs/>
                <w:lang w:val="en-GB"/>
              </w:rPr>
              <w:pPrChange w:id="4070" w:author="qinnan" w:date="2016-12-30T13:33:00Z">
                <w:pPr>
                  <w:ind w:left="630"/>
                </w:pPr>
              </w:pPrChange>
            </w:pPr>
            <w:ins w:id="4072" w:author="qinnan" w:date="2016-12-30T13:32:00Z">
              <w:r>
                <w:rPr>
                  <w:rFonts w:hint="eastAsia"/>
                </w:rPr>
                <w:t>平台呼通主叫后等待接通被叫的时长</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073" w:author="qinnan" w:date="2016-12-30T13:32:00Z"/>
        </w:trPr>
        <w:tc>
          <w:tcPr>
            <w:tcW w:w="1799" w:type="dxa"/>
            <w:tcBorders>
              <w:top w:val="double" w:color="auto" w:sz="6" w:space="0"/>
              <w:left w:val="double" w:color="auto" w:sz="6" w:space="0"/>
              <w:bottom w:val="double" w:color="auto" w:sz="6" w:space="0"/>
              <w:right w:val="single" w:color="auto" w:sz="6" w:space="0"/>
            </w:tcBorders>
          </w:tcPr>
          <w:p>
            <w:pPr>
              <w:rPr>
                <w:ins w:id="4074" w:author="qinnan" w:date="2016-12-30T13:32:00Z"/>
              </w:rPr>
            </w:pPr>
            <w:ins w:id="4075" w:author="qinnan" w:date="2016-12-30T13:32:00Z">
              <w:r>
                <w:rPr>
                  <w:rFonts w:hint="eastAsia"/>
                </w:rPr>
                <w:t>call</w:t>
              </w:r>
            </w:ins>
            <w:ins w:id="4076" w:author="qinnan" w:date="2016-12-30T13:32:00Z">
              <w:r>
                <w:rPr/>
                <w:t>peroid</w:t>
              </w:r>
            </w:ins>
          </w:p>
        </w:tc>
        <w:tc>
          <w:tcPr>
            <w:tcW w:w="1799" w:type="dxa"/>
            <w:tcBorders>
              <w:top w:val="double" w:color="auto" w:sz="6" w:space="0"/>
              <w:left w:val="single" w:color="auto" w:sz="6" w:space="0"/>
              <w:bottom w:val="double" w:color="auto" w:sz="6" w:space="0"/>
              <w:right w:val="single" w:color="auto" w:sz="6" w:space="0"/>
            </w:tcBorders>
          </w:tcPr>
          <w:p>
            <w:pPr>
              <w:rPr>
                <w:ins w:id="4077" w:author="qinnan" w:date="2016-12-30T13:32:00Z"/>
                <w:rFonts w:ascii="宋体" w:hAnsi="宋体" w:cs="Arial"/>
                <w:lang w:val="en-GB"/>
              </w:rPr>
            </w:pPr>
            <w:ins w:id="4078" w:author="qinnan" w:date="2016-12-30T13:32:00Z">
              <w:r>
                <w:rPr>
                  <w:rFonts w:hint="eastAsia" w:ascii="宋体" w:hAnsi="宋体" w:cs="Arial"/>
                  <w:lang w:val="en-GB"/>
                </w:rPr>
                <w:t>Number(2)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079" w:author="qinnan" w:date="2016-12-30T13:3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4080" w:author="qinnan" w:date="2016-12-30T13:32:00Z"/>
                <w:rFonts w:ascii="宋体" w:hAnsi="宋体" w:cs="Arial"/>
                <w:lang w:val="en-GB"/>
              </w:rPr>
            </w:pPr>
            <w:ins w:id="4081" w:author="qinnan" w:date="2016-12-30T13:32:00Z">
              <w:r>
                <w:rPr>
                  <w:rFonts w:hint="eastAsia"/>
                </w:rPr>
                <w:t>主被叫的通话时长</w:t>
              </w:r>
            </w:ins>
          </w:p>
        </w:tc>
      </w:tr>
    </w:tbl>
    <w:p>
      <w:pPr>
        <w:rPr>
          <w:ins w:id="4082" w:author="qinnan" w:date="2016-12-30T13:32:00Z"/>
        </w:rPr>
      </w:pPr>
    </w:p>
    <w:p>
      <w:pPr>
        <w:rPr>
          <w:ins w:id="4083" w:author="qinnan" w:date="2016-12-30T13:32:00Z"/>
          <w:b/>
        </w:rPr>
      </w:pPr>
      <w:ins w:id="4084" w:author="qinnan" w:date="2016-12-30T13:32:00Z">
        <w:r>
          <w:rPr>
            <w:rFonts w:hint="eastAsia"/>
            <w:b/>
          </w:rPr>
          <w:t>[主键]</w:t>
        </w:r>
      </w:ins>
    </w:p>
    <w:p>
      <w:pPr>
        <w:rPr>
          <w:ins w:id="4085" w:author="qinnan" w:date="2016-12-30T13:32:00Z"/>
          <w:b/>
        </w:rPr>
      </w:pPr>
      <w:ins w:id="4086" w:author="qinnan" w:date="2016-12-30T13:32:00Z">
        <w:r>
          <w:rPr>
            <w:rFonts w:hint="eastAsia"/>
          </w:rPr>
          <w:t>PK_ SSMN_</w:t>
        </w:r>
      </w:ins>
      <w:ins w:id="4087" w:author="qinnan" w:date="2016-12-30T13:33:00Z">
        <w:r>
          <w:rPr>
            <w:rFonts w:hint="eastAsia"/>
          </w:rPr>
          <w:t>JR</w:t>
        </w:r>
      </w:ins>
      <w:ins w:id="4088" w:author="qinnan" w:date="2016-12-30T13:32:00Z">
        <w:r>
          <w:rPr>
            <w:rFonts w:hint="eastAsia"/>
          </w:rPr>
          <w:t>_TwocallCDR (</w:t>
        </w:r>
      </w:ins>
      <w:ins w:id="4089" w:author="qinnan" w:date="2016-12-30T13:32:00Z">
        <w:r>
          <w:rPr>
            <w:rFonts w:hint="eastAsia"/>
            <w:b/>
          </w:rPr>
          <w:t>id)</w:t>
        </w:r>
      </w:ins>
    </w:p>
    <w:p>
      <w:pPr>
        <w:rPr>
          <w:ins w:id="4090" w:author="qinnan" w:date="2016-12-30T13:32:00Z"/>
          <w:b/>
        </w:rPr>
      </w:pPr>
      <w:ins w:id="4091" w:author="qinnan" w:date="2016-12-30T13:32:00Z">
        <w:r>
          <w:rPr>
            <w:rFonts w:hint="eastAsia"/>
            <w:b/>
          </w:rPr>
          <w:t>[索引]</w:t>
        </w:r>
      </w:ins>
    </w:p>
    <w:p>
      <w:pPr>
        <w:rPr>
          <w:ins w:id="4092" w:author="qinnan" w:date="2016-12-30T13:32:00Z"/>
          <w:rFonts w:cs="Arial"/>
          <w:lang w:val="en-GB"/>
        </w:rPr>
      </w:pPr>
      <w:ins w:id="4093" w:author="qinnan" w:date="2016-12-30T13:32:00Z">
        <w:r>
          <w:rPr>
            <w:rFonts w:hint="eastAsia"/>
            <w:b/>
          </w:rPr>
          <w:t>IDX1_</w:t>
        </w:r>
      </w:ins>
      <w:ins w:id="4094" w:author="qinnan" w:date="2016-12-30T13:32:00Z">
        <w:r>
          <w:rPr>
            <w:rFonts w:hint="eastAsia"/>
          </w:rPr>
          <w:t xml:space="preserve"> SSMN_</w:t>
        </w:r>
      </w:ins>
      <w:ins w:id="4095" w:author="qinnan" w:date="2016-12-30T13:33:00Z">
        <w:r>
          <w:rPr>
            <w:rFonts w:hint="eastAsia"/>
          </w:rPr>
          <w:t>JR</w:t>
        </w:r>
      </w:ins>
      <w:ins w:id="4096" w:author="qinnan" w:date="2016-12-30T13:32:00Z">
        <w:r>
          <w:rPr>
            <w:rFonts w:hint="eastAsia"/>
          </w:rPr>
          <w:t>__CDR (</w:t>
        </w:r>
      </w:ins>
      <w:ins w:id="4097" w:author="qinnan" w:date="2016-12-30T13:32:00Z">
        <w:r>
          <w:rPr>
            <w:rFonts w:hint="eastAsia" w:cs="Arial"/>
            <w:lang w:val="en-GB"/>
          </w:rPr>
          <w:t>callingnum)</w:t>
        </w:r>
      </w:ins>
    </w:p>
    <w:p>
      <w:pPr>
        <w:rPr>
          <w:ins w:id="4098" w:author="qinnan" w:date="2016-12-30T13:32:00Z"/>
          <w:rFonts w:cs="Arial"/>
          <w:lang w:val="en-GB"/>
        </w:rPr>
      </w:pPr>
      <w:ins w:id="4099" w:author="qinnan" w:date="2016-12-30T13:32:00Z">
        <w:r>
          <w:rPr>
            <w:rFonts w:hint="eastAsia" w:cs="Arial"/>
            <w:lang w:val="en-GB"/>
          </w:rPr>
          <w:t>IDX2_</w:t>
        </w:r>
      </w:ins>
      <w:ins w:id="4100" w:author="qinnan" w:date="2016-12-30T13:32:00Z">
        <w:r>
          <w:rPr>
            <w:rFonts w:hint="eastAsia"/>
          </w:rPr>
          <w:t xml:space="preserve"> SSMN_</w:t>
        </w:r>
      </w:ins>
      <w:ins w:id="4101" w:author="qinnan" w:date="2016-12-30T13:35:00Z">
        <w:r>
          <w:rPr>
            <w:rFonts w:hint="eastAsia"/>
          </w:rPr>
          <w:t>JR</w:t>
        </w:r>
      </w:ins>
      <w:ins w:id="4102" w:author="qinnan" w:date="2016-12-30T13:32:00Z">
        <w:r>
          <w:rPr>
            <w:rFonts w:hint="eastAsia"/>
          </w:rPr>
          <w:t>__CDR</w:t>
        </w:r>
      </w:ins>
      <w:ins w:id="4103" w:author="qinnan" w:date="2016-12-30T13:32:00Z">
        <w:r>
          <w:rPr>
            <w:rFonts w:hint="eastAsia" w:cs="Arial"/>
            <w:lang w:val="en-GB"/>
          </w:rPr>
          <w:t xml:space="preserve"> (callednum)</w:t>
        </w:r>
      </w:ins>
    </w:p>
    <w:p>
      <w:pPr>
        <w:rPr>
          <w:ins w:id="4104" w:author="qinnan" w:date="2016-12-30T13:32:00Z"/>
          <w:rFonts w:cs="Arial"/>
        </w:rPr>
      </w:pPr>
      <w:ins w:id="4105" w:author="qinnan" w:date="2016-12-30T13:32:00Z">
        <w:r>
          <w:rPr>
            <w:rFonts w:hint="eastAsia" w:cs="Arial"/>
            <w:lang w:val="en-GB"/>
          </w:rPr>
          <w:t>IDX3_</w:t>
        </w:r>
      </w:ins>
      <w:ins w:id="4106" w:author="qinnan" w:date="2016-12-30T13:32:00Z">
        <w:r>
          <w:rPr>
            <w:rFonts w:hint="eastAsia"/>
          </w:rPr>
          <w:t>SSMN_</w:t>
        </w:r>
      </w:ins>
      <w:ins w:id="4107" w:author="qinnan" w:date="2016-12-30T13:35:00Z">
        <w:r>
          <w:rPr>
            <w:rFonts w:hint="eastAsia"/>
          </w:rPr>
          <w:t>JR</w:t>
        </w:r>
      </w:ins>
      <w:ins w:id="4108" w:author="qinnan" w:date="2016-12-30T13:32:00Z">
        <w:r>
          <w:rPr>
            <w:rFonts w:hint="eastAsia"/>
          </w:rPr>
          <w:t>__CDR</w:t>
        </w:r>
      </w:ins>
      <w:ins w:id="4109" w:author="qinnan" w:date="2016-12-30T13:32:00Z">
        <w:r>
          <w:rPr>
            <w:rFonts w:hint="eastAsia" w:cs="Arial"/>
          </w:rPr>
          <w:t xml:space="preserve"> (createtime)</w:t>
        </w:r>
      </w:ins>
    </w:p>
    <w:p>
      <w:pPr>
        <w:rPr>
          <w:ins w:id="4110" w:author="liyan" w:date="2016-12-29T15:02:00Z"/>
          <w:rFonts w:cs="Arial"/>
          <w:lang w:val="en-US"/>
          <w:rPrChange w:id="4111" w:author="qinnan" w:date="2016-12-30T13:32:00Z">
            <w:rPr>
              <w:ins w:id="4112" w:author="liyan" w:date="2016-12-29T15:02:00Z"/>
              <w:rFonts w:cs="Arial"/>
              <w:lang w:val="en-GB"/>
            </w:rPr>
          </w:rPrChange>
        </w:rPr>
      </w:pPr>
    </w:p>
    <w:p>
      <w:pPr>
        <w:rPr>
          <w:ins w:id="4113" w:author="pengjh" w:date="2017-01-06T10:56:00Z"/>
        </w:rPr>
      </w:pPr>
    </w:p>
    <w:p>
      <w:pPr>
        <w:pStyle w:val="4"/>
        <w:numPr>
          <w:ilvl w:val="2"/>
          <w:numId w:val="34"/>
        </w:numPr>
        <w:tabs>
          <w:tab w:val="left" w:pos="2138"/>
          <w:tab w:val="clear" w:pos="2847"/>
        </w:tabs>
        <w:rPr>
          <w:ins w:id="4115" w:author="pengjh" w:date="2017-01-06T10:56:00Z"/>
        </w:rPr>
        <w:pPrChange w:id="4114" w:author="pengjh" w:date="2017-01-06T10:56:00Z">
          <w:pPr>
            <w:pStyle w:val="4"/>
            <w:numPr>
              <w:ilvl w:val="2"/>
              <w:numId w:val="35"/>
            </w:numPr>
          </w:pPr>
        </w:pPrChange>
      </w:pPr>
      <w:ins w:id="4116" w:author="pengjh" w:date="2017-01-06T10:56:00Z">
        <w:r>
          <w:rPr>
            <w:rFonts w:hint="eastAsia"/>
          </w:rPr>
          <w:t>SSMN_JR_</w:t>
        </w:r>
      </w:ins>
      <w:ins w:id="4117" w:author="pengjh" w:date="2017-01-06T10:56:00Z">
        <w:r>
          <w:rPr/>
          <w:t>Transfer</w:t>
        </w:r>
      </w:ins>
      <w:ins w:id="4118" w:author="pengjh" w:date="2017-01-06T10:56:00Z">
        <w:del w:id="4119" w:author="liyan" w:date="2017-02-20T16:19:26Z">
          <w:r>
            <w:rPr/>
            <w:delText>Nu</w:delText>
          </w:r>
        </w:del>
      </w:ins>
      <w:ins w:id="4120" w:author="pengjh" w:date="2017-01-06T10:56:00Z">
        <w:del w:id="4121" w:author="liyan" w:date="2017-02-20T16:19:25Z">
          <w:r>
            <w:rPr/>
            <w:delText>m</w:delText>
          </w:r>
        </w:del>
      </w:ins>
      <w:ins w:id="4122" w:author="pengjh" w:date="2017-01-06T10:56:00Z">
        <w:r>
          <w:rPr>
            <w:rFonts w:hint="eastAsia"/>
          </w:rPr>
          <w:t>表(送号记录表)</w:t>
        </w:r>
      </w:ins>
    </w:p>
    <w:p>
      <w:pPr>
        <w:rPr>
          <w:ins w:id="4123" w:author="pengjh" w:date="2017-01-06T10:56:00Z"/>
          <w:b/>
        </w:rPr>
      </w:pPr>
      <w:ins w:id="4124" w:author="pengjh" w:date="2017-01-06T10:56:00Z">
        <w:r>
          <w:rPr>
            <w:rFonts w:hint="eastAsia"/>
            <w:b/>
          </w:rPr>
          <w:t>[功能]</w:t>
        </w:r>
      </w:ins>
    </w:p>
    <w:p>
      <w:pPr>
        <w:rPr>
          <w:ins w:id="4125" w:author="pengjh" w:date="2017-01-06T10:56:00Z"/>
        </w:rPr>
      </w:pPr>
      <w:ins w:id="4126" w:author="pengjh" w:date="2017-01-06T10:56:00Z">
        <w:r>
          <w:rPr>
            <w:rFonts w:hint="eastAsia"/>
          </w:rPr>
          <w:t>该表主要用于存储漫游或异地用户采用网络送号呼叫时送来的主被叫号码。</w:t>
        </w:r>
      </w:ins>
    </w:p>
    <w:p>
      <w:pPr>
        <w:rPr>
          <w:ins w:id="4127" w:author="pengjh" w:date="2017-01-06T10:56:00Z"/>
          <w:b/>
        </w:rPr>
      </w:pPr>
      <w:ins w:id="4128" w:author="pengjh" w:date="2017-01-06T10:56:00Z">
        <w:r>
          <w:rPr>
            <w:rFonts w:hint="eastAsia"/>
            <w:b/>
          </w:rPr>
          <w:t>[表定义]</w:t>
        </w:r>
      </w:ins>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129" w:author="pengjh" w:date="2017-01-06T10:56:00Z"/>
        </w:trPr>
        <w:tc>
          <w:tcPr>
            <w:tcW w:w="1979" w:type="dxa"/>
            <w:tcBorders>
              <w:top w:val="double" w:color="auto" w:sz="6" w:space="0"/>
              <w:left w:val="double" w:color="auto" w:sz="6" w:space="0"/>
              <w:bottom w:val="double" w:color="auto" w:sz="6" w:space="0"/>
            </w:tcBorders>
            <w:shd w:val="clear" w:color="auto" w:fill="E6E6E6"/>
          </w:tcPr>
          <w:p>
            <w:pPr>
              <w:jc w:val="center"/>
              <w:rPr>
                <w:ins w:id="4130" w:author="pengjh" w:date="2017-01-06T10:56:00Z"/>
                <w:rFonts w:cs="Arial"/>
                <w:bCs/>
              </w:rPr>
            </w:pPr>
            <w:ins w:id="4131" w:author="pengjh" w:date="2017-01-06T10:56:00Z">
              <w:r>
                <w:rPr>
                  <w:rFonts w:cs="Arial"/>
                  <w:bCs/>
                </w:rPr>
                <w:t>域名</w:t>
              </w:r>
            </w:ins>
          </w:p>
        </w:tc>
        <w:tc>
          <w:tcPr>
            <w:tcW w:w="1619" w:type="dxa"/>
            <w:tcBorders>
              <w:top w:val="double" w:color="auto" w:sz="6" w:space="0"/>
              <w:bottom w:val="double" w:color="auto" w:sz="6" w:space="0"/>
            </w:tcBorders>
            <w:shd w:val="clear" w:color="auto" w:fill="E6E6E6"/>
          </w:tcPr>
          <w:p>
            <w:pPr>
              <w:jc w:val="center"/>
              <w:rPr>
                <w:ins w:id="4132" w:author="pengjh" w:date="2017-01-06T10:56:00Z"/>
                <w:rFonts w:cs="Arial"/>
                <w:bCs/>
              </w:rPr>
            </w:pPr>
            <w:ins w:id="4133" w:author="pengjh" w:date="2017-01-06T10:56: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4134" w:author="pengjh" w:date="2017-01-06T10:56:00Z"/>
                <w:rFonts w:cs="Arial"/>
                <w:bCs/>
              </w:rPr>
            </w:pPr>
            <w:ins w:id="4135" w:author="pengjh" w:date="2017-01-06T10:56:00Z">
              <w:r>
                <w:rPr>
                  <w:rFonts w:hint="eastAsia" w:cs="Arial"/>
                  <w:bCs/>
                </w:rPr>
                <w:t>非空</w:t>
              </w:r>
            </w:ins>
          </w:p>
        </w:tc>
        <w:tc>
          <w:tcPr>
            <w:tcW w:w="3599" w:type="dxa"/>
            <w:tcBorders>
              <w:top w:val="double" w:color="auto" w:sz="6" w:space="0"/>
              <w:bottom w:val="double" w:color="auto" w:sz="6" w:space="0"/>
              <w:right w:val="double" w:color="auto" w:sz="6" w:space="0"/>
            </w:tcBorders>
            <w:shd w:val="clear" w:color="auto" w:fill="E6E6E6"/>
          </w:tcPr>
          <w:p>
            <w:pPr>
              <w:jc w:val="center"/>
              <w:rPr>
                <w:ins w:id="4136" w:author="pengjh" w:date="2017-01-06T10:56:00Z"/>
                <w:rFonts w:cs="Arial"/>
                <w:bCs/>
              </w:rPr>
            </w:pPr>
            <w:ins w:id="4137" w:author="pengjh" w:date="2017-01-06T10:56: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138" w:author="pengjh" w:date="2017-01-06T11:08:00Z"/>
        </w:trPr>
        <w:tc>
          <w:tcPr>
            <w:tcW w:w="1979" w:type="dxa"/>
            <w:tcBorders>
              <w:top w:val="double" w:color="auto" w:sz="6" w:space="0"/>
              <w:left w:val="double" w:color="auto" w:sz="6" w:space="0"/>
              <w:bottom w:val="double" w:color="auto" w:sz="6" w:space="0"/>
              <w:right w:val="single" w:color="auto" w:sz="6" w:space="0"/>
            </w:tcBorders>
          </w:tcPr>
          <w:p>
            <w:pPr>
              <w:rPr>
                <w:ins w:id="4139" w:author="pengjh" w:date="2017-01-06T11:08:00Z"/>
                <w:b/>
                <w:rPrChange w:id="4140" w:author="pengjh" w:date="2017-01-06T11:13:00Z">
                  <w:rPr>
                    <w:ins w:id="4141" w:author="pengjh" w:date="2017-01-06T11:08:00Z"/>
                  </w:rPr>
                </w:rPrChange>
              </w:rPr>
            </w:pPr>
            <w:ins w:id="4142" w:author="pengjh" w:date="2017-01-06T11:08:00Z">
              <w:r>
                <w:rPr>
                  <w:b/>
                  <w:bCs w:val="0"/>
                  <w:color w:val="auto"/>
                  <w:sz w:val="21"/>
                  <w:szCs w:val="24"/>
                  <w:u w:val="none"/>
                  <w:rPrChange w:id="4143" w:author="pengjh" w:date="2017-01-06T11:13:00Z">
                    <w:rPr>
                      <w:b/>
                      <w:bCs/>
                      <w:color w:val="0000FF"/>
                      <w:sz w:val="30"/>
                      <w:szCs w:val="32"/>
                      <w:u w:val="single"/>
                    </w:rPr>
                  </w:rPrChange>
                </w:rPr>
                <w:t>ID</w:t>
              </w:r>
            </w:ins>
          </w:p>
        </w:tc>
        <w:tc>
          <w:tcPr>
            <w:tcW w:w="1619" w:type="dxa"/>
            <w:tcBorders>
              <w:top w:val="double" w:color="auto" w:sz="6" w:space="0"/>
              <w:left w:val="single" w:color="auto" w:sz="6" w:space="0"/>
              <w:bottom w:val="double" w:color="auto" w:sz="6" w:space="0"/>
              <w:right w:val="single" w:color="auto" w:sz="6" w:space="0"/>
            </w:tcBorders>
          </w:tcPr>
          <w:p>
            <w:pPr>
              <w:rPr>
                <w:ins w:id="4144" w:author="pengjh" w:date="2017-01-06T11:08:00Z"/>
                <w:b/>
                <w:rPrChange w:id="4145" w:author="pengjh" w:date="2017-01-06T11:13:00Z">
                  <w:rPr>
                    <w:ins w:id="4146" w:author="pengjh" w:date="2017-01-06T11:08:00Z"/>
                  </w:rPr>
                </w:rPrChange>
              </w:rPr>
            </w:pPr>
            <w:ins w:id="4147" w:author="pengjh" w:date="2017-01-06T11:09:00Z">
              <w:r>
                <w:rPr>
                  <w:b/>
                  <w:bCs w:val="0"/>
                  <w:color w:val="auto"/>
                  <w:sz w:val="21"/>
                  <w:szCs w:val="24"/>
                  <w:u w:val="none"/>
                  <w:rPrChange w:id="4148" w:author="pengjh" w:date="2017-01-06T11:13:00Z">
                    <w:rPr>
                      <w:b/>
                      <w:bCs/>
                      <w:color w:val="0000FF"/>
                      <w:sz w:val="30"/>
                      <w:szCs w:val="32"/>
                      <w:u w:val="single"/>
                    </w:rPr>
                  </w:rPrChange>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149" w:author="pengjh" w:date="2017-01-06T11:08:00Z"/>
                <w:b/>
                <w:rPrChange w:id="4150" w:author="pengjh" w:date="2017-01-06T11:13:00Z">
                  <w:rPr>
                    <w:ins w:id="4151" w:author="pengjh" w:date="2017-01-06T11:08:00Z"/>
                  </w:rPr>
                </w:rPrChange>
              </w:rPr>
            </w:pPr>
            <w:ins w:id="4152" w:author="pengjh" w:date="2017-01-06T11:08:00Z">
              <w:r>
                <w:rPr>
                  <w:rFonts w:hint="eastAsia"/>
                  <w:b/>
                  <w:bCs w:val="0"/>
                  <w:color w:val="auto"/>
                  <w:sz w:val="21"/>
                  <w:szCs w:val="24"/>
                  <w:u w:val="none"/>
                  <w:rPrChange w:id="4153" w:author="pengjh" w:date="2017-01-06T11:13:00Z">
                    <w:rPr>
                      <w:rFonts w:hint="eastAsia"/>
                      <w:b/>
                      <w:bCs/>
                      <w:color w:val="0000FF"/>
                      <w:sz w:val="30"/>
                      <w:szCs w:val="32"/>
                      <w:u w:val="single"/>
                    </w:rPr>
                  </w:rPrChange>
                </w:rPr>
                <w:t>是</w:t>
              </w:r>
            </w:ins>
          </w:p>
        </w:tc>
        <w:tc>
          <w:tcPr>
            <w:tcW w:w="3599" w:type="dxa"/>
            <w:tcBorders>
              <w:top w:val="double" w:color="auto" w:sz="6" w:space="0"/>
              <w:left w:val="single" w:color="auto" w:sz="6" w:space="0"/>
              <w:bottom w:val="double" w:color="auto" w:sz="6" w:space="0"/>
              <w:right w:val="double" w:color="auto" w:sz="6" w:space="0"/>
            </w:tcBorders>
          </w:tcPr>
          <w:p>
            <w:pPr>
              <w:rPr>
                <w:ins w:id="4154" w:author="pengjh" w:date="2017-01-06T11:08:00Z"/>
                <w:b/>
                <w:rPrChange w:id="4155" w:author="pengjh" w:date="2017-01-06T11:13:00Z">
                  <w:rPr>
                    <w:ins w:id="4156" w:author="pengjh" w:date="2017-01-06T11:08:00Z"/>
                  </w:rPr>
                </w:rPrChange>
              </w:rPr>
            </w:pPr>
            <w:ins w:id="4157" w:author="pengjh" w:date="2017-01-06T11:09:00Z">
              <w:r>
                <w:rPr>
                  <w:rFonts w:cs="Times New Roman"/>
                  <w:b/>
                  <w:bCs w:val="0"/>
                  <w:color w:val="auto"/>
                  <w:sz w:val="21"/>
                  <w:szCs w:val="24"/>
                  <w:u w:val="none"/>
                  <w:lang w:val="en-US"/>
                  <w:rPrChange w:id="4158" w:author="pengjh" w:date="2017-01-06T11:13:00Z">
                    <w:rPr>
                      <w:rFonts w:cs="Arial"/>
                      <w:b/>
                      <w:bCs/>
                      <w:color w:val="0000FF"/>
                      <w:sz w:val="30"/>
                      <w:szCs w:val="32"/>
                      <w:u w:val="single"/>
                      <w:lang w:val="en-GB"/>
                    </w:rPr>
                  </w:rPrChange>
                </w:rPr>
                <w:t>SEQ_SSMN_JR_TransferNum</w:t>
              </w:r>
            </w:ins>
            <w:ins w:id="4159" w:author="pengjh" w:date="2017-01-06T11:09:00Z">
              <w:r>
                <w:rPr>
                  <w:rFonts w:hint="eastAsia" w:cs="Times New Roman"/>
                  <w:b/>
                  <w:bCs w:val="0"/>
                  <w:color w:val="auto"/>
                  <w:sz w:val="21"/>
                  <w:szCs w:val="24"/>
                  <w:u w:val="none"/>
                  <w:lang w:val="en-US"/>
                  <w:rPrChange w:id="4160" w:author="pengjh" w:date="2017-01-06T11:13:00Z">
                    <w:rPr>
                      <w:rFonts w:hint="eastAsia" w:cs="Arial"/>
                      <w:b/>
                      <w:bCs/>
                      <w:color w:val="0000FF"/>
                      <w:sz w:val="30"/>
                      <w:szCs w:val="32"/>
                      <w:u w:val="single"/>
                      <w:lang w:val="en-GB"/>
                    </w:rPr>
                  </w:rPrChange>
                </w:rPr>
                <w:t>生成序列号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161" w:author="pengjh" w:date="2017-01-06T10:56:00Z"/>
        </w:trPr>
        <w:tc>
          <w:tcPr>
            <w:tcW w:w="1979" w:type="dxa"/>
            <w:tcBorders>
              <w:top w:val="double" w:color="auto" w:sz="6" w:space="0"/>
              <w:left w:val="double" w:color="auto" w:sz="6" w:space="0"/>
              <w:bottom w:val="double" w:color="auto" w:sz="6" w:space="0"/>
              <w:right w:val="single" w:color="auto" w:sz="6" w:space="0"/>
            </w:tcBorders>
          </w:tcPr>
          <w:p>
            <w:pPr>
              <w:rPr>
                <w:ins w:id="4162" w:author="pengjh" w:date="2017-01-06T10:56:00Z"/>
                <w:b w:val="0"/>
                <w:rPrChange w:id="4163" w:author="pengjh" w:date="2017-01-06T11:07:00Z">
                  <w:rPr>
                    <w:ins w:id="4164" w:author="pengjh" w:date="2017-01-06T10:56:00Z"/>
                    <w:b/>
                  </w:rPr>
                </w:rPrChange>
              </w:rPr>
            </w:pPr>
            <w:ins w:id="4165" w:author="pengjh" w:date="2017-01-06T10:56:00Z">
              <w:r>
                <w:rPr>
                  <w:b w:val="0"/>
                  <w:bCs w:val="0"/>
                  <w:color w:val="auto"/>
                  <w:sz w:val="21"/>
                  <w:szCs w:val="24"/>
                  <w:u w:val="none"/>
                  <w:rPrChange w:id="4166" w:author="pengjh" w:date="2017-01-06T11:07:00Z">
                    <w:rPr>
                      <w:b/>
                      <w:bCs/>
                      <w:color w:val="0000FF"/>
                      <w:sz w:val="30"/>
                      <w:szCs w:val="32"/>
                      <w:u w:val="single"/>
                    </w:rPr>
                  </w:rPrChange>
                </w:rPr>
                <w:t>MSISDN</w:t>
              </w:r>
            </w:ins>
          </w:p>
        </w:tc>
        <w:tc>
          <w:tcPr>
            <w:tcW w:w="1619" w:type="dxa"/>
            <w:tcBorders>
              <w:top w:val="double" w:color="auto" w:sz="6" w:space="0"/>
              <w:left w:val="single" w:color="auto" w:sz="6" w:space="0"/>
              <w:bottom w:val="double" w:color="auto" w:sz="6" w:space="0"/>
              <w:right w:val="single" w:color="auto" w:sz="6" w:space="0"/>
            </w:tcBorders>
          </w:tcPr>
          <w:p>
            <w:pPr>
              <w:rPr>
                <w:ins w:id="4167" w:author="pengjh" w:date="2017-01-06T10:56:00Z"/>
                <w:b w:val="0"/>
                <w:rPrChange w:id="4168" w:author="pengjh" w:date="2017-01-06T11:07:00Z">
                  <w:rPr>
                    <w:ins w:id="4169" w:author="pengjh" w:date="2017-01-06T10:56:00Z"/>
                    <w:b/>
                  </w:rPr>
                </w:rPrChange>
              </w:rPr>
            </w:pPr>
            <w:ins w:id="4170" w:author="pengjh" w:date="2017-01-06T10:56:00Z">
              <w:r>
                <w:rPr>
                  <w:rFonts w:hint="eastAsia"/>
                </w:rPr>
                <w:t>Varchar2 (25)</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171" w:author="pengjh" w:date="2017-01-06T10:56:00Z"/>
                <w:rFonts w:cs="Times New Roman"/>
                <w:b w:val="0"/>
                <w:rPrChange w:id="4172" w:author="pengjh" w:date="2017-01-06T11:07:00Z">
                  <w:rPr>
                    <w:ins w:id="4173" w:author="pengjh" w:date="2017-01-06T10:56:00Z"/>
                    <w:rFonts w:cs="Arial"/>
                    <w:b/>
                  </w:rPr>
                </w:rPrChange>
              </w:rPr>
            </w:pPr>
            <w:ins w:id="4174" w:author="pengjh" w:date="2017-01-06T10:56:00Z">
              <w:r>
                <w:rPr>
                  <w:rFonts w:hint="eastAsia" w:cs="Times New Roman"/>
                  <w:b w:val="0"/>
                  <w:bCs w:val="0"/>
                  <w:color w:val="auto"/>
                  <w:sz w:val="21"/>
                  <w:szCs w:val="24"/>
                  <w:u w:val="none"/>
                  <w:lang w:val="en-US"/>
                  <w:rPrChange w:id="4175" w:author="pengjh" w:date="2017-01-06T11:07:00Z">
                    <w:rPr>
                      <w:rFonts w:hint="eastAsia" w:cs="Arial"/>
                      <w:b/>
                      <w:bCs/>
                      <w:color w:val="0000FF"/>
                      <w:sz w:val="30"/>
                      <w:szCs w:val="32"/>
                      <w:u w:val="single"/>
                      <w:lang w:val="en-GB"/>
                    </w:rPr>
                  </w:rPrChange>
                </w:rPr>
                <w:t>是</w:t>
              </w:r>
            </w:ins>
          </w:p>
        </w:tc>
        <w:tc>
          <w:tcPr>
            <w:tcW w:w="3599" w:type="dxa"/>
            <w:tcBorders>
              <w:top w:val="double" w:color="auto" w:sz="6" w:space="0"/>
              <w:left w:val="single" w:color="auto" w:sz="6" w:space="0"/>
              <w:bottom w:val="double" w:color="auto" w:sz="6" w:space="0"/>
              <w:right w:val="double" w:color="auto" w:sz="6" w:space="0"/>
            </w:tcBorders>
          </w:tcPr>
          <w:p>
            <w:pPr>
              <w:rPr>
                <w:ins w:id="4176" w:author="pengjh" w:date="2017-01-06T10:56:00Z"/>
                <w:rFonts w:cs="Times New Roman"/>
                <w:b w:val="0"/>
                <w:rPrChange w:id="4177" w:author="pengjh" w:date="2017-01-06T11:07:00Z">
                  <w:rPr>
                    <w:ins w:id="4178" w:author="pengjh" w:date="2017-01-06T10:56:00Z"/>
                    <w:rFonts w:cs="Arial"/>
                    <w:b/>
                  </w:rPr>
                </w:rPrChange>
              </w:rPr>
            </w:pPr>
            <w:ins w:id="4179" w:author="pengjh" w:date="2017-01-06T10:56:00Z">
              <w:r>
                <w:rPr>
                  <w:rFonts w:hint="eastAsia" w:cs="Times New Roman"/>
                  <w:b w:val="0"/>
                  <w:bCs w:val="0"/>
                  <w:color w:val="auto"/>
                  <w:sz w:val="21"/>
                  <w:szCs w:val="24"/>
                  <w:u w:val="none"/>
                  <w:rPrChange w:id="4180" w:author="pengjh" w:date="2017-01-06T11:07:00Z">
                    <w:rPr>
                      <w:rFonts w:hint="eastAsia" w:cs="Arial"/>
                      <w:b/>
                      <w:bCs/>
                      <w:color w:val="0000FF"/>
                      <w:sz w:val="30"/>
                      <w:szCs w:val="32"/>
                      <w:u w:val="single"/>
                    </w:rPr>
                  </w:rPrChange>
                </w:rPr>
                <w:t>业务用户主号码。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181" w:author="pengjh" w:date="2017-01-06T10:56:00Z"/>
        </w:trPr>
        <w:tc>
          <w:tcPr>
            <w:tcW w:w="1979" w:type="dxa"/>
            <w:tcBorders>
              <w:top w:val="double" w:color="auto" w:sz="6" w:space="0"/>
              <w:left w:val="double" w:color="auto" w:sz="6" w:space="0"/>
              <w:bottom w:val="double" w:color="auto" w:sz="6" w:space="0"/>
              <w:right w:val="single" w:color="auto" w:sz="6" w:space="0"/>
            </w:tcBorders>
          </w:tcPr>
          <w:p>
            <w:pPr>
              <w:rPr>
                <w:ins w:id="4182" w:author="pengjh" w:date="2017-01-06T10:56:00Z"/>
              </w:rPr>
            </w:pPr>
            <w:ins w:id="4183" w:author="pengjh" w:date="2017-01-06T10:56:00Z">
              <w:r>
                <w:rPr/>
                <w:t>C</w:t>
              </w:r>
            </w:ins>
            <w:ins w:id="4184" w:author="pengjh" w:date="2017-01-06T10:56:00Z">
              <w:r>
                <w:rPr>
                  <w:rFonts w:hint="eastAsia"/>
                </w:rPr>
                <w:t>alledNumber</w:t>
              </w:r>
            </w:ins>
          </w:p>
        </w:tc>
        <w:tc>
          <w:tcPr>
            <w:tcW w:w="1619" w:type="dxa"/>
            <w:tcBorders>
              <w:top w:val="double" w:color="auto" w:sz="6" w:space="0"/>
              <w:left w:val="single" w:color="auto" w:sz="6" w:space="0"/>
              <w:bottom w:val="double" w:color="auto" w:sz="6" w:space="0"/>
              <w:right w:val="single" w:color="auto" w:sz="6" w:space="0"/>
            </w:tcBorders>
          </w:tcPr>
          <w:p>
            <w:pPr>
              <w:rPr>
                <w:ins w:id="4185" w:author="pengjh" w:date="2017-01-06T10:56:00Z"/>
              </w:rPr>
            </w:pPr>
            <w:ins w:id="4186" w:author="pengjh" w:date="2017-01-06T10:56:00Z">
              <w:r>
                <w:rPr>
                  <w:rFonts w:hint="eastAsia"/>
                </w:rPr>
                <w:t>Varchar2 (25)</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187" w:author="pengjh" w:date="2017-01-06T10:56:00Z"/>
                <w:rFonts w:cs="Arial"/>
                <w:lang w:val="en-GB"/>
              </w:rPr>
            </w:pPr>
            <w:ins w:id="4188" w:author="pengjh" w:date="2017-01-06T10:56:00Z">
              <w:r>
                <w:rPr>
                  <w:rFonts w:hint="eastAsia" w:cs="Arial"/>
                  <w:lang w:val="en-GB"/>
                </w:rPr>
                <w:t>是</w:t>
              </w:r>
            </w:ins>
          </w:p>
        </w:tc>
        <w:tc>
          <w:tcPr>
            <w:tcW w:w="3599" w:type="dxa"/>
            <w:tcBorders>
              <w:top w:val="double" w:color="auto" w:sz="6" w:space="0"/>
              <w:left w:val="single" w:color="auto" w:sz="6" w:space="0"/>
              <w:bottom w:val="double" w:color="auto" w:sz="6" w:space="0"/>
              <w:right w:val="double" w:color="auto" w:sz="6" w:space="0"/>
            </w:tcBorders>
          </w:tcPr>
          <w:p>
            <w:pPr>
              <w:rPr>
                <w:ins w:id="4189" w:author="pengjh" w:date="2017-01-06T10:56:00Z"/>
                <w:rFonts w:cs="Arial"/>
                <w:lang w:val="en-GB"/>
              </w:rPr>
            </w:pPr>
            <w:ins w:id="4190" w:author="pengjh" w:date="2017-01-06T10:56:00Z">
              <w:r>
                <w:rPr>
                  <w:rFonts w:hint="eastAsia"/>
                </w:rPr>
                <w:t>被叫号码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191" w:author="pengjh" w:date="2017-01-06T10:56:00Z"/>
        </w:trPr>
        <w:tc>
          <w:tcPr>
            <w:tcW w:w="1979" w:type="dxa"/>
            <w:tcBorders>
              <w:top w:val="double" w:color="auto" w:sz="6" w:space="0"/>
              <w:left w:val="double" w:color="auto" w:sz="6" w:space="0"/>
              <w:bottom w:val="double" w:color="auto" w:sz="6" w:space="0"/>
              <w:right w:val="single" w:color="auto" w:sz="6" w:space="0"/>
            </w:tcBorders>
          </w:tcPr>
          <w:p>
            <w:pPr>
              <w:rPr>
                <w:ins w:id="4192" w:author="pengjh" w:date="2017-01-06T10:56:00Z"/>
              </w:rPr>
            </w:pPr>
            <w:ins w:id="4193" w:author="pengjh" w:date="2017-01-06T10:56:00Z">
              <w:r>
                <w:rPr>
                  <w:rFonts w:hint="eastAsia"/>
                </w:rPr>
                <w:t>InTime</w:t>
              </w:r>
            </w:ins>
          </w:p>
        </w:tc>
        <w:tc>
          <w:tcPr>
            <w:tcW w:w="1619" w:type="dxa"/>
            <w:tcBorders>
              <w:top w:val="double" w:color="auto" w:sz="6" w:space="0"/>
              <w:left w:val="single" w:color="auto" w:sz="6" w:space="0"/>
              <w:bottom w:val="double" w:color="auto" w:sz="6" w:space="0"/>
              <w:right w:val="single" w:color="auto" w:sz="6" w:space="0"/>
            </w:tcBorders>
          </w:tcPr>
          <w:p>
            <w:pPr>
              <w:rPr>
                <w:ins w:id="4194" w:author="pengjh" w:date="2017-01-06T10:56:00Z"/>
              </w:rPr>
            </w:pPr>
            <w:ins w:id="4195" w:author="pengjh" w:date="2017-01-06T10:56:00Z">
              <w:r>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196" w:author="pengjh" w:date="2017-01-06T10:56:00Z"/>
                <w:rFonts w:cs="Arial"/>
                <w:lang w:val="en-GB"/>
              </w:rPr>
            </w:pPr>
            <w:ins w:id="4197" w:author="pengjh" w:date="2017-01-06T10:56:00Z">
              <w:r>
                <w:rPr>
                  <w:rFonts w:hint="eastAsia" w:cs="Arial"/>
                  <w:lang w:val="en-GB"/>
                </w:rPr>
                <w:t>是</w:t>
              </w:r>
            </w:ins>
          </w:p>
        </w:tc>
        <w:tc>
          <w:tcPr>
            <w:tcW w:w="3599" w:type="dxa"/>
            <w:tcBorders>
              <w:top w:val="double" w:color="auto" w:sz="6" w:space="0"/>
              <w:left w:val="single" w:color="auto" w:sz="6" w:space="0"/>
              <w:bottom w:val="double" w:color="auto" w:sz="6" w:space="0"/>
              <w:right w:val="double" w:color="auto" w:sz="6" w:space="0"/>
            </w:tcBorders>
          </w:tcPr>
          <w:p>
            <w:pPr>
              <w:rPr>
                <w:ins w:id="4198" w:author="pengjh" w:date="2017-01-06T10:56:00Z"/>
                <w:rFonts w:cs="Arial"/>
                <w:lang w:val="en-GB"/>
              </w:rPr>
            </w:pPr>
            <w:ins w:id="4199" w:author="pengjh" w:date="2017-01-06T10:56:00Z">
              <w:r>
                <w:rPr>
                  <w:rFonts w:hint="eastAsia" w:cs="Arial"/>
                  <w:lang w:val="en-GB"/>
                </w:rPr>
                <w:t>写表时间</w:t>
              </w:r>
            </w:ins>
          </w:p>
        </w:tc>
      </w:tr>
    </w:tbl>
    <w:p>
      <w:pPr>
        <w:rPr>
          <w:ins w:id="4200" w:author="pengjh" w:date="2017-01-06T10:56:00Z"/>
          <w:b/>
        </w:rPr>
      </w:pPr>
      <w:ins w:id="4201" w:author="pengjh" w:date="2017-01-06T10:56:00Z">
        <w:r>
          <w:rPr>
            <w:rFonts w:hint="eastAsia"/>
            <w:b/>
          </w:rPr>
          <w:t>[主键]</w:t>
        </w:r>
      </w:ins>
    </w:p>
    <w:p>
      <w:pPr>
        <w:rPr>
          <w:ins w:id="4202" w:author="pengjh" w:date="2017-01-06T11:28:00Z"/>
          <w:b w:val="0"/>
          <w:rPrChange w:id="4203" w:author="pengjh" w:date="2017-01-06T11:28:00Z">
            <w:rPr>
              <w:ins w:id="4204" w:author="pengjh" w:date="2017-01-06T11:28:00Z"/>
              <w:b/>
            </w:rPr>
          </w:rPrChange>
        </w:rPr>
      </w:pPr>
      <w:ins w:id="4205" w:author="pengjh" w:date="2017-01-06T11:28:00Z">
        <w:r>
          <w:rPr>
            <w:rFonts w:ascii="Arial" w:hAnsi="Arial" w:cs="Times New Roman"/>
            <w:b w:val="0"/>
            <w:bCs w:val="0"/>
            <w:color w:val="auto"/>
            <w:kern w:val="2"/>
            <w:sz w:val="21"/>
            <w:szCs w:val="24"/>
            <w:highlight w:val="none"/>
            <w:u w:val="none"/>
            <w:rPrChange w:id="4206" w:author="pengjh" w:date="2017-01-06T11:28:00Z">
              <w:rPr>
                <w:rFonts w:ascii="Courier New" w:hAnsi="Courier New" w:cs="Courier New"/>
                <w:b/>
                <w:bCs/>
                <w:color w:val="000080"/>
                <w:kern w:val="0"/>
                <w:sz w:val="20"/>
                <w:szCs w:val="20"/>
                <w:highlight w:val="lightGray"/>
                <w:u w:val="single"/>
              </w:rPr>
            </w:rPrChange>
          </w:rPr>
          <w:t>PK_SSMN_JR_TRANSFERNUM</w:t>
        </w:r>
      </w:ins>
      <w:ins w:id="4207" w:author="pengjh" w:date="2017-01-06T11:28:00Z">
        <w:r>
          <w:rPr>
            <w:rFonts w:hint="eastAsia"/>
          </w:rPr>
          <w:t xml:space="preserve"> (</w:t>
        </w:r>
      </w:ins>
      <w:ins w:id="4208" w:author="pengjh" w:date="2017-01-06T11:28:00Z">
        <w:r>
          <w:rPr>
            <w:b w:val="0"/>
            <w:bCs w:val="0"/>
            <w:color w:val="auto"/>
            <w:sz w:val="21"/>
            <w:szCs w:val="24"/>
            <w:u w:val="none"/>
            <w:rPrChange w:id="4209" w:author="pengjh" w:date="2017-01-06T11:28:00Z">
              <w:rPr>
                <w:b/>
                <w:bCs/>
                <w:color w:val="0000FF"/>
                <w:sz w:val="30"/>
                <w:szCs w:val="32"/>
                <w:u w:val="single"/>
              </w:rPr>
            </w:rPrChange>
          </w:rPr>
          <w:t>id)</w:t>
        </w:r>
      </w:ins>
    </w:p>
    <w:p>
      <w:pPr>
        <w:rPr>
          <w:ins w:id="4210" w:author="liyh" w:date="2017-02-08T13:27:00Z"/>
          <w:rFonts w:hint="eastAsia"/>
          <w:b/>
        </w:rPr>
      </w:pPr>
      <w:ins w:id="4211" w:author="pengjh" w:date="2017-01-06T11:28:00Z">
        <w:r>
          <w:rPr>
            <w:rFonts w:hint="eastAsia"/>
            <w:b/>
          </w:rPr>
          <w:t>[索引]</w:t>
        </w:r>
      </w:ins>
    </w:p>
    <w:p>
      <w:pPr>
        <w:pStyle w:val="4"/>
        <w:numPr>
          <w:ilvl w:val="2"/>
          <w:numId w:val="1"/>
        </w:numPr>
        <w:rPr>
          <w:ins w:id="4213" w:author="liyh" w:date="2017-02-08T13:28:00Z"/>
          <w:rFonts w:hint="eastAsia"/>
        </w:rPr>
        <w:pPrChange w:id="4212" w:author="liyh" w:date="2017-02-08T13:28:00Z">
          <w:pPr>
            <w:pStyle w:val="4"/>
            <w:numPr>
              <w:ilvl w:val="2"/>
              <w:numId w:val="36"/>
            </w:numPr>
            <w:tabs>
              <w:tab w:val="left" w:pos="2138"/>
              <w:tab w:val="clear" w:pos="2847"/>
            </w:tabs>
          </w:pPr>
        </w:pPrChange>
      </w:pPr>
      <w:ins w:id="4214" w:author="liyh" w:date="2017-02-08T13:28:00Z">
        <w:r>
          <w:rPr/>
          <w:t>SSMN_JR_VERSION</w:t>
        </w:r>
      </w:ins>
      <w:ins w:id="4215" w:author="liyh" w:date="2017-02-08T13:27:00Z">
        <w:r>
          <w:rPr>
            <w:rFonts w:hint="eastAsia"/>
          </w:rPr>
          <w:t>表(</w:t>
        </w:r>
      </w:ins>
      <w:ins w:id="4216" w:author="liyh" w:date="2017-02-08T13:29:00Z">
        <w:r>
          <w:rPr>
            <w:rFonts w:hint="eastAsia"/>
          </w:rPr>
          <w:t>版本</w:t>
        </w:r>
      </w:ins>
      <w:ins w:id="4217" w:author="liyh" w:date="2017-02-08T13:27:00Z">
        <w:r>
          <w:rPr>
            <w:rFonts w:hint="eastAsia"/>
          </w:rPr>
          <w:t>表)</w:t>
        </w:r>
      </w:ins>
    </w:p>
    <w:p>
      <w:pPr>
        <w:rPr>
          <w:ins w:id="4218" w:author="liyh" w:date="2017-02-08T13:29:00Z"/>
          <w:b/>
        </w:rPr>
      </w:pPr>
      <w:ins w:id="4219" w:author="liyh" w:date="2017-02-08T13:29:00Z">
        <w:r>
          <w:rPr>
            <w:rFonts w:hint="eastAsia"/>
            <w:b/>
          </w:rPr>
          <w:t>[功能]</w:t>
        </w:r>
      </w:ins>
    </w:p>
    <w:p>
      <w:pPr>
        <w:numPr>
          <w:ilvl w:val="2"/>
          <w:numId w:val="36"/>
        </w:numPr>
        <w:tabs>
          <w:tab w:val="left" w:pos="2847"/>
        </w:tabs>
        <w:rPr>
          <w:ins w:id="4221" w:author="liyh" w:date="2017-02-08T13:29:00Z"/>
          <w:rFonts w:hint="eastAsia"/>
        </w:rPr>
        <w:pPrChange w:id="4220" w:author="liyh" w:date="2017-02-08T13:28:00Z">
          <w:pPr>
            <w:pStyle w:val="4"/>
            <w:numPr>
              <w:ilvl w:val="2"/>
              <w:numId w:val="36"/>
            </w:numPr>
            <w:tabs>
              <w:tab w:val="left" w:pos="2138"/>
              <w:tab w:val="clear" w:pos="2847"/>
            </w:tabs>
          </w:pPr>
        </w:pPrChange>
      </w:pPr>
      <w:ins w:id="4222" w:author="liyh" w:date="2017-02-08T13:29:00Z">
        <w:r>
          <w:rPr>
            <w:rFonts w:hint="eastAsia"/>
          </w:rPr>
          <w:t>APP版本更新表</w:t>
        </w:r>
      </w:ins>
    </w:p>
    <w:p>
      <w:pPr>
        <w:rPr>
          <w:ins w:id="4223" w:author="liyh" w:date="2017-02-08T13:30:00Z"/>
          <w:b/>
        </w:rPr>
      </w:pPr>
      <w:ins w:id="4224" w:author="liyh" w:date="2017-02-08T13:30:00Z">
        <w:r>
          <w:rPr>
            <w:rFonts w:hint="eastAsia"/>
            <w:b/>
          </w:rPr>
          <w:t>[表定义]</w:t>
        </w:r>
      </w:ins>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225" w:author="liyh" w:date="2017-02-08T13:30:00Z"/>
        </w:trPr>
        <w:tc>
          <w:tcPr>
            <w:tcW w:w="1979" w:type="dxa"/>
            <w:tcBorders>
              <w:top w:val="double" w:color="auto" w:sz="6" w:space="0"/>
              <w:left w:val="double" w:color="auto" w:sz="6" w:space="0"/>
              <w:bottom w:val="double" w:color="auto" w:sz="6" w:space="0"/>
            </w:tcBorders>
            <w:shd w:val="clear" w:color="auto" w:fill="E6E6E6"/>
          </w:tcPr>
          <w:p>
            <w:pPr>
              <w:jc w:val="center"/>
              <w:rPr>
                <w:ins w:id="4226" w:author="liyh" w:date="2017-02-08T13:30:00Z"/>
                <w:rFonts w:cs="Arial"/>
                <w:bCs/>
              </w:rPr>
            </w:pPr>
            <w:ins w:id="4227" w:author="liyh" w:date="2017-02-08T13:30:00Z">
              <w:r>
                <w:rPr>
                  <w:rFonts w:cs="Arial"/>
                  <w:bCs/>
                </w:rPr>
                <w:t>域名</w:t>
              </w:r>
            </w:ins>
          </w:p>
        </w:tc>
        <w:tc>
          <w:tcPr>
            <w:tcW w:w="1619" w:type="dxa"/>
            <w:tcBorders>
              <w:top w:val="double" w:color="auto" w:sz="6" w:space="0"/>
              <w:bottom w:val="double" w:color="auto" w:sz="6" w:space="0"/>
            </w:tcBorders>
            <w:shd w:val="clear" w:color="auto" w:fill="E6E6E6"/>
          </w:tcPr>
          <w:p>
            <w:pPr>
              <w:jc w:val="center"/>
              <w:rPr>
                <w:ins w:id="4228" w:author="liyh" w:date="2017-02-08T13:30:00Z"/>
                <w:rFonts w:cs="Arial"/>
                <w:bCs/>
              </w:rPr>
            </w:pPr>
            <w:ins w:id="4229" w:author="liyh" w:date="2017-02-08T13:30: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4230" w:author="liyh" w:date="2017-02-08T13:30:00Z"/>
                <w:rFonts w:cs="Arial"/>
                <w:bCs/>
              </w:rPr>
            </w:pPr>
            <w:ins w:id="4231" w:author="liyh" w:date="2017-02-08T13:30:00Z">
              <w:r>
                <w:rPr>
                  <w:rFonts w:hint="eastAsia" w:cs="Arial"/>
                  <w:bCs/>
                </w:rPr>
                <w:t>非空</w:t>
              </w:r>
            </w:ins>
          </w:p>
        </w:tc>
        <w:tc>
          <w:tcPr>
            <w:tcW w:w="3599" w:type="dxa"/>
            <w:tcBorders>
              <w:top w:val="double" w:color="auto" w:sz="6" w:space="0"/>
              <w:bottom w:val="double" w:color="auto" w:sz="6" w:space="0"/>
              <w:right w:val="double" w:color="auto" w:sz="6" w:space="0"/>
            </w:tcBorders>
            <w:shd w:val="clear" w:color="auto" w:fill="E6E6E6"/>
          </w:tcPr>
          <w:p>
            <w:pPr>
              <w:jc w:val="center"/>
              <w:rPr>
                <w:ins w:id="4232" w:author="liyh" w:date="2017-02-08T13:30:00Z"/>
                <w:rFonts w:cs="Arial"/>
                <w:bCs/>
              </w:rPr>
            </w:pPr>
            <w:ins w:id="4233" w:author="liyh" w:date="2017-02-08T13:30: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234" w:author="liyh" w:date="2017-02-08T13:30:00Z"/>
        </w:trPr>
        <w:tc>
          <w:tcPr>
            <w:tcW w:w="1979" w:type="dxa"/>
            <w:tcBorders>
              <w:top w:val="double" w:color="auto" w:sz="6" w:space="0"/>
              <w:left w:val="double" w:color="auto" w:sz="6" w:space="0"/>
              <w:bottom w:val="double" w:color="auto" w:sz="6" w:space="0"/>
              <w:right w:val="single" w:color="auto" w:sz="6" w:space="0"/>
            </w:tcBorders>
          </w:tcPr>
          <w:p>
            <w:pPr>
              <w:rPr>
                <w:ins w:id="4235" w:author="liyh" w:date="2017-02-08T13:30:00Z"/>
                <w:b/>
              </w:rPr>
            </w:pPr>
            <w:ins w:id="4236" w:author="liyh" w:date="2017-02-08T13:30:00Z">
              <w:r>
                <w:rPr>
                  <w:b/>
                </w:rPr>
                <w:t>ID</w:t>
              </w:r>
            </w:ins>
          </w:p>
        </w:tc>
        <w:tc>
          <w:tcPr>
            <w:tcW w:w="1619" w:type="dxa"/>
            <w:tcBorders>
              <w:top w:val="double" w:color="auto" w:sz="6" w:space="0"/>
              <w:left w:val="single" w:color="auto" w:sz="6" w:space="0"/>
              <w:bottom w:val="double" w:color="auto" w:sz="6" w:space="0"/>
              <w:right w:val="single" w:color="auto" w:sz="6" w:space="0"/>
            </w:tcBorders>
          </w:tcPr>
          <w:p>
            <w:pPr>
              <w:rPr>
                <w:ins w:id="4237" w:author="liyh" w:date="2017-02-08T13:30:00Z"/>
                <w:b/>
              </w:rPr>
            </w:pPr>
            <w:ins w:id="4238" w:author="liyh" w:date="2017-02-08T13:30:00Z">
              <w:r>
                <w:rPr>
                  <w: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239" w:author="liyh" w:date="2017-02-08T13:30:00Z"/>
                <w:b/>
              </w:rPr>
            </w:pPr>
            <w:ins w:id="4240" w:author="liyh" w:date="2017-02-08T13:30:00Z">
              <w:r>
                <w:rPr>
                  <w:rFonts w:hint="eastAsia"/>
                  <w:b/>
                </w:rPr>
                <w:t>是</w:t>
              </w:r>
            </w:ins>
          </w:p>
        </w:tc>
        <w:tc>
          <w:tcPr>
            <w:tcW w:w="3599" w:type="dxa"/>
            <w:tcBorders>
              <w:top w:val="double" w:color="auto" w:sz="6" w:space="0"/>
              <w:left w:val="single" w:color="auto" w:sz="6" w:space="0"/>
              <w:bottom w:val="double" w:color="auto" w:sz="6" w:space="0"/>
              <w:right w:val="double" w:color="auto" w:sz="6" w:space="0"/>
            </w:tcBorders>
          </w:tcPr>
          <w:p>
            <w:pPr>
              <w:rPr>
                <w:ins w:id="4241" w:author="liyh" w:date="2017-02-08T13:30:00Z"/>
                <w:b/>
              </w:rPr>
            </w:pPr>
            <w:ins w:id="4242" w:author="liyh" w:date="2017-02-08T13:32:00Z">
              <w:r>
                <w:rPr>
                  <w:b/>
                </w:rPr>
                <w:t>SEQ_SSMN_JR_VERSION</w:t>
              </w:r>
            </w:ins>
            <w:ins w:id="4243" w:author="liyh" w:date="2017-02-08T13:30:00Z">
              <w:r>
                <w:rPr>
                  <w:rFonts w:hint="eastAsia"/>
                  <w:b/>
                </w:rPr>
                <w:t>生成序列号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244" w:author="liyh" w:date="2017-02-08T13:30:00Z"/>
        </w:trPr>
        <w:tc>
          <w:tcPr>
            <w:tcW w:w="1979" w:type="dxa"/>
            <w:tcBorders>
              <w:top w:val="double" w:color="auto" w:sz="6" w:space="0"/>
              <w:left w:val="double" w:color="auto" w:sz="6" w:space="0"/>
              <w:bottom w:val="double" w:color="auto" w:sz="6" w:space="0"/>
              <w:right w:val="single" w:color="auto" w:sz="6" w:space="0"/>
            </w:tcBorders>
          </w:tcPr>
          <w:p>
            <w:pPr>
              <w:rPr>
                <w:ins w:id="4245" w:author="liyh" w:date="2017-02-08T13:30:00Z"/>
              </w:rPr>
            </w:pPr>
            <w:ins w:id="4246" w:author="liyh" w:date="2017-02-08T13:32:00Z">
              <w:r>
                <w:rPr/>
                <w:t>PLATFORM</w:t>
              </w:r>
            </w:ins>
          </w:p>
        </w:tc>
        <w:tc>
          <w:tcPr>
            <w:tcW w:w="1619" w:type="dxa"/>
            <w:tcBorders>
              <w:top w:val="double" w:color="auto" w:sz="6" w:space="0"/>
              <w:left w:val="single" w:color="auto" w:sz="6" w:space="0"/>
              <w:bottom w:val="double" w:color="auto" w:sz="6" w:space="0"/>
              <w:right w:val="single" w:color="auto" w:sz="6" w:space="0"/>
            </w:tcBorders>
          </w:tcPr>
          <w:p>
            <w:pPr>
              <w:rPr>
                <w:ins w:id="4247" w:author="liyh" w:date="2017-02-08T13:30:00Z"/>
              </w:rPr>
            </w:pPr>
            <w:ins w:id="4248" w:author="liyh" w:date="2017-02-08T13:30:00Z">
              <w:r>
                <w:rPr>
                  <w:rFonts w:hint="eastAsia"/>
                </w:rPr>
                <w:t>Varchar2 (25)</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249" w:author="liyh" w:date="2017-02-08T13:30:00Z"/>
              </w:rPr>
            </w:pPr>
            <w:ins w:id="4250" w:author="liyh" w:date="2017-02-08T13:30:00Z">
              <w:r>
                <w:rPr>
                  <w:rFonts w:hint="eastAsia"/>
                </w:rPr>
                <w:t>是</w:t>
              </w:r>
            </w:ins>
          </w:p>
        </w:tc>
        <w:tc>
          <w:tcPr>
            <w:tcW w:w="3599" w:type="dxa"/>
            <w:tcBorders>
              <w:top w:val="double" w:color="auto" w:sz="6" w:space="0"/>
              <w:left w:val="single" w:color="auto" w:sz="6" w:space="0"/>
              <w:bottom w:val="double" w:color="auto" w:sz="6" w:space="0"/>
              <w:right w:val="double" w:color="auto" w:sz="6" w:space="0"/>
            </w:tcBorders>
          </w:tcPr>
          <w:p>
            <w:pPr>
              <w:rPr>
                <w:ins w:id="4251" w:author="liyh" w:date="2017-02-08T13:30:00Z"/>
              </w:rPr>
            </w:pPr>
            <w:ins w:id="4252" w:author="liyh" w:date="2017-02-08T13:32:00Z">
              <w:r>
                <w:rPr>
                  <w:rFonts w:hint="eastAsia"/>
                </w:rPr>
                <w:t xml:space="preserve">平台   </w:t>
              </w:r>
            </w:ins>
            <w:ins w:id="4253" w:author="liyh" w:date="2017-02-08T13:33:00Z">
              <w:r>
                <w:rPr>
                  <w:rFonts w:hint="eastAsia"/>
                </w:rPr>
                <w:t>IOS 或 ANDROID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254" w:author="liyh" w:date="2017-02-08T13:30:00Z"/>
        </w:trPr>
        <w:tc>
          <w:tcPr>
            <w:tcW w:w="1979" w:type="dxa"/>
            <w:tcBorders>
              <w:top w:val="double" w:color="auto" w:sz="6" w:space="0"/>
              <w:left w:val="double" w:color="auto" w:sz="6" w:space="0"/>
              <w:bottom w:val="double" w:color="auto" w:sz="6" w:space="0"/>
              <w:right w:val="single" w:color="auto" w:sz="6" w:space="0"/>
            </w:tcBorders>
          </w:tcPr>
          <w:p>
            <w:pPr>
              <w:rPr>
                <w:ins w:id="4255" w:author="liyh" w:date="2017-02-08T13:30:00Z"/>
              </w:rPr>
            </w:pPr>
            <w:ins w:id="4256" w:author="liyh" w:date="2017-02-08T13:33:00Z">
              <w:r>
                <w:rPr/>
                <w:t>VERSION</w:t>
              </w:r>
            </w:ins>
          </w:p>
        </w:tc>
        <w:tc>
          <w:tcPr>
            <w:tcW w:w="1619" w:type="dxa"/>
            <w:tcBorders>
              <w:top w:val="double" w:color="auto" w:sz="6" w:space="0"/>
              <w:left w:val="single" w:color="auto" w:sz="6" w:space="0"/>
              <w:bottom w:val="double" w:color="auto" w:sz="6" w:space="0"/>
              <w:right w:val="single" w:color="auto" w:sz="6" w:space="0"/>
            </w:tcBorders>
          </w:tcPr>
          <w:p>
            <w:pPr>
              <w:rPr>
                <w:ins w:id="4257" w:author="liyh" w:date="2017-02-08T13:30:00Z"/>
              </w:rPr>
            </w:pPr>
            <w:ins w:id="4258" w:author="liyh" w:date="2017-02-08T13:30:00Z">
              <w:r>
                <w:rPr>
                  <w:rFonts w:hint="eastAsia"/>
                </w:rPr>
                <w:t>Varchar2 (25)</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259" w:author="liyh" w:date="2017-02-08T13:30:00Z"/>
                <w:rFonts w:cs="Arial"/>
                <w:lang w:val="en-GB"/>
              </w:rPr>
            </w:pPr>
            <w:ins w:id="4260" w:author="liyh" w:date="2017-02-08T13:30:00Z">
              <w:r>
                <w:rPr>
                  <w:rFonts w:hint="eastAsia" w:cs="Arial"/>
                  <w:lang w:val="en-GB"/>
                </w:rPr>
                <w:t>是</w:t>
              </w:r>
            </w:ins>
          </w:p>
        </w:tc>
        <w:tc>
          <w:tcPr>
            <w:tcW w:w="3599" w:type="dxa"/>
            <w:tcBorders>
              <w:top w:val="double" w:color="auto" w:sz="6" w:space="0"/>
              <w:left w:val="single" w:color="auto" w:sz="6" w:space="0"/>
              <w:bottom w:val="double" w:color="auto" w:sz="6" w:space="0"/>
              <w:right w:val="double" w:color="auto" w:sz="6" w:space="0"/>
            </w:tcBorders>
          </w:tcPr>
          <w:p>
            <w:pPr>
              <w:rPr>
                <w:ins w:id="4261" w:author="liyh" w:date="2017-02-08T13:30:00Z"/>
                <w:rFonts w:cs="Arial"/>
                <w:lang w:val="en-GB"/>
              </w:rPr>
            </w:pPr>
            <w:ins w:id="4262" w:author="liyh" w:date="2017-02-08T13:33:00Z">
              <w:r>
                <w:rPr>
                  <w:rFonts w:hint="eastAsia"/>
                </w:rPr>
                <w:t>版本 eg：1.0.0</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263" w:author="liyh" w:date="2017-02-08T13:30:00Z"/>
        </w:trPr>
        <w:tc>
          <w:tcPr>
            <w:tcW w:w="1979" w:type="dxa"/>
            <w:tcBorders>
              <w:top w:val="double" w:color="auto" w:sz="6" w:space="0"/>
              <w:left w:val="double" w:color="auto" w:sz="6" w:space="0"/>
              <w:bottom w:val="double" w:color="auto" w:sz="6" w:space="0"/>
              <w:right w:val="single" w:color="auto" w:sz="6" w:space="0"/>
            </w:tcBorders>
          </w:tcPr>
          <w:p>
            <w:pPr>
              <w:rPr>
                <w:ins w:id="4264" w:author="liyh" w:date="2017-02-08T13:30:00Z"/>
              </w:rPr>
            </w:pPr>
            <w:ins w:id="4265" w:author="liyh" w:date="2017-02-08T13:33:00Z">
              <w:r>
                <w:rPr/>
                <w:t>ISFORCE</w:t>
              </w:r>
            </w:ins>
          </w:p>
        </w:tc>
        <w:tc>
          <w:tcPr>
            <w:tcW w:w="1619" w:type="dxa"/>
            <w:tcBorders>
              <w:top w:val="double" w:color="auto" w:sz="6" w:space="0"/>
              <w:left w:val="single" w:color="auto" w:sz="6" w:space="0"/>
              <w:bottom w:val="double" w:color="auto" w:sz="6" w:space="0"/>
              <w:right w:val="single" w:color="auto" w:sz="6" w:space="0"/>
            </w:tcBorders>
          </w:tcPr>
          <w:p>
            <w:pPr>
              <w:rPr>
                <w:ins w:id="4266" w:author="liyh" w:date="2017-02-08T13:30:00Z"/>
              </w:rPr>
            </w:pPr>
            <w:ins w:id="4267" w:author="liyh" w:date="2017-02-08T13:33:00Z">
              <w:r>
                <w:rPr>
                  <w:b/>
                </w:rPr>
                <w:t>NUMBER</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268" w:author="liyh" w:date="2017-02-08T13:30:00Z"/>
                <w:rFonts w:cs="Arial"/>
                <w:lang w:val="en-GB"/>
              </w:rPr>
            </w:pPr>
            <w:ins w:id="4269" w:author="liyh" w:date="2017-02-08T13:30:00Z">
              <w:r>
                <w:rPr>
                  <w:rFonts w:hint="eastAsia" w:cs="Arial"/>
                  <w:lang w:val="en-GB"/>
                </w:rPr>
                <w:t>是</w:t>
              </w:r>
            </w:ins>
          </w:p>
        </w:tc>
        <w:tc>
          <w:tcPr>
            <w:tcW w:w="3599" w:type="dxa"/>
            <w:tcBorders>
              <w:top w:val="double" w:color="auto" w:sz="6" w:space="0"/>
              <w:left w:val="single" w:color="auto" w:sz="6" w:space="0"/>
              <w:bottom w:val="double" w:color="auto" w:sz="6" w:space="0"/>
              <w:right w:val="double" w:color="auto" w:sz="6" w:space="0"/>
            </w:tcBorders>
          </w:tcPr>
          <w:p>
            <w:pPr>
              <w:rPr>
                <w:ins w:id="4270" w:author="liyh" w:date="2017-02-08T13:30:00Z"/>
                <w:rFonts w:cs="Arial"/>
                <w:lang w:val="en-GB"/>
              </w:rPr>
            </w:pPr>
            <w:ins w:id="4271" w:author="liyh" w:date="2017-02-08T13:33:00Z">
              <w:r>
                <w:rPr>
                  <w:rFonts w:hint="eastAsia" w:cs="Arial"/>
                  <w:lang w:val="en-GB"/>
                </w:rPr>
                <w:t>是否强制升级</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272" w:author="liyh" w:date="2017-02-08T13:34:00Z"/>
        </w:trPr>
        <w:tc>
          <w:tcPr>
            <w:tcW w:w="1979" w:type="dxa"/>
            <w:tcBorders>
              <w:top w:val="double" w:color="auto" w:sz="6" w:space="0"/>
              <w:left w:val="double" w:color="auto" w:sz="6" w:space="0"/>
              <w:bottom w:val="double" w:color="auto" w:sz="6" w:space="0"/>
              <w:right w:val="single" w:color="auto" w:sz="6" w:space="0"/>
            </w:tcBorders>
          </w:tcPr>
          <w:p>
            <w:pPr>
              <w:rPr>
                <w:ins w:id="4273" w:author="liyh" w:date="2017-02-08T13:34:00Z"/>
              </w:rPr>
            </w:pPr>
            <w:ins w:id="4274" w:author="liyh" w:date="2017-02-08T13:34:00Z">
              <w:r>
                <w:rPr/>
                <w:t>DESCINFO</w:t>
              </w:r>
            </w:ins>
          </w:p>
        </w:tc>
        <w:tc>
          <w:tcPr>
            <w:tcW w:w="1619" w:type="dxa"/>
            <w:tcBorders>
              <w:top w:val="double" w:color="auto" w:sz="6" w:space="0"/>
              <w:left w:val="single" w:color="auto" w:sz="6" w:space="0"/>
              <w:bottom w:val="double" w:color="auto" w:sz="6" w:space="0"/>
              <w:right w:val="single" w:color="auto" w:sz="6" w:space="0"/>
            </w:tcBorders>
          </w:tcPr>
          <w:p>
            <w:pPr>
              <w:rPr>
                <w:ins w:id="4275" w:author="liyh" w:date="2017-02-08T13:34:00Z"/>
                <w:b/>
              </w:rPr>
            </w:pPr>
            <w:ins w:id="4276" w:author="liyh" w:date="2017-02-08T13:34:00Z">
              <w:r>
                <w:rPr>
                  <w:rFonts w:hint="eastAsia"/>
                </w:rPr>
                <w:t>Varchar2 (100)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277" w:author="liyh" w:date="2017-02-08T13:34:00Z"/>
                <w:rFonts w:hint="eastAsia"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ins w:id="4278" w:author="liyh" w:date="2017-02-08T13:34:00Z"/>
                <w:rFonts w:hint="eastAsia" w:cs="Arial"/>
                <w:lang w:val="en-GB"/>
              </w:rPr>
            </w:pPr>
            <w:ins w:id="4279" w:author="liyh" w:date="2017-02-08T13:34:00Z">
              <w:r>
                <w:rPr>
                  <w:rFonts w:hint="eastAsia" w:cs="Arial"/>
                  <w:lang w:val="en-GB"/>
                </w:rPr>
                <w:t>描述信息</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280" w:author="liyh" w:date="2017-02-08T13:34:00Z"/>
        </w:trPr>
        <w:tc>
          <w:tcPr>
            <w:tcW w:w="1979" w:type="dxa"/>
            <w:tcBorders>
              <w:top w:val="double" w:color="auto" w:sz="6" w:space="0"/>
              <w:left w:val="double" w:color="auto" w:sz="6" w:space="0"/>
              <w:bottom w:val="double" w:color="auto" w:sz="6" w:space="0"/>
              <w:right w:val="single" w:color="auto" w:sz="6" w:space="0"/>
            </w:tcBorders>
          </w:tcPr>
          <w:p>
            <w:pPr>
              <w:rPr>
                <w:ins w:id="4281" w:author="liyh" w:date="2017-02-08T13:34:00Z"/>
              </w:rPr>
            </w:pPr>
            <w:ins w:id="4282" w:author="liyh" w:date="2017-02-08T13:34:00Z">
              <w:r>
                <w:rPr/>
                <w:t>URL</w:t>
              </w:r>
            </w:ins>
          </w:p>
        </w:tc>
        <w:tc>
          <w:tcPr>
            <w:tcW w:w="1619" w:type="dxa"/>
            <w:tcBorders>
              <w:top w:val="double" w:color="auto" w:sz="6" w:space="0"/>
              <w:left w:val="single" w:color="auto" w:sz="6" w:space="0"/>
              <w:bottom w:val="double" w:color="auto" w:sz="6" w:space="0"/>
              <w:right w:val="single" w:color="auto" w:sz="6" w:space="0"/>
            </w:tcBorders>
          </w:tcPr>
          <w:p>
            <w:pPr>
              <w:rPr>
                <w:ins w:id="4283" w:author="liyh" w:date="2017-02-08T13:34:00Z"/>
                <w:rFonts w:hint="eastAsia"/>
              </w:rPr>
            </w:pPr>
            <w:ins w:id="4284" w:author="liyh" w:date="2017-02-08T13:34:00Z">
              <w:r>
                <w:rPr>
                  <w:rFonts w:hint="eastAsia"/>
                </w:rPr>
                <w:t>Varchar2 (50)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4285" w:author="liyh" w:date="2017-02-08T13:34:00Z"/>
                <w:rFonts w:hint="eastAsia"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ins w:id="4286" w:author="liyh" w:date="2017-02-08T13:34:00Z"/>
                <w:rFonts w:hint="eastAsia" w:cs="Arial"/>
                <w:lang w:val="en-GB"/>
              </w:rPr>
            </w:pPr>
            <w:ins w:id="4287" w:author="liyh" w:date="2017-02-08T13:34:00Z">
              <w:r>
                <w:rPr>
                  <w:rFonts w:cs="Arial"/>
                  <w:lang w:val="en-GB"/>
                </w:rPr>
                <w:t>A</w:t>
              </w:r>
            </w:ins>
            <w:ins w:id="4288" w:author="liyh" w:date="2017-02-08T13:34:00Z">
              <w:r>
                <w:rPr>
                  <w:rFonts w:hint="eastAsia" w:cs="Arial"/>
                  <w:lang w:val="en-GB"/>
                </w:rPr>
                <w:t xml:space="preserve">pp </w:t>
              </w:r>
            </w:ins>
            <w:ins w:id="4289" w:author="liyh" w:date="2017-02-08T13:35:00Z">
              <w:r>
                <w:rPr>
                  <w:rFonts w:hint="eastAsia" w:cs="Arial"/>
                  <w:lang w:val="en-GB"/>
                </w:rPr>
                <w:t>地址</w:t>
              </w:r>
            </w:ins>
          </w:p>
        </w:tc>
      </w:tr>
    </w:tbl>
    <w:p>
      <w:pPr>
        <w:rPr>
          <w:ins w:id="4290" w:author="liyh" w:date="2017-02-08T13:30:00Z"/>
          <w:b/>
        </w:rPr>
      </w:pPr>
      <w:ins w:id="4291" w:author="liyh" w:date="2017-02-08T13:30:00Z">
        <w:r>
          <w:rPr>
            <w:rFonts w:hint="eastAsia"/>
            <w:b/>
          </w:rPr>
          <w:t>[主键]</w:t>
        </w:r>
      </w:ins>
    </w:p>
    <w:p>
      <w:pPr>
        <w:rPr>
          <w:ins w:id="4292" w:author="liyh" w:date="2017-02-08T13:30:00Z"/>
        </w:rPr>
      </w:pPr>
      <w:ins w:id="4293" w:author="liyh" w:date="2017-02-08T13:30:00Z">
        <w:r>
          <w:rPr/>
          <w:t>PK_SSMN_JR_VERSION</w:t>
        </w:r>
      </w:ins>
      <w:ins w:id="4294" w:author="liyh" w:date="2017-02-08T13:30:00Z">
        <w:r>
          <w:rPr>
            <w:rFonts w:hint="eastAsia"/>
          </w:rPr>
          <w:t xml:space="preserve"> (</w:t>
        </w:r>
      </w:ins>
      <w:ins w:id="4295" w:author="liyh" w:date="2017-02-08T13:30:00Z">
        <w:r>
          <w:rPr/>
          <w:t>id)</w:t>
        </w:r>
      </w:ins>
    </w:p>
    <w:p>
      <w:pPr>
        <w:rPr>
          <w:ins w:id="4296" w:author="liyh" w:date="2017-02-08T13:30:00Z"/>
          <w:rFonts w:hint="eastAsia"/>
          <w:b/>
        </w:rPr>
      </w:pPr>
      <w:ins w:id="4297" w:author="liyh" w:date="2017-02-08T13:30:00Z">
        <w:r>
          <w:rPr>
            <w:rFonts w:hint="eastAsia"/>
            <w:b/>
          </w:rPr>
          <w:t>[索引]</w:t>
        </w:r>
      </w:ins>
    </w:p>
    <w:p>
      <w:pPr>
        <w:numPr>
          <w:ilvl w:val="2"/>
          <w:numId w:val="36"/>
        </w:numPr>
        <w:tabs>
          <w:tab w:val="left" w:pos="2847"/>
        </w:tabs>
        <w:rPr>
          <w:ins w:id="4299" w:author="liyh" w:date="2017-02-08T13:27:00Z"/>
        </w:rPr>
        <w:pPrChange w:id="4298" w:author="liyh" w:date="2017-02-08T13:28:00Z">
          <w:pPr>
            <w:pStyle w:val="4"/>
            <w:numPr>
              <w:ilvl w:val="2"/>
              <w:numId w:val="36"/>
            </w:numPr>
            <w:tabs>
              <w:tab w:val="left" w:pos="2138"/>
              <w:tab w:val="clear" w:pos="2847"/>
            </w:tabs>
          </w:pPr>
        </w:pPrChange>
      </w:pPr>
    </w:p>
    <w:p>
      <w:pPr>
        <w:rPr>
          <w:ins w:id="4300" w:author="pengjh" w:date="2017-01-06T11:28:00Z"/>
          <w:b/>
        </w:rPr>
      </w:pPr>
    </w:p>
    <w:p>
      <w:pPr>
        <w:rPr>
          <w:ins w:id="4301" w:author="pengjh" w:date="2017-01-06T11:28:00Z"/>
          <w:rFonts w:cs="Times New Roman"/>
          <w:lang w:val="en-US"/>
          <w:rPrChange w:id="4302" w:author="pengjh" w:date="2017-01-06T11:29:00Z">
            <w:rPr>
              <w:ins w:id="4303" w:author="pengjh" w:date="2017-01-06T11:28:00Z"/>
              <w:rFonts w:cs="Arial"/>
              <w:lang w:val="en-GB"/>
            </w:rPr>
          </w:rPrChange>
        </w:rPr>
      </w:pPr>
      <w:ins w:id="4304" w:author="pengjh" w:date="2017-01-06T11:29:00Z">
        <w:r>
          <w:rPr>
            <w:b w:val="0"/>
            <w:bCs w:val="0"/>
            <w:color w:val="auto"/>
            <w:sz w:val="21"/>
            <w:szCs w:val="24"/>
            <w:u w:val="none"/>
            <w:rPrChange w:id="4305" w:author="pengjh" w:date="2017-01-06T11:29:00Z">
              <w:rPr>
                <w:b/>
                <w:bCs/>
                <w:color w:val="0000FF"/>
                <w:sz w:val="30"/>
                <w:szCs w:val="32"/>
                <w:u w:val="single"/>
              </w:rPr>
            </w:rPrChange>
          </w:rPr>
          <w:t>IDX1_SSMN_JR_TRANSFERNUM</w:t>
        </w:r>
      </w:ins>
      <w:ins w:id="4306" w:author="pengjh" w:date="2017-01-06T11:28:00Z">
        <w:r>
          <w:rPr>
            <w:rFonts w:hint="eastAsia"/>
          </w:rPr>
          <w:t xml:space="preserve"> (</w:t>
        </w:r>
      </w:ins>
      <w:ins w:id="4307" w:author="pengjh" w:date="2017-01-06T11:29:00Z">
        <w:r>
          <w:rPr>
            <w:rFonts w:hint="eastAsia"/>
          </w:rPr>
          <w:t>MSISDN</w:t>
        </w:r>
      </w:ins>
      <w:ins w:id="4308" w:author="pengjh" w:date="2017-01-06T11:28:00Z">
        <w:r>
          <w:rPr>
            <w:rFonts w:cs="Times New Roman"/>
            <w:b w:val="0"/>
            <w:bCs w:val="0"/>
            <w:color w:val="auto"/>
            <w:sz w:val="21"/>
            <w:szCs w:val="24"/>
            <w:u w:val="none"/>
            <w:lang w:val="en-US"/>
            <w:rPrChange w:id="4309" w:author="pengjh" w:date="2017-01-06T11:29:00Z">
              <w:rPr>
                <w:rFonts w:cs="Arial"/>
                <w:b/>
                <w:bCs/>
                <w:color w:val="0000FF"/>
                <w:sz w:val="30"/>
                <w:szCs w:val="32"/>
                <w:u w:val="single"/>
                <w:lang w:val="en-GB"/>
              </w:rPr>
            </w:rPrChange>
          </w:rPr>
          <w:t>)</w:t>
        </w:r>
      </w:ins>
    </w:p>
    <w:p>
      <w:pPr>
        <w:rPr>
          <w:lang w:val="en-GB"/>
          <w:rPrChange w:id="4310" w:author="pengjh" w:date="2017-01-06T11:29:00Z">
            <w:rPr/>
          </w:rPrChange>
        </w:rPr>
      </w:pPr>
    </w:p>
    <w:p>
      <w:pPr>
        <w:pStyle w:val="3"/>
        <w:adjustRightInd/>
        <w:ind w:left="567" w:hanging="567"/>
        <w:textAlignment w:val="auto"/>
        <w:rPr>
          <w:lang w:val="en-GB"/>
        </w:rPr>
      </w:pPr>
      <w:bookmarkStart w:id="496" w:name="_Toc384194086"/>
      <w:r>
        <w:rPr>
          <w:rFonts w:hint="eastAsia"/>
          <w:lang w:eastAsia="zh-CN"/>
        </w:rPr>
        <w:t>多业务公用表</w:t>
      </w:r>
      <w:bookmarkEnd w:id="448"/>
      <w:bookmarkEnd w:id="496"/>
      <w:bookmarkStart w:id="497" w:name="_Toc173834710"/>
      <w:bookmarkStart w:id="498" w:name="_Toc116641466"/>
    </w:p>
    <w:p>
      <w:pPr>
        <w:pStyle w:val="4"/>
      </w:pPr>
      <w:bookmarkStart w:id="499" w:name="_Toc384194087"/>
      <w:bookmarkStart w:id="500" w:name="_Toc194147090"/>
      <w:r>
        <w:rPr>
          <w:rFonts w:hint="eastAsia"/>
        </w:rPr>
        <w:t>SYSTEM_CFG(统一配置表)</w:t>
      </w:r>
      <w:bookmarkEnd w:id="499"/>
    </w:p>
    <w:p>
      <w:pPr>
        <w:pStyle w:val="4"/>
      </w:pPr>
      <w:bookmarkStart w:id="501" w:name="_Toc384194088"/>
      <w:r>
        <w:rPr>
          <w:rFonts w:hint="eastAsia"/>
        </w:rPr>
        <w:t>Prefix(号段表)</w:t>
      </w:r>
      <w:bookmarkEnd w:id="501"/>
    </w:p>
    <w:p>
      <w:pPr>
        <w:rPr>
          <w:b/>
        </w:rPr>
      </w:pPr>
      <w:r>
        <w:rPr>
          <w:rFonts w:hint="eastAsia"/>
          <w:b/>
        </w:rPr>
        <w:t>[功能]</w:t>
      </w:r>
    </w:p>
    <w:p>
      <w:r>
        <w:rPr>
          <w:rFonts w:hint="eastAsia"/>
        </w:rPr>
        <w:t>该表中存放号段</w:t>
      </w:r>
    </w:p>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号段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Phone_Type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终端类型</w:t>
            </w:r>
          </w:p>
          <w:p>
            <w:pPr>
              <w:rPr>
                <w:rFonts w:cs="Arial"/>
                <w:lang w:val="en-GB"/>
              </w:rPr>
            </w:pPr>
            <w:r>
              <w:rPr>
                <w:rFonts w:hint="eastAsia" w:cs="Arial"/>
                <w:lang w:val="en-GB"/>
              </w:rPr>
              <w:t>定义如下：</w:t>
            </w:r>
          </w:p>
          <w:p>
            <w:pPr>
              <w:rPr>
                <w:rFonts w:cs="Arial"/>
                <w:lang w:val="en-GB"/>
              </w:rPr>
            </w:pPr>
            <w:r>
              <w:rPr>
                <w:rFonts w:hint="eastAsia" w:cs="Arial"/>
                <w:lang w:val="en-GB"/>
              </w:rPr>
              <w:t>G:GSM网手机</w:t>
            </w:r>
          </w:p>
          <w:p>
            <w:pPr>
              <w:rPr>
                <w:rFonts w:cs="Arial"/>
                <w:lang w:val="en-GB"/>
              </w:rPr>
            </w:pPr>
            <w:r>
              <w:rPr>
                <w:rFonts w:hint="eastAsia" w:cs="Arial"/>
                <w:lang w:val="en-GB"/>
              </w:rPr>
              <w:t>C:CDMA网手机</w:t>
            </w:r>
          </w:p>
          <w:p>
            <w:pPr>
              <w:rPr>
                <w:rFonts w:cs="Arial"/>
                <w:lang w:val="en-GB"/>
              </w:rPr>
            </w:pPr>
            <w:r>
              <w:rPr>
                <w:rFonts w:hint="eastAsia" w:cs="Arial"/>
                <w:lang w:val="en-GB"/>
              </w:rPr>
              <w:t>P:小灵通</w:t>
            </w:r>
          </w:p>
          <w:p>
            <w:pPr>
              <w:rPr>
                <w:rFonts w:cs="Arial"/>
                <w:lang w:val="en-GB"/>
              </w:rPr>
            </w:pPr>
            <w:r>
              <w:rPr>
                <w:rFonts w:hint="eastAsia" w:cs="Arial"/>
                <w:lang w:val="en-GB"/>
              </w:rPr>
              <w:t>T:固定电话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Service_Type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服务类型</w:t>
            </w:r>
          </w:p>
          <w:p>
            <w:pPr>
              <w:rPr>
                <w:rFonts w:cs="Arial"/>
              </w:rPr>
            </w:pPr>
            <w:r>
              <w:rPr>
                <w:rFonts w:hint="eastAsia" w:cs="Arial"/>
              </w:rPr>
              <w:t>定义如下：</w:t>
            </w:r>
          </w:p>
          <w:p>
            <w:pPr>
              <w:rPr>
                <w:rFonts w:cs="Arial"/>
              </w:rPr>
            </w:pPr>
            <w:r>
              <w:rPr>
                <w:rFonts w:hint="eastAsia" w:cs="Arial"/>
              </w:rPr>
              <w:t>pre:预付费</w:t>
            </w:r>
          </w:p>
          <w:p>
            <w:pPr>
              <w:rPr>
                <w:rFonts w:cs="Arial"/>
              </w:rPr>
            </w:pPr>
            <w:r>
              <w:rPr>
                <w:rFonts w:hint="eastAsia" w:cs="Arial"/>
              </w:rPr>
              <w:t>pos:后付费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Area_Id</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Area_Name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地区名称</w:t>
            </w:r>
          </w:p>
          <w:p>
            <w:pPr>
              <w:rPr>
                <w:rFonts w:cs="Arial"/>
              </w:rPr>
            </w:pPr>
            <w:r>
              <w:rPr>
                <w:rFonts w:hint="eastAsia" w:cs="Arial"/>
              </w:rPr>
              <w:t xml:space="preserve">取名字拼音的头一个字母缩写，如：北京 </w:t>
            </w:r>
            <w:r>
              <w:rPr>
                <w:rFonts w:cs="Arial"/>
              </w:rPr>
              <w:sym w:font="Wingdings" w:char="F0E0"/>
            </w:r>
            <w:r>
              <w:rPr>
                <w:rFonts w:hint="eastAsia" w:cs="Arial"/>
              </w:rPr>
              <w:t xml:space="preserve"> BJ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Description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描述信息，填写为地区中文名称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Reserve1</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Reserve2</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Reserve3</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r>
              <w:rPr>
                <w:sz w:val="20"/>
                <w:szCs w:val="20"/>
              </w:rPr>
              <w:t xml:space="preserve">PZ:中兴小灵通     </w:t>
            </w:r>
          </w:p>
          <w:p>
            <w:pPr>
              <w:rPr>
                <w:rFonts w:cs="Arial"/>
              </w:rPr>
            </w:pPr>
            <w:r>
              <w:rPr>
                <w:sz w:val="20"/>
                <w:szCs w:val="20"/>
              </w:rPr>
              <w:t>PU:UT小灵通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ins w:id="4311" w:author="qinnan" w:date="2016-06-28T14:00:00Z">
              <w:r>
                <w:rPr>
                  <w:rFonts w:cs="Arial"/>
                </w:rPr>
                <w:t>ownerhide_flag</w:t>
              </w:r>
            </w:ins>
          </w:p>
        </w:tc>
        <w:tc>
          <w:tcPr>
            <w:tcW w:w="1620" w:type="dxa"/>
            <w:tcBorders>
              <w:top w:val="double" w:color="auto" w:sz="6" w:space="0"/>
              <w:left w:val="single" w:color="auto" w:sz="6" w:space="0"/>
              <w:bottom w:val="double" w:color="auto" w:sz="6" w:space="0"/>
              <w:right w:val="single" w:color="auto" w:sz="6" w:space="0"/>
            </w:tcBorders>
          </w:tcPr>
          <w:p>
            <w:pPr>
              <w:rPr>
                <w:rFonts w:cs="Arial"/>
              </w:rPr>
            </w:pPr>
            <w:ins w:id="4312" w:author="qinnan" w:date="2016-06-28T14:00:00Z">
              <w:r>
                <w:rPr>
                  <w:rFonts w:cs="Arial"/>
                </w:rPr>
                <w:t>V</w:t>
              </w:r>
            </w:ins>
            <w:ins w:id="4313" w:author="qinnan" w:date="2016-06-28T14:00:00Z">
              <w:r>
                <w:rPr>
                  <w:rFonts w:hint="eastAsia" w:cs="Arial"/>
                </w:rPr>
                <w:t>archar2</w:t>
              </w:r>
            </w:ins>
            <w:ins w:id="4314" w:author="qinnan" w:date="2016-06-28T14:00:00Z">
              <w:r>
                <w:rPr>
                  <w:rFonts w:cs="Arial"/>
                </w:rPr>
                <w:t>(20)</w:t>
              </w:r>
            </w:ins>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ins w:id="4315" w:author="qinnan" w:date="2016-06-28T14:00:00Z"/>
                <w:sz w:val="20"/>
                <w:szCs w:val="20"/>
              </w:rPr>
            </w:pPr>
            <w:ins w:id="4316" w:author="qinnan" w:date="2016-06-28T14:00:00Z">
              <w:r>
                <w:rPr>
                  <w:rFonts w:hint="eastAsia"/>
                  <w:sz w:val="20"/>
                  <w:szCs w:val="20"/>
                </w:rPr>
                <w:t>业主隐藏号码配置</w:t>
              </w:r>
            </w:ins>
          </w:p>
          <w:p>
            <w:pPr>
              <w:rPr>
                <w:ins w:id="4317" w:author="qinnan" w:date="2016-06-28T14:00:00Z"/>
                <w:sz w:val="20"/>
                <w:szCs w:val="20"/>
              </w:rPr>
            </w:pPr>
            <w:ins w:id="4318" w:author="qinnan" w:date="2016-06-28T14:00:00Z">
              <w:r>
                <w:rPr>
                  <w:rFonts w:hint="eastAsia"/>
                  <w:sz w:val="20"/>
                  <w:szCs w:val="20"/>
                </w:rPr>
                <w:t>1:无论业主与经纪人有无绑定关系,均不隐藏业主号码,显示业主真实号码;</w:t>
              </w:r>
            </w:ins>
          </w:p>
          <w:p>
            <w:pPr>
              <w:rPr>
                <w:ins w:id="4319" w:author="qinnan" w:date="2016-06-28T14:00:00Z"/>
                <w:sz w:val="20"/>
                <w:szCs w:val="20"/>
              </w:rPr>
            </w:pPr>
            <w:ins w:id="4320" w:author="qinnan" w:date="2016-06-28T14:00:00Z">
              <w:r>
                <w:rPr>
                  <w:rFonts w:hint="eastAsia"/>
                  <w:sz w:val="20"/>
                  <w:szCs w:val="20"/>
                </w:rPr>
                <w:t>2: 无论业主与经纪人有无绑定关系,业主均显示为固定副号码,客户显示为真实号码.</w:t>
              </w:r>
            </w:ins>
          </w:p>
          <w:p>
            <w:pPr>
              <w:rPr>
                <w:ins w:id="4321" w:author="qinnan" w:date="2016-06-28T14:00:00Z"/>
                <w:sz w:val="20"/>
                <w:szCs w:val="20"/>
              </w:rPr>
            </w:pPr>
            <w:ins w:id="4322" w:author="qinnan" w:date="2016-06-28T14:00:00Z">
              <w:r>
                <w:rPr>
                  <w:rFonts w:hint="eastAsia"/>
                  <w:sz w:val="20"/>
                  <w:szCs w:val="20"/>
                </w:rPr>
                <w:t>3: 业主与经纪人有绑定关系,则显示绑定的副号码,否则显示业主真实号码;</w:t>
              </w:r>
            </w:ins>
          </w:p>
          <w:p>
            <w:pPr>
              <w:rPr>
                <w:sz w:val="20"/>
                <w:szCs w:val="20"/>
              </w:rPr>
            </w:pPr>
            <w:ins w:id="4323" w:author="qinnan" w:date="2016-06-28T14:00:00Z">
              <w:r>
                <w:rPr>
                  <w:rFonts w:hint="eastAsia"/>
                  <w:sz w:val="20"/>
                  <w:szCs w:val="20"/>
                </w:rPr>
                <w:t>4: 业主与经纪人有绑定关系,则显示绑定的副号码,否则显示固定副号码;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324" w:author="qinnan" w:date="2016-06-28T14:00:00Z"/>
        </w:trPr>
        <w:tc>
          <w:tcPr>
            <w:tcW w:w="3296" w:type="dxa"/>
            <w:tcBorders>
              <w:top w:val="double" w:color="auto" w:sz="6" w:space="0"/>
              <w:left w:val="double" w:color="auto" w:sz="6" w:space="0"/>
              <w:bottom w:val="double" w:color="auto" w:sz="6" w:space="0"/>
              <w:right w:val="single" w:color="auto" w:sz="6" w:space="0"/>
            </w:tcBorders>
          </w:tcPr>
          <w:p>
            <w:pPr>
              <w:rPr>
                <w:ins w:id="4325" w:author="qinnan" w:date="2016-06-28T14:00:00Z"/>
                <w:rFonts w:cs="Arial"/>
              </w:rPr>
            </w:pPr>
            <w:ins w:id="4326" w:author="qinnan" w:date="2016-06-28T14:00:00Z">
              <w:r>
                <w:rPr>
                  <w:rFonts w:hint="eastAsia" w:cs="Arial"/>
                </w:rPr>
                <w:t>otherhide_flag</w:t>
              </w:r>
            </w:ins>
          </w:p>
        </w:tc>
        <w:tc>
          <w:tcPr>
            <w:tcW w:w="1620" w:type="dxa"/>
            <w:tcBorders>
              <w:top w:val="double" w:color="auto" w:sz="6" w:space="0"/>
              <w:left w:val="single" w:color="auto" w:sz="6" w:space="0"/>
              <w:bottom w:val="double" w:color="auto" w:sz="6" w:space="0"/>
              <w:right w:val="single" w:color="auto" w:sz="6" w:space="0"/>
            </w:tcBorders>
          </w:tcPr>
          <w:p>
            <w:pPr>
              <w:rPr>
                <w:ins w:id="4327" w:author="qinnan" w:date="2016-06-28T14:00:00Z"/>
                <w:rFonts w:cs="Arial"/>
              </w:rPr>
            </w:pPr>
            <w:ins w:id="4328" w:author="qinnan" w:date="2016-06-28T14:00:00Z">
              <w:r>
                <w:rPr>
                  <w:rFonts w:cs="Arial"/>
                </w:rPr>
                <w:t>V</w:t>
              </w:r>
            </w:ins>
            <w:ins w:id="4329" w:author="qinnan" w:date="2016-06-28T14:00:00Z">
              <w:r>
                <w:rPr>
                  <w:rFonts w:hint="eastAsia" w:cs="Arial"/>
                </w:rPr>
                <w:t>archar2</w:t>
              </w:r>
            </w:ins>
            <w:ins w:id="4330" w:author="qinnan" w:date="2016-06-28T14:00:00Z">
              <w:r>
                <w:rPr>
                  <w:rFonts w:cs="Arial"/>
                </w:rPr>
                <w:t>(20)</w:t>
              </w:r>
            </w:ins>
          </w:p>
        </w:tc>
        <w:tc>
          <w:tcPr>
            <w:tcW w:w="720" w:type="dxa"/>
            <w:tcBorders>
              <w:top w:val="double" w:color="auto" w:sz="6" w:space="0"/>
              <w:left w:val="single" w:color="auto" w:sz="6" w:space="0"/>
              <w:bottom w:val="double" w:color="auto" w:sz="6" w:space="0"/>
              <w:right w:val="single" w:color="auto" w:sz="6" w:space="0"/>
            </w:tcBorders>
          </w:tcPr>
          <w:p>
            <w:pPr>
              <w:jc w:val="center"/>
              <w:rPr>
                <w:ins w:id="4331" w:author="qinnan" w:date="2016-06-28T14:00:00Z"/>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ins w:id="4332" w:author="qinnan" w:date="2016-06-28T14:00:00Z"/>
                <w:sz w:val="20"/>
                <w:szCs w:val="20"/>
              </w:rPr>
            </w:pPr>
            <w:ins w:id="4333" w:author="qinnan" w:date="2016-06-28T14:00:00Z">
              <w:r>
                <w:rPr>
                  <w:rFonts w:hint="eastAsia"/>
                  <w:sz w:val="20"/>
                  <w:szCs w:val="20"/>
                </w:rPr>
                <w:t>其他客户（即非业主）做主叫呼叫经纪人副号码时，是否隐藏该主叫号码</w:t>
              </w:r>
            </w:ins>
          </w:p>
          <w:p>
            <w:pPr>
              <w:rPr>
                <w:ins w:id="4334" w:author="qinnan" w:date="2016-06-28T14:00:00Z"/>
                <w:sz w:val="20"/>
                <w:szCs w:val="20"/>
              </w:rPr>
            </w:pPr>
            <w:ins w:id="4335" w:author="qinnan" w:date="2016-06-28T14:00:00Z">
              <w:r>
                <w:rPr>
                  <w:rFonts w:hint="eastAsia"/>
                  <w:sz w:val="20"/>
                  <w:szCs w:val="20"/>
                </w:rPr>
                <w:t>0: 否</w:t>
              </w:r>
            </w:ins>
          </w:p>
          <w:p>
            <w:pPr>
              <w:rPr>
                <w:ins w:id="4336" w:author="qinnan" w:date="2016-06-28T14:00:00Z"/>
                <w:sz w:val="20"/>
                <w:szCs w:val="20"/>
              </w:rPr>
            </w:pPr>
            <w:ins w:id="4337" w:author="qinnan" w:date="2016-06-28T14:00:00Z">
              <w:r>
                <w:rPr>
                  <w:rFonts w:hint="eastAsia"/>
                  <w:sz w:val="20"/>
                  <w:szCs w:val="20"/>
                </w:rPr>
                <w:t>1: 是</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338" w:author="qinnan" w:date="2016-06-28T14:00:00Z"/>
        </w:trPr>
        <w:tc>
          <w:tcPr>
            <w:tcW w:w="3296" w:type="dxa"/>
            <w:tcBorders>
              <w:top w:val="double" w:color="auto" w:sz="6" w:space="0"/>
              <w:left w:val="double" w:color="auto" w:sz="6" w:space="0"/>
              <w:bottom w:val="double" w:color="auto" w:sz="6" w:space="0"/>
              <w:right w:val="single" w:color="auto" w:sz="6" w:space="0"/>
            </w:tcBorders>
          </w:tcPr>
          <w:p>
            <w:pPr>
              <w:rPr>
                <w:ins w:id="4339" w:author="qinnan" w:date="2016-06-28T14:00:00Z"/>
                <w:rFonts w:cs="Arial"/>
              </w:rPr>
            </w:pPr>
            <w:ins w:id="4340" w:author="qinnan" w:date="2016-06-28T14:00:00Z">
              <w:r>
                <w:rPr>
                  <w:rFonts w:cs="Arial"/>
                </w:rPr>
                <w:t>cqlt_ocn</w:t>
              </w:r>
            </w:ins>
          </w:p>
        </w:tc>
        <w:tc>
          <w:tcPr>
            <w:tcW w:w="1620" w:type="dxa"/>
            <w:tcBorders>
              <w:top w:val="double" w:color="auto" w:sz="6" w:space="0"/>
              <w:left w:val="single" w:color="auto" w:sz="6" w:space="0"/>
              <w:bottom w:val="double" w:color="auto" w:sz="6" w:space="0"/>
              <w:right w:val="single" w:color="auto" w:sz="6" w:space="0"/>
            </w:tcBorders>
          </w:tcPr>
          <w:p>
            <w:pPr>
              <w:rPr>
                <w:ins w:id="4341" w:author="qinnan" w:date="2016-06-28T14:00:00Z"/>
                <w:rFonts w:cs="Arial"/>
              </w:rPr>
            </w:pPr>
            <w:ins w:id="4342" w:author="qinnan" w:date="2016-06-28T14:00:00Z">
              <w:r>
                <w:rPr>
                  <w:rFonts w:cs="Arial"/>
                </w:rPr>
                <w:t>V</w:t>
              </w:r>
            </w:ins>
            <w:ins w:id="4343" w:author="qinnan" w:date="2016-06-28T14:00:00Z">
              <w:r>
                <w:rPr>
                  <w:rFonts w:hint="eastAsia" w:cs="Arial"/>
                </w:rPr>
                <w:t>archar2</w:t>
              </w:r>
            </w:ins>
            <w:ins w:id="4344" w:author="qinnan" w:date="2016-06-28T14:00:00Z">
              <w:r>
                <w:rPr>
                  <w:rFonts w:cs="Arial"/>
                </w:rPr>
                <w:t>(20)</w:t>
              </w:r>
            </w:ins>
          </w:p>
        </w:tc>
        <w:tc>
          <w:tcPr>
            <w:tcW w:w="720" w:type="dxa"/>
            <w:tcBorders>
              <w:top w:val="double" w:color="auto" w:sz="6" w:space="0"/>
              <w:left w:val="single" w:color="auto" w:sz="6" w:space="0"/>
              <w:bottom w:val="double" w:color="auto" w:sz="6" w:space="0"/>
              <w:right w:val="single" w:color="auto" w:sz="6" w:space="0"/>
            </w:tcBorders>
          </w:tcPr>
          <w:p>
            <w:pPr>
              <w:jc w:val="center"/>
              <w:rPr>
                <w:ins w:id="4345" w:author="qinnan" w:date="2016-06-28T14:00:00Z"/>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ins w:id="4346" w:author="qinnan" w:date="2016-06-28T14:00:00Z"/>
                <w:sz w:val="20"/>
                <w:szCs w:val="20"/>
              </w:rPr>
            </w:pPr>
            <w:ins w:id="4347" w:author="qinnan" w:date="2016-06-28T14:00:00Z">
              <w:r>
                <w:rPr>
                  <w:rFonts w:hint="eastAsia"/>
                  <w:sz w:val="20"/>
                  <w:szCs w:val="20"/>
                </w:rPr>
                <w:t>重庆联通号盾配置，用于外呼配置OCN呼转号码，其他地方配置为0</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4348" w:author="qinnan" w:date="2016-06-28T14:00:00Z"/>
        </w:trPr>
        <w:tc>
          <w:tcPr>
            <w:tcW w:w="3296" w:type="dxa"/>
            <w:tcBorders>
              <w:top w:val="double" w:color="auto" w:sz="6" w:space="0"/>
              <w:left w:val="double" w:color="auto" w:sz="6" w:space="0"/>
              <w:bottom w:val="double" w:color="auto" w:sz="6" w:space="0"/>
              <w:right w:val="single" w:color="auto" w:sz="6" w:space="0"/>
            </w:tcBorders>
          </w:tcPr>
          <w:p>
            <w:pPr>
              <w:rPr>
                <w:ins w:id="4349" w:author="qinnan" w:date="2016-06-28T14:00:00Z"/>
                <w:rFonts w:cs="Arial"/>
              </w:rPr>
            </w:pPr>
            <w:ins w:id="4350" w:author="qinnan" w:date="2016-06-28T14:00:00Z">
              <w:r>
                <w:rPr>
                  <w:rFonts w:cs="Arial"/>
                </w:rPr>
                <w:t>D</w:t>
              </w:r>
            </w:ins>
            <w:ins w:id="4351" w:author="qinnan" w:date="2016-06-28T14:00:00Z">
              <w:r>
                <w:rPr>
                  <w:rFonts w:hint="eastAsia" w:cs="Arial"/>
                </w:rPr>
                <w:t>c_sms</w:t>
              </w:r>
            </w:ins>
          </w:p>
        </w:tc>
        <w:tc>
          <w:tcPr>
            <w:tcW w:w="1620" w:type="dxa"/>
            <w:tcBorders>
              <w:top w:val="double" w:color="auto" w:sz="6" w:space="0"/>
              <w:left w:val="single" w:color="auto" w:sz="6" w:space="0"/>
              <w:bottom w:val="double" w:color="auto" w:sz="6" w:space="0"/>
              <w:right w:val="single" w:color="auto" w:sz="6" w:space="0"/>
            </w:tcBorders>
          </w:tcPr>
          <w:p>
            <w:pPr>
              <w:rPr>
                <w:ins w:id="4352" w:author="qinnan" w:date="2016-06-28T14:00:00Z"/>
                <w:rFonts w:cs="Arial"/>
              </w:rPr>
            </w:pPr>
            <w:ins w:id="4353" w:author="qinnan" w:date="2016-06-28T14:00:00Z">
              <w:r>
                <w:rPr>
                  <w:rFonts w:cs="Arial"/>
                </w:rPr>
                <w:t>V</w:t>
              </w:r>
            </w:ins>
            <w:ins w:id="4354" w:author="qinnan" w:date="2016-06-28T14:00:00Z">
              <w:r>
                <w:rPr>
                  <w:rFonts w:hint="eastAsia" w:cs="Arial"/>
                </w:rPr>
                <w:t>archar2</w:t>
              </w:r>
            </w:ins>
            <w:ins w:id="4355" w:author="qinnan" w:date="2016-06-28T14:00:00Z">
              <w:r>
                <w:rPr>
                  <w:rFonts w:cs="Arial"/>
                </w:rPr>
                <w:t>(20)</w:t>
              </w:r>
            </w:ins>
          </w:p>
        </w:tc>
        <w:tc>
          <w:tcPr>
            <w:tcW w:w="720" w:type="dxa"/>
            <w:tcBorders>
              <w:top w:val="double" w:color="auto" w:sz="6" w:space="0"/>
              <w:left w:val="single" w:color="auto" w:sz="6" w:space="0"/>
              <w:bottom w:val="double" w:color="auto" w:sz="6" w:space="0"/>
              <w:right w:val="single" w:color="auto" w:sz="6" w:space="0"/>
            </w:tcBorders>
          </w:tcPr>
          <w:p>
            <w:pPr>
              <w:jc w:val="center"/>
              <w:rPr>
                <w:ins w:id="4356" w:author="qinnan" w:date="2016-06-28T14:00:00Z"/>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ins w:id="4357" w:author="qinnan" w:date="2016-06-28T14:00:00Z"/>
                <w:sz w:val="20"/>
                <w:szCs w:val="20"/>
              </w:rPr>
            </w:pPr>
            <w:ins w:id="4358" w:author="qinnan" w:date="2016-06-28T14:00:00Z">
              <w:r>
                <w:rPr>
                  <w:rFonts w:hint="eastAsia"/>
                  <w:sz w:val="20"/>
                  <w:szCs w:val="20"/>
                </w:rPr>
                <w:t>其他客户（即非业主）做主叫呼叫经纪人副号码时，呼通后是否给业主下发来电短信</w:t>
              </w:r>
            </w:ins>
          </w:p>
          <w:p>
            <w:pPr>
              <w:rPr>
                <w:ins w:id="4359" w:author="qinnan" w:date="2016-06-28T14:00:00Z"/>
                <w:sz w:val="20"/>
                <w:szCs w:val="20"/>
              </w:rPr>
            </w:pPr>
            <w:ins w:id="4360" w:author="qinnan" w:date="2016-06-28T14:00:00Z">
              <w:r>
                <w:rPr>
                  <w:rFonts w:hint="eastAsia"/>
                  <w:sz w:val="20"/>
                  <w:szCs w:val="20"/>
                </w:rPr>
                <w:t>0: 否</w:t>
              </w:r>
            </w:ins>
          </w:p>
          <w:p>
            <w:pPr>
              <w:rPr>
                <w:ins w:id="4361" w:author="qinnan" w:date="2016-06-28T14:00:00Z"/>
                <w:sz w:val="20"/>
                <w:szCs w:val="20"/>
              </w:rPr>
            </w:pPr>
            <w:ins w:id="4362" w:author="qinnan" w:date="2016-06-28T14:00:00Z">
              <w:r>
                <w:rPr>
                  <w:rFonts w:hint="eastAsia"/>
                  <w:sz w:val="20"/>
                  <w:szCs w:val="20"/>
                </w:rPr>
                <w:t>1: 是</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4363" w:author="qinnan" w:date="2016-06-28T14:00:00Z"/>
        </w:trPr>
        <w:tc>
          <w:tcPr>
            <w:tcW w:w="3296" w:type="dxa"/>
            <w:tcBorders>
              <w:top w:val="double" w:color="auto" w:sz="6" w:space="0"/>
              <w:left w:val="double" w:color="auto" w:sz="6" w:space="0"/>
              <w:bottom w:val="double" w:color="auto" w:sz="6" w:space="0"/>
              <w:right w:val="single" w:color="auto" w:sz="6" w:space="0"/>
            </w:tcBorders>
          </w:tcPr>
          <w:p>
            <w:pPr>
              <w:rPr>
                <w:ins w:id="4364" w:author="qinnan" w:date="2016-06-28T14:00:00Z"/>
                <w:rFonts w:cs="Arial"/>
              </w:rPr>
            </w:pPr>
          </w:p>
        </w:tc>
        <w:tc>
          <w:tcPr>
            <w:tcW w:w="1620" w:type="dxa"/>
            <w:tcBorders>
              <w:top w:val="double" w:color="auto" w:sz="6" w:space="0"/>
              <w:left w:val="single" w:color="auto" w:sz="6" w:space="0"/>
              <w:bottom w:val="double" w:color="auto" w:sz="6" w:space="0"/>
              <w:right w:val="single" w:color="auto" w:sz="6" w:space="0"/>
            </w:tcBorders>
          </w:tcPr>
          <w:p>
            <w:pPr>
              <w:rPr>
                <w:ins w:id="4365" w:author="qinnan" w:date="2016-06-28T14:00:00Z"/>
                <w:rFonts w:cs="Arial"/>
              </w:rPr>
            </w:pPr>
          </w:p>
        </w:tc>
        <w:tc>
          <w:tcPr>
            <w:tcW w:w="720" w:type="dxa"/>
            <w:tcBorders>
              <w:top w:val="double" w:color="auto" w:sz="6" w:space="0"/>
              <w:left w:val="single" w:color="auto" w:sz="6" w:space="0"/>
              <w:bottom w:val="double" w:color="auto" w:sz="6" w:space="0"/>
              <w:right w:val="single" w:color="auto" w:sz="6" w:space="0"/>
            </w:tcBorders>
          </w:tcPr>
          <w:p>
            <w:pPr>
              <w:jc w:val="center"/>
              <w:rPr>
                <w:ins w:id="4366" w:author="qinnan" w:date="2016-06-28T14:00:00Z"/>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ins w:id="4367" w:author="qinnan" w:date="2016-06-28T14:00:00Z"/>
                <w:sz w:val="20"/>
                <w:szCs w:val="20"/>
              </w:rPr>
            </w:pPr>
          </w:p>
        </w:tc>
      </w:tr>
    </w:tbl>
    <w:p>
      <w:pPr>
        <w:rPr>
          <w:b/>
        </w:rPr>
      </w:pPr>
      <w:r>
        <w:rPr>
          <w:rFonts w:hint="eastAsia"/>
          <w:b/>
        </w:rPr>
        <w:t>[主键]</w:t>
      </w:r>
    </w:p>
    <w:p>
      <w:pPr>
        <w:rPr>
          <w:lang w:val="pt-BR"/>
        </w:rPr>
      </w:pPr>
      <w:r>
        <w:rPr>
          <w:lang w:val="pt-BR"/>
        </w:rPr>
        <w:t>PK_PREFIX (Prefix)</w:t>
      </w:r>
    </w:p>
    <w:p>
      <w:pPr>
        <w:rPr>
          <w:b/>
          <w:lang w:val="pt-BR"/>
        </w:rPr>
      </w:pPr>
      <w:r>
        <w:rPr>
          <w:rFonts w:hint="eastAsia"/>
          <w:b/>
          <w:lang w:val="pt-BR"/>
        </w:rPr>
        <w:t>[</w:t>
      </w:r>
      <w:r>
        <w:rPr>
          <w:rFonts w:hint="eastAsia"/>
          <w:b/>
        </w:rPr>
        <w:t>索引</w:t>
      </w:r>
      <w:r>
        <w:rPr>
          <w:rFonts w:hint="eastAsia"/>
          <w:b/>
          <w:lang w:val="pt-BR"/>
        </w:rPr>
        <w:t>]</w:t>
      </w:r>
    </w:p>
    <w:p>
      <w:pPr>
        <w:rPr>
          <w:lang w:val="pt-BR"/>
        </w:rPr>
      </w:pPr>
      <w:r>
        <w:rPr>
          <w:rFonts w:hint="eastAsia"/>
          <w:lang w:val="pt-BR"/>
        </w:rPr>
        <w:t>IDX1_Prefix (</w:t>
      </w:r>
      <w:r>
        <w:rPr>
          <w:rFonts w:hint="eastAsia" w:cs="Arial"/>
          <w:lang w:val="pt-BR"/>
        </w:rPr>
        <w:t>Operator</w:t>
      </w:r>
      <w:r>
        <w:rPr>
          <w:rFonts w:hint="eastAsia"/>
          <w:lang w:val="pt-BR"/>
        </w:rPr>
        <w:t>)</w:t>
      </w:r>
    </w:p>
    <w:p>
      <w:r>
        <w:rPr>
          <w:rFonts w:hint="eastAsia"/>
        </w:rPr>
        <w:t>IDX2_Prefix (</w:t>
      </w:r>
      <w:r>
        <w:rPr>
          <w:rFonts w:hint="eastAsia" w:cs="Arial"/>
        </w:rPr>
        <w:t>Phone_Type</w:t>
      </w:r>
      <w:r>
        <w:rPr>
          <w:rFonts w:hint="eastAsia"/>
        </w:rPr>
        <w:t>)</w:t>
      </w:r>
    </w:p>
    <w:p>
      <w:r>
        <w:rPr>
          <w:rFonts w:hint="eastAsia"/>
        </w:rPr>
        <w:t>IDX3_Prefix (</w:t>
      </w:r>
      <w:r>
        <w:rPr>
          <w:rFonts w:hint="eastAsia" w:cs="Arial"/>
        </w:rPr>
        <w:t>Service_Type</w:t>
      </w:r>
      <w:r>
        <w:rPr>
          <w:rFonts w:hint="eastAsia"/>
        </w:rPr>
        <w:t>)</w:t>
      </w:r>
    </w:p>
    <w:p>
      <w:r>
        <w:rPr>
          <w:rFonts w:hint="eastAsia"/>
        </w:rPr>
        <w:t>IDX4_Prefix (</w:t>
      </w:r>
      <w:r>
        <w:rPr>
          <w:rFonts w:hint="eastAsia" w:cs="Arial"/>
        </w:rPr>
        <w:t>Area_Id</w:t>
      </w:r>
      <w:r>
        <w:rPr>
          <w:rFonts w:hint="eastAsia"/>
        </w:rPr>
        <w:t>)</w:t>
      </w:r>
    </w:p>
    <w:p/>
    <w:p>
      <w:pPr>
        <w:pStyle w:val="4"/>
      </w:pPr>
      <w:bookmarkStart w:id="502" w:name="_Toc384194089"/>
      <w:r>
        <w:rPr>
          <w:rFonts w:hint="eastAsia"/>
          <w:lang w:val="en-GB"/>
        </w:rPr>
        <w:t>ADMIN_</w:t>
      </w:r>
      <w:r>
        <w:rPr>
          <w:rFonts w:hint="eastAsia"/>
        </w:rPr>
        <w:t>OPERATORS</w:t>
      </w:r>
      <w:r>
        <w:t>（</w:t>
      </w:r>
      <w:r>
        <w:rPr>
          <w:rFonts w:hint="eastAsia"/>
        </w:rPr>
        <w:t>系统管理操作员表</w:t>
      </w:r>
      <w:r>
        <w:t>）</w:t>
      </w:r>
      <w:bookmarkEnd w:id="497"/>
      <w:bookmarkEnd w:id="498"/>
      <w:bookmarkEnd w:id="500"/>
      <w:bookmarkEnd w:id="502"/>
    </w:p>
    <w:p>
      <w:pPr>
        <w:ind w:firstLine="103" w:firstLineChars="49"/>
        <w:rPr>
          <w:b/>
        </w:rPr>
      </w:pPr>
      <w:r>
        <w:rPr>
          <w:rFonts w:hint="eastAsia"/>
          <w:b/>
        </w:rPr>
        <w:t>[功能]</w:t>
      </w:r>
    </w:p>
    <w:p>
      <w:pPr>
        <w:ind w:firstLine="420"/>
      </w:pPr>
      <w:r>
        <w:rPr>
          <w:rFonts w:hint="eastAsia"/>
        </w:rPr>
        <w:t>保存管理系统的操作员信息。</w:t>
      </w:r>
      <w:r>
        <w:rPr>
          <w:rFonts w:hint="eastAsia"/>
          <w:color w:val="FF0000"/>
        </w:rPr>
        <w:t>只有ADMIN WEB模块访问</w:t>
      </w:r>
      <w:r>
        <w:rPr>
          <w:rFonts w:hint="eastAsia"/>
        </w:rPr>
        <w:t>。</w:t>
      </w:r>
    </w:p>
    <w:p>
      <w:pPr>
        <w:pStyle w:val="4"/>
      </w:pPr>
      <w:bookmarkStart w:id="503" w:name="_Toc173834711"/>
      <w:bookmarkStart w:id="504" w:name="_Toc384194090"/>
      <w:bookmarkStart w:id="505" w:name="_Toc194147091"/>
      <w:r>
        <w:t>ADMIN_Groups</w:t>
      </w:r>
      <w:bookmarkEnd w:id="503"/>
      <w:bookmarkEnd w:id="504"/>
      <w:bookmarkEnd w:id="505"/>
    </w:p>
    <w:p>
      <w:r>
        <w:t>【表说明】</w:t>
      </w:r>
    </w:p>
    <w:p>
      <w:r>
        <w:tab/>
      </w:r>
      <w:r>
        <w:t>群组表</w:t>
      </w:r>
      <w:r>
        <w:rPr>
          <w:rFonts w:hint="eastAsia"/>
        </w:rPr>
        <w:t>。</w:t>
      </w:r>
      <w:r>
        <w:t>动态表，由Web进行读写。</w:t>
      </w:r>
    </w:p>
    <w:p>
      <w:r>
        <w:tab/>
      </w:r>
      <w:r>
        <w:t>不同组的管理</w:t>
      </w:r>
      <w:r>
        <w:rPr>
          <w:rFonts w:hint="eastAsia"/>
        </w:rPr>
        <w:t>。</w:t>
      </w:r>
    </w:p>
    <w:p>
      <w:pPr>
        <w:ind w:firstLine="420"/>
      </w:pPr>
      <w:r>
        <w:rPr>
          <w:rFonts w:hint="eastAsia"/>
          <w:color w:val="FF0000"/>
        </w:rPr>
        <w:t>只有ADMIN WEB模块访问。</w:t>
      </w:r>
    </w:p>
    <w:p>
      <w:pPr>
        <w:pStyle w:val="4"/>
      </w:pPr>
      <w:bookmarkStart w:id="506" w:name="_Toc194147092"/>
      <w:bookmarkStart w:id="507" w:name="_Toc173834712"/>
      <w:bookmarkStart w:id="508" w:name="_Toc384194091"/>
      <w:r>
        <w:rPr>
          <w:rFonts w:hint="eastAsia"/>
        </w:rPr>
        <w:t>ADMIN_</w:t>
      </w:r>
      <w:r>
        <w:t>Authorities</w:t>
      </w:r>
      <w:bookmarkEnd w:id="506"/>
      <w:bookmarkEnd w:id="507"/>
      <w:bookmarkEnd w:id="508"/>
    </w:p>
    <w:p>
      <w:r>
        <w:t>【表说明】</w:t>
      </w:r>
    </w:p>
    <w:p>
      <w:r>
        <w:tab/>
      </w:r>
      <w:r>
        <w:t>权限表</w:t>
      </w:r>
      <w:r>
        <w:rPr>
          <w:rFonts w:hint="eastAsia"/>
        </w:rPr>
        <w:t>。</w:t>
      </w:r>
      <w:r>
        <w:t>在系统初始化时写入数据，由Web读取。</w:t>
      </w:r>
    </w:p>
    <w:p>
      <w:r>
        <w:tab/>
      </w:r>
      <w:r>
        <w:t>记录WebAdmin的不同权限.系统权限比如:对组的增/删/查/修改,功能权限比如对话单的查询,日志的查询.</w:t>
      </w:r>
    </w:p>
    <w:p>
      <w:r>
        <w:rPr>
          <w:rFonts w:hint="eastAsia"/>
        </w:rPr>
        <w:tab/>
      </w:r>
      <w:r>
        <w:rPr>
          <w:rFonts w:hint="eastAsia"/>
          <w:color w:val="FF0000"/>
        </w:rPr>
        <w:t>只有ADMIN WEB模块访问。</w:t>
      </w:r>
    </w:p>
    <w:p>
      <w:pPr>
        <w:pStyle w:val="4"/>
      </w:pPr>
      <w:bookmarkStart w:id="509" w:name="_Toc194147093"/>
      <w:bookmarkStart w:id="510" w:name="_Toc384194092"/>
      <w:bookmarkStart w:id="511" w:name="_Toc173834713"/>
      <w:r>
        <w:rPr>
          <w:rFonts w:hint="eastAsia"/>
        </w:rPr>
        <w:t>ADMIN</w:t>
      </w:r>
      <w:r>
        <w:t>_Group_Auth</w:t>
      </w:r>
      <w:r>
        <w:rPr>
          <w:rFonts w:hint="eastAsia"/>
        </w:rPr>
        <w:t>s</w:t>
      </w:r>
      <w:bookmarkEnd w:id="509"/>
      <w:bookmarkEnd w:id="510"/>
      <w:bookmarkEnd w:id="511"/>
    </w:p>
    <w:p>
      <w:r>
        <w:t>【表说明】</w:t>
      </w:r>
    </w:p>
    <w:p>
      <w:r>
        <w:tab/>
      </w:r>
      <w:r>
        <w:tab/>
      </w:r>
      <w:r>
        <w:t>组权限对应表</w:t>
      </w:r>
      <w:r>
        <w:rPr>
          <w:rFonts w:hint="eastAsia"/>
        </w:rPr>
        <w:t>，</w:t>
      </w:r>
      <w:r>
        <w:t>由Web进行读写。</w:t>
      </w:r>
    </w:p>
    <w:p>
      <w:r>
        <w:tab/>
      </w:r>
      <w:r>
        <w:tab/>
      </w:r>
      <w:r>
        <w:t>群组和权限的对应关系表</w:t>
      </w:r>
      <w:r>
        <w:rPr>
          <w:rFonts w:hint="eastAsia"/>
        </w:rPr>
        <w:t>。</w:t>
      </w:r>
    </w:p>
    <w:p>
      <w:pPr>
        <w:ind w:left="420" w:firstLine="420"/>
      </w:pPr>
      <w:r>
        <w:rPr>
          <w:rFonts w:hint="eastAsia"/>
          <w:color w:val="FF0000"/>
        </w:rPr>
        <w:t>只有ADMIN WEB模块访问。</w:t>
      </w:r>
    </w:p>
    <w:p>
      <w:pPr>
        <w:pStyle w:val="4"/>
      </w:pPr>
      <w:bookmarkStart w:id="512" w:name="_Toc384194093"/>
      <w:bookmarkStart w:id="513" w:name="_Toc173834714"/>
      <w:bookmarkStart w:id="514" w:name="_Toc194147094"/>
      <w:r>
        <w:t>ADMIN_Log</w:t>
      </w:r>
      <w:r>
        <w:rPr>
          <w:rFonts w:hint="eastAsia"/>
        </w:rPr>
        <w:t>s</w:t>
      </w:r>
      <w:bookmarkEnd w:id="512"/>
      <w:bookmarkEnd w:id="513"/>
      <w:bookmarkEnd w:id="514"/>
    </w:p>
    <w:p>
      <w:r>
        <w:t>【表说明】</w:t>
      </w:r>
    </w:p>
    <w:p>
      <w:r>
        <w:tab/>
      </w:r>
      <w:r>
        <w:t>操作日志表</w:t>
      </w:r>
      <w:r>
        <w:rPr>
          <w:rFonts w:hint="eastAsia"/>
        </w:rPr>
        <w:t>，</w:t>
      </w:r>
      <w:r>
        <w:t>由WebAdmin进行读写。</w:t>
      </w:r>
    </w:p>
    <w:p>
      <w:r>
        <w:tab/>
      </w:r>
      <w:r>
        <w:t>记录操作员在系统中的动作;user_name对应Admin_Operator</w:t>
      </w:r>
      <w:r>
        <w:rPr>
          <w:rFonts w:hint="eastAsia"/>
        </w:rPr>
        <w:t>s</w:t>
      </w:r>
      <w:r>
        <w:t>表中的OpeNo</w:t>
      </w:r>
      <w:r>
        <w:rPr>
          <w:rFonts w:hint="eastAsia"/>
        </w:rPr>
        <w:t>。</w:t>
      </w:r>
    </w:p>
    <w:p>
      <w:pPr>
        <w:rPr>
          <w:kern w:val="0"/>
        </w:rPr>
      </w:pPr>
      <w:r>
        <w:rPr>
          <w:rFonts w:hint="eastAsia"/>
        </w:rPr>
        <w:tab/>
      </w:r>
      <w:r>
        <w:rPr>
          <w:rFonts w:hint="eastAsia"/>
          <w:color w:val="FF0000"/>
        </w:rPr>
        <w:t>只有ADMIN WEB模块访问。</w:t>
      </w:r>
    </w:p>
    <w:p>
      <w:pPr>
        <w:pStyle w:val="4"/>
        <w:rPr>
          <w:lang w:val="en-GB"/>
        </w:rPr>
      </w:pPr>
      <w:bookmarkStart w:id="515" w:name="_Toc384194094"/>
      <w:bookmarkStart w:id="516" w:name="_Toc173834715"/>
      <w:bookmarkStart w:id="517" w:name="_Toc194147095"/>
      <w:r>
        <w:rPr>
          <w:rFonts w:hint="eastAsia"/>
          <w:lang w:val="en-GB"/>
        </w:rPr>
        <w:t>ADMIN</w:t>
      </w:r>
      <w:r>
        <w:rPr>
          <w:lang w:val="en-GB"/>
        </w:rPr>
        <w:t>_</w:t>
      </w:r>
      <w:r>
        <w:t xml:space="preserve"> DICTIONARY</w:t>
      </w:r>
      <w:bookmarkEnd w:id="515"/>
      <w:bookmarkEnd w:id="516"/>
      <w:bookmarkEnd w:id="517"/>
    </w:p>
    <w:p>
      <w:r>
        <w:t>【表说明】</w:t>
      </w:r>
    </w:p>
    <w:p>
      <w:r>
        <w:tab/>
      </w:r>
      <w:r>
        <w:tab/>
      </w:r>
      <w:r>
        <w:rPr>
          <w:rFonts w:hint="eastAsia"/>
        </w:rPr>
        <w:t>系统业务键字典</w:t>
      </w:r>
    </w:p>
    <w:p>
      <w:pPr>
        <w:ind w:left="420" w:firstLine="420"/>
      </w:pPr>
      <w:r>
        <w:rPr>
          <w:rFonts w:hint="eastAsia"/>
          <w:color w:val="FF0000"/>
        </w:rPr>
        <w:t>只有ADMIN WEB模块访问。</w:t>
      </w:r>
    </w:p>
    <w:bookmarkEnd w:id="449"/>
    <w:bookmarkEnd w:id="450"/>
    <w:bookmarkEnd w:id="451"/>
    <w:p>
      <w:pPr>
        <w:pStyle w:val="4"/>
      </w:pPr>
      <w:bookmarkStart w:id="518" w:name="_Toc384194095"/>
      <w:r>
        <w:rPr>
          <w:rFonts w:hint="eastAsia"/>
        </w:rPr>
        <w:t>MsgOriginate (短消息接收表)</w:t>
      </w:r>
      <w:bookmarkEnd w:id="518"/>
    </w:p>
    <w:p>
      <w:pPr>
        <w:rPr>
          <w:b/>
        </w:rPr>
      </w:pPr>
      <w:r>
        <w:rPr>
          <w:rFonts w:hint="eastAsia"/>
          <w:b/>
        </w:rPr>
        <w:t>[功能]</w:t>
      </w:r>
    </w:p>
    <w:p>
      <w:pPr>
        <w:rPr>
          <w:b/>
        </w:rPr>
      </w:pPr>
      <w:r>
        <w:rPr>
          <w:rFonts w:hint="eastAsia"/>
        </w:rPr>
        <w:t>该表主要用于存储接收到的短消息，即 MO 消息。</w:t>
      </w:r>
    </w:p>
    <w:p>
      <w:pPr>
        <w:pStyle w:val="4"/>
      </w:pPr>
      <w:bookmarkStart w:id="519" w:name="_Toc384194096"/>
      <w:r>
        <w:rPr>
          <w:rFonts w:hint="eastAsia"/>
        </w:rPr>
        <w:t>MsgOriginateBak (短消息接收备份表)</w:t>
      </w:r>
      <w:bookmarkEnd w:id="519"/>
    </w:p>
    <w:p>
      <w:pPr>
        <w:rPr>
          <w:b/>
        </w:rPr>
      </w:pPr>
      <w:r>
        <w:rPr>
          <w:rFonts w:hint="eastAsia"/>
          <w:b/>
        </w:rPr>
        <w:t>[功能]</w:t>
      </w:r>
    </w:p>
    <w:p>
      <w:r>
        <w:rPr>
          <w:rFonts w:hint="eastAsia"/>
        </w:rPr>
        <w:t>该表主要用于存储处理过的平台接收到的短消息，即 MO 消息。</w:t>
      </w:r>
    </w:p>
    <w:p>
      <w:pPr>
        <w:pStyle w:val="4"/>
      </w:pPr>
      <w:bookmarkStart w:id="520" w:name="_Toc384194097"/>
      <w:r>
        <w:rPr>
          <w:rFonts w:hint="eastAsia"/>
        </w:rPr>
        <w:t>MsgSend (短消息发送表)</w:t>
      </w:r>
      <w:bookmarkEnd w:id="520"/>
    </w:p>
    <w:p>
      <w:pPr>
        <w:rPr>
          <w:b/>
        </w:rPr>
      </w:pPr>
      <w:r>
        <w:rPr>
          <w:rFonts w:hint="eastAsia"/>
          <w:b/>
        </w:rPr>
        <w:t>[功能]</w:t>
      </w:r>
    </w:p>
    <w:p>
      <w:r>
        <w:rPr>
          <w:rFonts w:hint="eastAsia"/>
        </w:rPr>
        <w:t>该表主要用于存储要发送出去的短消息，即 MT 消息。</w:t>
      </w:r>
    </w:p>
    <w:p>
      <w:pPr>
        <w:pStyle w:val="4"/>
      </w:pPr>
      <w:bookmarkStart w:id="521" w:name="_Toc384194098"/>
      <w:r>
        <w:rPr>
          <w:rFonts w:hint="eastAsia"/>
        </w:rPr>
        <w:t>MsgSend_Tmp (预计费短消息表)</w:t>
      </w:r>
      <w:bookmarkEnd w:id="521"/>
    </w:p>
    <w:p>
      <w:pPr>
        <w:rPr>
          <w:b/>
        </w:rPr>
      </w:pPr>
      <w:r>
        <w:rPr>
          <w:rFonts w:hint="eastAsia"/>
          <w:b/>
        </w:rPr>
        <w:t>[功能]</w:t>
      </w:r>
    </w:p>
    <w:p>
      <w:r>
        <w:rPr>
          <w:rFonts w:hint="eastAsia"/>
        </w:rPr>
        <w:t>该表主要用于存储要发送出去的短消息，即 MT 消息。</w:t>
      </w:r>
    </w:p>
    <w:p>
      <w:r>
        <w:rPr>
          <w:rFonts w:hint="eastAsia"/>
          <w:b/>
        </w:rPr>
        <w:t>[表定义]</w:t>
      </w:r>
    </w:p>
    <w:p/>
    <w:p>
      <w:pPr>
        <w:pStyle w:val="4"/>
      </w:pPr>
      <w:bookmarkStart w:id="522" w:name="_Toc384194099"/>
      <w:r>
        <w:rPr>
          <w:rFonts w:hint="eastAsia"/>
        </w:rPr>
        <w:t>MsgTerminated(短消息发送状态表)</w:t>
      </w:r>
      <w:bookmarkEnd w:id="522"/>
    </w:p>
    <w:p>
      <w:pPr>
        <w:rPr>
          <w:b/>
        </w:rPr>
      </w:pPr>
      <w:r>
        <w:rPr>
          <w:rFonts w:hint="eastAsia"/>
          <w:b/>
        </w:rPr>
        <w:t>[功能]</w:t>
      </w:r>
    </w:p>
    <w:p>
      <w:r>
        <w:rPr>
          <w:rFonts w:hint="eastAsia"/>
        </w:rPr>
        <w:t>该表主要用于存储短消息发送的状态。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r>
              <w:rPr>
                <w:rFonts w:hint="eastAsia"/>
                <w:b/>
              </w:rPr>
              <w:t>来自MsgSend表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Service</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所属业务类型：</w:t>
            </w:r>
          </w:p>
          <w:p>
            <w:pPr>
              <w:rPr>
                <w:rFonts w:cs="Arial"/>
                <w:b/>
              </w:rPr>
            </w:pPr>
            <w:r>
              <w:rPr>
                <w:rFonts w:hint="eastAsia" w:cs="Arial"/>
                <w:b/>
              </w:rPr>
              <w:t>0：公用</w:t>
            </w:r>
            <w:r>
              <w:rPr>
                <w:rFonts w:cs="Arial"/>
                <w:b/>
              </w:rPr>
              <w:br w:type="textWrapping"/>
            </w:r>
            <w:r>
              <w:rPr>
                <w:rFonts w:hint="eastAsia" w:cs="Arial"/>
                <w:b/>
              </w:rPr>
              <w:t>1：一机多号</w:t>
            </w:r>
            <w:r>
              <w:rPr>
                <w:rFonts w:cs="Arial"/>
                <w:b/>
              </w:rPr>
              <w:br w:type="textWrapping"/>
            </w:r>
            <w:r>
              <w:rPr>
                <w:rFonts w:hint="eastAsia" w:cs="Arial"/>
                <w:b/>
              </w:rPr>
              <w:t>2：魔话</w:t>
            </w:r>
            <w:r>
              <w:rPr>
                <w:rFonts w:cs="Arial"/>
                <w:b/>
              </w:rPr>
              <w:br w:type="textWrapping"/>
            </w:r>
            <w:r>
              <w:rPr>
                <w:rFonts w:hint="eastAsia" w:cs="Arial"/>
                <w:b/>
              </w:rPr>
              <w:t>3：电话伴侣</w:t>
            </w:r>
            <w:r>
              <w:rPr>
                <w:rFonts w:cs="Arial"/>
                <w:b/>
              </w:rPr>
              <w:br w:type="textWrapping"/>
            </w:r>
            <w:r>
              <w:rPr>
                <w:rFonts w:hint="eastAsia" w:cs="Arial"/>
                <w:b/>
              </w:rPr>
              <w:t>4：</w:t>
            </w:r>
            <w:r>
              <w:rPr>
                <w:b/>
              </w:rPr>
              <w:t>音乐</w:t>
            </w:r>
            <w:r>
              <w:rPr>
                <w:rFonts w:hint="eastAsia" w:cs="Arial"/>
                <w:b/>
              </w:rPr>
              <w:t>语音搜索</w:t>
            </w:r>
            <w:r>
              <w:rPr>
                <w:rFonts w:cs="Arial"/>
                <w:b/>
              </w:rPr>
              <w:br w:type="textWrapping"/>
            </w:r>
            <w:r>
              <w:rPr>
                <w:rFonts w:hint="eastAsia" w:cs="Arial"/>
                <w:b/>
              </w:rPr>
              <w:t>5：语音博客</w:t>
            </w:r>
            <w:r>
              <w:rPr>
                <w:rFonts w:cs="Arial"/>
                <w:b/>
              </w:rPr>
              <w:br w:type="textWrapping"/>
            </w:r>
            <w:r>
              <w:rPr>
                <w:rFonts w:hint="eastAsia" w:cs="Arial"/>
                <w:b/>
              </w:rPr>
              <w:t>6：餐饮直通车</w:t>
            </w:r>
            <w:r>
              <w:rPr>
                <w:rFonts w:cs="Arial"/>
                <w:b/>
              </w:rPr>
              <w:br w:type="textWrapping"/>
            </w:r>
            <w:r>
              <w:rPr>
                <w:rFonts w:hint="eastAsia" w:cs="Arial"/>
                <w:b/>
              </w:rPr>
              <w:t>7：电话收音机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rPr>
              <w:t>BatchSnb</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Varchar2(15)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599" w:type="dxa"/>
            <w:tcBorders>
              <w:top w:val="double" w:color="auto" w:sz="6" w:space="0"/>
              <w:left w:val="single" w:color="auto" w:sz="6" w:space="0"/>
              <w:bottom w:val="double" w:color="auto" w:sz="6" w:space="0"/>
              <w:right w:val="double" w:color="auto" w:sz="6" w:space="0"/>
            </w:tcBorders>
          </w:tcPr>
          <w:p>
            <w:pPr>
              <w:spacing w:after="120"/>
              <w:rPr>
                <w:rFonts w:cs="Arial"/>
                <w:b/>
              </w:rPr>
            </w:pPr>
            <w:r>
              <w:rPr>
                <w:rFonts w:hint="eastAsia"/>
              </w:rPr>
              <w:t>短信批号，主要用户批量下发的短信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PkTotal</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tc>
        <w:tc>
          <w:tcPr>
            <w:tcW w:w="3599" w:type="dxa"/>
            <w:tcBorders>
              <w:top w:val="double" w:color="auto" w:sz="6" w:space="0"/>
              <w:left w:val="single" w:color="auto" w:sz="6" w:space="0"/>
              <w:bottom w:val="double" w:color="auto" w:sz="6" w:space="0"/>
              <w:right w:val="double" w:color="auto" w:sz="6" w:space="0"/>
            </w:tcBorders>
          </w:tcPr>
          <w:p>
            <w:pPr>
              <w:spacing w:after="120"/>
            </w:pPr>
            <w:r>
              <w:rPr>
                <w:rFonts w:hint="eastAsia"/>
              </w:rPr>
              <w:t>相同MsgID的信息总条数，从1开始</w:t>
            </w:r>
          </w:p>
          <w:p>
            <w:pPr>
              <w:spacing w:after="120"/>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PkNumber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tc>
        <w:tc>
          <w:tcPr>
            <w:tcW w:w="3599" w:type="dxa"/>
            <w:tcBorders>
              <w:top w:val="double" w:color="auto" w:sz="6" w:space="0"/>
              <w:left w:val="single" w:color="auto" w:sz="6" w:space="0"/>
              <w:bottom w:val="double" w:color="auto" w:sz="6" w:space="0"/>
              <w:right w:val="double" w:color="auto" w:sz="6" w:space="0"/>
            </w:tcBorders>
          </w:tcPr>
          <w:p>
            <w:pPr>
              <w:spacing w:after="120"/>
            </w:pPr>
            <w:r>
              <w:rPr>
                <w:rFonts w:hint="eastAsia"/>
              </w:rPr>
              <w:t>相同MsgID的信息序号，从1开始</w:t>
            </w:r>
          </w:p>
          <w:p>
            <w:pPr>
              <w:spacing w:after="120"/>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SP接入码，反映到目标手机上就是短消息的源号码</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ChargeNo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计费手机号码，号码前加86国别标志</w:t>
            </w:r>
          </w:p>
          <w:p>
            <w:r>
              <w:rPr>
                <w:rFonts w:hint="eastAsia"/>
              </w:rPr>
              <w:t>空：对DestNo计费</w:t>
            </w:r>
          </w:p>
          <w:p>
            <w:r>
              <w:t>‘</w:t>
            </w:r>
            <w:r>
              <w:rPr>
                <w:rFonts w:hint="eastAsia"/>
              </w:rPr>
              <w:t>000000000000000000000</w:t>
            </w:r>
            <w:r>
              <w:t>’</w:t>
            </w:r>
            <w:r>
              <w:rPr>
                <w:rFonts w:hint="eastAsia"/>
              </w:rPr>
              <w:t>：对SP计费</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ChargeNoType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号码类型：</w:t>
            </w:r>
            <w:r>
              <w:br w:type="textWrapping"/>
            </w:r>
            <w:r>
              <w:rPr>
                <w:rFonts w:hint="eastAsia"/>
              </w:rPr>
              <w:t>0：真实号码</w:t>
            </w:r>
          </w:p>
          <w:p>
            <w:r>
              <w:rPr>
                <w:rFonts w:hint="eastAsia"/>
              </w:rPr>
              <w:t>1：伪码</w:t>
            </w:r>
          </w:p>
          <w:p>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DestNo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目标号码，接收短信的手机号码，号码前加86国别标志</w:t>
            </w:r>
          </w:p>
          <w:p>
            <w:pPr>
              <w:rPr>
                <w:rFonts w:cs="Arial"/>
                <w:b/>
                <w:lang w:val="en-GB"/>
              </w:rPr>
            </w:pPr>
            <w:r>
              <w:rPr>
                <w:rFonts w:hint="eastAsia"/>
              </w:rPr>
              <w:t>彩信目前不加86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DestNoType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号码类型：</w:t>
            </w:r>
            <w:r>
              <w:br w:type="textWrapping"/>
            </w:r>
            <w:r>
              <w:rPr>
                <w:rFonts w:hint="eastAsia"/>
              </w:rPr>
              <w:t>0：真实号码</w:t>
            </w:r>
          </w:p>
          <w:p>
            <w:r>
              <w:rPr>
                <w:rFonts w:hint="eastAsia"/>
              </w:rPr>
              <w:t>1：伪码</w:t>
            </w:r>
          </w:p>
          <w:p>
            <w:r>
              <w:rPr>
                <w:rFonts w:hint="eastAsia"/>
              </w:rPr>
              <w:t>彩信目前只支持真实号码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ServiceType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业务类型，由SP自行定义</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FeeType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计费类型:</w:t>
            </w:r>
          </w:p>
          <w:p>
            <w:r>
              <w:rPr>
                <w:rFonts w:hint="eastAsia"/>
              </w:rPr>
              <w:t>0：对计费用户号码不计费，此类话单仅用于核减SP对称的信道费</w:t>
            </w:r>
          </w:p>
          <w:p>
            <w:r>
              <w:rPr>
                <w:rFonts w:hint="eastAsia"/>
              </w:rPr>
              <w:t>1：对计费号码免费</w:t>
            </w:r>
          </w:p>
          <w:p>
            <w:r>
              <w:rPr>
                <w:rFonts w:hint="eastAsia"/>
              </w:rPr>
              <w:t>2：对计费号码按条计费</w:t>
            </w:r>
          </w:p>
          <w:p>
            <w:r>
              <w:rPr>
                <w:rFonts w:hint="eastAsia"/>
              </w:rPr>
              <w:t>3：对计费号码按包月计费</w:t>
            </w:r>
          </w:p>
          <w:p>
            <w:r>
              <w:rPr>
                <w:rFonts w:hint="eastAsia"/>
              </w:rPr>
              <w:t>4：对计费号码收费由SP实现</w:t>
            </w:r>
          </w:p>
          <w:p>
            <w:r>
              <w:rPr>
                <w:rFonts w:hint="eastAsia"/>
              </w:rPr>
              <w:t>5：包月计费请求</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FeeValue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计费值, 单位为分，由SP定义。对包月用户此值为包月费</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MTFlag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引起MT消息的原因:</w:t>
            </w:r>
          </w:p>
          <w:p>
            <w:r>
              <w:rPr>
                <w:rFonts w:hint="eastAsia"/>
              </w:rPr>
              <w:t>0：MO点播引起的第一条MT消息</w:t>
            </w:r>
          </w:p>
          <w:p>
            <w:r>
              <w:rPr>
                <w:rFonts w:hint="eastAsia"/>
              </w:rPr>
              <w:t>1：MO点播引起的非第一条MT消息</w:t>
            </w:r>
          </w:p>
          <w:p>
            <w:r>
              <w:rPr>
                <w:rFonts w:hint="eastAsia"/>
              </w:rPr>
              <w:t>2：非MO点播引起的MT消息</w:t>
            </w:r>
          </w:p>
          <w:p>
            <w:r>
              <w:rPr>
                <w:rFonts w:hint="eastAsia"/>
              </w:rPr>
              <w:t>3：系统反馈引起的MT消息</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MsgLevel</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消息优先级, 优先级从0至9由低到高</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ExpireTime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消息存活时间, 如果为空，表示使用短消息中心的缺省值。时间内容为16个字符，格式为'yymmddhhmmsstnnp'，其中'tnnp'取固定值'032+',即默认系统为北京时间(一般设为当前时间+3天)</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ScheduleTime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定时发送时间，如果为空，表示使用短消息中心的却省值。时间内容为16个字符，格式为'yymmddhhmmsstnnp'，其中'tnnp'取固定值'032+',即默认系统为北京时间(一般设为当前时间-1天)</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ReportFlag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状态报告标记：</w:t>
            </w:r>
          </w:p>
          <w:p>
            <w:r>
              <w:rPr>
                <w:rFonts w:hint="eastAsia"/>
              </w:rPr>
              <w:t>0：该消息只有最后出错时要返回状态报告</w:t>
            </w:r>
          </w:p>
          <w:p>
            <w:r>
              <w:rPr>
                <w:rFonts w:hint="eastAsia"/>
              </w:rPr>
              <w:t>1：该消息不论是否成功都需要返回状态报告</w:t>
            </w:r>
          </w:p>
          <w:p>
            <w:r>
              <w:rPr>
                <w:rFonts w:hint="eastAsia"/>
              </w:rPr>
              <w:t>2：该消息不需要状态报告</w:t>
            </w:r>
          </w:p>
          <w:p>
            <w:r>
              <w:rPr>
                <w:rFonts w:hint="eastAsia"/>
              </w:rPr>
              <w:t>3：该消息仅携带包月计费信息，不下发给拥护，要返回状态报告</w:t>
            </w:r>
          </w:p>
          <w:p>
            <w:pPr>
              <w:rPr>
                <w:rFonts w:cs="Arial"/>
                <w:b/>
                <w:lang w:val="en-GB"/>
              </w:rPr>
            </w:pPr>
            <w:r>
              <w:rPr>
                <w:rFonts w:hint="eastAsia"/>
              </w:rPr>
              <w:t>彩信：记录发送次数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信息类型：</w:t>
            </w:r>
          </w:p>
          <w:p>
            <w:r>
              <w:rPr>
                <w:rFonts w:hint="eastAsia"/>
              </w:rPr>
              <w:t>0：短消息</w:t>
            </w:r>
          </w:p>
          <w:p>
            <w:r>
              <w:rPr>
                <w:rFonts w:hint="eastAsia"/>
              </w:rPr>
              <w:t>1：彩信</w:t>
            </w:r>
          </w:p>
          <w:p>
            <w:pPr>
              <w:rPr>
                <w:rFonts w:cs="Arial"/>
                <w:lang w:val="en-GB"/>
              </w:rPr>
            </w:pPr>
            <w:r>
              <w:rPr>
                <w:rFonts w:hint="eastAsia"/>
              </w:rPr>
              <w:t>其他：待定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MsgFormat</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消息格式：</w:t>
            </w:r>
          </w:p>
          <w:p>
            <w:r>
              <w:rPr>
                <w:rFonts w:hint="eastAsia"/>
              </w:rPr>
              <w:t>0：ASCII码字符串</w:t>
            </w:r>
          </w:p>
          <w:p>
            <w:r>
              <w:rPr>
                <w:rFonts w:hint="eastAsia"/>
              </w:rPr>
              <w:t>3：写卡操作</w:t>
            </w:r>
          </w:p>
          <w:p>
            <w:r>
              <w:rPr>
                <w:rFonts w:hint="eastAsia"/>
              </w:rPr>
              <w:t>4：二进制编码</w:t>
            </w:r>
          </w:p>
          <w:p>
            <w:r>
              <w:rPr>
                <w:rFonts w:hint="eastAsia"/>
              </w:rPr>
              <w:t>8:：UCS2编码</w:t>
            </w:r>
          </w:p>
          <w:p>
            <w:r>
              <w:rPr>
                <w:rFonts w:hint="eastAsia"/>
              </w:rPr>
              <w:t>15：GBK编码</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MsgLength</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短消息内容的长度</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消息内容</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SMSProxy写入MsgTerminated表的时间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ActTime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收到状态报告时间</w:t>
            </w:r>
          </w:p>
          <w:p>
            <w:pPr>
              <w:rPr>
                <w:rFonts w:cs="Arial"/>
                <w:lang w:val="en-GB"/>
              </w:rPr>
            </w:pPr>
            <w:r>
              <w:rPr>
                <w:rFonts w:hint="eastAsia"/>
              </w:rPr>
              <w:t>彩信：彩信发送时间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MsgID</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消息ID，用于与短信中心返回的状态报告对应</w:t>
            </w:r>
          </w:p>
          <w:p>
            <w:pPr>
              <w:rPr>
                <w:rFonts w:cs="Arial"/>
                <w:lang w:val="en-GB"/>
              </w:rPr>
            </w:pPr>
            <w:r>
              <w:rPr>
                <w:rFonts w:hint="eastAsia"/>
              </w:rPr>
              <w:t>彩信：没有实际意义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State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短信：</w:t>
            </w:r>
          </w:p>
          <w:p>
            <w:r>
              <w:rPr>
                <w:rFonts w:hint="eastAsia"/>
              </w:rPr>
              <w:t>-1:submit成功,未收到网关的submitResp</w:t>
            </w:r>
          </w:p>
          <w:p>
            <w:r>
              <w:rPr>
                <w:rFonts w:hint="eastAsia"/>
              </w:rPr>
              <w:t>0：发送成功，未收到状态报告</w:t>
            </w:r>
          </w:p>
          <w:p>
            <w:r>
              <w:rPr>
                <w:rFonts w:hint="eastAsia"/>
              </w:rPr>
              <w:t>1：发送成功，并且已收到状态报告</w:t>
            </w:r>
          </w:p>
          <w:p>
            <w:r>
              <w:rPr>
                <w:rFonts w:hint="eastAsia"/>
              </w:rPr>
              <w:t>2：发送失败</w:t>
            </w:r>
          </w:p>
          <w:p>
            <w:r>
              <w:rPr>
                <w:rFonts w:hint="eastAsia"/>
              </w:rPr>
              <w:t>3：等待发送</w:t>
            </w:r>
          </w:p>
          <w:p>
            <w:r>
              <w:rPr>
                <w:rFonts w:hint="eastAsia"/>
              </w:rPr>
              <w:t>彩信：</w:t>
            </w:r>
          </w:p>
          <w:p>
            <w:r>
              <w:rPr>
                <w:rFonts w:hint="eastAsia"/>
              </w:rPr>
              <w:t>1：发送成功</w:t>
            </w:r>
          </w:p>
          <w:p>
            <w:r>
              <w:rPr>
                <w:rFonts w:hint="eastAsia"/>
              </w:rPr>
              <w:t>2：发送失败</w:t>
            </w:r>
          </w:p>
          <w:p>
            <w:r>
              <w:rPr>
                <w:rFonts w:hint="eastAsia"/>
              </w:rPr>
              <w:t>3：等待发送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ErrorCode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错误码：</w:t>
            </w:r>
          </w:p>
          <w:p>
            <w:r>
              <w:rPr>
                <w:rFonts w:hint="eastAsia"/>
              </w:rPr>
              <w:t>当State=2时为错误码值，否则为0，十六进制数字(具体的错误码请参见联通SGIP协议规范)</w:t>
            </w:r>
          </w:p>
          <w:p>
            <w:r>
              <w:rPr>
                <w:rFonts w:hint="eastAsia"/>
              </w:rPr>
              <w:t>彩信：记录状态码，具体内容参考《中国移动MM7 API用户手册》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LinkID</w:t>
            </w:r>
          </w:p>
        </w:tc>
        <w:tc>
          <w:tcPr>
            <w:tcW w:w="1619" w:type="dxa"/>
            <w:tcBorders>
              <w:top w:val="double" w:color="auto" w:sz="6" w:space="0"/>
              <w:left w:val="single" w:color="auto" w:sz="6" w:space="0"/>
              <w:bottom w:val="double" w:color="auto" w:sz="6" w:space="0"/>
              <w:right w:val="single" w:color="auto" w:sz="6" w:space="0"/>
            </w:tcBorders>
          </w:tcPr>
          <w:p>
            <w:r>
              <w:t>C</w:t>
            </w:r>
            <w:r>
              <w:rPr>
                <w:rFonts w:hint="eastAsia"/>
              </w:rPr>
              <w:t>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Reserve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readstatus</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客户端读取操作标识</w:t>
            </w:r>
          </w:p>
          <w:p>
            <w:pPr>
              <w:rPr>
                <w:rFonts w:ascii="宋体" w:hAnsi="宋体" w:cs="Arial"/>
                <w:lang w:val="en-GB"/>
              </w:rPr>
            </w:pPr>
            <w:r>
              <w:rPr>
                <w:rFonts w:hint="eastAsia" w:ascii="宋体" w:hAnsi="宋体" w:cs="Arial"/>
                <w:lang w:val="en-GB"/>
              </w:rPr>
              <w:t>默认值为0；</w:t>
            </w:r>
          </w:p>
          <w:p>
            <w:pPr>
              <w:rPr>
                <w:rFonts w:cs="Arial"/>
                <w:lang w:val="en-GB"/>
              </w:rPr>
            </w:pPr>
            <w:r>
              <w:rPr>
                <w:rFonts w:hint="eastAsia" w:ascii="宋体" w:hAnsi="宋体" w:cs="Arial"/>
                <w:lang w:val="en-GB"/>
              </w:rPr>
              <w:t>客户端读取后置为1;</w:t>
            </w:r>
          </w:p>
        </w:tc>
      </w:tr>
    </w:tbl>
    <w:p/>
    <w:p>
      <w:pPr>
        <w:rPr>
          <w:b/>
        </w:rPr>
      </w:pPr>
      <w:r>
        <w:rPr>
          <w:rFonts w:hint="eastAsia"/>
          <w:b/>
        </w:rPr>
        <w:t>[主键]</w:t>
      </w:r>
    </w:p>
    <w:p>
      <w:r>
        <w:rPr>
          <w:rFonts w:hint="eastAsia"/>
        </w:rPr>
        <w:t>PK_ MsgTerminated (ID)</w:t>
      </w:r>
    </w:p>
    <w:p>
      <w:pPr>
        <w:rPr>
          <w:b/>
        </w:rPr>
      </w:pPr>
      <w:r>
        <w:rPr>
          <w:rFonts w:hint="eastAsia"/>
          <w:b/>
        </w:rPr>
        <w:t>[索引]</w:t>
      </w:r>
    </w:p>
    <w:p>
      <w:r>
        <w:rPr>
          <w:rFonts w:hint="eastAsia"/>
        </w:rPr>
        <w:t>IDX1_ MsgTerminated (MsgID)</w:t>
      </w:r>
    </w:p>
    <w:p>
      <w:r>
        <w:rPr>
          <w:rFonts w:hint="eastAsia"/>
        </w:rPr>
        <w:t>IDX2_ MsgTerminated(FeeType)</w:t>
      </w:r>
    </w:p>
    <w:p>
      <w:r>
        <w:rPr>
          <w:rFonts w:hint="eastAsia"/>
        </w:rPr>
        <w:t>IDX3_ MsgTerminated(State)</w:t>
      </w:r>
    </w:p>
    <w:p>
      <w:r>
        <w:t>IDX4_MsgTerminated</w:t>
      </w:r>
      <w:r>
        <w:rPr>
          <w:rFonts w:hint="eastAsia"/>
        </w:rPr>
        <w:t>(</w:t>
      </w:r>
      <w:r>
        <w:t>InTime</w:t>
      </w:r>
      <w:r>
        <w:rPr>
          <w:rFonts w:hint="eastAsia"/>
        </w:rPr>
        <w:t>)</w:t>
      </w:r>
    </w:p>
    <w:p>
      <w:r>
        <w:t>IDX</w:t>
      </w:r>
      <w:r>
        <w:rPr>
          <w:rFonts w:hint="eastAsia"/>
        </w:rPr>
        <w:t>5</w:t>
      </w:r>
      <w:r>
        <w:t>_MsgTerminated</w:t>
      </w:r>
      <w:r>
        <w:rPr>
          <w:rFonts w:hint="eastAsia"/>
        </w:rPr>
        <w:t>(BatchSnb)</w:t>
      </w:r>
    </w:p>
    <w:p/>
    <w:p>
      <w:pPr>
        <w:pStyle w:val="4"/>
      </w:pPr>
      <w:bookmarkStart w:id="523" w:name="_Toc384194100"/>
      <w:r>
        <w:rPr>
          <w:rFonts w:hint="eastAsia"/>
        </w:rPr>
        <w:t xml:space="preserve">MsgSubmitResp </w:t>
      </w:r>
      <w:r>
        <w:rPr>
          <w:rFonts w:hint="eastAsia"/>
          <w:lang w:val="en-GB"/>
        </w:rPr>
        <w:t>(</w:t>
      </w:r>
      <w:r>
        <w:rPr>
          <w:rFonts w:hint="eastAsia"/>
        </w:rPr>
        <w:t>短信回复表</w:t>
      </w:r>
      <w:r>
        <w:rPr>
          <w:rFonts w:hint="eastAsia"/>
          <w:lang w:val="en-GB"/>
        </w:rPr>
        <w:t>)</w:t>
      </w:r>
      <w:bookmarkEnd w:id="523"/>
    </w:p>
    <w:p>
      <w:pPr>
        <w:rPr>
          <w:b/>
        </w:rPr>
      </w:pPr>
      <w:r>
        <w:rPr>
          <w:rFonts w:hint="eastAsia"/>
          <w:b/>
        </w:rPr>
        <w:t>[功能]</w:t>
      </w:r>
    </w:p>
    <w:p>
      <w:r>
        <w:rPr>
          <w:rFonts w:hint="eastAsia"/>
        </w:rPr>
        <w:t>用于存放来自短信中心的 Submit Resp 消息。</w:t>
      </w:r>
    </w:p>
    <w:p>
      <w:pPr>
        <w:pStyle w:val="4"/>
      </w:pPr>
      <w:bookmarkStart w:id="524" w:name="_Toc384194101"/>
      <w:r>
        <w:t>MsgReport</w:t>
      </w:r>
      <w:r>
        <w:rPr>
          <w:rFonts w:hint="eastAsia"/>
        </w:rPr>
        <w:t>(短消息状态报告表)</w:t>
      </w:r>
      <w:bookmarkEnd w:id="524"/>
    </w:p>
    <w:p>
      <w:r>
        <w:rPr>
          <w:rFonts w:hint="eastAsia"/>
          <w:b/>
        </w:rPr>
        <w:t>[功能]</w:t>
      </w:r>
    </w:p>
    <w:p>
      <w:r>
        <w:rPr>
          <w:rFonts w:hint="eastAsia"/>
        </w:rPr>
        <w:t>用于存放来自短信中心的状态报告。</w:t>
      </w:r>
    </w:p>
    <w:p>
      <w:pPr>
        <w:pStyle w:val="4"/>
        <w:rPr>
          <w:lang w:val="en-GB"/>
        </w:rPr>
      </w:pPr>
      <w:bookmarkStart w:id="525" w:name="_Toc384194102"/>
      <w:r>
        <w:rPr>
          <w:rFonts w:hint="eastAsia"/>
        </w:rPr>
        <w:t>MsgSendApp(带参数的待发短信</w:t>
      </w:r>
      <w:r>
        <w:rPr>
          <w:rFonts w:hint="eastAsia"/>
          <w:lang w:val="en-GB"/>
        </w:rPr>
        <w:t>表)</w:t>
      </w:r>
      <w:bookmarkEnd w:id="525"/>
    </w:p>
    <w:p>
      <w:pPr>
        <w:ind w:firstLine="420"/>
      </w:pPr>
      <w:r>
        <w:rPr>
          <w:rFonts w:hint="eastAsia"/>
        </w:rPr>
        <w:t>SLP/SMSSUB</w:t>
      </w:r>
      <w:r>
        <w:t xml:space="preserve"> / </w:t>
      </w:r>
      <w:r>
        <w:rPr>
          <w:rFonts w:hint="eastAsia"/>
        </w:rPr>
        <w:t>关联短信/Web将要发送给用户的短信写入</w:t>
      </w:r>
      <w:r>
        <w:rPr>
          <w:rFonts w:hint="eastAsia"/>
          <w:lang w:val="en-GB"/>
        </w:rPr>
        <w:t>MsgSendApp</w:t>
      </w:r>
      <w:r>
        <w:rPr>
          <w:rFonts w:hint="eastAsia"/>
        </w:rPr>
        <w:t>表，其中MsgContent字段写入短信标号，如：</w:t>
      </w:r>
      <w:r>
        <w:rPr>
          <w:b/>
        </w:rPr>
        <w:t>&lt;ZC01&gt;</w:t>
      </w:r>
      <w:r>
        <w:rPr>
          <w:rFonts w:hint="eastAsia"/>
        </w:rPr>
        <w:t>和必要的信息，如：用户的虚号码，密码等，</w:t>
      </w:r>
      <w:r>
        <w:t>sms_conf</w:t>
      </w:r>
      <w:r>
        <w:rPr>
          <w:rFonts w:hint="eastAsia"/>
        </w:rPr>
        <w:t>根据短信标号读取Msg</w:t>
      </w:r>
      <w:r>
        <w:t>List</w:t>
      </w:r>
      <w:r>
        <w:rPr>
          <w:rFonts w:hint="eastAsia"/>
        </w:rPr>
        <w:t>表将短信内容组合并对长的短信分段写入MsgSend表。</w:t>
      </w:r>
    </w:p>
    <w:p>
      <w:pPr>
        <w:pStyle w:val="4"/>
      </w:pPr>
      <w:bookmarkStart w:id="526" w:name="_Toc384194103"/>
      <w:r>
        <w:rPr>
          <w:rFonts w:hint="eastAsia"/>
        </w:rPr>
        <w:t>Msg</w:t>
      </w:r>
      <w:r>
        <w:t>List</w:t>
      </w:r>
      <w:r>
        <w:rPr>
          <w:rFonts w:hint="eastAsia"/>
        </w:rPr>
        <w:t>(初始短信</w:t>
      </w:r>
      <w:r>
        <w:rPr>
          <w:rFonts w:hint="eastAsia"/>
          <w:lang w:val="en-GB"/>
        </w:rPr>
        <w:t>表</w:t>
      </w:r>
      <w:r>
        <w:rPr>
          <w:rFonts w:hint="eastAsia"/>
        </w:rPr>
        <w:t>)</w:t>
      </w:r>
      <w:bookmarkEnd w:id="526"/>
    </w:p>
    <w:p>
      <w:pPr>
        <w:ind w:firstLine="420"/>
      </w:pPr>
      <w:r>
        <w:rPr>
          <w:rFonts w:hint="eastAsia"/>
          <w:lang w:val="en-GB"/>
        </w:rPr>
        <w:t>此表用于存储系统发送给用户的短信标号以及标号所对应的短信内容。</w:t>
      </w:r>
    </w:p>
    <w:p>
      <w:pPr>
        <w:pStyle w:val="4"/>
      </w:pPr>
      <w:bookmarkStart w:id="527" w:name="_Toc384194104"/>
      <w:r>
        <w:rPr>
          <w:rFonts w:hint="eastAsia"/>
        </w:rPr>
        <w:t>MsgBW(短信黑白名单表)</w:t>
      </w:r>
      <w:bookmarkEnd w:id="527"/>
    </w:p>
    <w:p>
      <w:pPr>
        <w:rPr>
          <w:b/>
        </w:rPr>
      </w:pPr>
      <w:r>
        <w:rPr>
          <w:rFonts w:hint="eastAsia"/>
          <w:b/>
        </w:rPr>
        <w:t>[功能]</w:t>
      </w:r>
    </w:p>
    <w:p>
      <w:r>
        <w:rPr>
          <w:rFonts w:hint="eastAsia"/>
        </w:rPr>
        <w:t>该表中存放各个业务的黑白名单号码列表。</w:t>
      </w:r>
    </w:p>
    <w:p>
      <w:pPr>
        <w:pStyle w:val="4"/>
      </w:pPr>
      <w:bookmarkStart w:id="528" w:name="_Toc384194105"/>
      <w:r>
        <w:rPr>
          <w:rFonts w:hint="eastAsia"/>
        </w:rPr>
        <w:t>MsgTask(批量短信任务表)</w:t>
      </w:r>
      <w:bookmarkEnd w:id="528"/>
    </w:p>
    <w:p>
      <w:pPr>
        <w:rPr>
          <w:b/>
        </w:rPr>
      </w:pPr>
      <w:r>
        <w:rPr>
          <w:rFonts w:hint="eastAsia"/>
          <w:b/>
        </w:rPr>
        <w:t>[功能]</w:t>
      </w:r>
    </w:p>
    <w:p>
      <w:r>
        <w:rPr>
          <w:rFonts w:hint="eastAsia"/>
        </w:rPr>
        <w:t>该表中存放各个业务的黑白名单号码列表。</w:t>
      </w:r>
    </w:p>
    <w:p/>
    <w:p>
      <w:pPr>
        <w:pStyle w:val="3"/>
        <w:adjustRightInd/>
        <w:ind w:left="567" w:hanging="567"/>
        <w:textAlignment w:val="auto"/>
        <w:rPr>
          <w:lang w:eastAsia="zh-CN"/>
        </w:rPr>
      </w:pPr>
      <w:bookmarkStart w:id="529" w:name="_Toc384194106"/>
      <w:r>
        <w:rPr>
          <w:rFonts w:hint="eastAsia"/>
          <w:lang w:eastAsia="zh-CN"/>
        </w:rPr>
        <w:t>业务临时表</w:t>
      </w:r>
      <w:bookmarkEnd w:id="529"/>
    </w:p>
    <w:p>
      <w:pPr>
        <w:pStyle w:val="4"/>
      </w:pPr>
      <w:bookmarkStart w:id="530" w:name="_Toc384194107"/>
      <w:r>
        <w:rPr>
          <w:rFonts w:hint="eastAsia"/>
        </w:rPr>
        <w:t>SSMN_TEMP_MSG（</w:t>
      </w:r>
      <w:r>
        <w:rPr>
          <w:rFonts w:hint="eastAsia" w:ascii="宋体" w:hAnsi="宋体"/>
          <w:color w:val="000000"/>
          <w:szCs w:val="21"/>
        </w:rPr>
        <w:t>副号码关机临时短信表</w:t>
      </w:r>
      <w:r>
        <w:rPr>
          <w:rFonts w:hint="eastAsia"/>
        </w:rPr>
        <w:t>）</w:t>
      </w:r>
      <w:bookmarkEnd w:id="530"/>
    </w:p>
    <w:p>
      <w:pPr>
        <w:rPr>
          <w:b/>
        </w:rPr>
      </w:pPr>
      <w:r>
        <w:rPr>
          <w:rFonts w:hint="eastAsia"/>
          <w:b/>
        </w:rPr>
        <w:t>[功能]</w:t>
      </w:r>
    </w:p>
    <w:p>
      <w:r>
        <w:rPr>
          <w:rFonts w:hint="eastAsia"/>
        </w:rPr>
        <w:t>该表用于存放关机时给副号码发的下行短信数据</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SP接入码，反映到目标手机上就是短消息的源号码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T_ChargeNo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计费手机号码，号码前加86国别标志</w:t>
            </w:r>
          </w:p>
          <w:p>
            <w:r>
              <w:rPr>
                <w:rFonts w:hint="eastAsia"/>
              </w:rPr>
              <w:t>空：对DestNo计费</w:t>
            </w:r>
          </w:p>
          <w:p>
            <w:pPr>
              <w:rPr>
                <w:rFonts w:cs="Arial"/>
                <w:lang w:val="en-GB"/>
              </w:rPr>
            </w:pPr>
            <w:r>
              <w:t>‘</w:t>
            </w:r>
            <w:r>
              <w:rPr>
                <w:rFonts w:hint="eastAsia"/>
              </w:rPr>
              <w:t>000000000000000000000</w:t>
            </w:r>
            <w:r>
              <w:t>’</w:t>
            </w:r>
            <w:r>
              <w:rPr>
                <w:rFonts w:hint="eastAsia"/>
              </w:rPr>
              <w:t>：对SP计费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T_DestNo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目标号码，接收短信的手机号码，号码前加86国别标志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T_ServiceType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业务类型，由SP自行定义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T_FeeType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计费类型:</w:t>
            </w:r>
          </w:p>
          <w:p>
            <w:r>
              <w:rPr>
                <w:rFonts w:hint="eastAsia"/>
              </w:rPr>
              <w:t>0：对计费用户号码不计费，此类话单仅用于核减SP对称的信道费</w:t>
            </w:r>
          </w:p>
          <w:p>
            <w:r>
              <w:rPr>
                <w:rFonts w:hint="eastAsia"/>
              </w:rPr>
              <w:t>1：对计费号码免费</w:t>
            </w:r>
          </w:p>
          <w:p>
            <w:r>
              <w:rPr>
                <w:rFonts w:hint="eastAsia"/>
              </w:rPr>
              <w:t>2：对计费号码按条计费</w:t>
            </w:r>
          </w:p>
          <w:p>
            <w:r>
              <w:rPr>
                <w:rFonts w:hint="eastAsia"/>
              </w:rPr>
              <w:t>3：对计费号码按包月计费</w:t>
            </w:r>
          </w:p>
          <w:p>
            <w:r>
              <w:rPr>
                <w:rFonts w:hint="eastAsia"/>
              </w:rPr>
              <w:t>4：对计费号码收费由SP实现</w:t>
            </w:r>
          </w:p>
          <w:p>
            <w:pPr>
              <w:rPr>
                <w:rFonts w:cs="Arial"/>
              </w:rPr>
            </w:pPr>
            <w:r>
              <w:rPr>
                <w:rFonts w:hint="eastAsia"/>
              </w:rPr>
              <w:t>5: 包月计费请求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T_FeeValue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计费值, 单位为分，由SP定义。对包月用户此值为包月费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T_MTFlag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引起MT消息的原因:</w:t>
            </w:r>
          </w:p>
          <w:p>
            <w:r>
              <w:rPr>
                <w:rFonts w:hint="eastAsia"/>
              </w:rPr>
              <w:t>0：MO点播引起的第一条MT消息</w:t>
            </w:r>
          </w:p>
          <w:p>
            <w:r>
              <w:rPr>
                <w:rFonts w:hint="eastAsia"/>
              </w:rPr>
              <w:t>1：MO点播引起的非第一条MT消息</w:t>
            </w:r>
          </w:p>
          <w:p>
            <w:r>
              <w:rPr>
                <w:rFonts w:hint="eastAsia"/>
              </w:rPr>
              <w:t>2：非MO点播引起的MT消息</w:t>
            </w:r>
          </w:p>
          <w:p>
            <w:pPr>
              <w:rPr>
                <w:rFonts w:cs="Arial"/>
                <w:lang w:val="en-GB"/>
              </w:rPr>
            </w:pPr>
            <w:r>
              <w:rPr>
                <w:rFonts w:hint="eastAsia"/>
              </w:rPr>
              <w:t>3：系统反馈引起的MT消息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T_MsgLevel</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消息优先级, 优先级从0至9由低到高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w:t>
            </w:r>
            <w:r>
              <w:t>ExpireTime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消息存活时间, 如果为空，表示使用短消息中心的缺省值。时间内容为16个字符，格式为'yymmddhhmmsstnnp'，其中'tnnp'取固定值'032+',即默认系统为北京时间(一般设为当前时间+3天)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w:t>
            </w:r>
            <w:r>
              <w:t>ScheduleTime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定时发送时间，如果为空，表示使用短消息中心的却省值。时间内容为16个字符，格式为'yymmddhhmmsstnnp'，其中'tnnp'取固定值'032+',即默认系统为北京时间(一般设为当前时间-1天)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T_ReportFlag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状态报告标记：</w:t>
            </w:r>
          </w:p>
          <w:p>
            <w:r>
              <w:rPr>
                <w:rFonts w:hint="eastAsia"/>
              </w:rPr>
              <w:t>0：该消息只有最后出错时要返回状态报告</w:t>
            </w:r>
          </w:p>
          <w:p>
            <w:r>
              <w:rPr>
                <w:rFonts w:hint="eastAsia"/>
              </w:rPr>
              <w:t>1：该消息不论是否成功都需要返回状态报告</w:t>
            </w:r>
          </w:p>
          <w:p>
            <w:r>
              <w:rPr>
                <w:rFonts w:hint="eastAsia"/>
              </w:rPr>
              <w:t>2：该消息不需要状态报告</w:t>
            </w:r>
          </w:p>
          <w:p>
            <w:pPr>
              <w:rPr>
                <w:rFonts w:cs="Arial"/>
                <w:lang w:val="en-GB"/>
              </w:rPr>
            </w:pPr>
            <w:r>
              <w:rPr>
                <w:rFonts w:hint="eastAsia"/>
              </w:rPr>
              <w:t>3：该消息仅携带包月计费信息，不下发给拥护，要返回状态报告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信息类型：</w:t>
            </w:r>
          </w:p>
          <w:p>
            <w:r>
              <w:rPr>
                <w:rFonts w:hint="eastAsia"/>
              </w:rPr>
              <w:t>0：短消息</w:t>
            </w:r>
          </w:p>
          <w:p>
            <w:pPr>
              <w:rPr>
                <w:rFonts w:cs="Arial"/>
                <w:lang w:val="en-GB"/>
              </w:rPr>
            </w:pPr>
            <w:r>
              <w:rPr>
                <w:rFonts w:hint="eastAsia"/>
              </w:rPr>
              <w:t>其他：待定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T_MsgFormat</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消息格式：</w:t>
            </w:r>
          </w:p>
          <w:p>
            <w:r>
              <w:rPr>
                <w:rFonts w:hint="eastAsia"/>
              </w:rPr>
              <w:t>0：ASCII码字符串</w:t>
            </w:r>
          </w:p>
          <w:p>
            <w:r>
              <w:rPr>
                <w:rFonts w:hint="eastAsia"/>
              </w:rPr>
              <w:t>3：写卡操作</w:t>
            </w:r>
          </w:p>
          <w:p>
            <w:r>
              <w:rPr>
                <w:rFonts w:hint="eastAsia"/>
              </w:rPr>
              <w:t>4：二进制编码</w:t>
            </w:r>
          </w:p>
          <w:p>
            <w:r>
              <w:rPr>
                <w:rFonts w:hint="eastAsia"/>
              </w:rPr>
              <w:t>8:：UCS2编码</w:t>
            </w:r>
          </w:p>
          <w:p>
            <w:pPr>
              <w:rPr>
                <w:rFonts w:cs="Arial"/>
                <w:lang w:val="en-GB"/>
              </w:rPr>
            </w:pPr>
            <w:r>
              <w:rPr>
                <w:rFonts w:hint="eastAsia"/>
              </w:rPr>
              <w:t>15：GBK编码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T_MsgLength</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短消息内容的长度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消息内容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T_Reserve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r>
        <w:t>PK_SSMN_TEMP_MSG</w:t>
      </w:r>
      <w:r>
        <w:rPr>
          <w:rFonts w:hint="eastAsia"/>
        </w:rPr>
        <w:t>（ID）</w:t>
      </w:r>
    </w:p>
    <w:p>
      <w:pPr>
        <w:rPr>
          <w:b/>
        </w:rPr>
      </w:pPr>
      <w:r>
        <w:rPr>
          <w:rFonts w:hint="eastAsia"/>
          <w:b/>
        </w:rPr>
        <w:t>[索引]</w:t>
      </w:r>
    </w:p>
    <w:p>
      <w:pPr>
        <w:rPr>
          <w:ins w:id="4368" w:author="liyan" w:date="2016-12-29T14:43:00Z"/>
        </w:rPr>
      </w:pPr>
      <w:r>
        <w:rPr>
          <w:rFonts w:hint="eastAsia"/>
        </w:rPr>
        <w:t>无。</w:t>
      </w:r>
    </w:p>
    <w:p/>
    <w:p>
      <w:pPr>
        <w:rPr>
          <w:b/>
        </w:rPr>
      </w:pPr>
    </w:p>
    <w:p>
      <w:pPr>
        <w:pStyle w:val="3"/>
        <w:adjustRightInd/>
        <w:ind w:left="567" w:hanging="567"/>
        <w:textAlignment w:val="auto"/>
        <w:rPr>
          <w:lang w:eastAsia="zh-CN"/>
        </w:rPr>
      </w:pPr>
      <w:bookmarkStart w:id="531" w:name="_Toc384194108"/>
      <w:r>
        <w:rPr>
          <w:rFonts w:hint="eastAsia"/>
          <w:lang w:eastAsia="zh-CN"/>
        </w:rPr>
        <w:t>系统参数列表</w:t>
      </w:r>
      <w:bookmarkEnd w:id="531"/>
    </w:p>
    <w:p>
      <w:pPr>
        <w:ind w:left="420"/>
      </w:pPr>
      <w:r>
        <w:rPr>
          <w:rFonts w:hint="eastAsia"/>
        </w:rPr>
        <w:t>系统公用参数存储在SYSTEM_CFG表中。所属业务类型有如下几种分类：</w:t>
      </w:r>
    </w:p>
    <w:p>
      <w:pPr>
        <w:ind w:left="420"/>
      </w:pPr>
      <w:r>
        <w:rPr>
          <w:rFonts w:hint="eastAsia"/>
        </w:rPr>
        <w:t>0：公用</w:t>
      </w:r>
      <w:r>
        <w:br w:type="textWrapping"/>
      </w:r>
      <w:r>
        <w:rPr>
          <w:rFonts w:hint="eastAsia"/>
        </w:rPr>
        <w:t>1：一机多号</w:t>
      </w:r>
      <w:r>
        <w:br w:type="textWrapping"/>
      </w:r>
      <w:r>
        <w:rPr>
          <w:rFonts w:hint="eastAsia"/>
        </w:rPr>
        <w:t>2：魔话</w:t>
      </w:r>
      <w:r>
        <w:br w:type="textWrapping"/>
      </w:r>
      <w:r>
        <w:rPr>
          <w:rFonts w:hint="eastAsia"/>
        </w:rPr>
        <w:t>3：电话伴侣</w:t>
      </w:r>
      <w:r>
        <w:br w:type="textWrapping"/>
      </w:r>
      <w:r>
        <w:rPr>
          <w:rFonts w:hint="eastAsia"/>
        </w:rPr>
        <w:t>4：</w:t>
      </w:r>
      <w:r>
        <w:t>音乐</w:t>
      </w:r>
      <w:r>
        <w:rPr>
          <w:rFonts w:hint="eastAsia"/>
        </w:rPr>
        <w:t>语音搜索</w:t>
      </w:r>
      <w:r>
        <w:br w:type="textWrapping"/>
      </w:r>
      <w:r>
        <w:rPr>
          <w:rFonts w:hint="eastAsia"/>
        </w:rPr>
        <w:t>5：语音博客</w:t>
      </w:r>
      <w:r>
        <w:br w:type="textWrapping"/>
      </w:r>
      <w:r>
        <w:rPr>
          <w:rFonts w:hint="eastAsia"/>
        </w:rPr>
        <w:t>6：餐饮直通车</w:t>
      </w:r>
      <w:r>
        <w:br w:type="textWrapping"/>
      </w:r>
      <w:r>
        <w:rPr>
          <w:rFonts w:hint="eastAsia"/>
        </w:rPr>
        <w:t>7：电话收音机</w:t>
      </w:r>
    </w:p>
    <w:p>
      <w:pPr>
        <w:ind w:left="420"/>
      </w:pPr>
      <w:r>
        <w:t>每个应用选取</w:t>
      </w:r>
      <w:r>
        <w:rPr>
          <w:rFonts w:hint="eastAsia"/>
        </w:rPr>
        <w:t>参数</w:t>
      </w:r>
      <w:r>
        <w:t>的时候优先选取对应业务ServiceType的参数，没有的话，则选取公用的参数。</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62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spacing w:after="120"/>
              <w:jc w:val="center"/>
              <w:rPr>
                <w:rFonts w:cs="Arial"/>
                <w:b/>
                <w:bCs/>
              </w:rPr>
            </w:pPr>
            <w:r>
              <w:rPr>
                <w:rFonts w:hint="eastAsia" w:cs="Arial"/>
                <w:b/>
                <w:bCs/>
              </w:rPr>
              <w:t>参数</w:t>
            </w:r>
            <w:r>
              <w:rPr>
                <w:rFonts w:cs="Arial"/>
                <w:b/>
                <w:bCs/>
              </w:rPr>
              <w:t>名</w:t>
            </w:r>
          </w:p>
        </w:tc>
        <w:tc>
          <w:tcPr>
            <w:tcW w:w="1620" w:type="dxa"/>
            <w:tcBorders>
              <w:top w:val="double" w:color="auto" w:sz="6" w:space="0"/>
              <w:bottom w:val="double" w:color="auto" w:sz="6" w:space="0"/>
            </w:tcBorders>
            <w:shd w:val="clear" w:color="auto" w:fill="E6E6E6"/>
          </w:tcPr>
          <w:p>
            <w:pPr>
              <w:spacing w:after="120"/>
              <w:jc w:val="center"/>
              <w:rPr>
                <w:rFonts w:cs="Arial"/>
                <w:b/>
                <w:bCs/>
              </w:rPr>
            </w:pPr>
            <w:r>
              <w:rPr>
                <w:rFonts w:hint="eastAsia" w:cs="Arial"/>
                <w:b/>
                <w:bCs/>
              </w:rPr>
              <w:t>所属业务</w:t>
            </w:r>
          </w:p>
        </w:tc>
        <w:tc>
          <w:tcPr>
            <w:tcW w:w="3734" w:type="dxa"/>
            <w:tcBorders>
              <w:top w:val="double" w:color="auto" w:sz="6" w:space="0"/>
              <w:bottom w:val="double" w:color="auto" w:sz="6" w:space="0"/>
              <w:right w:val="double" w:color="auto" w:sz="6" w:space="0"/>
            </w:tcBorders>
            <w:shd w:val="clear" w:color="auto" w:fill="E6E6E6"/>
          </w:tcPr>
          <w:p>
            <w:pPr>
              <w:spacing w:after="120"/>
              <w:jc w:val="center"/>
              <w:rPr>
                <w:rFonts w:cs="Arial"/>
                <w:b/>
                <w:bCs/>
              </w:rPr>
            </w:pPr>
            <w:r>
              <w:rPr>
                <w:rFonts w:cs="Arial"/>
                <w:b/>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lang w:val="en-GB"/>
              </w:rPr>
              <w:t>Net_Operator</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b/>
                <w:bCs/>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 xml:space="preserve">业务归属运营商  </w:t>
            </w:r>
          </w:p>
          <w:p>
            <w:pPr>
              <w:rPr>
                <w:rFonts w:cs="Arial"/>
              </w:rPr>
            </w:pPr>
            <w:r>
              <w:rPr>
                <w:rFonts w:hint="eastAsia" w:cs="Arial"/>
              </w:rPr>
              <w:t xml:space="preserve">1:移动 </w:t>
            </w:r>
          </w:p>
          <w:p>
            <w:pPr>
              <w:rPr>
                <w:rFonts w:cs="Arial"/>
              </w:rPr>
            </w:pPr>
            <w:r>
              <w:rPr>
                <w:rFonts w:hint="eastAsia" w:cs="Arial"/>
              </w:rPr>
              <w:t xml:space="preserve">2:联通 </w:t>
            </w:r>
          </w:p>
          <w:p>
            <w:pPr>
              <w:rPr>
                <w:rFonts w:cs="Arial"/>
              </w:rPr>
            </w:pPr>
            <w:r>
              <w:rPr>
                <w:rFonts w:hint="eastAsia" w:cs="Arial"/>
              </w:rPr>
              <w:t xml:space="preserve">3:电信 </w:t>
            </w:r>
          </w:p>
          <w:p>
            <w:pPr>
              <w:rPr>
                <w:rFonts w:cs="Arial"/>
              </w:rPr>
            </w:pPr>
            <w:r>
              <w:rPr>
                <w:rFonts w:hint="eastAsia" w:cs="Arial"/>
              </w:rPr>
              <w:t xml:space="preserve">4:网通 </w:t>
            </w:r>
          </w:p>
          <w:p>
            <w:pPr>
              <w:rPr>
                <w:rFonts w:cs="Arial"/>
              </w:rPr>
            </w:pPr>
            <w:r>
              <w:rPr>
                <w:rFonts w:hint="eastAsia" w:cs="Arial"/>
              </w:rPr>
              <w:t>5:铁通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lang w:val="en-GB"/>
              </w:rPr>
            </w:pPr>
            <w:r>
              <w:rPr>
                <w:rFonts w:hint="eastAsia" w:cs="Arial"/>
                <w:b/>
                <w:lang w:val="en-GB"/>
              </w:rPr>
              <w:t>Max_Number</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b/>
                <w:bCs/>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rPr>
            </w:pPr>
            <w:r>
              <w:rPr>
                <w:rFonts w:hint="eastAsia" w:cs="Arial"/>
              </w:rPr>
              <w:t>允许最大虚号码个数，默认值为5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hint="eastAsia" w:cs="Arial"/>
                <w:b/>
                <w:lang w:val="en-GB"/>
              </w:rPr>
              <w:t>Max_RealNumber</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b/>
                <w:bCs/>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rPr>
              <w:t>允许最大实号码个数，默认值为5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Retain_Period</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副号码注销后，进入冷冻期的时长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CDR_Period</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CDR保存时长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hint="eastAsia" w:cs="Arial"/>
                <w:b/>
              </w:rPr>
              <w:t>Access_Code</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一机多号业务的接入码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hint="eastAsia" w:cs="Arial"/>
                <w:b/>
              </w:rPr>
              <w:t>SSMN_Length</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虚号码长度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cs="Arial"/>
                <w:b/>
              </w:rPr>
              <w:t>Sms_Access_Code</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短信接入码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ascii="Verdana" w:hAnsi="Verdana"/>
                <w:b/>
                <w:sz w:val="20"/>
                <w:szCs w:val="20"/>
              </w:rPr>
              <w:t>R_Access_Code </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实号码前转实现方式的前转接入码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ascii="Verdana" w:hAnsi="Verdana"/>
                <w:b/>
                <w:sz w:val="20"/>
                <w:szCs w:val="20"/>
              </w:rPr>
            </w:pPr>
            <w:r>
              <w:rPr>
                <w:rFonts w:hint="eastAsia" w:cs="Arial"/>
                <w:lang w:val="en-GB"/>
              </w:rPr>
              <w:t>Net_Transfer_Flag</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网络送号功能开关：</w:t>
            </w:r>
          </w:p>
          <w:p>
            <w:pPr>
              <w:rPr>
                <w:rFonts w:cs="Arial"/>
              </w:rPr>
            </w:pPr>
            <w:r>
              <w:rPr>
                <w:rFonts w:hint="eastAsia" w:cs="Arial"/>
              </w:rPr>
              <w:t>0：关闭</w:t>
            </w:r>
          </w:p>
          <w:p>
            <w:pPr>
              <w:spacing w:after="120"/>
              <w:rPr>
                <w:rFonts w:cs="Arial"/>
              </w:rPr>
            </w:pPr>
            <w:r>
              <w:rPr>
                <w:rFonts w:hint="eastAsia" w:cs="Arial"/>
              </w:rPr>
              <w:t>1：打开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lang w:val="en-GB"/>
              </w:rPr>
            </w:pPr>
            <w:r>
              <w:rPr>
                <w:rFonts w:hint="eastAsia" w:cs="Arial"/>
              </w:rPr>
              <w:t>USSDFlag</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 xml:space="preserve">来话下发USSD通知拨打的是副号码的开关 </w:t>
            </w:r>
          </w:p>
          <w:p>
            <w:pPr>
              <w:rPr>
                <w:rFonts w:cs="Arial"/>
              </w:rPr>
            </w:pPr>
            <w:r>
              <w:rPr>
                <w:rFonts w:hint="eastAsia" w:cs="Arial"/>
              </w:rPr>
              <w:t>0：表示不发USSD通知（默认值）</w:t>
            </w:r>
          </w:p>
          <w:p>
            <w:pPr>
              <w:rPr>
                <w:rFonts w:cs="Arial"/>
              </w:rPr>
            </w:pPr>
            <w:r>
              <w:rPr>
                <w:rFonts w:hint="eastAsia" w:cs="Arial"/>
              </w:rPr>
              <w:t>1：表示发送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FlagCPNPrefix</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用于来话时下发USSD的目标号码的前缀码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Call_Remind_Flag</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系统级漏话提醒开关：</w:t>
            </w:r>
          </w:p>
          <w:p>
            <w:pPr>
              <w:rPr>
                <w:rFonts w:cs="Arial"/>
              </w:rPr>
            </w:pPr>
            <w:r>
              <w:rPr>
                <w:rFonts w:hint="eastAsia" w:cs="Arial"/>
              </w:rPr>
              <w:t>0：关闭（默认）</w:t>
            </w:r>
          </w:p>
          <w:p>
            <w:pPr>
              <w:rPr>
                <w:rFonts w:cs="Arial"/>
              </w:rPr>
            </w:pPr>
            <w:r>
              <w:rPr>
                <w:rFonts w:hint="eastAsia" w:cs="Arial"/>
              </w:rPr>
              <w:t>1：打开</w:t>
            </w:r>
          </w:p>
        </w:tc>
      </w:tr>
      <w:bookmarkEnd w:id="263"/>
      <w:bookmarkEnd w:id="264"/>
      <w:bookmarkEnd w:id="438"/>
      <w:bookmarkEnd w:id="439"/>
      <w:bookmarkEnd w:id="440"/>
    </w:tbl>
    <w:p/>
    <w:p>
      <w:pPr>
        <w:pStyle w:val="3"/>
        <w:rPr>
          <w:lang w:eastAsia="zh-CN"/>
        </w:rPr>
      </w:pPr>
      <w:bookmarkStart w:id="532" w:name="_Toc111898264"/>
      <w:bookmarkStart w:id="533" w:name="_Toc125173589"/>
      <w:bookmarkStart w:id="534" w:name="_Toc107995748"/>
      <w:bookmarkStart w:id="535" w:name="_Toc384194109"/>
      <w:bookmarkStart w:id="536" w:name="_Toc106534943"/>
      <w:bookmarkStart w:id="537" w:name="_Toc124509808"/>
      <w:r>
        <w:rPr>
          <w:rFonts w:hint="eastAsia"/>
          <w:lang w:eastAsia="zh-CN"/>
        </w:rPr>
        <w:t>存储过程设计</w:t>
      </w:r>
      <w:bookmarkEnd w:id="532"/>
      <w:bookmarkEnd w:id="533"/>
      <w:bookmarkEnd w:id="534"/>
      <w:bookmarkEnd w:id="535"/>
      <w:bookmarkEnd w:id="536"/>
      <w:bookmarkEnd w:id="537"/>
    </w:p>
    <w:p>
      <w:pPr>
        <w:pStyle w:val="3"/>
        <w:rPr>
          <w:lang w:eastAsia="zh-CN"/>
        </w:rPr>
      </w:pPr>
      <w:bookmarkStart w:id="538" w:name="_Toc111898265"/>
      <w:bookmarkStart w:id="539" w:name="_Toc107995749"/>
      <w:bookmarkStart w:id="540" w:name="_Toc125173590"/>
      <w:bookmarkStart w:id="541" w:name="_Toc384194110"/>
      <w:bookmarkStart w:id="542" w:name="_Toc124509809"/>
      <w:bookmarkStart w:id="543" w:name="_Toc106534944"/>
      <w:r>
        <w:rPr>
          <w:rFonts w:hint="eastAsia"/>
          <w:lang w:eastAsia="zh-CN"/>
        </w:rPr>
        <w:t>数据库函数设计</w:t>
      </w:r>
      <w:bookmarkEnd w:id="538"/>
      <w:bookmarkEnd w:id="539"/>
      <w:bookmarkEnd w:id="540"/>
      <w:bookmarkEnd w:id="541"/>
      <w:bookmarkEnd w:id="542"/>
      <w:bookmarkEnd w:id="543"/>
    </w:p>
    <w:p>
      <w:r>
        <w:rPr>
          <w:rFonts w:hint="eastAsia"/>
        </w:rPr>
        <w:t>无</w:t>
      </w:r>
    </w:p>
    <w:p>
      <w:pPr>
        <w:pStyle w:val="3"/>
        <w:rPr>
          <w:lang w:eastAsia="zh-CN"/>
        </w:rPr>
      </w:pPr>
      <w:bookmarkStart w:id="544" w:name="_Toc106534945"/>
      <w:bookmarkStart w:id="545" w:name="_Toc111898266"/>
      <w:bookmarkStart w:id="546" w:name="_Toc384194111"/>
      <w:bookmarkStart w:id="547" w:name="_Toc124509810"/>
      <w:bookmarkStart w:id="548" w:name="_Toc125173591"/>
      <w:bookmarkStart w:id="549" w:name="_Toc107995750"/>
      <w:r>
        <w:rPr>
          <w:rFonts w:hint="eastAsia"/>
          <w:lang w:eastAsia="zh-CN"/>
        </w:rPr>
        <w:t>一致性设计</w:t>
      </w:r>
      <w:bookmarkEnd w:id="544"/>
      <w:bookmarkEnd w:id="545"/>
      <w:bookmarkEnd w:id="546"/>
      <w:bookmarkEnd w:id="547"/>
      <w:bookmarkEnd w:id="548"/>
      <w:bookmarkEnd w:id="549"/>
    </w:p>
    <w:p>
      <w:r>
        <w:rPr>
          <w:rFonts w:hint="eastAsia"/>
        </w:rPr>
        <w:t>无</w:t>
      </w:r>
    </w:p>
    <w:p>
      <w:pPr>
        <w:pStyle w:val="2"/>
      </w:pPr>
      <w:bookmarkStart w:id="550" w:name="_Toc124509811"/>
      <w:bookmarkStart w:id="551" w:name="_Toc111898267"/>
      <w:bookmarkStart w:id="552" w:name="_Toc125173592"/>
      <w:bookmarkStart w:id="553" w:name="_Toc107995751"/>
      <w:bookmarkStart w:id="554" w:name="_Toc106534946"/>
      <w:bookmarkStart w:id="555" w:name="_Toc384194112"/>
      <w:r>
        <w:rPr>
          <w:rFonts w:hint="eastAsia"/>
          <w:color w:val="auto"/>
        </w:rPr>
        <w:t>数据库复制环境</w:t>
      </w:r>
      <w:bookmarkEnd w:id="550"/>
      <w:bookmarkEnd w:id="551"/>
      <w:bookmarkEnd w:id="552"/>
      <w:bookmarkEnd w:id="553"/>
      <w:bookmarkEnd w:id="554"/>
      <w:bookmarkEnd w:id="555"/>
    </w:p>
    <w:p>
      <w:pPr>
        <w:pStyle w:val="3"/>
        <w:rPr>
          <w:lang w:eastAsia="zh-CN"/>
        </w:rPr>
      </w:pPr>
      <w:bookmarkStart w:id="556" w:name="_Toc384194113"/>
      <w:bookmarkStart w:id="557" w:name="_Toc106534947"/>
      <w:bookmarkStart w:id="558" w:name="_Toc111898268"/>
      <w:bookmarkStart w:id="559" w:name="_Toc124509812"/>
      <w:bookmarkStart w:id="560" w:name="_Toc125173593"/>
      <w:bookmarkStart w:id="561" w:name="_Toc107995752"/>
      <w:r>
        <w:rPr>
          <w:rFonts w:hint="eastAsia"/>
          <w:lang w:eastAsia="zh-CN"/>
        </w:rPr>
        <w:t>复制组和对象</w:t>
      </w:r>
      <w:bookmarkEnd w:id="556"/>
      <w:bookmarkEnd w:id="557"/>
      <w:bookmarkEnd w:id="558"/>
      <w:bookmarkEnd w:id="559"/>
      <w:bookmarkEnd w:id="560"/>
      <w:bookmarkEnd w:id="561"/>
    </w:p>
    <w:p>
      <w:r>
        <w:rPr>
          <w:rFonts w:hint="eastAsia"/>
        </w:rPr>
        <w:t>复制组:SSMN_GP</w:t>
      </w:r>
    </w:p>
    <w:p>
      <w:r>
        <w:rPr>
          <w:rFonts w:hint="eastAsia"/>
        </w:rPr>
        <w:t>数据库复制用户：repadmin</w:t>
      </w:r>
    </w:p>
    <w:p>
      <w:r>
        <w:rPr>
          <w:rFonts w:hint="eastAsia"/>
        </w:rPr>
        <w:t>需要复制的表</w:t>
      </w:r>
    </w:p>
    <w:p>
      <w:r>
        <w:t>Agent_Message</w:t>
      </w:r>
    </w:p>
    <w:p>
      <w:r>
        <w:t>BlackCallNumber</w:t>
      </w:r>
    </w:p>
    <w:p>
      <w:r>
        <w:t>Discount_Card</w:t>
      </w:r>
    </w:p>
    <w:p>
      <w:r>
        <w:t>Local_prefix</w:t>
      </w:r>
    </w:p>
    <w:p>
      <w:r>
        <w:t>MsgBW</w:t>
      </w:r>
    </w:p>
    <w:p>
      <w:r>
        <w:t>MsgList</w:t>
      </w:r>
    </w:p>
    <w:p>
      <w:r>
        <w:t>MsgTask</w:t>
      </w:r>
    </w:p>
    <w:p>
      <w:r>
        <w:t>Prefix</w:t>
      </w:r>
    </w:p>
    <w:p>
      <w:r>
        <w:t>SMS_OPERATOR</w:t>
      </w:r>
    </w:p>
    <w:p>
      <w:r>
        <w:t>SSMN_1258NUM</w:t>
      </w:r>
    </w:p>
    <w:p>
      <w:r>
        <w:t>SSMN_1258USER</w:t>
      </w:r>
    </w:p>
    <w:p>
      <w:r>
        <w:t>SSMN_BlackList</w:t>
      </w:r>
    </w:p>
    <w:p>
      <w:r>
        <w:t>SSMN_CALLED_NUM</w:t>
      </w:r>
    </w:p>
    <w:p>
      <w:r>
        <w:t>SSMN_CALLED_TIME</w:t>
      </w:r>
    </w:p>
    <w:p>
      <w:r>
        <w:t>SSMN_CALLING_NUM</w:t>
      </w:r>
    </w:p>
    <w:p>
      <w:r>
        <w:t>SSMN_CALLING_TIME</w:t>
      </w:r>
    </w:p>
    <w:p>
      <w:r>
        <w:t>SSMN_CANCEL_MV</w:t>
      </w:r>
    </w:p>
    <w:p>
      <w:r>
        <w:t>SSMN_CANCEL_NUM</w:t>
      </w:r>
    </w:p>
    <w:p>
      <w:r>
        <w:t>SSMN_CANCEL_USER</w:t>
      </w:r>
    </w:p>
    <w:p>
      <w:r>
        <w:t>SSMN_CDR</w:t>
      </w:r>
    </w:p>
    <w:p>
      <w:r>
        <w:t>SSMN_CHANGE_NUM</w:t>
      </w:r>
    </w:p>
    <w:p>
      <w:r>
        <w:t>SSMN_Charge</w:t>
      </w:r>
    </w:p>
    <w:p>
      <w:r>
        <w:t>SSMN_ChargeClass</w:t>
      </w:r>
    </w:p>
    <w:p>
      <w:r>
        <w:t>SSMN_EnableNumber</w:t>
      </w:r>
    </w:p>
    <w:p>
      <w:r>
        <w:t>SSMN_Forbidden</w:t>
      </w:r>
    </w:p>
    <w:p>
      <w:r>
        <w:t>SSMN_FREENUMBERS</w:t>
      </w:r>
    </w:p>
    <w:p>
      <w:r>
        <w:t>SSMN_FreeRecord</w:t>
      </w:r>
    </w:p>
    <w:p>
      <w:r>
        <w:t>SSMN_Freetry</w:t>
      </w:r>
    </w:p>
    <w:p>
      <w:r>
        <w:t>SSMN_GROUP</w:t>
      </w:r>
    </w:p>
    <w:p>
      <w:r>
        <w:t>SSMN_GROUP_RIGHT</w:t>
      </w:r>
    </w:p>
    <w:p>
      <w:r>
        <w:t>SSMN_KeepNumber</w:t>
      </w:r>
    </w:p>
    <w:p>
      <w:r>
        <w:t>SSMN_MobileStatus</w:t>
      </w:r>
    </w:p>
    <w:p>
      <w:r>
        <w:t>SSMN_MobileType</w:t>
      </w:r>
    </w:p>
    <w:p>
      <w:r>
        <w:t>SSMN_MV</w:t>
      </w:r>
    </w:p>
    <w:p>
      <w:r>
        <w:t>SSMN_NUMBER</w:t>
      </w:r>
    </w:p>
    <w:p>
      <w:r>
        <w:t>SSMN_OPERATION_TYPE</w:t>
      </w:r>
    </w:p>
    <w:p>
      <w:r>
        <w:t>SSMN_OPERATOR_ACTION</w:t>
      </w:r>
    </w:p>
    <w:p>
      <w:r>
        <w:t>SSMN_OTHER_REG</w:t>
      </w:r>
    </w:p>
    <w:p>
      <w:r>
        <w:t>SSMN_OUTUSER_REGISTER</w:t>
      </w:r>
    </w:p>
    <w:p>
      <w:r>
        <w:t>SSMN_P_CANCEL_NUM</w:t>
      </w:r>
    </w:p>
    <w:p>
      <w:r>
        <w:t>SSMN_Recommend</w:t>
      </w:r>
    </w:p>
    <w:p>
      <w:r>
        <w:t>SSMN_RecUserInfo</w:t>
      </w:r>
    </w:p>
    <w:p>
      <w:r>
        <w:t>SSMN_Rest_Number</w:t>
      </w:r>
    </w:p>
    <w:p>
      <w:r>
        <w:t>SSMN_RIGHT</w:t>
      </w:r>
    </w:p>
    <w:p>
      <w:r>
        <w:t>SSMN_SPECIALNUM</w:t>
      </w:r>
    </w:p>
    <w:p>
      <w:r>
        <w:t>SSMN_Spread</w:t>
      </w:r>
    </w:p>
    <w:p>
      <w:r>
        <w:t>SSMN_STAT_AGENT</w:t>
      </w:r>
    </w:p>
    <w:p>
      <w:r>
        <w:t>SSMN_STAT_D_HIDE_NUM_CALL</w:t>
      </w:r>
    </w:p>
    <w:p>
      <w:r>
        <w:t>SSMN_STAT_D_MV</w:t>
      </w:r>
    </w:p>
    <w:p>
      <w:r>
        <w:t>SSMN_STAT_D_SMS</w:t>
      </w:r>
    </w:p>
    <w:p>
      <w:r>
        <w:t>SSMN_STAT_D_VRNUM</w:t>
      </w:r>
    </w:p>
    <w:p>
      <w:r>
        <w:t>SSMN_STAT_DAY</w:t>
      </w:r>
    </w:p>
    <w:p>
      <w:r>
        <w:t>SSMN_STAT_H_CALL</w:t>
      </w:r>
    </w:p>
    <w:p>
      <w:r>
        <w:t>SSMN_STAT_HOUR</w:t>
      </w:r>
    </w:p>
    <w:p>
      <w:r>
        <w:t>SSMN_STAT_HOURCALL</w:t>
      </w:r>
    </w:p>
    <w:p>
      <w:r>
        <w:t>SSMN_STAT_M_REVENUE</w:t>
      </w:r>
    </w:p>
    <w:p>
      <w:r>
        <w:t>SSMN_STAT_MONTH</w:t>
      </w:r>
    </w:p>
    <w:p>
      <w:r>
        <w:t>SSMN_SYSTEM</w:t>
      </w:r>
    </w:p>
    <w:p>
      <w:r>
        <w:t>SSMN_TTNumber</w:t>
      </w:r>
    </w:p>
    <w:p>
      <w:r>
        <w:t>SSMN_UNREG_FAIL</w:t>
      </w:r>
    </w:p>
    <w:p>
      <w:r>
        <w:t>SSMN_USER</w:t>
      </w:r>
    </w:p>
    <w:p>
      <w:r>
        <w:t>SSMN_USER_ACTION_RECORD</w:t>
      </w:r>
    </w:p>
    <w:p>
      <w:pPr>
        <w:rPr>
          <w:lang w:val="de-DE"/>
        </w:rPr>
      </w:pPr>
      <w:r>
        <w:rPr>
          <w:lang w:val="de-DE"/>
        </w:rPr>
        <w:t>SSMN_UserServer</w:t>
      </w:r>
    </w:p>
    <w:p>
      <w:pPr>
        <w:rPr>
          <w:lang w:val="de-DE"/>
        </w:rPr>
      </w:pPr>
      <w:r>
        <w:rPr>
          <w:lang w:val="de-DE"/>
        </w:rPr>
        <w:t>SYSTEM_CFG</w:t>
      </w:r>
    </w:p>
    <w:p>
      <w:pPr>
        <w:rPr>
          <w:lang w:val="de-DE"/>
        </w:rPr>
      </w:pPr>
      <w:r>
        <w:rPr>
          <w:lang w:val="de-DE"/>
        </w:rPr>
        <w:t>USER_BANK</w:t>
      </w:r>
    </w:p>
    <w:p>
      <w:pPr>
        <w:rPr>
          <w:lang w:val="de-DE"/>
        </w:rPr>
      </w:pPr>
    </w:p>
    <w:p>
      <w:r>
        <w:rPr>
          <w:rFonts w:hint="eastAsia"/>
        </w:rPr>
        <w:t>除上述表以外，其他表都不应出现在复制组中</w:t>
      </w:r>
    </w:p>
    <w:p/>
    <w:p>
      <w:pPr>
        <w:pStyle w:val="3"/>
        <w:rPr>
          <w:lang w:eastAsia="zh-CN"/>
        </w:rPr>
      </w:pPr>
      <w:bookmarkStart w:id="562" w:name="_Toc384194114"/>
      <w:bookmarkStart w:id="563" w:name="_Toc111898269"/>
      <w:bookmarkStart w:id="564" w:name="_Toc107995753"/>
      <w:bookmarkStart w:id="565" w:name="_Toc125173594"/>
      <w:bookmarkStart w:id="566" w:name="_Toc106534948"/>
      <w:bookmarkStart w:id="567" w:name="_Toc124509813"/>
      <w:r>
        <w:rPr>
          <w:rFonts w:hint="eastAsia"/>
          <w:lang w:eastAsia="zh-CN"/>
        </w:rPr>
        <w:t>冲突解决方案</w:t>
      </w:r>
      <w:bookmarkEnd w:id="562"/>
      <w:bookmarkEnd w:id="563"/>
      <w:bookmarkEnd w:id="564"/>
      <w:bookmarkEnd w:id="565"/>
      <w:bookmarkEnd w:id="566"/>
      <w:bookmarkEnd w:id="567"/>
    </w:p>
    <w:p>
      <w:pPr>
        <w:pStyle w:val="4"/>
      </w:pPr>
      <w:bookmarkStart w:id="568" w:name="_Toc124509814"/>
      <w:bookmarkStart w:id="569" w:name="_Toc106534949"/>
      <w:bookmarkStart w:id="570" w:name="_Toc384194115"/>
      <w:bookmarkStart w:id="571" w:name="_Toc107995754"/>
      <w:bookmarkStart w:id="572" w:name="_Toc125173595"/>
      <w:bookmarkStart w:id="573" w:name="_Toc111898270"/>
      <w:r>
        <w:rPr>
          <w:rFonts w:hint="eastAsia"/>
        </w:rPr>
        <w:t>唯一性冲突</w:t>
      </w:r>
      <w:bookmarkEnd w:id="568"/>
      <w:bookmarkEnd w:id="569"/>
      <w:bookmarkEnd w:id="570"/>
      <w:bookmarkEnd w:id="571"/>
      <w:bookmarkEnd w:id="572"/>
      <w:bookmarkEnd w:id="573"/>
    </w:p>
    <w:p>
      <w:r>
        <w:rPr>
          <w:rFonts w:hint="eastAsia"/>
        </w:rPr>
        <w:t>唯一性冲突的解决方案是采用站点优先策略，当出现不一致的情况时，根据发起数据库操作的源站点的优先级来进行判断。SSMN中采用的冲突解决的优先级是SSMNDB1的优先级高于SSMNDB2的优先级。也就是说发生数据库冲突时，由SSMNDB1的数据覆盖SSMNDB2的数据。</w:t>
      </w:r>
    </w:p>
    <w:p>
      <w:pPr>
        <w:pStyle w:val="4"/>
      </w:pPr>
      <w:bookmarkStart w:id="574" w:name="_Toc107995755"/>
      <w:bookmarkStart w:id="575" w:name="_Toc106534950"/>
      <w:bookmarkStart w:id="576" w:name="_Toc111898271"/>
      <w:bookmarkStart w:id="577" w:name="_Toc125173596"/>
      <w:bookmarkStart w:id="578" w:name="_Toc384194116"/>
      <w:bookmarkStart w:id="579" w:name="_Toc124509815"/>
      <w:r>
        <w:rPr>
          <w:rFonts w:hint="eastAsia"/>
        </w:rPr>
        <w:t>更新冲突</w:t>
      </w:r>
      <w:bookmarkEnd w:id="574"/>
      <w:bookmarkEnd w:id="575"/>
      <w:bookmarkEnd w:id="576"/>
      <w:bookmarkEnd w:id="577"/>
      <w:bookmarkEnd w:id="578"/>
      <w:bookmarkEnd w:id="579"/>
    </w:p>
    <w:p>
      <w:r>
        <w:rPr>
          <w:rFonts w:hint="eastAsia"/>
        </w:rPr>
        <w:t>更新冲突的解决方案是采用站点优先策略。和唯一性冲突的解决方案相同。</w:t>
      </w:r>
    </w:p>
    <w:p>
      <w:pPr>
        <w:pStyle w:val="4"/>
      </w:pPr>
      <w:bookmarkStart w:id="580" w:name="_Toc107995756"/>
      <w:bookmarkStart w:id="581" w:name="_Toc111898272"/>
      <w:bookmarkStart w:id="582" w:name="_Toc106534951"/>
      <w:bookmarkStart w:id="583" w:name="_Toc384194117"/>
      <w:bookmarkStart w:id="584" w:name="_Toc124509816"/>
      <w:bookmarkStart w:id="585" w:name="_Toc125173597"/>
      <w:r>
        <w:rPr>
          <w:rFonts w:hint="eastAsia"/>
        </w:rPr>
        <w:t>删除冲突</w:t>
      </w:r>
      <w:bookmarkEnd w:id="580"/>
      <w:bookmarkEnd w:id="581"/>
      <w:bookmarkEnd w:id="582"/>
      <w:bookmarkEnd w:id="583"/>
      <w:bookmarkEnd w:id="584"/>
      <w:bookmarkEnd w:id="585"/>
    </w:p>
    <w:p>
      <w:r>
        <w:rPr>
          <w:rFonts w:hint="eastAsia"/>
        </w:rPr>
        <w:t>删除冲突的解决方案主要是为了保证两边的数据库一致，如果出现删除冲突的情况，两边的对应记录都被删除。</w:t>
      </w:r>
    </w:p>
    <w:p>
      <w:pPr>
        <w:ind w:firstLine="3045"/>
        <w:sectPr>
          <w:pgSz w:w="11906" w:h="16838"/>
          <w:pgMar w:top="2336" w:right="1800" w:bottom="1440" w:left="1800" w:header="851" w:footer="992" w:gutter="0"/>
          <w:cols w:space="425" w:num="1"/>
          <w:docGrid w:type="lines" w:linePitch="312" w:charSpace="0"/>
        </w:sectPr>
      </w:pPr>
    </w:p>
    <w:p>
      <w:pPr>
        <w:pStyle w:val="2"/>
        <w:rPr>
          <w:color w:val="auto"/>
        </w:rPr>
      </w:pPr>
      <w:bookmarkStart w:id="586" w:name="_Toc125173598"/>
      <w:bookmarkStart w:id="587" w:name="_Toc384194118"/>
      <w:bookmarkStart w:id="588" w:name="_Toc111898273"/>
      <w:bookmarkStart w:id="589" w:name="_Toc124509817"/>
      <w:bookmarkStart w:id="590" w:name="_Toc106534952"/>
      <w:bookmarkStart w:id="591" w:name="_Toc107995757"/>
      <w:bookmarkStart w:id="592" w:name="_Toc86551256"/>
      <w:r>
        <w:rPr>
          <w:rFonts w:hint="eastAsia"/>
          <w:color w:val="auto"/>
        </w:rPr>
        <w:t>备份恢复策略</w:t>
      </w:r>
      <w:bookmarkEnd w:id="586"/>
      <w:bookmarkEnd w:id="587"/>
      <w:bookmarkEnd w:id="588"/>
      <w:bookmarkEnd w:id="589"/>
      <w:bookmarkEnd w:id="590"/>
      <w:bookmarkEnd w:id="591"/>
    </w:p>
    <w:p>
      <w:pPr>
        <w:pStyle w:val="3"/>
        <w:rPr>
          <w:lang w:eastAsia="zh-CN"/>
        </w:rPr>
      </w:pPr>
      <w:bookmarkStart w:id="593" w:name="_Toc384194119"/>
      <w:bookmarkStart w:id="594" w:name="_Toc106534953"/>
      <w:bookmarkStart w:id="595" w:name="_Toc124509818"/>
      <w:bookmarkStart w:id="596" w:name="_Toc111898274"/>
      <w:bookmarkStart w:id="597" w:name="_Toc125173599"/>
      <w:bookmarkStart w:id="598" w:name="_Toc107995758"/>
      <w:r>
        <w:rPr>
          <w:rFonts w:hint="eastAsia"/>
        </w:rPr>
        <w:t>备份策略</w:t>
      </w:r>
      <w:bookmarkEnd w:id="593"/>
      <w:bookmarkEnd w:id="594"/>
      <w:bookmarkEnd w:id="595"/>
      <w:bookmarkEnd w:id="596"/>
      <w:bookmarkEnd w:id="597"/>
      <w:bookmarkEnd w:id="598"/>
    </w:p>
    <w:p>
      <w:r>
        <w:rPr>
          <w:rFonts w:hint="eastAsia"/>
        </w:rPr>
        <w:t>系统备份采用物理备份的方式，数据库需要工作在归档模式下。两个数据库同时进行增量备份。恢复的时候也采用相同时间的备份文件进行恢复。因此需要两台服务器上采用时间同步协议。每台机器上需要至少2块磁盘，以便提供复用，防止单磁盘失败导致的数据丢失。</w:t>
      </w:r>
    </w:p>
    <w:p>
      <w:r>
        <w:rPr>
          <w:rFonts w:hint="eastAsia"/>
        </w:rPr>
        <w:t>物理备份采用增量备份策略。具体包括：</w:t>
      </w:r>
    </w:p>
    <w:p>
      <w:pPr>
        <w:pStyle w:val="17"/>
        <w:jc w:val="center"/>
      </w:pPr>
      <w:r>
        <w:rPr>
          <w:rFonts w:hint="eastAsia"/>
        </w:rPr>
        <w:t xml:space="preserve">表格 </w:t>
      </w:r>
      <w:r>
        <w:fldChar w:fldCharType="begin"/>
      </w:r>
      <w:r>
        <w:rPr>
          <w:rFonts w:hint="eastAsia"/>
        </w:rPr>
        <w:instrText xml:space="preserve">SEQ 表格 \* ARABIC</w:instrText>
      </w:r>
      <w:r>
        <w:fldChar w:fldCharType="separate"/>
      </w:r>
      <w:r>
        <w:t>1</w:t>
      </w:r>
      <w:r>
        <w:fldChar w:fldCharType="end"/>
      </w:r>
      <w:r>
        <w:rPr>
          <w:rFonts w:hint="eastAsia"/>
        </w:rPr>
        <w:t>：备份策略</w:t>
      </w:r>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4207"/>
        <w:gridCol w:w="2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shd w:val="clear" w:color="auto" w:fill="E0E0E0"/>
          </w:tcPr>
          <w:p>
            <w:r>
              <w:rPr>
                <w:rFonts w:hint="eastAsia"/>
              </w:rPr>
              <w:t>备份策略</w:t>
            </w:r>
          </w:p>
        </w:tc>
        <w:tc>
          <w:tcPr>
            <w:tcW w:w="4207" w:type="dxa"/>
            <w:shd w:val="clear" w:color="auto" w:fill="E0E0E0"/>
          </w:tcPr>
          <w:p>
            <w:r>
              <w:rPr>
                <w:rFonts w:hint="eastAsia"/>
              </w:rPr>
              <w:t>描述</w:t>
            </w:r>
          </w:p>
        </w:tc>
        <w:tc>
          <w:tcPr>
            <w:tcW w:w="2093" w:type="dxa"/>
            <w:shd w:val="clear" w:color="auto" w:fill="E0E0E0"/>
          </w:tcPr>
          <w:p>
            <w:r>
              <w:rPr>
                <w:rFonts w:hint="eastAsia"/>
              </w:rPr>
              <w:t>备份时间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月备份</w:t>
            </w:r>
          </w:p>
        </w:tc>
        <w:tc>
          <w:tcPr>
            <w:tcW w:w="4207" w:type="dxa"/>
          </w:tcPr>
          <w:p>
            <w:r>
              <w:t>L</w:t>
            </w:r>
            <w:r>
              <w:rPr>
                <w:rFonts w:hint="eastAsia"/>
              </w:rPr>
              <w:t>evel 0 的全库增量备份</w:t>
            </w:r>
          </w:p>
        </w:tc>
        <w:tc>
          <w:tcPr>
            <w:tcW w:w="2093" w:type="dxa"/>
          </w:tcPr>
          <w:p>
            <w:r>
              <w:rPr>
                <w:rFonts w:hint="eastAsia"/>
              </w:rPr>
              <w:t>每月1号的0:30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周备份</w:t>
            </w:r>
          </w:p>
        </w:tc>
        <w:tc>
          <w:tcPr>
            <w:tcW w:w="4207" w:type="dxa"/>
          </w:tcPr>
          <w:p>
            <w:r>
              <w:rPr>
                <w:rFonts w:hint="eastAsia"/>
              </w:rPr>
              <w:t>Level 1的增量备份，采用累计方式(cumulative)</w:t>
            </w:r>
          </w:p>
        </w:tc>
        <w:tc>
          <w:tcPr>
            <w:tcW w:w="2093" w:type="dxa"/>
          </w:tcPr>
          <w:p>
            <w:r>
              <w:rPr>
                <w:rFonts w:hint="eastAsia"/>
              </w:rPr>
              <w:t xml:space="preserve">每个周日的0:30。如果和月备份时间重复，则不进行周备份。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日备份</w:t>
            </w:r>
          </w:p>
        </w:tc>
        <w:tc>
          <w:tcPr>
            <w:tcW w:w="4207" w:type="dxa"/>
          </w:tcPr>
          <w:p>
            <w:r>
              <w:rPr>
                <w:rFonts w:hint="eastAsia"/>
              </w:rPr>
              <w:t>Level 2的增量备份，采用累计方式(cumulative)</w:t>
            </w:r>
          </w:p>
        </w:tc>
        <w:tc>
          <w:tcPr>
            <w:tcW w:w="2093" w:type="dxa"/>
          </w:tcPr>
          <w:p>
            <w:r>
              <w:rPr>
                <w:rFonts w:hint="eastAsia"/>
              </w:rPr>
              <w:t>每天的0:30。如果和月，周备份时间重复，则不进行周备份。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控制文件的复用(multiplex)</w:t>
            </w:r>
          </w:p>
        </w:tc>
        <w:tc>
          <w:tcPr>
            <w:tcW w:w="4207" w:type="dxa"/>
          </w:tcPr>
          <w:p>
            <w:r>
              <w:rPr>
                <w:rFonts w:hint="eastAsia"/>
              </w:rPr>
              <w:t>采用3个文件的复用，根据实际情况，应该分配到2块磁盘上。配置如下</w:t>
            </w:r>
            <w:r>
              <w:rPr>
                <w:rFonts w:hint="eastAsia"/>
                <w:lang w:val="en-GB"/>
              </w:rPr>
              <w:t>：</w:t>
            </w:r>
          </w:p>
          <w:p>
            <w:r>
              <w:t>'/usr/oracle/oradata/ssmndb1/control01.ctl',</w:t>
            </w:r>
          </w:p>
          <w:p>
            <w:r>
              <w:t>'/usr/oracle/oradata/ssmndb1/control02.ctl',</w:t>
            </w:r>
          </w:p>
          <w:p>
            <w:r>
              <w:t>'/usr/oracle/oradata/ssmndb1/control03.ctl'</w:t>
            </w:r>
          </w:p>
        </w:tc>
        <w:tc>
          <w:tcPr>
            <w:tcW w:w="2093" w:type="dxa"/>
          </w:tcPr>
          <w:p/>
        </w:tc>
      </w:tr>
    </w:tbl>
    <w:p/>
    <w:p>
      <w:r>
        <w:rPr>
          <w:rFonts w:hint="eastAsia"/>
        </w:rPr>
        <w:t>恢复窗口的设置：30 Days</w:t>
      </w:r>
    </w:p>
    <w:p/>
    <w:p>
      <w:pPr>
        <w:pStyle w:val="17"/>
        <w:jc w:val="center"/>
      </w:pPr>
      <w:r>
        <w:rPr>
          <w:rFonts w:hint="eastAsia"/>
        </w:rPr>
        <w:t xml:space="preserve">表格 </w:t>
      </w:r>
      <w:r>
        <w:fldChar w:fldCharType="begin"/>
      </w:r>
      <w:r>
        <w:rPr>
          <w:rFonts w:hint="eastAsia"/>
        </w:rPr>
        <w:instrText xml:space="preserve">SEQ 表格 \* ARABIC</w:instrText>
      </w:r>
      <w:r>
        <w:fldChar w:fldCharType="separate"/>
      </w:r>
      <w:r>
        <w:t>2</w:t>
      </w:r>
      <w:r>
        <w:fldChar w:fldCharType="end"/>
      </w:r>
      <w:r>
        <w:rPr>
          <w:rFonts w:hint="eastAsia"/>
        </w:rPr>
        <w:t>：备份文件内容</w:t>
      </w:r>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1"/>
        <w:gridCol w:w="3016"/>
        <w:gridCol w:w="2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shd w:val="clear" w:color="auto" w:fill="E0E0E0"/>
          </w:tcPr>
          <w:p>
            <w:r>
              <w:rPr>
                <w:rFonts w:hint="eastAsia"/>
              </w:rPr>
              <w:t>备份文件类型</w:t>
            </w:r>
          </w:p>
        </w:tc>
        <w:tc>
          <w:tcPr>
            <w:tcW w:w="3016" w:type="dxa"/>
            <w:shd w:val="clear" w:color="auto" w:fill="E0E0E0"/>
          </w:tcPr>
          <w:p>
            <w:r>
              <w:rPr>
                <w:rFonts w:hint="eastAsia"/>
              </w:rPr>
              <w:t>文件格式</w:t>
            </w:r>
          </w:p>
        </w:tc>
        <w:tc>
          <w:tcPr>
            <w:tcW w:w="2755" w:type="dxa"/>
            <w:shd w:val="clear" w:color="auto" w:fill="E0E0E0"/>
          </w:tcPr>
          <w:p>
            <w:r>
              <w:rPr>
                <w:rFonts w:hint="eastAsia"/>
              </w:rPr>
              <w:t>备份方式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r>
              <w:rPr>
                <w:rFonts w:hint="eastAsia"/>
              </w:rPr>
              <w:t>数据库数据文件(data file)</w:t>
            </w:r>
          </w:p>
        </w:tc>
        <w:tc>
          <w:tcPr>
            <w:tcW w:w="3016" w:type="dxa"/>
          </w:tcPr>
          <w:p>
            <w:r>
              <w:t>'/home/oracle/ora-backup/%U'</w:t>
            </w:r>
          </w:p>
        </w:tc>
        <w:tc>
          <w:tcPr>
            <w:tcW w:w="2755" w:type="dxa"/>
          </w:tcPr>
          <w:p>
            <w:r>
              <w:rPr>
                <w:rFonts w:hint="eastAsia"/>
              </w:rPr>
              <w:t>增量备份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r>
              <w:rPr>
                <w:rFonts w:hint="eastAsia"/>
              </w:rPr>
              <w:t>控制文件(</w:t>
            </w:r>
            <w:r>
              <w:t>C</w:t>
            </w:r>
            <w:r>
              <w:rPr>
                <w:rFonts w:hint="eastAsia"/>
              </w:rPr>
              <w:t>ontrol file)</w:t>
            </w:r>
          </w:p>
        </w:tc>
        <w:tc>
          <w:tcPr>
            <w:tcW w:w="3016" w:type="dxa"/>
          </w:tcPr>
          <w:p>
            <w:r>
              <w:t>‘/home/oracle/ora-backup/%F'</w:t>
            </w:r>
          </w:p>
        </w:tc>
        <w:tc>
          <w:tcPr>
            <w:tcW w:w="2755" w:type="dxa"/>
          </w:tcPr>
          <w:p>
            <w:r>
              <w:rPr>
                <w:rFonts w:hint="eastAsia"/>
              </w:rPr>
              <w:t>自动备份+Multiplex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r>
              <w:rPr>
                <w:rFonts w:hint="eastAsia"/>
              </w:rPr>
              <w:t>归档日志文件(archive Log)</w:t>
            </w:r>
          </w:p>
        </w:tc>
        <w:tc>
          <w:tcPr>
            <w:tcW w:w="3016" w:type="dxa"/>
          </w:tcPr>
          <w:p>
            <w:r>
              <w:t>'/home/oracle/ora-backup/%U'</w:t>
            </w:r>
          </w:p>
        </w:tc>
        <w:tc>
          <w:tcPr>
            <w:tcW w:w="2755" w:type="dxa"/>
          </w:tcPr>
          <w:p>
            <w:r>
              <w:t>C</w:t>
            </w:r>
            <w:r>
              <w:rPr>
                <w:rFonts w:hint="eastAsia"/>
              </w:rPr>
              <w:t>opy备份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r>
              <w:rPr>
                <w:rFonts w:hint="eastAsia"/>
              </w:rPr>
              <w:t>SP文件</w:t>
            </w:r>
          </w:p>
        </w:tc>
        <w:tc>
          <w:tcPr>
            <w:tcW w:w="3016" w:type="dxa"/>
          </w:tcPr>
          <w:p>
            <w:r>
              <w:t>‘/home/oracle/ora-backup/%F'</w:t>
            </w:r>
          </w:p>
        </w:tc>
        <w:tc>
          <w:tcPr>
            <w:tcW w:w="2755" w:type="dxa"/>
          </w:tcPr>
          <w:p>
            <w:r>
              <w:rPr>
                <w:rFonts w:hint="eastAsia"/>
              </w:rPr>
              <w:t>自动备份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pPr>
              <w:rPr>
                <w:lang w:val="de-DE"/>
              </w:rPr>
            </w:pPr>
            <w:r>
              <w:rPr>
                <w:lang w:val="de-DE"/>
              </w:rPr>
              <w:t>T</w:t>
            </w:r>
            <w:r>
              <w:rPr>
                <w:rFonts w:hint="eastAsia"/>
                <w:lang w:val="de-DE"/>
              </w:rPr>
              <w:t>nsnames.ora</w:t>
            </w:r>
            <w:r>
              <w:rPr>
                <w:rFonts w:hint="eastAsia"/>
              </w:rPr>
              <w:t>和</w:t>
            </w:r>
            <w:r>
              <w:rPr>
                <w:rFonts w:hint="eastAsia"/>
                <w:lang w:val="de-DE"/>
              </w:rPr>
              <w:t>listener.ora</w:t>
            </w:r>
          </w:p>
        </w:tc>
        <w:tc>
          <w:tcPr>
            <w:tcW w:w="3016" w:type="dxa"/>
          </w:tcPr>
          <w:p>
            <w:r>
              <w:t>‘</w:t>
            </w:r>
            <w:r>
              <w:rPr>
                <w:rFonts w:hint="eastAsia"/>
              </w:rPr>
              <w:t>/home/oracle/ora-backup/</w:t>
            </w:r>
            <w:r>
              <w:t>’</w:t>
            </w:r>
          </w:p>
        </w:tc>
        <w:tc>
          <w:tcPr>
            <w:tcW w:w="2755" w:type="dxa"/>
          </w:tcPr>
          <w:p>
            <w:r>
              <w:rPr>
                <w:rFonts w:hint="eastAsia"/>
              </w:rPr>
              <w:t>用户自定义的备份</w:t>
            </w:r>
          </w:p>
        </w:tc>
      </w:tr>
    </w:tbl>
    <w:p>
      <w:r>
        <w:rPr>
          <w:rFonts w:hint="eastAsia"/>
        </w:rPr>
        <w:t>注：表中的目录</w:t>
      </w:r>
      <w:r>
        <w:t>’</w:t>
      </w:r>
      <w:r>
        <w:rPr>
          <w:rFonts w:hint="eastAsia"/>
        </w:rPr>
        <w:t>/home/oracle/ora-backup/</w:t>
      </w:r>
      <w:r>
        <w:t>’</w:t>
      </w:r>
      <w:r>
        <w:rPr>
          <w:rFonts w:hint="eastAsia"/>
        </w:rPr>
        <w:t>是另外一块磁盘上的备份路径。根据具体的分区情况作调整。</w:t>
      </w:r>
    </w:p>
    <w:p/>
    <w:p>
      <w:pPr>
        <w:pStyle w:val="3"/>
        <w:rPr>
          <w:lang w:eastAsia="zh-CN"/>
        </w:rPr>
      </w:pPr>
      <w:bookmarkStart w:id="599" w:name="_Toc107995759"/>
      <w:bookmarkStart w:id="600" w:name="_Toc106534954"/>
      <w:bookmarkStart w:id="601" w:name="_Toc111898275"/>
      <w:bookmarkStart w:id="602" w:name="_Toc384194120"/>
      <w:bookmarkStart w:id="603" w:name="_Toc124509819"/>
      <w:bookmarkStart w:id="604" w:name="_Toc125173600"/>
      <w:r>
        <w:rPr>
          <w:rFonts w:hint="eastAsia"/>
          <w:lang w:eastAsia="zh-CN"/>
        </w:rPr>
        <w:t>恢复策略</w:t>
      </w:r>
      <w:bookmarkEnd w:id="599"/>
      <w:bookmarkEnd w:id="600"/>
      <w:bookmarkEnd w:id="601"/>
      <w:bookmarkEnd w:id="602"/>
      <w:bookmarkEnd w:id="603"/>
      <w:bookmarkEnd w:id="604"/>
    </w:p>
    <w:p>
      <w:pPr>
        <w:pStyle w:val="4"/>
      </w:pPr>
      <w:bookmarkStart w:id="605" w:name="_Toc124509820"/>
      <w:bookmarkStart w:id="606" w:name="_Toc106534955"/>
      <w:bookmarkStart w:id="607" w:name="_Toc125173601"/>
      <w:bookmarkStart w:id="608" w:name="_Toc107995760"/>
      <w:bookmarkStart w:id="609" w:name="_Toc111898276"/>
      <w:bookmarkStart w:id="610" w:name="_Toc384194121"/>
      <w:r>
        <w:rPr>
          <w:rFonts w:hint="eastAsia"/>
        </w:rPr>
        <w:t>恢复的类型</w:t>
      </w:r>
      <w:bookmarkEnd w:id="605"/>
      <w:bookmarkEnd w:id="606"/>
      <w:bookmarkEnd w:id="607"/>
      <w:bookmarkEnd w:id="608"/>
      <w:bookmarkEnd w:id="609"/>
      <w:bookmarkEnd w:id="610"/>
    </w:p>
    <w:p>
      <w:r>
        <w:rPr>
          <w:rFonts w:hint="eastAsia"/>
        </w:rPr>
        <w:t>数据库的恢复应用于以下几种情况：</w:t>
      </w:r>
    </w:p>
    <w:p>
      <w:pPr>
        <w:numPr>
          <w:ilvl w:val="0"/>
          <w:numId w:val="37"/>
        </w:numPr>
      </w:pPr>
      <w:r>
        <w:rPr>
          <w:rFonts w:hint="eastAsia"/>
        </w:rPr>
        <w:t>数据库数据文件丢失或者损坏</w:t>
      </w:r>
    </w:p>
    <w:p>
      <w:pPr>
        <w:numPr>
          <w:ilvl w:val="0"/>
          <w:numId w:val="37"/>
        </w:numPr>
      </w:pPr>
      <w:r>
        <w:rPr>
          <w:rFonts w:hint="eastAsia"/>
        </w:rPr>
        <w:t>数据库控制文件或者SP文件丢失或者损坏</w:t>
      </w:r>
    </w:p>
    <w:p>
      <w:pPr>
        <w:numPr>
          <w:ilvl w:val="0"/>
          <w:numId w:val="37"/>
        </w:numPr>
      </w:pPr>
      <w:r>
        <w:rPr>
          <w:rFonts w:hint="eastAsia"/>
        </w:rPr>
        <w:t>数据库安装的本地磁盘损坏</w:t>
      </w:r>
    </w:p>
    <w:p/>
    <w:p>
      <w:pPr>
        <w:pStyle w:val="5"/>
      </w:pPr>
      <w:r>
        <w:rPr>
          <w:rFonts w:hint="eastAsia"/>
        </w:rPr>
        <w:t>数据库数据文件恢复</w:t>
      </w:r>
    </w:p>
    <w:p>
      <w:r>
        <w:rPr>
          <w:rFonts w:hint="eastAsia"/>
        </w:rPr>
        <w:t>当数据库数据文件丢失的时候，可以采用下面的方法进行恢复。应该优先选择排在前面的恢复方法。</w:t>
      </w:r>
    </w:p>
    <w:p>
      <w:pPr>
        <w:numPr>
          <w:ilvl w:val="0"/>
          <w:numId w:val="38"/>
        </w:numPr>
      </w:pPr>
      <w:r>
        <w:rPr>
          <w:rFonts w:hint="eastAsia"/>
        </w:rPr>
        <w:t>只恢复丢失的数据库文件</w:t>
      </w:r>
    </w:p>
    <w:p>
      <w:pPr>
        <w:numPr>
          <w:ilvl w:val="0"/>
          <w:numId w:val="38"/>
        </w:numPr>
      </w:pPr>
      <w:r>
        <w:rPr>
          <w:rFonts w:hint="eastAsia"/>
        </w:rPr>
        <w:t>只恢复丢失的数据库文件对应的表空间</w:t>
      </w:r>
    </w:p>
    <w:p>
      <w:pPr>
        <w:numPr>
          <w:ilvl w:val="0"/>
          <w:numId w:val="38"/>
        </w:numPr>
      </w:pPr>
      <w:r>
        <w:rPr>
          <w:rFonts w:hint="eastAsia"/>
        </w:rPr>
        <w:t>全库恢复</w:t>
      </w:r>
    </w:p>
    <w:p>
      <w:pPr>
        <w:pStyle w:val="5"/>
      </w:pPr>
      <w:r>
        <w:rPr>
          <w:rFonts w:hint="eastAsia"/>
        </w:rPr>
        <w:t>数据库控制文件和sp file恢复</w:t>
      </w:r>
    </w:p>
    <w:p>
      <w:r>
        <w:rPr>
          <w:rFonts w:hint="eastAsia"/>
        </w:rPr>
        <w:t>需要根据最新的备份文件进行恢复，并在恢复后及时进行全库的level0增量备份。</w:t>
      </w:r>
    </w:p>
    <w:p>
      <w:pPr>
        <w:pStyle w:val="5"/>
      </w:pPr>
      <w:r>
        <w:rPr>
          <w:rFonts w:hint="eastAsia"/>
        </w:rPr>
        <w:t>磁盘损坏时的完全恢复</w:t>
      </w:r>
    </w:p>
    <w:p>
      <w:r>
        <w:rPr>
          <w:rFonts w:hint="eastAsia"/>
        </w:rPr>
        <w:t>这种情况主要用于安装数据库的磁盘发生损坏的情况下的数据库恢复。大致有两种情况：</w:t>
      </w:r>
    </w:p>
    <w:p>
      <w:pPr>
        <w:numPr>
          <w:ilvl w:val="0"/>
          <w:numId w:val="39"/>
        </w:numPr>
      </w:pPr>
      <w:r>
        <w:rPr>
          <w:rFonts w:hint="eastAsia"/>
        </w:rPr>
        <w:t>可以恢复到宕机前的数据库数据的情况</w:t>
      </w:r>
    </w:p>
    <w:p>
      <w:pPr>
        <w:numPr>
          <w:ilvl w:val="0"/>
          <w:numId w:val="39"/>
        </w:numPr>
      </w:pPr>
      <w:r>
        <w:rPr>
          <w:rFonts w:hint="eastAsia"/>
        </w:rPr>
        <w:t>根据当前的备份文件只能恢复到数据库宕机前的很早之前的数据情况</w:t>
      </w:r>
    </w:p>
    <w:p/>
    <w:p>
      <w:r>
        <w:rPr>
          <w:rFonts w:hint="eastAsia"/>
        </w:rPr>
        <w:t>针对第一种情况，采用全库恢复就可以了。</w:t>
      </w:r>
    </w:p>
    <w:p>
      <w:r>
        <w:rPr>
          <w:rFonts w:hint="eastAsia"/>
        </w:rPr>
        <w:t>针对第二种情况，采用当前提供服务的数据库的文件进行恢复。</w:t>
      </w:r>
    </w:p>
    <w:p>
      <w:pPr>
        <w:pStyle w:val="2"/>
        <w:rPr>
          <w:color w:val="auto"/>
        </w:rPr>
      </w:pPr>
      <w:bookmarkStart w:id="611" w:name="_Toc107995761"/>
      <w:bookmarkStart w:id="612" w:name="_Toc124509821"/>
      <w:bookmarkStart w:id="613" w:name="_Toc106534956"/>
      <w:bookmarkStart w:id="614" w:name="_Toc111898277"/>
      <w:bookmarkStart w:id="615" w:name="_Toc125173602"/>
      <w:bookmarkStart w:id="616" w:name="_Toc384194122"/>
      <w:r>
        <w:rPr>
          <w:rFonts w:hint="eastAsia"/>
          <w:color w:val="auto"/>
        </w:rPr>
        <w:t>参考资料</w:t>
      </w:r>
      <w:bookmarkEnd w:id="592"/>
      <w:bookmarkEnd w:id="611"/>
      <w:bookmarkEnd w:id="612"/>
      <w:bookmarkEnd w:id="613"/>
      <w:bookmarkEnd w:id="614"/>
      <w:bookmarkEnd w:id="615"/>
      <w:bookmarkEnd w:id="616"/>
    </w:p>
    <w:p>
      <w:r>
        <w:rPr>
          <w:rFonts w:hint="eastAsia"/>
        </w:rPr>
        <w:t>《SSMN业务技术建议书V1.6.doc》</w:t>
      </w:r>
    </w:p>
    <w:p>
      <w:r>
        <w:rPr>
          <w:rFonts w:hint="eastAsia"/>
        </w:rPr>
        <w:t>《SSMN业务介绍V1.2.ppt》</w:t>
      </w:r>
    </w:p>
    <w:p/>
    <w:p>
      <w:pPr>
        <w:pStyle w:val="2"/>
        <w:rPr>
          <w:color w:val="auto"/>
        </w:rPr>
      </w:pPr>
      <w:bookmarkStart w:id="617" w:name="_Toc384194123"/>
      <w:r>
        <w:rPr>
          <w:rFonts w:hint="eastAsia"/>
          <w:color w:val="auto"/>
        </w:rPr>
        <w:t>文档版本与脚本对应表</w:t>
      </w:r>
      <w:bookmarkEnd w:id="617"/>
    </w:p>
    <w:tbl>
      <w:tblPr>
        <w:tblStyle w:val="36"/>
        <w:tblW w:w="6169"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77"/>
        <w:gridCol w:w="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977" w:type="dxa"/>
          </w:tcPr>
          <w:p>
            <w:r>
              <w:rPr>
                <w:rFonts w:hint="eastAsia"/>
              </w:rPr>
              <w:t>数据库设计文档版本</w:t>
            </w:r>
          </w:p>
        </w:tc>
        <w:tc>
          <w:tcPr>
            <w:tcW w:w="3192" w:type="dxa"/>
          </w:tcPr>
          <w:p>
            <w:r>
              <w:rPr>
                <w:rFonts w:hint="eastAsia"/>
              </w:rPr>
              <w:t>数据库脚本版本号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7" w:type="dxa"/>
          </w:tcPr>
          <w:p>
            <w:pPr>
              <w:rPr>
                <w:rFonts w:ascii="Tahoma" w:hAnsi="Tahoma"/>
                <w:b/>
                <w:szCs w:val="21"/>
              </w:rPr>
            </w:pPr>
            <w:r>
              <w:rPr>
                <w:rFonts w:hint="eastAsia" w:ascii="Tahoma" w:hAnsi="Tahoma"/>
                <w:b/>
                <w:szCs w:val="21"/>
              </w:rPr>
              <w:t>SSMN数据库设计_PC4.doc</w:t>
            </w:r>
          </w:p>
        </w:tc>
        <w:tc>
          <w:tcPr>
            <w:tcW w:w="3192" w:type="dxa"/>
          </w:tcPr>
          <w:p>
            <w:pPr>
              <w:rPr>
                <w:rFonts w:ascii="Tahoma" w:hAnsi="Tahoma"/>
                <w:b/>
                <w:szCs w:val="21"/>
              </w:rPr>
            </w:pPr>
            <w:r>
              <w:rPr>
                <w:rFonts w:ascii="Tahoma" w:hAnsi="Tahoma"/>
                <w:b/>
                <w:szCs w:val="21"/>
              </w:rPr>
              <w:t>SSMNTable_Create_v4.4.sql</w:t>
            </w:r>
          </w:p>
          <w:p>
            <w:pPr>
              <w:rPr>
                <w:rFonts w:ascii="Tahoma" w:hAnsi="Tahoma"/>
                <w:b/>
                <w:szCs w:val="21"/>
              </w:rPr>
            </w:pPr>
            <w:r>
              <w:rPr>
                <w:rFonts w:ascii="Tahoma" w:hAnsi="Tahoma"/>
                <w:b/>
                <w:szCs w:val="21"/>
              </w:rPr>
              <w:t>SSMN_Upgrade_v4.4.sql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7" w:type="dxa"/>
          </w:tcPr>
          <w:p>
            <w:pPr>
              <w:rPr>
                <w:rFonts w:ascii="Tahoma" w:hAnsi="Tahoma"/>
                <w:b/>
                <w:szCs w:val="21"/>
              </w:rPr>
            </w:pPr>
          </w:p>
        </w:tc>
        <w:tc>
          <w:tcPr>
            <w:tcW w:w="3192" w:type="dxa"/>
          </w:tcPr>
          <w:p>
            <w:pPr>
              <w:rPr>
                <w:rFonts w:ascii="Tahoma" w:hAnsi="Tahoma"/>
                <w:b/>
                <w:szCs w:val="21"/>
              </w:rPr>
            </w:pPr>
          </w:p>
        </w:tc>
      </w:tr>
    </w:tbl>
    <w:p>
      <w:pPr>
        <w:rPr>
          <w:rFonts w:ascii="Tahoma" w:hAnsi="Tahoma"/>
          <w:b/>
          <w:szCs w:val="21"/>
        </w:rPr>
      </w:pPr>
    </w:p>
    <w:p>
      <w:pPr>
        <w:pStyle w:val="2"/>
        <w:rPr>
          <w:color w:val="auto"/>
        </w:rPr>
      </w:pPr>
      <w:bookmarkStart w:id="618" w:name="_Toc384194124"/>
      <w:r>
        <w:rPr>
          <w:rFonts w:hint="eastAsia"/>
          <w:color w:val="auto"/>
        </w:rPr>
        <w:t>定义Index,trigger,sequence</w:t>
      </w:r>
      <w:bookmarkEnd w:id="618"/>
    </w:p>
    <w:p>
      <w:pPr>
        <w:pStyle w:val="3"/>
        <w:rPr>
          <w:lang w:eastAsia="zh-CN"/>
        </w:rPr>
      </w:pPr>
      <w:bookmarkStart w:id="619" w:name="_Toc384194125"/>
      <w:r>
        <w:rPr>
          <w:rFonts w:hint="eastAsia"/>
          <w:lang w:eastAsia="zh-CN"/>
        </w:rPr>
        <w:t>数据库Index信息</w:t>
      </w:r>
      <w:bookmarkEnd w:id="619"/>
    </w:p>
    <w:p>
      <w:pPr>
        <w:rPr>
          <w:b/>
        </w:rPr>
      </w:pPr>
      <w:r>
        <w:rPr>
          <w:rFonts w:hint="eastAsia"/>
          <w:b/>
        </w:rPr>
        <w:t>[索引]</w:t>
      </w:r>
    </w:p>
    <w:p>
      <w:r>
        <w:t>Index IDX1_USER_BANK</w:t>
      </w:r>
      <w:r>
        <w:rPr>
          <w:rFonts w:hint="eastAsia"/>
        </w:rPr>
        <w:t xml:space="preserve"> (</w:t>
      </w:r>
      <w:r>
        <w:t>ssmnnumber</w:t>
      </w:r>
      <w:r>
        <w:rPr>
          <w:rFonts w:hint="eastAsia"/>
        </w:rPr>
        <w:t>);</w:t>
      </w:r>
    </w:p>
    <w:p>
      <w:r>
        <w:t>Index IDX</w:t>
      </w:r>
      <w:r>
        <w:rPr>
          <w:rFonts w:hint="eastAsia"/>
        </w:rPr>
        <w:t>2</w:t>
      </w:r>
      <w:r>
        <w:t>_USER_BANK(infofee,monthfee,changefee)</w:t>
      </w:r>
      <w:r>
        <w:rPr>
          <w:rFonts w:hint="eastAsia"/>
        </w:rPr>
        <w:t>;</w:t>
      </w:r>
    </w:p>
    <w:p/>
    <w:p/>
    <w:p>
      <w:r>
        <w:rPr>
          <w:rFonts w:hint="eastAsia"/>
        </w:rPr>
        <w:t>IDX1_SSMN_USER(MSISDN, ServiceStatus)</w:t>
      </w:r>
    </w:p>
    <w:p>
      <w:r>
        <w:rPr>
          <w:rFonts w:hint="eastAsia"/>
        </w:rPr>
        <w:t>IDX2_SSMN_USER(UserName)</w:t>
      </w:r>
    </w:p>
    <w:p>
      <w:pPr>
        <w:rPr>
          <w:rFonts w:cs="Arial"/>
          <w:lang w:val="en-GB"/>
        </w:rPr>
      </w:pPr>
      <w:r>
        <w:rPr>
          <w:rFonts w:hint="eastAsia"/>
        </w:rPr>
        <w:t>IDX3_SSMN_USER (</w:t>
      </w:r>
      <w:r>
        <w:rPr>
          <w:rFonts w:hint="eastAsia" w:cs="Arial"/>
        </w:rPr>
        <w:t xml:space="preserve">ServiceStatus, </w:t>
      </w:r>
      <w:r>
        <w:rPr>
          <w:rFonts w:hint="eastAsia" w:cs="Arial"/>
          <w:lang w:val="en-GB"/>
        </w:rPr>
        <w:t>Sub_Date)</w:t>
      </w:r>
    </w:p>
    <w:p>
      <w:r>
        <w:t>IDX4_SSMN_USER (MSISDN,SUB_DATE)</w:t>
      </w:r>
    </w:p>
    <w:p/>
    <w:p>
      <w:r>
        <w:t>IDX1_SSMN_CANCEL_USER</w:t>
      </w:r>
      <w:r>
        <w:rPr>
          <w:rFonts w:hint="eastAsia"/>
        </w:rPr>
        <w:t xml:space="preserve"> (</w:t>
      </w:r>
      <w:r>
        <w:t>Sub_Date</w:t>
      </w:r>
      <w:r>
        <w:rPr>
          <w:rFonts w:hint="eastAsia"/>
        </w:rPr>
        <w:t>);</w:t>
      </w:r>
    </w:p>
    <w:p>
      <w:r>
        <w:t>IDX</w:t>
      </w:r>
      <w:r>
        <w:rPr>
          <w:rFonts w:hint="eastAsia"/>
        </w:rPr>
        <w:t>2</w:t>
      </w:r>
      <w:r>
        <w:t>_SSMN_CANCEL_USER</w:t>
      </w:r>
      <w:r>
        <w:rPr>
          <w:rFonts w:hint="eastAsia"/>
        </w:rPr>
        <w:t xml:space="preserve"> (</w:t>
      </w:r>
      <w:r>
        <w:t>Cancel_Date</w:t>
      </w:r>
      <w:r>
        <w:rPr>
          <w:rFonts w:hint="eastAsia"/>
        </w:rPr>
        <w:t>);</w:t>
      </w:r>
    </w:p>
    <w:p>
      <w:r>
        <w:t>IDX3_SSMN_CANCEL_USER</w:t>
      </w:r>
      <w:r>
        <w:rPr>
          <w:rFonts w:hint="eastAsia"/>
        </w:rPr>
        <w:t>（</w:t>
      </w:r>
      <w:r>
        <w:t>MSISDN,SUB_DATE</w:t>
      </w:r>
      <w:r>
        <w:rPr>
          <w:rFonts w:hint="eastAsia"/>
        </w:rPr>
        <w:t>）</w:t>
      </w:r>
    </w:p>
    <w:p/>
    <w:p>
      <w:r>
        <w:rPr>
          <w:rFonts w:hint="eastAsia"/>
        </w:rPr>
        <w:t>IDX1_SSMN_NUMBER(Number_Type);</w:t>
      </w:r>
    </w:p>
    <w:p>
      <w:r>
        <w:rPr>
          <w:rFonts w:hint="eastAsia"/>
        </w:rPr>
        <w:t>IDX2_SSMN_NUMBER(SSMNNumber, Status);</w:t>
      </w:r>
    </w:p>
    <w:p>
      <w:r>
        <w:rPr>
          <w:rFonts w:hint="eastAsia"/>
        </w:rPr>
        <w:t xml:space="preserve">IDX3_SSMN_NUMBER(SSMNNumber, </w:t>
      </w:r>
      <w:r>
        <w:t>Number_Type</w:t>
      </w:r>
      <w:r>
        <w:rPr>
          <w:rFonts w:hint="eastAsia"/>
        </w:rPr>
        <w:t>);</w:t>
      </w:r>
    </w:p>
    <w:p>
      <w:r>
        <w:rPr>
          <w:rFonts w:hint="eastAsia"/>
        </w:rPr>
        <w:t>IDX4_SSMN_NUNBER (MSISDN,Number_Type,Initiate_date);</w:t>
      </w:r>
    </w:p>
    <w:p>
      <w:pPr>
        <w:rPr>
          <w:rFonts w:cs="Arial"/>
        </w:rPr>
      </w:pPr>
      <w:r>
        <w:rPr>
          <w:rFonts w:hint="eastAsia"/>
        </w:rPr>
        <w:t>IDX5_SSMN_NUMBER(</w:t>
      </w:r>
      <w:r>
        <w:t>Cancel_Date</w:t>
      </w:r>
      <w:r>
        <w:rPr>
          <w:rFonts w:hint="eastAsia" w:cs="Arial"/>
        </w:rPr>
        <w:t>);</w:t>
      </w:r>
    </w:p>
    <w:p>
      <w:pPr>
        <w:rPr>
          <w:rFonts w:cs="Arial"/>
        </w:rPr>
      </w:pPr>
      <w:r>
        <w:rPr>
          <w:rFonts w:hint="eastAsia"/>
        </w:rPr>
        <w:t>IDX6_SSMN_NUMBER(</w:t>
      </w:r>
      <w:r>
        <w:t>length(msisdn)</w:t>
      </w:r>
      <w:r>
        <w:rPr>
          <w:rFonts w:hint="eastAsia" w:cs="Arial"/>
        </w:rPr>
        <w:t>);</w:t>
      </w:r>
    </w:p>
    <w:p>
      <w:pPr>
        <w:rPr>
          <w:rFonts w:cs="Arial"/>
        </w:rPr>
      </w:pPr>
      <w:r>
        <w:rPr>
          <w:rFonts w:hint="eastAsia"/>
        </w:rPr>
        <w:t>IDX7_SSMN_NUMBER(</w:t>
      </w:r>
      <w:r>
        <w:t>sub_manner</w:t>
      </w:r>
      <w:r>
        <w:rPr>
          <w:rFonts w:hint="eastAsia" w:cs="Arial"/>
        </w:rPr>
        <w:t>);</w:t>
      </w:r>
    </w:p>
    <w:p/>
    <w:p>
      <w:r>
        <w:rPr>
          <w:rFonts w:hint="eastAsia"/>
        </w:rPr>
        <w:t>IDX1_SSMN_CALLING_TIME (MSISDN)</w:t>
      </w:r>
    </w:p>
    <w:p/>
    <w:p>
      <w:r>
        <w:rPr>
          <w:rFonts w:hint="eastAsia"/>
        </w:rPr>
        <w:t>IDX1_SSMN_CALLING_NUM (MSISDN)</w:t>
      </w:r>
    </w:p>
    <w:p/>
    <w:p>
      <w:r>
        <w:rPr>
          <w:rFonts w:hint="eastAsia"/>
        </w:rPr>
        <w:t>IDX1_</w:t>
      </w:r>
      <w:r>
        <w:rPr>
          <w:rFonts w:cs="Arial"/>
          <w:lang w:val="en-GB"/>
        </w:rPr>
        <w:t>SSMN</w:t>
      </w:r>
      <w:r>
        <w:rPr>
          <w:rFonts w:cs="Arial"/>
        </w:rPr>
        <w:t>_CALL</w:t>
      </w:r>
      <w:r>
        <w:rPr>
          <w:rFonts w:cs="Arial"/>
          <w:lang w:val="en-GB"/>
        </w:rPr>
        <w:t>ED</w:t>
      </w:r>
      <w:r>
        <w:rPr>
          <w:rFonts w:cs="Arial"/>
        </w:rPr>
        <w:t>_TIME</w:t>
      </w:r>
      <w:r>
        <w:rPr>
          <w:rFonts w:hint="eastAsia" w:cs="Arial"/>
        </w:rPr>
        <w:t xml:space="preserve"> (SSMNNumber)</w:t>
      </w:r>
    </w:p>
    <w:p/>
    <w:p>
      <w:pPr>
        <w:rPr>
          <w:rFonts w:cs="Arial"/>
          <w:b/>
        </w:rPr>
      </w:pPr>
      <w:r>
        <w:rPr>
          <w:rFonts w:hint="eastAsia" w:cs="Arial"/>
          <w:b/>
        </w:rPr>
        <w:t>IDX1_</w:t>
      </w:r>
      <w:r>
        <w:rPr>
          <w:lang w:val="en-GB"/>
        </w:rPr>
        <w:t xml:space="preserve"> SSMN</w:t>
      </w:r>
      <w:r>
        <w:t>_CALL</w:t>
      </w:r>
      <w:r>
        <w:rPr>
          <w:lang w:val="en-GB"/>
        </w:rPr>
        <w:t>ED</w:t>
      </w:r>
      <w:r>
        <w:t>_NUM</w:t>
      </w:r>
      <w:r>
        <w:rPr>
          <w:rFonts w:hint="eastAsia"/>
        </w:rPr>
        <w:t xml:space="preserve"> (</w:t>
      </w:r>
      <w:r>
        <w:rPr>
          <w:rFonts w:cs="Arial"/>
          <w:b/>
        </w:rPr>
        <w:t>SSMNNumber</w:t>
      </w:r>
      <w:r>
        <w:rPr>
          <w:rFonts w:hint="eastAsia" w:cs="Arial"/>
          <w:b/>
        </w:rPr>
        <w:t>)</w:t>
      </w:r>
    </w:p>
    <w:p/>
    <w:p>
      <w:pPr>
        <w:rPr>
          <w:rFonts w:cs="Arial"/>
          <w:lang w:val="en-GB"/>
        </w:rPr>
      </w:pPr>
      <w:r>
        <w:rPr>
          <w:rFonts w:hint="eastAsia"/>
          <w:b/>
        </w:rPr>
        <w:t>IDX1_</w:t>
      </w:r>
      <w:r>
        <w:rPr>
          <w:rFonts w:hint="eastAsia"/>
        </w:rPr>
        <w:t xml:space="preserve"> SSMN_CDR (</w:t>
      </w:r>
      <w:r>
        <w:rPr>
          <w:rFonts w:hint="eastAsia" w:cs="Arial"/>
          <w:lang w:val="en-GB"/>
        </w:rPr>
        <w:t>MSISDN, CallStartTime, Apply_Service)</w:t>
      </w:r>
    </w:p>
    <w:p>
      <w:pPr>
        <w:rPr>
          <w:rFonts w:cs="Arial"/>
          <w:lang w:val="en-GB"/>
        </w:rPr>
      </w:pPr>
      <w:r>
        <w:rPr>
          <w:rFonts w:hint="eastAsia" w:cs="Arial"/>
          <w:lang w:val="en-GB"/>
        </w:rPr>
        <w:t>IDX2_SSMN_CDR(MSISDN, CallStartTime, Cancel_Service)</w:t>
      </w:r>
    </w:p>
    <w:p>
      <w:pPr>
        <w:rPr>
          <w:rFonts w:cs="Arial"/>
        </w:rPr>
      </w:pPr>
      <w:r>
        <w:rPr>
          <w:rFonts w:hint="eastAsia" w:cs="Arial"/>
          <w:lang w:val="en-GB"/>
        </w:rPr>
        <w:t>IDX3_SSMN_CDR</w:t>
      </w:r>
      <w:r>
        <w:rPr>
          <w:rFonts w:hint="eastAsia" w:cs="Arial"/>
        </w:rPr>
        <w:t xml:space="preserve"> (CallingAddress)</w:t>
      </w:r>
    </w:p>
    <w:p>
      <w:pPr>
        <w:rPr>
          <w:rFonts w:cs="Arial"/>
        </w:rPr>
      </w:pPr>
      <w:r>
        <w:rPr>
          <w:rFonts w:hint="eastAsia" w:cs="Arial"/>
          <w:lang w:val="en-GB"/>
        </w:rPr>
        <w:t>IDX4_SSMN_CDR</w:t>
      </w:r>
      <w:r>
        <w:rPr>
          <w:rFonts w:hint="eastAsia" w:cs="Arial"/>
        </w:rPr>
        <w:t xml:space="preserve"> (</w:t>
      </w:r>
      <w:r>
        <w:rPr>
          <w:rFonts w:hint="eastAsia" w:cs="Arial"/>
          <w:lang w:val="en-GB"/>
        </w:rPr>
        <w:t>CalledAddress</w:t>
      </w:r>
      <w:r>
        <w:rPr>
          <w:rFonts w:hint="eastAsia" w:cs="Arial"/>
        </w:rPr>
        <w:t>)</w:t>
      </w:r>
    </w:p>
    <w:p>
      <w:pPr>
        <w:rPr>
          <w:rFonts w:cs="Arial"/>
          <w:lang w:val="en-GB"/>
        </w:rPr>
      </w:pPr>
      <w:r>
        <w:rPr>
          <w:rFonts w:hint="eastAsia" w:cs="Arial"/>
          <w:lang w:val="en-GB"/>
        </w:rPr>
        <w:t>IDX5_SSMN_CDR (CallType，CallStopTime)</w:t>
      </w:r>
    </w:p>
    <w:p>
      <w:pPr>
        <w:rPr>
          <w:rFonts w:cs="Arial"/>
        </w:rPr>
      </w:pPr>
      <w:r>
        <w:rPr>
          <w:rFonts w:cs="Arial"/>
        </w:rPr>
        <w:t xml:space="preserve">IDX6_SSMN_CDR (CallType,CallStopTime,calledaddress,callingaddress) </w:t>
      </w:r>
    </w:p>
    <w:p>
      <w:pPr>
        <w:rPr>
          <w:rFonts w:cs="Arial"/>
        </w:rPr>
      </w:pPr>
      <w:r>
        <w:rPr>
          <w:rFonts w:cs="Arial"/>
        </w:rPr>
        <w:t>IDX7_SSMN_CDR (MSISDN, CallType)</w:t>
      </w:r>
    </w:p>
    <w:p>
      <w:pPr>
        <w:rPr>
          <w:rFonts w:cs="Arial"/>
        </w:rPr>
      </w:pPr>
      <w:r>
        <w:rPr>
          <w:rFonts w:cs="Arial"/>
        </w:rPr>
        <w:t>IDX</w:t>
      </w:r>
      <w:r>
        <w:rPr>
          <w:rFonts w:hint="eastAsia" w:cs="Arial"/>
        </w:rPr>
        <w:t>8</w:t>
      </w:r>
      <w:r>
        <w:rPr>
          <w:rFonts w:cs="Arial"/>
        </w:rPr>
        <w:t>_SSMN_CDR (callstoptime)</w:t>
      </w:r>
    </w:p>
    <w:p>
      <w:r>
        <w:rPr>
          <w:rFonts w:hint="eastAsia"/>
        </w:rPr>
        <w:t>IDX1_SSMN_CANCEL_NUM (Cancel_Date)；</w:t>
      </w:r>
    </w:p>
    <w:p>
      <w:r>
        <w:rPr>
          <w:rFonts w:hint="eastAsia"/>
        </w:rPr>
        <w:t>IDX2_SSMN_CANCEL_NUM(</w:t>
      </w:r>
      <w:r>
        <w:t>Initiate_Date,Cancel_Date,Number_Type,MSISDN</w:t>
      </w:r>
      <w:r>
        <w:rPr>
          <w:rFonts w:hint="eastAsia"/>
        </w:rPr>
        <w:t>)</w:t>
      </w:r>
    </w:p>
    <w:p/>
    <w:p>
      <w:r>
        <w:t>IDX1_SSMN_TTNumber</w:t>
      </w:r>
      <w:r>
        <w:rPr>
          <w:rFonts w:hint="eastAsia"/>
        </w:rPr>
        <w:t xml:space="preserve"> (</w:t>
      </w:r>
      <w:r>
        <w:t>TT_Type</w:t>
      </w:r>
      <w:r>
        <w:rPr>
          <w:rFonts w:hint="eastAsia"/>
        </w:rPr>
        <w:t>)</w:t>
      </w:r>
    </w:p>
    <w:p/>
    <w:p>
      <w:r>
        <w:t>IDX1_SSMN_EnableNumber</w:t>
      </w:r>
      <w:r>
        <w:rPr>
          <w:rFonts w:hint="eastAsia"/>
        </w:rPr>
        <w:t>(Status)</w:t>
      </w:r>
    </w:p>
    <w:p>
      <w:r>
        <w:t>IDX</w:t>
      </w:r>
      <w:r>
        <w:rPr>
          <w:rFonts w:hint="eastAsia"/>
        </w:rPr>
        <w:t>2</w:t>
      </w:r>
      <w:r>
        <w:t>_SSMN_EnableNumber</w:t>
      </w:r>
      <w:r>
        <w:rPr>
          <w:rFonts w:hint="eastAsia"/>
        </w:rPr>
        <w:t>(Type)</w:t>
      </w:r>
    </w:p>
    <w:p/>
    <w:p>
      <w:r>
        <w:rPr>
          <w:rFonts w:hint="eastAsia"/>
        </w:rPr>
        <w:t>IDX1_SSMN_ SPECIALNUM (SSMNNumber, Number_Type);</w:t>
      </w:r>
    </w:p>
    <w:p/>
    <w:p>
      <w:r>
        <w:rPr>
          <w:rFonts w:hint="eastAsia"/>
        </w:rPr>
        <w:t>IDX1_SSMN_1258NUM (SSMNNumber, Number_Type);</w:t>
      </w:r>
    </w:p>
    <w:p/>
    <w:p>
      <w:pPr>
        <w:rPr>
          <w:lang w:val="en-GB"/>
        </w:rPr>
      </w:pPr>
      <w:r>
        <w:rPr>
          <w:rFonts w:hint="eastAsia"/>
        </w:rPr>
        <w:t>IDX1_SSMN_1258USER</w:t>
      </w:r>
      <w:r>
        <w:rPr>
          <w:rFonts w:hint="eastAsia"/>
          <w:lang w:val="en-GB"/>
        </w:rPr>
        <w:t>(</w:t>
      </w:r>
      <w:r>
        <w:rPr>
          <w:rFonts w:hint="eastAsia"/>
        </w:rPr>
        <w:t xml:space="preserve">MSISDN, </w:t>
      </w:r>
      <w:r>
        <w:rPr>
          <w:rFonts w:cs="Arial"/>
          <w:lang w:val="en-GB"/>
        </w:rPr>
        <w:t>CallingNumber</w:t>
      </w:r>
      <w:r>
        <w:rPr>
          <w:rFonts w:hint="eastAsia"/>
          <w:lang w:val="en-GB"/>
        </w:rPr>
        <w:t>)</w:t>
      </w:r>
    </w:p>
    <w:p/>
    <w:p>
      <w:r>
        <w:rPr>
          <w:rFonts w:hint="eastAsia"/>
        </w:rPr>
        <w:t>IDX1_Discount_Card(Card_Number, Card_Status)</w:t>
      </w:r>
    </w:p>
    <w:p>
      <w:r>
        <w:rPr>
          <w:rFonts w:hint="eastAsia"/>
        </w:rPr>
        <w:t>IDX2_Discount_Card</w:t>
      </w:r>
      <w:r>
        <w:rPr>
          <w:rFonts w:hint="eastAsia"/>
          <w:lang w:val="en-GB"/>
        </w:rPr>
        <w:t>(</w:t>
      </w:r>
      <w:r>
        <w:rPr>
          <w:rFonts w:hint="eastAsia"/>
        </w:rPr>
        <w:t>MSISDN</w:t>
      </w:r>
      <w:r>
        <w:rPr>
          <w:rFonts w:hint="eastAsia"/>
          <w:lang w:val="en-GB"/>
        </w:rPr>
        <w:t>)</w:t>
      </w:r>
    </w:p>
    <w:p>
      <w:r>
        <w:t>IDX3_DISCOUNT_CARD</w:t>
      </w:r>
      <w:r>
        <w:rPr>
          <w:rFonts w:hint="eastAsia"/>
        </w:rPr>
        <w:t>(</w:t>
      </w:r>
      <w:r>
        <w:t>registe_date</w:t>
      </w:r>
      <w:r>
        <w:rPr>
          <w:rFonts w:hint="eastAsia"/>
        </w:rPr>
        <w:t>)</w:t>
      </w:r>
    </w:p>
    <w:p>
      <w:r>
        <w:t>IDX4_DISCOUNT_CARD (MSISDN,REGISTE_DATE)</w:t>
      </w:r>
    </w:p>
    <w:p/>
    <w:p>
      <w:r>
        <w:rPr>
          <w:rFonts w:hint="eastAsia"/>
        </w:rPr>
        <w:t>IDX1_</w:t>
      </w:r>
      <w:r>
        <w:t xml:space="preserve"> SSMN_</w:t>
      </w:r>
      <w:r>
        <w:rPr>
          <w:rFonts w:hint="eastAsia"/>
        </w:rPr>
        <w:t>OUTUSER_REGISTER (</w:t>
      </w:r>
      <w:r>
        <w:rPr>
          <w:rFonts w:hint="eastAsia" w:cs="Arial"/>
          <w:lang w:val="en-GB"/>
        </w:rPr>
        <w:t>R</w:t>
      </w:r>
      <w:r>
        <w:rPr>
          <w:rFonts w:hint="eastAsia" w:cs="Arial"/>
        </w:rPr>
        <w:t>egsiter_Date</w:t>
      </w:r>
      <w:r>
        <w:rPr>
          <w:rFonts w:hint="eastAsia" w:cs="Arial"/>
          <w:b/>
          <w:lang w:val="en-GB"/>
        </w:rPr>
        <w:t>,</w:t>
      </w:r>
      <w:r>
        <w:rPr>
          <w:rFonts w:hint="eastAsia" w:cs="Arial"/>
        </w:rPr>
        <w:t xml:space="preserve"> Register_By</w:t>
      </w:r>
      <w:r>
        <w:rPr>
          <w:rFonts w:hint="eastAsia"/>
        </w:rPr>
        <w:t>)</w:t>
      </w:r>
    </w:p>
    <w:p>
      <w:r>
        <w:rPr>
          <w:rFonts w:hint="eastAsia"/>
        </w:rPr>
        <w:t>IDX2_</w:t>
      </w:r>
      <w:r>
        <w:t xml:space="preserve"> SSMN_</w:t>
      </w:r>
      <w:r>
        <w:rPr>
          <w:rFonts w:hint="eastAsia"/>
        </w:rPr>
        <w:t>OUTUSER_REGISTER (</w:t>
      </w:r>
      <w:r>
        <w:rPr>
          <w:rFonts w:cs="Arial"/>
          <w:lang w:val="en-GB"/>
        </w:rPr>
        <w:t>Regsiter_Date, Msisdn, reserve</w:t>
      </w:r>
      <w:r>
        <w:rPr>
          <w:rFonts w:hint="eastAsia"/>
        </w:rPr>
        <w:t>)</w:t>
      </w:r>
    </w:p>
    <w:p/>
    <w:p>
      <w:r>
        <w:rPr>
          <w:rFonts w:hint="eastAsia"/>
        </w:rPr>
        <w:t>IDX1_SSMN_MV (SSMNNumber, MSLEVEL)</w:t>
      </w:r>
    </w:p>
    <w:p>
      <w:r>
        <w:rPr>
          <w:rFonts w:hint="eastAsia"/>
        </w:rPr>
        <w:t xml:space="preserve">IDX2_SSMN_MV </w:t>
      </w:r>
      <w:r>
        <w:rPr>
          <w:rFonts w:hint="eastAsia"/>
          <w:lang w:val="en-GB"/>
        </w:rPr>
        <w:t>(</w:t>
      </w:r>
      <w:r>
        <w:rPr>
          <w:rFonts w:hint="eastAsia"/>
        </w:rPr>
        <w:t>MSISDN</w:t>
      </w:r>
      <w:r>
        <w:rPr>
          <w:rFonts w:hint="eastAsia"/>
          <w:lang w:val="en-GB"/>
        </w:rPr>
        <w:t>)</w:t>
      </w:r>
    </w:p>
    <w:p/>
    <w:p>
      <w:r>
        <w:t>Index IDX1_USER_BANK</w:t>
      </w:r>
      <w:r>
        <w:rPr>
          <w:rFonts w:hint="eastAsia"/>
        </w:rPr>
        <w:t xml:space="preserve"> (</w:t>
      </w:r>
      <w:r>
        <w:t>ssmnnumber</w:t>
      </w:r>
      <w:r>
        <w:rPr>
          <w:rFonts w:hint="eastAsia"/>
        </w:rPr>
        <w:t>);</w:t>
      </w:r>
    </w:p>
    <w:p>
      <w:r>
        <w:t>Index IDX</w:t>
      </w:r>
      <w:r>
        <w:rPr>
          <w:rFonts w:hint="eastAsia"/>
        </w:rPr>
        <w:t>2</w:t>
      </w:r>
      <w:r>
        <w:t>_USER_BANK(infofee,monthfee,changefee)</w:t>
      </w:r>
      <w:r>
        <w:rPr>
          <w:rFonts w:hint="eastAsia"/>
        </w:rPr>
        <w:t>;</w:t>
      </w:r>
    </w:p>
    <w:p/>
    <w:p>
      <w:r>
        <w:rPr>
          <w:rFonts w:hint="eastAsia"/>
        </w:rPr>
        <w:t>IDX1_ SSMN_FREENUMBERS (</w:t>
      </w:r>
      <w:r>
        <w:rPr>
          <w:rFonts w:cs="Arial"/>
          <w:lang w:val="en-GB"/>
        </w:rPr>
        <w:t>MSISDN</w:t>
      </w:r>
      <w:r>
        <w:rPr>
          <w:rFonts w:hint="eastAsia"/>
        </w:rPr>
        <w:t>);</w:t>
      </w:r>
    </w:p>
    <w:p/>
    <w:p>
      <w:r>
        <w:t>IDX1_SSMN_CHANGE_NUMBERTYPE (user_sub_date,msisdn,status)</w:t>
      </w:r>
    </w:p>
    <w:p>
      <w:r>
        <w:t>IDX</w:t>
      </w:r>
      <w:r>
        <w:rPr>
          <w:rFonts w:hint="eastAsia"/>
        </w:rPr>
        <w:t>2</w:t>
      </w:r>
      <w:r>
        <w:t>_SSMN_CHANGE_NUMBERTYPE (status)</w:t>
      </w:r>
    </w:p>
    <w:p>
      <w:r>
        <w:t>IDX</w:t>
      </w:r>
      <w:r>
        <w:rPr>
          <w:rFonts w:hint="eastAsia"/>
        </w:rPr>
        <w:t>4</w:t>
      </w:r>
      <w:r>
        <w:t>_SSMN_CHANGE_NUMBERTYPE (Msisdn,NewNumberType,Initiate_Date)</w:t>
      </w:r>
    </w:p>
    <w:p>
      <w:r>
        <w:t>IDX</w:t>
      </w:r>
      <w:r>
        <w:rPr>
          <w:rFonts w:hint="eastAsia"/>
        </w:rPr>
        <w:t>5</w:t>
      </w:r>
      <w:r>
        <w:t>_SSMN_CHANGE_NUMBERTYPE (TimeStamp)</w:t>
      </w:r>
    </w:p>
    <w:p/>
    <w:p>
      <w:r>
        <w:t>IDX1_SSMN_CHARGE_NUM (user_sub_date,msisdn,status)</w:t>
      </w:r>
    </w:p>
    <w:p>
      <w:r>
        <w:t>IDX</w:t>
      </w:r>
      <w:r>
        <w:rPr>
          <w:rFonts w:hint="eastAsia"/>
        </w:rPr>
        <w:t>2</w:t>
      </w:r>
      <w:r>
        <w:t>_SSMN_CHARGE_NUM (status)</w:t>
      </w:r>
    </w:p>
    <w:p>
      <w:r>
        <w:t>IDX</w:t>
      </w:r>
      <w:r>
        <w:rPr>
          <w:rFonts w:hint="eastAsia"/>
        </w:rPr>
        <w:t>4</w:t>
      </w:r>
      <w:r>
        <w:t>_SSMN_CHARGE_NUM (Msisdn,Number_Type,Initiate_Date,Cancel_Date)</w:t>
      </w:r>
    </w:p>
    <w:p>
      <w:r>
        <w:t>IDX</w:t>
      </w:r>
      <w:r>
        <w:rPr>
          <w:rFonts w:hint="eastAsia"/>
        </w:rPr>
        <w:t>5</w:t>
      </w:r>
      <w:r>
        <w:t>_SSMN_CHARGE_NUM (status,ChangeNumFlag)</w:t>
      </w:r>
    </w:p>
    <w:p>
      <w:r>
        <w:t>IDX</w:t>
      </w:r>
      <w:r>
        <w:rPr>
          <w:rFonts w:hint="eastAsia"/>
        </w:rPr>
        <w:t>6</w:t>
      </w:r>
      <w:r>
        <w:t>_SSMN_CHARGE_NUM (Msisdn,User_Sub_Date,User_Cxl_Date)</w:t>
      </w:r>
    </w:p>
    <w:p>
      <w:r>
        <w:t>IDX</w:t>
      </w:r>
      <w:r>
        <w:rPr>
          <w:rFonts w:hint="eastAsia"/>
        </w:rPr>
        <w:t>8</w:t>
      </w:r>
      <w:r>
        <w:t>_SSMN_CHARGE_NUM (TimeStamp)</w:t>
      </w:r>
    </w:p>
    <w:p/>
    <w:p>
      <w:r>
        <w:t>IDX1_SSMN_CHARGE_CDR (sub_date,msisdn,status)</w:t>
      </w:r>
    </w:p>
    <w:p>
      <w:r>
        <w:t>IDX</w:t>
      </w:r>
      <w:r>
        <w:rPr>
          <w:rFonts w:hint="eastAsia"/>
        </w:rPr>
        <w:t>2</w:t>
      </w:r>
      <w:r>
        <w:t>_SSMN_CHARGE_CDR (status)</w:t>
      </w:r>
    </w:p>
    <w:p>
      <w:r>
        <w:t>IDX</w:t>
      </w:r>
      <w:r>
        <w:rPr>
          <w:rFonts w:hint="eastAsia"/>
        </w:rPr>
        <w:t>4</w:t>
      </w:r>
      <w:r>
        <w:t>_SSMN_CHARGE_CDR (Status,Callstoptime,callstarttime,CallType)</w:t>
      </w:r>
    </w:p>
    <w:p>
      <w:r>
        <w:t>IDX</w:t>
      </w:r>
      <w:r>
        <w:rPr>
          <w:rFonts w:hint="eastAsia"/>
        </w:rPr>
        <w:t>5</w:t>
      </w:r>
      <w:r>
        <w:t>_SSMN_CHARGE_CDR (callingAddress,calledAddress,msisdn)</w:t>
      </w:r>
    </w:p>
    <w:p>
      <w:r>
        <w:t>IDX</w:t>
      </w:r>
      <w:r>
        <w:rPr>
          <w:rFonts w:hint="eastAsia"/>
        </w:rPr>
        <w:t>7</w:t>
      </w:r>
      <w:r>
        <w:t>_SSMN_CHARGE_CDR (TimeStamp)</w:t>
      </w:r>
    </w:p>
    <w:p/>
    <w:p>
      <w:r>
        <w:t>IDX1_SSMN_BILL (MSISDN,FEETIME,FEETYPE)</w:t>
      </w:r>
    </w:p>
    <w:p>
      <w:r>
        <w:t>IDX2_SSMN_BILL (SSMNNumber)</w:t>
      </w:r>
    </w:p>
    <w:p>
      <w:r>
        <w:t>IDX3_SSMN_BILL (Streamnumber)</w:t>
      </w:r>
    </w:p>
    <w:p>
      <w:r>
        <w:t>IDX</w:t>
      </w:r>
      <w:r>
        <w:rPr>
          <w:rFonts w:hint="eastAsia"/>
        </w:rPr>
        <w:t>4</w:t>
      </w:r>
      <w:r>
        <w:t>_SSMN_BILL (ORIGINALBILLSNB)</w:t>
      </w:r>
    </w:p>
    <w:p>
      <w:r>
        <w:t>IDX</w:t>
      </w:r>
      <w:r>
        <w:rPr>
          <w:rFonts w:hint="eastAsia"/>
        </w:rPr>
        <w:t>5</w:t>
      </w:r>
      <w:r>
        <w:t>_SSMN_BILL (STATUS,ERRORCODE)</w:t>
      </w:r>
    </w:p>
    <w:p/>
    <w:p>
      <w:r>
        <w:t>IDX1_SSMN_BILL</w:t>
      </w:r>
      <w:r>
        <w:rPr>
          <w:rFonts w:hint="eastAsia"/>
        </w:rPr>
        <w:t>_TMP</w:t>
      </w:r>
      <w:r>
        <w:t xml:space="preserve"> (MSISDN,FEETIME,FEETYPE)</w:t>
      </w:r>
    </w:p>
    <w:p>
      <w:r>
        <w:t>IDX2_SSMN_BILL</w:t>
      </w:r>
      <w:r>
        <w:rPr>
          <w:rFonts w:hint="eastAsia"/>
        </w:rPr>
        <w:t>_TMP</w:t>
      </w:r>
      <w:r>
        <w:t xml:space="preserve"> (SSMNNumber)</w:t>
      </w:r>
    </w:p>
    <w:p>
      <w:r>
        <w:t>IDX3_SSMN_BILL</w:t>
      </w:r>
      <w:r>
        <w:rPr>
          <w:rFonts w:hint="eastAsia"/>
        </w:rPr>
        <w:t>_TMP</w:t>
      </w:r>
      <w:r>
        <w:t xml:space="preserve"> (Streamnumber)</w:t>
      </w:r>
    </w:p>
    <w:p>
      <w:r>
        <w:t>IDX</w:t>
      </w:r>
      <w:r>
        <w:rPr>
          <w:rFonts w:hint="eastAsia"/>
        </w:rPr>
        <w:t>4</w:t>
      </w:r>
      <w:r>
        <w:t>_SSMN_BILL</w:t>
      </w:r>
      <w:r>
        <w:rPr>
          <w:rFonts w:hint="eastAsia"/>
        </w:rPr>
        <w:t>_TMP</w:t>
      </w:r>
      <w:r>
        <w:t xml:space="preserve"> (ORIGINALBILLSNB)</w:t>
      </w:r>
    </w:p>
    <w:p>
      <w:r>
        <w:t>IDX</w:t>
      </w:r>
      <w:r>
        <w:rPr>
          <w:rFonts w:hint="eastAsia"/>
        </w:rPr>
        <w:t>5</w:t>
      </w:r>
      <w:r>
        <w:t>_SSMN_BILL</w:t>
      </w:r>
      <w:r>
        <w:rPr>
          <w:rFonts w:hint="eastAsia"/>
        </w:rPr>
        <w:t>_TMP</w:t>
      </w:r>
      <w:r>
        <w:t xml:space="preserve"> (STATUS,ERRORCODE)</w:t>
      </w:r>
    </w:p>
    <w:p/>
    <w:p>
      <w:r>
        <w:rPr>
          <w:rFonts w:hint="eastAsia"/>
        </w:rPr>
        <w:t xml:space="preserve">IDX1_ SSMN_Recommend (RecNum, </w:t>
      </w:r>
      <w:r>
        <w:rPr>
          <w:rFonts w:hint="eastAsia" w:cs="Arial"/>
          <w:lang w:val="en-GB"/>
        </w:rPr>
        <w:t>RecStatus</w:t>
      </w:r>
      <w:r>
        <w:rPr>
          <w:rFonts w:hint="eastAsia"/>
        </w:rPr>
        <w:t>);</w:t>
      </w:r>
    </w:p>
    <w:p>
      <w:r>
        <w:rPr>
          <w:rFonts w:hint="eastAsia"/>
        </w:rPr>
        <w:t>IDX2_ SSMN_Recommend (Rec_Time);</w:t>
      </w:r>
    </w:p>
    <w:p/>
    <w:p>
      <w:r>
        <w:rPr>
          <w:rFonts w:hint="eastAsia"/>
        </w:rPr>
        <w:t>IDX1_ SSMN_</w:t>
      </w:r>
      <w:r>
        <w:t>FreeRecord</w:t>
      </w:r>
      <w:r>
        <w:rPr>
          <w:rFonts w:hint="eastAsia"/>
        </w:rPr>
        <w:t xml:space="preserve"> (</w:t>
      </w:r>
      <w:r>
        <w:t>FreeMonth</w:t>
      </w:r>
      <w:r>
        <w:rPr>
          <w:rFonts w:hint="eastAsia"/>
        </w:rPr>
        <w:t>)</w:t>
      </w:r>
    </w:p>
    <w:p/>
    <w:p>
      <w:pPr>
        <w:rPr>
          <w:b/>
        </w:rPr>
      </w:pPr>
      <w:r>
        <w:rPr>
          <w:b/>
        </w:rPr>
        <w:t>IDX1_SSMN_USER_ACTION_RECORD (msisdn,user_action)</w:t>
      </w:r>
    </w:p>
    <w:p/>
    <w:p>
      <w:pPr>
        <w:rPr>
          <w:rFonts w:cs="Arial"/>
          <w:lang w:val="en-GB"/>
        </w:rPr>
      </w:pPr>
      <w:r>
        <w:rPr>
          <w:rFonts w:cs="Arial"/>
        </w:rPr>
        <w:t>IDX1</w:t>
      </w:r>
      <w:r>
        <w:rPr>
          <w:rFonts w:cs="Arial"/>
          <w:b/>
        </w:rPr>
        <w:t>_</w:t>
      </w:r>
      <w:r>
        <w:rPr>
          <w:rFonts w:cs="Arial"/>
        </w:rPr>
        <w:t>SSMN_Test_Num_out (</w:t>
      </w:r>
      <w:r>
        <w:rPr>
          <w:rFonts w:cs="Arial"/>
          <w:lang w:val="en-GB"/>
        </w:rPr>
        <w:t>CallStartTime)</w:t>
      </w:r>
    </w:p>
    <w:p>
      <w:pPr>
        <w:pStyle w:val="3"/>
        <w:rPr>
          <w:lang w:eastAsia="zh-CN"/>
        </w:rPr>
      </w:pPr>
      <w:bookmarkStart w:id="620" w:name="_Toc384194126"/>
      <w:r>
        <w:rPr>
          <w:rFonts w:hint="eastAsia"/>
          <w:lang w:eastAsia="zh-CN"/>
        </w:rPr>
        <w:t>数据库trigger信息</w:t>
      </w:r>
      <w:bookmarkEnd w:id="620"/>
    </w:p>
    <w:p>
      <w:pPr>
        <w:rPr>
          <w:b/>
          <w:szCs w:val="32"/>
        </w:rPr>
      </w:pPr>
      <w:r>
        <w:rPr>
          <w:rFonts w:hint="eastAsia"/>
        </w:rPr>
        <w:t>触发器设计</w:t>
      </w:r>
    </w:p>
    <w:tbl>
      <w:tblPr>
        <w:tblStyle w:val="36"/>
        <w:tblW w:w="100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2700"/>
        <w:gridCol w:w="1800"/>
        <w:gridCol w:w="2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68" w:type="dxa"/>
          </w:tcPr>
          <w:p>
            <w:pPr>
              <w:rPr>
                <w:b/>
              </w:rPr>
            </w:pPr>
            <w:r>
              <w:rPr>
                <w:rFonts w:hint="eastAsia"/>
                <w:b/>
              </w:rPr>
              <w:t>名称</w:t>
            </w:r>
          </w:p>
        </w:tc>
        <w:tc>
          <w:tcPr>
            <w:tcW w:w="2700" w:type="dxa"/>
          </w:tcPr>
          <w:p>
            <w:pPr>
              <w:rPr>
                <w:b/>
              </w:rPr>
            </w:pPr>
            <w:r>
              <w:rPr>
                <w:rFonts w:hint="eastAsia"/>
                <w:b/>
              </w:rPr>
              <w:t>用途</w:t>
            </w:r>
          </w:p>
        </w:tc>
        <w:tc>
          <w:tcPr>
            <w:tcW w:w="1800" w:type="dxa"/>
          </w:tcPr>
          <w:p>
            <w:pPr>
              <w:rPr>
                <w:b/>
              </w:rPr>
            </w:pPr>
            <w:r>
              <w:rPr>
                <w:rFonts w:hint="eastAsia"/>
                <w:b/>
              </w:rPr>
              <w:t>主触表/影响范围</w:t>
            </w:r>
          </w:p>
        </w:tc>
        <w:tc>
          <w:tcPr>
            <w:tcW w:w="2354" w:type="dxa"/>
          </w:tcPr>
          <w:p>
            <w:pPr>
              <w:rPr>
                <w:b/>
              </w:rPr>
            </w:pPr>
            <w:r>
              <w:rPr>
                <w:rFonts w:hint="eastAsia"/>
                <w:b/>
              </w:rPr>
              <w:t>被触表/影响范围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tcPr>
          <w:p>
            <w:r>
              <w:t>SSMN_DEL_NUMBER_TRG</w:t>
            </w:r>
          </w:p>
        </w:tc>
        <w:tc>
          <w:tcPr>
            <w:tcW w:w="2700" w:type="dxa"/>
          </w:tcPr>
          <w:p>
            <w:r>
              <w:rPr>
                <w:rFonts w:hint="eastAsia"/>
              </w:rPr>
              <w:t>ssmn_number表中active的记录被注销时出发删除ssmn_calling_num,</w:t>
            </w:r>
            <w:r>
              <w:t>ssmn_called_num</w:t>
            </w:r>
            <w:r>
              <w:rPr>
                <w:rFonts w:hint="eastAsia"/>
              </w:rPr>
              <w:t>,ssmn_calling_time,</w:t>
            </w:r>
            <w:r>
              <w:t>ssmn_called_time</w:t>
            </w:r>
            <w:r>
              <w:rPr>
                <w:rFonts w:hint="eastAsia"/>
              </w:rPr>
              <w:t>表中的相应记录，同时维护SSMN_MV表的状态</w:t>
            </w:r>
          </w:p>
        </w:tc>
        <w:tc>
          <w:tcPr>
            <w:tcW w:w="1800" w:type="dxa"/>
          </w:tcPr>
          <w:p>
            <w:r>
              <w:rPr>
                <w:rFonts w:hint="eastAsia"/>
              </w:rPr>
              <w:t>ssmn_number</w:t>
            </w:r>
          </w:p>
          <w:p>
            <w:r>
              <w:rPr>
                <w:rFonts w:hint="eastAsia"/>
              </w:rPr>
              <w:t>/每行</w:t>
            </w:r>
          </w:p>
          <w:p/>
        </w:tc>
        <w:tc>
          <w:tcPr>
            <w:tcW w:w="2354" w:type="dxa"/>
          </w:tcPr>
          <w:p>
            <w:r>
              <w:rPr>
                <w:rFonts w:hint="eastAsia"/>
              </w:rPr>
              <w:t>ssmn_calling_num,</w:t>
            </w:r>
            <w:r>
              <w:t>ssmn_called_num</w:t>
            </w:r>
            <w:r>
              <w:rPr>
                <w:rFonts w:hint="eastAsia"/>
              </w:rPr>
              <w:t>,ssmn_calling_time,</w:t>
            </w:r>
            <w:r>
              <w:t>ssmn_called_time</w:t>
            </w:r>
            <w:r>
              <w:rPr>
                <w:rFonts w:hint="eastAsia"/>
              </w:rPr>
              <w:t>/每行</w:t>
            </w:r>
          </w:p>
          <w:p>
            <w:r>
              <w:rPr>
                <w:rFonts w:hint="eastAsia"/>
              </w:rPr>
              <w:t>SSMN_MV表一行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tcPr>
          <w:p>
            <w:r>
              <w:t>TRG_INSERT_MSGTERMINATED</w:t>
            </w:r>
          </w:p>
        </w:tc>
        <w:tc>
          <w:tcPr>
            <w:tcW w:w="2700" w:type="dxa"/>
          </w:tcPr>
          <w:p>
            <w:r>
              <w:rPr>
                <w:rFonts w:hint="eastAsia"/>
              </w:rPr>
              <w:t>异地注册用户接收短信，业务直接写MT表，触发trigger，写入未读MT表</w:t>
            </w:r>
          </w:p>
        </w:tc>
        <w:tc>
          <w:tcPr>
            <w:tcW w:w="1800" w:type="dxa"/>
          </w:tcPr>
          <w:p>
            <w:r>
              <w:rPr>
                <w:rFonts w:hint="eastAsia"/>
              </w:rPr>
              <w:t>MsgTerminated</w:t>
            </w:r>
          </w:p>
        </w:tc>
        <w:tc>
          <w:tcPr>
            <w:tcW w:w="2354" w:type="dxa"/>
          </w:tcPr>
          <w:p>
            <w:r>
              <w:t>MsgTerminated_UNRead</w:t>
            </w:r>
          </w:p>
        </w:tc>
      </w:tr>
    </w:tbl>
    <w:p>
      <w:pPr>
        <w:rPr>
          <w:rFonts w:ascii="Tahoma" w:hAnsi="Tahoma"/>
          <w:b/>
          <w:szCs w:val="21"/>
        </w:rPr>
      </w:pPr>
    </w:p>
    <w:p>
      <w:pPr>
        <w:pStyle w:val="3"/>
        <w:rPr>
          <w:lang w:eastAsia="zh-CN"/>
        </w:rPr>
      </w:pPr>
      <w:bookmarkStart w:id="621" w:name="_Toc384194127"/>
      <w:r>
        <w:rPr>
          <w:rFonts w:hint="eastAsia"/>
          <w:lang w:eastAsia="zh-CN"/>
        </w:rPr>
        <w:t>数据库Sequence信息</w:t>
      </w:r>
      <w:bookmarkEnd w:id="621"/>
    </w:p>
    <w:p>
      <w:r>
        <w:rPr>
          <w:rFonts w:hint="eastAsia"/>
        </w:rPr>
        <w:t>序列</w:t>
      </w:r>
    </w:p>
    <w:p>
      <w:r>
        <w:rPr>
          <w:rFonts w:hint="eastAsia"/>
        </w:rPr>
        <w:t>数据库SSMN2:</w:t>
      </w:r>
    </w:p>
    <w:tbl>
      <w:tblPr>
        <w:tblStyle w:val="36"/>
        <w:tblW w:w="9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422"/>
        <w:gridCol w:w="1638"/>
        <w:gridCol w:w="900"/>
        <w:gridCol w:w="720"/>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shd w:val="clear" w:color="auto" w:fill="B3B3B3"/>
          </w:tcPr>
          <w:p>
            <w:pPr>
              <w:rPr>
                <w:b/>
                <w:bCs/>
              </w:rPr>
            </w:pPr>
            <w:r>
              <w:rPr>
                <w:rFonts w:hint="eastAsia"/>
                <w:b/>
                <w:bCs/>
              </w:rPr>
              <w:t>序列</w:t>
            </w:r>
          </w:p>
        </w:tc>
        <w:tc>
          <w:tcPr>
            <w:tcW w:w="1422" w:type="dxa"/>
            <w:shd w:val="clear" w:color="auto" w:fill="B3B3B3"/>
          </w:tcPr>
          <w:p>
            <w:pPr>
              <w:rPr>
                <w:b/>
                <w:bCs/>
              </w:rPr>
            </w:pPr>
            <w:r>
              <w:rPr>
                <w:rFonts w:hint="eastAsia"/>
                <w:b/>
                <w:bCs/>
              </w:rPr>
              <w:t>开始值</w:t>
            </w:r>
          </w:p>
        </w:tc>
        <w:tc>
          <w:tcPr>
            <w:tcW w:w="1638" w:type="dxa"/>
            <w:shd w:val="clear" w:color="auto" w:fill="B3B3B3"/>
          </w:tcPr>
          <w:p>
            <w:pPr>
              <w:rPr>
                <w:b/>
                <w:bCs/>
              </w:rPr>
            </w:pPr>
            <w:r>
              <w:rPr>
                <w:rFonts w:hint="eastAsia"/>
                <w:b/>
                <w:bCs/>
              </w:rPr>
              <w:t>最大值</w:t>
            </w:r>
          </w:p>
        </w:tc>
        <w:tc>
          <w:tcPr>
            <w:tcW w:w="900" w:type="dxa"/>
            <w:shd w:val="clear" w:color="auto" w:fill="B3B3B3"/>
          </w:tcPr>
          <w:p>
            <w:pPr>
              <w:rPr>
                <w:b/>
                <w:bCs/>
              </w:rPr>
            </w:pPr>
            <w:r>
              <w:rPr>
                <w:rFonts w:hint="eastAsia"/>
                <w:b/>
                <w:bCs/>
              </w:rPr>
              <w:t>步长</w:t>
            </w:r>
          </w:p>
        </w:tc>
        <w:tc>
          <w:tcPr>
            <w:tcW w:w="720" w:type="dxa"/>
            <w:shd w:val="clear" w:color="auto" w:fill="B3B3B3"/>
          </w:tcPr>
          <w:p>
            <w:pPr>
              <w:rPr>
                <w:b/>
                <w:bCs/>
              </w:rPr>
            </w:pPr>
            <w:r>
              <w:rPr>
                <w:rFonts w:hint="eastAsia"/>
                <w:b/>
                <w:bCs/>
              </w:rPr>
              <w:t>循环</w:t>
            </w:r>
          </w:p>
        </w:tc>
        <w:tc>
          <w:tcPr>
            <w:tcW w:w="2120" w:type="dxa"/>
            <w:shd w:val="clear" w:color="auto" w:fill="B3B3B3"/>
          </w:tcPr>
          <w:p>
            <w:pP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SEQ_SSMN_CDR</w:t>
            </w:r>
          </w:p>
        </w:tc>
        <w:tc>
          <w:tcPr>
            <w:tcW w:w="1422" w:type="dxa"/>
          </w:tcPr>
          <w:p>
            <w:r>
              <w:t>1000000000</w:t>
            </w:r>
          </w:p>
        </w:tc>
        <w:tc>
          <w:tcPr>
            <w:tcW w:w="1638" w:type="dxa"/>
          </w:tcPr>
          <w:p>
            <w:r>
              <w:t>9999999998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CDR的序列号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SEQ_SSMN_MO</w:t>
            </w:r>
          </w:p>
        </w:tc>
        <w:tc>
          <w:tcPr>
            <w:tcW w:w="1422" w:type="dxa"/>
          </w:tcPr>
          <w:p>
            <w:r>
              <w:t>100000000</w:t>
            </w:r>
          </w:p>
        </w:tc>
        <w:tc>
          <w:tcPr>
            <w:tcW w:w="1638" w:type="dxa"/>
          </w:tcPr>
          <w:p>
            <w:r>
              <w:t>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MO消息的序列号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SEQ_SSMN_MS</w:t>
            </w:r>
          </w:p>
        </w:tc>
        <w:tc>
          <w:tcPr>
            <w:tcW w:w="1422" w:type="dxa"/>
          </w:tcPr>
          <w:p>
            <w:r>
              <w:t>100000000</w:t>
            </w:r>
          </w:p>
        </w:tc>
        <w:tc>
          <w:tcPr>
            <w:tcW w:w="1638" w:type="dxa"/>
          </w:tcPr>
          <w:p>
            <w:r>
              <w:t>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发送消息的序列号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SEQ_SSMN_MT</w:t>
            </w:r>
          </w:p>
        </w:tc>
        <w:tc>
          <w:tcPr>
            <w:tcW w:w="1422" w:type="dxa"/>
          </w:tcPr>
          <w:p>
            <w:r>
              <w:t>100000000</w:t>
            </w:r>
          </w:p>
        </w:tc>
        <w:tc>
          <w:tcPr>
            <w:tcW w:w="1638" w:type="dxa"/>
          </w:tcPr>
          <w:p>
            <w:r>
              <w:t>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MT消息的序列号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SEQ_SSMN_MA</w:t>
            </w:r>
          </w:p>
        </w:tc>
        <w:tc>
          <w:tcPr>
            <w:tcW w:w="1422" w:type="dxa"/>
          </w:tcPr>
          <w:p>
            <w:r>
              <w:t>100000000</w:t>
            </w:r>
          </w:p>
        </w:tc>
        <w:tc>
          <w:tcPr>
            <w:tcW w:w="1638" w:type="dxa"/>
          </w:tcPr>
          <w:p>
            <w:r>
              <w:t>999999998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r>
              <w:rPr>
                <w:rFonts w:hint="eastAsia"/>
              </w:rPr>
              <w:t>MsgSendApp表的序列号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w:t>
            </w:r>
            <w:r>
              <w:rPr>
                <w:rFonts w:hint="eastAsia"/>
              </w:rPr>
              <w:t>V</w:t>
            </w:r>
          </w:p>
        </w:tc>
        <w:tc>
          <w:tcPr>
            <w:tcW w:w="1422" w:type="dxa"/>
          </w:tcPr>
          <w:p>
            <w:r>
              <w:t>100000000</w:t>
            </w:r>
          </w:p>
        </w:tc>
        <w:tc>
          <w:tcPr>
            <w:tcW w:w="1638" w:type="dxa"/>
          </w:tcPr>
          <w:p>
            <w:r>
              <w:t>999999998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r>
              <w:rPr>
                <w:rFonts w:hint="eastAsia"/>
              </w:rPr>
              <w:t>SSMN_MV表的序列号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SEQ_SSMN_MS</w:t>
            </w:r>
            <w:r>
              <w:rPr>
                <w:rFonts w:hint="eastAsia"/>
              </w:rPr>
              <w:t>_TMP</w:t>
            </w:r>
          </w:p>
        </w:tc>
        <w:tc>
          <w:tcPr>
            <w:tcW w:w="1422" w:type="dxa"/>
          </w:tcPr>
          <w:p>
            <w:r>
              <w:t>1000000000</w:t>
            </w:r>
          </w:p>
        </w:tc>
        <w:tc>
          <w:tcPr>
            <w:tcW w:w="1638" w:type="dxa"/>
          </w:tcPr>
          <w:p>
            <w:r>
              <w:t>9999999998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发送消息的序列号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SEQ_SSMN_BILL</w:t>
            </w:r>
          </w:p>
        </w:tc>
        <w:tc>
          <w:tcPr>
            <w:tcW w:w="1422" w:type="dxa"/>
          </w:tcPr>
          <w:p>
            <w:r>
              <w:t>1000000000</w:t>
            </w:r>
          </w:p>
        </w:tc>
        <w:tc>
          <w:tcPr>
            <w:tcW w:w="1638" w:type="dxa"/>
          </w:tcPr>
          <w:p>
            <w:r>
              <w:t>9999999998</w:t>
            </w:r>
          </w:p>
        </w:tc>
        <w:tc>
          <w:tcPr>
            <w:tcW w:w="900" w:type="dxa"/>
          </w:tcPr>
          <w:p>
            <w:r>
              <w:rPr>
                <w:rFonts w:hint="eastAsia"/>
              </w:rPr>
              <w:t>2</w:t>
            </w:r>
          </w:p>
        </w:tc>
        <w:tc>
          <w:tcPr>
            <w:tcW w:w="720" w:type="dxa"/>
          </w:tcPr>
          <w:p>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SEQ_SSMN_BILL_TMP</w:t>
            </w:r>
          </w:p>
        </w:tc>
        <w:tc>
          <w:tcPr>
            <w:tcW w:w="1422" w:type="dxa"/>
          </w:tcPr>
          <w:p>
            <w:r>
              <w:t>100000000</w:t>
            </w:r>
            <w:r>
              <w:rPr>
                <w:rFonts w:hint="eastAsia"/>
              </w:rPr>
              <w:t>0</w:t>
            </w:r>
          </w:p>
        </w:tc>
        <w:tc>
          <w:tcPr>
            <w:tcW w:w="1638" w:type="dxa"/>
          </w:tcPr>
          <w:p>
            <w:r>
              <w:t>999999999</w:t>
            </w:r>
            <w:r>
              <w:rPr>
                <w:rFonts w:hint="eastAsia"/>
              </w:rPr>
              <w:t>8</w:t>
            </w:r>
          </w:p>
        </w:tc>
        <w:tc>
          <w:tcPr>
            <w:tcW w:w="900" w:type="dxa"/>
          </w:tcPr>
          <w:p>
            <w:r>
              <w:rPr>
                <w:rFonts w:hint="eastAsia"/>
              </w:rPr>
              <w:t>2</w:t>
            </w:r>
          </w:p>
        </w:tc>
        <w:tc>
          <w:tcPr>
            <w:tcW w:w="720" w:type="dxa"/>
          </w:tcPr>
          <w:p>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SEQ_ADMIN_ID</w:t>
            </w:r>
          </w:p>
        </w:tc>
        <w:tc>
          <w:tcPr>
            <w:tcW w:w="1422" w:type="dxa"/>
          </w:tcPr>
          <w:p>
            <w:r>
              <w:t>100000000</w:t>
            </w:r>
            <w:r>
              <w:rPr>
                <w:rFonts w:hint="eastAsia"/>
              </w:rPr>
              <w:t>0</w:t>
            </w:r>
          </w:p>
        </w:tc>
        <w:tc>
          <w:tcPr>
            <w:tcW w:w="1638" w:type="dxa"/>
          </w:tcPr>
          <w:p>
            <w:r>
              <w:t>999999999</w:t>
            </w:r>
            <w:r>
              <w:rPr>
                <w:rFonts w:hint="eastAsia"/>
              </w:rPr>
              <w:t>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SEQ_ADMIN_LOG_ID</w:t>
            </w:r>
          </w:p>
        </w:tc>
        <w:tc>
          <w:tcPr>
            <w:tcW w:w="1422" w:type="dxa"/>
          </w:tcPr>
          <w:p>
            <w:r>
              <w:t>100000000</w:t>
            </w:r>
            <w:r>
              <w:rPr>
                <w:rFonts w:hint="eastAsia"/>
              </w:rPr>
              <w:t>0</w:t>
            </w:r>
          </w:p>
        </w:tc>
        <w:tc>
          <w:tcPr>
            <w:tcW w:w="1638" w:type="dxa"/>
          </w:tcPr>
          <w:p>
            <w:r>
              <w:t>999999999</w:t>
            </w:r>
            <w:r>
              <w:rPr>
                <w:rFonts w:hint="eastAsia"/>
              </w:rPr>
              <w:t>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rPr>
                <w:rFonts w:hint="eastAsia"/>
              </w:rPr>
              <w:t>SEQ</w:t>
            </w:r>
            <w:r>
              <w:rPr>
                <w:rFonts w:cs="Arial"/>
              </w:rPr>
              <w:t>_SSMN_TEST_OUT</w:t>
            </w:r>
          </w:p>
        </w:tc>
        <w:tc>
          <w:tcPr>
            <w:tcW w:w="1422" w:type="dxa"/>
          </w:tcPr>
          <w:p>
            <w:r>
              <w:t>100000000</w:t>
            </w:r>
            <w:r>
              <w:rPr>
                <w:rFonts w:hint="eastAsia"/>
              </w:rPr>
              <w:t>0</w:t>
            </w:r>
          </w:p>
        </w:tc>
        <w:tc>
          <w:tcPr>
            <w:tcW w:w="1638" w:type="dxa"/>
          </w:tcPr>
          <w:p>
            <w:r>
              <w:t>999999999</w:t>
            </w:r>
            <w:r>
              <w:rPr>
                <w:rFonts w:hint="eastAsia"/>
              </w:rPr>
              <w:t>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tc>
      </w:tr>
    </w:tbl>
    <w:p/>
    <w:p>
      <w:r>
        <w:rPr>
          <w:rFonts w:hint="eastAsia"/>
        </w:rPr>
        <w:t>数据库SSMN1:</w:t>
      </w:r>
    </w:p>
    <w:tbl>
      <w:tblPr>
        <w:tblStyle w:val="36"/>
        <w:tblW w:w="9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1422"/>
        <w:gridCol w:w="1638"/>
        <w:gridCol w:w="900"/>
        <w:gridCol w:w="720"/>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shd w:val="clear" w:color="auto" w:fill="B3B3B3"/>
          </w:tcPr>
          <w:p>
            <w:pPr>
              <w:rPr>
                <w:b/>
                <w:bCs/>
              </w:rPr>
            </w:pPr>
            <w:r>
              <w:rPr>
                <w:rFonts w:hint="eastAsia"/>
                <w:b/>
                <w:bCs/>
              </w:rPr>
              <w:t>序列</w:t>
            </w:r>
          </w:p>
        </w:tc>
        <w:tc>
          <w:tcPr>
            <w:tcW w:w="1422" w:type="dxa"/>
            <w:shd w:val="clear" w:color="auto" w:fill="B3B3B3"/>
          </w:tcPr>
          <w:p>
            <w:pPr>
              <w:rPr>
                <w:b/>
                <w:bCs/>
              </w:rPr>
            </w:pPr>
            <w:r>
              <w:rPr>
                <w:rFonts w:hint="eastAsia"/>
                <w:b/>
                <w:bCs/>
              </w:rPr>
              <w:t>开始值</w:t>
            </w:r>
          </w:p>
        </w:tc>
        <w:tc>
          <w:tcPr>
            <w:tcW w:w="1638" w:type="dxa"/>
            <w:shd w:val="clear" w:color="auto" w:fill="B3B3B3"/>
          </w:tcPr>
          <w:p>
            <w:pPr>
              <w:rPr>
                <w:b/>
                <w:bCs/>
              </w:rPr>
            </w:pPr>
            <w:r>
              <w:rPr>
                <w:rFonts w:hint="eastAsia"/>
                <w:b/>
                <w:bCs/>
              </w:rPr>
              <w:t>最大值</w:t>
            </w:r>
          </w:p>
        </w:tc>
        <w:tc>
          <w:tcPr>
            <w:tcW w:w="900" w:type="dxa"/>
            <w:shd w:val="clear" w:color="auto" w:fill="B3B3B3"/>
          </w:tcPr>
          <w:p>
            <w:pPr>
              <w:rPr>
                <w:b/>
                <w:bCs/>
              </w:rPr>
            </w:pPr>
            <w:r>
              <w:rPr>
                <w:rFonts w:hint="eastAsia"/>
                <w:b/>
                <w:bCs/>
              </w:rPr>
              <w:t>步长</w:t>
            </w:r>
          </w:p>
        </w:tc>
        <w:tc>
          <w:tcPr>
            <w:tcW w:w="720" w:type="dxa"/>
            <w:shd w:val="clear" w:color="auto" w:fill="B3B3B3"/>
          </w:tcPr>
          <w:p>
            <w:pPr>
              <w:rPr>
                <w:b/>
                <w:bCs/>
              </w:rPr>
            </w:pPr>
            <w:r>
              <w:rPr>
                <w:rFonts w:hint="eastAsia"/>
                <w:b/>
                <w:bCs/>
              </w:rPr>
              <w:t>循环</w:t>
            </w:r>
          </w:p>
        </w:tc>
        <w:tc>
          <w:tcPr>
            <w:tcW w:w="2120" w:type="dxa"/>
            <w:shd w:val="clear" w:color="auto" w:fill="B3B3B3"/>
          </w:tcPr>
          <w:p>
            <w:pP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SEQ_SSMN_CDR</w:t>
            </w:r>
          </w:p>
        </w:tc>
        <w:tc>
          <w:tcPr>
            <w:tcW w:w="1422" w:type="dxa"/>
          </w:tcPr>
          <w:p>
            <w:r>
              <w:t>100000000</w:t>
            </w:r>
            <w:r>
              <w:rPr>
                <w:rFonts w:hint="eastAsia"/>
              </w:rPr>
              <w:t>1</w:t>
            </w:r>
          </w:p>
        </w:tc>
        <w:tc>
          <w:tcPr>
            <w:tcW w:w="1638" w:type="dxa"/>
          </w:tcPr>
          <w:p>
            <w:r>
              <w:t>999999999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CDR的序列号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SEQ_SSMN_MO</w:t>
            </w:r>
          </w:p>
        </w:tc>
        <w:tc>
          <w:tcPr>
            <w:tcW w:w="1422" w:type="dxa"/>
          </w:tcPr>
          <w:p>
            <w:r>
              <w:t>10000000</w:t>
            </w:r>
            <w:r>
              <w:rPr>
                <w:rFonts w:hint="eastAsia"/>
              </w:rPr>
              <w:t>1</w:t>
            </w:r>
          </w:p>
        </w:tc>
        <w:tc>
          <w:tcPr>
            <w:tcW w:w="1638" w:type="dxa"/>
          </w:tcPr>
          <w:p>
            <w:r>
              <w:t>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MO消息的序列号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SEQ_SSMN_MS</w:t>
            </w:r>
          </w:p>
        </w:tc>
        <w:tc>
          <w:tcPr>
            <w:tcW w:w="1422" w:type="dxa"/>
          </w:tcPr>
          <w:p>
            <w:r>
              <w:t>10000000</w:t>
            </w:r>
            <w:r>
              <w:rPr>
                <w:rFonts w:hint="eastAsia"/>
              </w:rPr>
              <w:t>1</w:t>
            </w:r>
          </w:p>
        </w:tc>
        <w:tc>
          <w:tcPr>
            <w:tcW w:w="1638" w:type="dxa"/>
          </w:tcPr>
          <w:p>
            <w:r>
              <w:t>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发送消息的序列号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SEQ_SSMN_MT</w:t>
            </w:r>
          </w:p>
        </w:tc>
        <w:tc>
          <w:tcPr>
            <w:tcW w:w="1422" w:type="dxa"/>
          </w:tcPr>
          <w:p>
            <w:r>
              <w:t>10000000</w:t>
            </w:r>
            <w:r>
              <w:rPr>
                <w:rFonts w:hint="eastAsia"/>
              </w:rPr>
              <w:t>1</w:t>
            </w:r>
          </w:p>
        </w:tc>
        <w:tc>
          <w:tcPr>
            <w:tcW w:w="1638" w:type="dxa"/>
          </w:tcPr>
          <w:p>
            <w:r>
              <w:t>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MT消息的序列号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SEQ_SSMN_MA</w:t>
            </w:r>
          </w:p>
        </w:tc>
        <w:tc>
          <w:tcPr>
            <w:tcW w:w="1422" w:type="dxa"/>
          </w:tcPr>
          <w:p>
            <w:r>
              <w:t>100000001</w:t>
            </w:r>
          </w:p>
        </w:tc>
        <w:tc>
          <w:tcPr>
            <w:tcW w:w="1638" w:type="dxa"/>
          </w:tcPr>
          <w:p>
            <w:r>
              <w:t>99999999</w:t>
            </w:r>
            <w:r>
              <w:rPr>
                <w:rFonts w:hint="eastAsia"/>
              </w:rPr>
              <w:t>9</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r>
              <w:rPr>
                <w:rFonts w:hint="eastAsia"/>
              </w:rPr>
              <w:t>MsgSendApp表的序列号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w:t>
            </w:r>
            <w:r>
              <w:rPr>
                <w:rFonts w:hint="eastAsia"/>
              </w:rPr>
              <w:t>V</w:t>
            </w:r>
          </w:p>
        </w:tc>
        <w:tc>
          <w:tcPr>
            <w:tcW w:w="1422" w:type="dxa"/>
          </w:tcPr>
          <w:p>
            <w:r>
              <w:t>10000000</w:t>
            </w:r>
            <w:r>
              <w:rPr>
                <w:rFonts w:hint="eastAsia"/>
              </w:rPr>
              <w:t>1</w:t>
            </w:r>
          </w:p>
        </w:tc>
        <w:tc>
          <w:tcPr>
            <w:tcW w:w="1638" w:type="dxa"/>
          </w:tcPr>
          <w:p>
            <w:r>
              <w:t>99999999</w:t>
            </w:r>
            <w:r>
              <w:rPr>
                <w:rFonts w:hint="eastAsia"/>
              </w:rPr>
              <w:t>9</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r>
              <w:rPr>
                <w:rFonts w:hint="eastAsia"/>
              </w:rPr>
              <w:t>SSMN_MV表的序列号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SEQ_SSMN_MS</w:t>
            </w:r>
            <w:r>
              <w:rPr>
                <w:rFonts w:hint="eastAsia"/>
              </w:rPr>
              <w:t>_TMP</w:t>
            </w:r>
          </w:p>
        </w:tc>
        <w:tc>
          <w:tcPr>
            <w:tcW w:w="1422" w:type="dxa"/>
          </w:tcPr>
          <w:p>
            <w:r>
              <w:t>100000000</w:t>
            </w:r>
            <w:r>
              <w:rPr>
                <w:rFonts w:hint="eastAsia"/>
              </w:rPr>
              <w:t>1</w:t>
            </w:r>
          </w:p>
        </w:tc>
        <w:tc>
          <w:tcPr>
            <w:tcW w:w="1638" w:type="dxa"/>
          </w:tcPr>
          <w:p>
            <w:r>
              <w:t>999999999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发送消息的序列号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SEQ_SSMN_BILL</w:t>
            </w:r>
          </w:p>
        </w:tc>
        <w:tc>
          <w:tcPr>
            <w:tcW w:w="1422" w:type="dxa"/>
          </w:tcPr>
          <w:p>
            <w:r>
              <w:t>100000000</w:t>
            </w:r>
            <w:r>
              <w:rPr>
                <w:rFonts w:hint="eastAsia"/>
              </w:rPr>
              <w:t>1</w:t>
            </w:r>
          </w:p>
        </w:tc>
        <w:tc>
          <w:tcPr>
            <w:tcW w:w="1638" w:type="dxa"/>
          </w:tcPr>
          <w:p>
            <w:r>
              <w:t>999999999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SEQ_SSMN_BILL_TMP</w:t>
            </w:r>
          </w:p>
        </w:tc>
        <w:tc>
          <w:tcPr>
            <w:tcW w:w="1422" w:type="dxa"/>
          </w:tcPr>
          <w:p>
            <w:r>
              <w:t>100000000</w:t>
            </w:r>
            <w:r>
              <w:rPr>
                <w:rFonts w:hint="eastAsia"/>
              </w:rPr>
              <w:t>1</w:t>
            </w:r>
          </w:p>
        </w:tc>
        <w:tc>
          <w:tcPr>
            <w:tcW w:w="1638" w:type="dxa"/>
          </w:tcPr>
          <w:p>
            <w:r>
              <w:t>999999999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SEQ_ADMIN_ID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SEQ_ADMIN_LOG_ID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w:t>
            </w:r>
            <w:r>
              <w:rPr>
                <w:rFonts w:hint="eastAsia"/>
              </w:rPr>
              <w:t>client_QA</w:t>
            </w:r>
            <w:r>
              <w:t>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问题答案列表序列号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SEQ_pushtask_ID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推送任务表序列号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SEQ_pushlog_ID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推送结果列表序列号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w:t>
            </w:r>
            <w:r>
              <w:rPr>
                <w:rFonts w:hint="eastAsia"/>
              </w:rPr>
              <w:t>Download</w:t>
            </w:r>
            <w:r>
              <w:t>_ID</w:t>
            </w:r>
          </w:p>
        </w:tc>
        <w:tc>
          <w:tcPr>
            <w:tcW w:w="1422" w:type="dxa"/>
            <w:tcBorders>
              <w:top w:val="single" w:color="auto" w:sz="4" w:space="0"/>
              <w:left w:val="single" w:color="auto" w:sz="4" w:space="0"/>
              <w:bottom w:val="single" w:color="auto" w:sz="4" w:space="0"/>
              <w:right w:val="single" w:color="auto" w:sz="4" w:space="0"/>
            </w:tcBorders>
          </w:tcPr>
          <w:p>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下载id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w:t>
            </w:r>
            <w:r>
              <w:rPr>
                <w:rFonts w:hint="eastAsia"/>
              </w:rPr>
              <w:t>RegionaPointl</w:t>
            </w:r>
            <w:r>
              <w:t>_ID</w:t>
            </w:r>
          </w:p>
        </w:tc>
        <w:tc>
          <w:tcPr>
            <w:tcW w:w="1422" w:type="dxa"/>
            <w:tcBorders>
              <w:top w:val="single" w:color="auto" w:sz="4" w:space="0"/>
              <w:left w:val="single" w:color="auto" w:sz="4" w:space="0"/>
              <w:bottom w:val="single" w:color="auto" w:sz="4" w:space="0"/>
              <w:right w:val="single" w:color="auto" w:sz="4" w:space="0"/>
            </w:tcBorders>
          </w:tcPr>
          <w:p>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地区边界点序列号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w:t>
            </w:r>
            <w:r>
              <w:rPr>
                <w:rFonts w:hint="eastAsia"/>
              </w:rPr>
              <w:t>Lac</w:t>
            </w:r>
            <w:r>
              <w:t>_ID</w:t>
            </w:r>
          </w:p>
        </w:tc>
        <w:tc>
          <w:tcPr>
            <w:tcW w:w="1422" w:type="dxa"/>
            <w:tcBorders>
              <w:top w:val="single" w:color="auto" w:sz="4" w:space="0"/>
              <w:left w:val="single" w:color="auto" w:sz="4" w:space="0"/>
              <w:bottom w:val="single" w:color="auto" w:sz="4" w:space="0"/>
              <w:right w:val="single" w:color="auto" w:sz="4" w:space="0"/>
            </w:tcBorders>
          </w:tcPr>
          <w:p>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位置区域码序列号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rPr>
                <w:color w:val="000000"/>
                <w:szCs w:val="18"/>
              </w:rPr>
              <w:t>SEQ_</w:t>
            </w:r>
            <w:r>
              <w:rPr>
                <w:rFonts w:hint="eastAsia"/>
                <w:color w:val="000000"/>
                <w:szCs w:val="18"/>
              </w:rPr>
              <w:t>SSMN</w:t>
            </w:r>
            <w:r>
              <w:rPr>
                <w:color w:val="000000"/>
                <w:szCs w:val="18"/>
              </w:rPr>
              <w:t>_</w:t>
            </w:r>
            <w:r>
              <w:rPr>
                <w:rFonts w:hint="eastAsia"/>
                <w:color w:val="000000"/>
                <w:szCs w:val="18"/>
              </w:rPr>
              <w:t>Local_PACKAGE</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套餐序列号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SEQ_SSMN_Remind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r>
              <w:rPr>
                <w:rFonts w:hint="eastAsia"/>
              </w:rPr>
              <w:t>漏话提醒序列号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SEQ_SSMN_SMSAGENT</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r>
              <w:rPr>
                <w:rFonts w:hint="eastAsia" w:cs="Arial"/>
              </w:rPr>
              <w:t>转移短信序列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SEQ_SSMN_VCDR</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虚拟话单序列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SEQ_SSMN_ACODE_SERVICE</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接入码对应业务序列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SEQ_VMT</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虚拟短信序列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369" w:author="wangfy" w:date="2014-09-03T13:56:00Z"/>
        </w:trPr>
        <w:tc>
          <w:tcPr>
            <w:tcW w:w="2448" w:type="dxa"/>
            <w:tcBorders>
              <w:top w:val="single" w:color="auto" w:sz="4" w:space="0"/>
              <w:left w:val="single" w:color="auto" w:sz="4" w:space="0"/>
              <w:bottom w:val="single" w:color="auto" w:sz="4" w:space="0"/>
              <w:right w:val="single" w:color="auto" w:sz="4" w:space="0"/>
            </w:tcBorders>
          </w:tcPr>
          <w:p>
            <w:pPr>
              <w:rPr>
                <w:ins w:id="4370" w:author="wangfy" w:date="2014-09-03T13:56:00Z"/>
                <w:color w:val="000000"/>
                <w:szCs w:val="18"/>
              </w:rPr>
            </w:pPr>
            <w:ins w:id="4371" w:author="wangfy" w:date="2014-09-03T13:56:00Z">
              <w:r>
                <w:rPr>
                  <w:color w:val="000000"/>
                  <w:szCs w:val="18"/>
                </w:rPr>
                <w:t>SEQ_SSMN_ZY_USER</w:t>
              </w:r>
            </w:ins>
          </w:p>
        </w:tc>
        <w:tc>
          <w:tcPr>
            <w:tcW w:w="1422" w:type="dxa"/>
            <w:tcBorders>
              <w:top w:val="single" w:color="auto" w:sz="4" w:space="0"/>
              <w:left w:val="single" w:color="auto" w:sz="4" w:space="0"/>
              <w:bottom w:val="single" w:color="auto" w:sz="4" w:space="0"/>
              <w:right w:val="single" w:color="auto" w:sz="4" w:space="0"/>
            </w:tcBorders>
          </w:tcPr>
          <w:p>
            <w:pPr>
              <w:rPr>
                <w:ins w:id="4372" w:author="wangfy" w:date="2014-09-03T13:56:00Z"/>
              </w:rPr>
            </w:pPr>
            <w:ins w:id="4373" w:author="wangfy" w:date="2014-09-03T13:56:00Z">
              <w:r>
                <w:rPr/>
                <w:t>1000000000</w:t>
              </w:r>
            </w:ins>
          </w:p>
        </w:tc>
        <w:tc>
          <w:tcPr>
            <w:tcW w:w="1638" w:type="dxa"/>
            <w:tcBorders>
              <w:top w:val="single" w:color="auto" w:sz="4" w:space="0"/>
              <w:left w:val="single" w:color="auto" w:sz="4" w:space="0"/>
              <w:bottom w:val="single" w:color="auto" w:sz="4" w:space="0"/>
              <w:right w:val="single" w:color="auto" w:sz="4" w:space="0"/>
            </w:tcBorders>
          </w:tcPr>
          <w:p>
            <w:pPr>
              <w:rPr>
                <w:ins w:id="4374" w:author="wangfy" w:date="2014-09-03T13:56:00Z"/>
              </w:rPr>
            </w:pPr>
            <w:ins w:id="4375" w:author="wangfy" w:date="2014-09-03T13:56:00Z">
              <w:r>
                <w:rPr/>
                <w:t>999999999</w:t>
              </w:r>
            </w:ins>
            <w:ins w:id="4376" w:author="wangfy" w:date="2014-09-03T13:56:00Z">
              <w:r>
                <w:rPr>
                  <w:rFonts w:hint="eastAsia"/>
                </w:rPr>
                <w:t>8</w:t>
              </w:r>
            </w:ins>
          </w:p>
        </w:tc>
        <w:tc>
          <w:tcPr>
            <w:tcW w:w="900" w:type="dxa"/>
            <w:tcBorders>
              <w:top w:val="single" w:color="auto" w:sz="4" w:space="0"/>
              <w:left w:val="single" w:color="auto" w:sz="4" w:space="0"/>
              <w:bottom w:val="single" w:color="auto" w:sz="4" w:space="0"/>
              <w:right w:val="single" w:color="auto" w:sz="4" w:space="0"/>
            </w:tcBorders>
          </w:tcPr>
          <w:p>
            <w:pPr>
              <w:rPr>
                <w:ins w:id="4377" w:author="wangfy" w:date="2014-09-03T13:56:00Z"/>
              </w:rPr>
            </w:pPr>
            <w:ins w:id="4378" w:author="wangfy" w:date="2014-09-03T13:56: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4379" w:author="wangfy" w:date="2014-09-03T13:56:00Z"/>
                <w:rFonts w:cs="Arial"/>
                <w:lang w:val="en-GB"/>
              </w:rPr>
            </w:pPr>
            <w:ins w:id="4380" w:author="wangfy" w:date="2014-09-03T13:56: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4381" w:author="wangfy" w:date="2014-09-03T13:56:00Z"/>
                <w:rFonts w:cs="Arial"/>
              </w:rPr>
            </w:pPr>
            <w:ins w:id="4382" w:author="wangfy" w:date="2014-09-03T13:57:00Z">
              <w:r>
                <w:rPr>
                  <w:rFonts w:hint="eastAsia" w:cs="Arial"/>
                </w:rPr>
                <w:t>中原地产用户</w:t>
              </w:r>
            </w:ins>
            <w:ins w:id="4383" w:author="wangfy" w:date="2014-09-03T13:56:00Z">
              <w:r>
                <w:rPr>
                  <w:rFonts w:hint="eastAsia" w:cs="Arial"/>
                </w:rPr>
                <w:t>序列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384" w:author="wangfy" w:date="2014-09-03T13:56:00Z"/>
        </w:trPr>
        <w:tc>
          <w:tcPr>
            <w:tcW w:w="2448" w:type="dxa"/>
            <w:tcBorders>
              <w:top w:val="single" w:color="auto" w:sz="4" w:space="0"/>
              <w:left w:val="single" w:color="auto" w:sz="4" w:space="0"/>
              <w:bottom w:val="single" w:color="auto" w:sz="4" w:space="0"/>
              <w:right w:val="single" w:color="auto" w:sz="4" w:space="0"/>
            </w:tcBorders>
          </w:tcPr>
          <w:p>
            <w:pPr>
              <w:rPr>
                <w:ins w:id="4385" w:author="wangfy" w:date="2014-09-03T13:56:00Z"/>
                <w:color w:val="000000"/>
                <w:szCs w:val="18"/>
              </w:rPr>
            </w:pPr>
            <w:ins w:id="4386" w:author="wangfy" w:date="2014-09-03T13:57:00Z">
              <w:r>
                <w:rPr>
                  <w:color w:val="000000"/>
                  <w:szCs w:val="18"/>
                </w:rPr>
                <w:t>SEQ_SSMN_ZY_CHANNEL</w:t>
              </w:r>
            </w:ins>
          </w:p>
        </w:tc>
        <w:tc>
          <w:tcPr>
            <w:tcW w:w="1422" w:type="dxa"/>
            <w:tcBorders>
              <w:top w:val="single" w:color="auto" w:sz="4" w:space="0"/>
              <w:left w:val="single" w:color="auto" w:sz="4" w:space="0"/>
              <w:bottom w:val="single" w:color="auto" w:sz="4" w:space="0"/>
              <w:right w:val="single" w:color="auto" w:sz="4" w:space="0"/>
            </w:tcBorders>
          </w:tcPr>
          <w:p>
            <w:pPr>
              <w:rPr>
                <w:ins w:id="4387" w:author="wangfy" w:date="2014-09-03T13:56:00Z"/>
              </w:rPr>
            </w:pPr>
            <w:ins w:id="4388" w:author="wangfy" w:date="2014-09-03T13:56:00Z">
              <w:r>
                <w:rPr/>
                <w:t>1000000000</w:t>
              </w:r>
            </w:ins>
          </w:p>
        </w:tc>
        <w:tc>
          <w:tcPr>
            <w:tcW w:w="1638" w:type="dxa"/>
            <w:tcBorders>
              <w:top w:val="single" w:color="auto" w:sz="4" w:space="0"/>
              <w:left w:val="single" w:color="auto" w:sz="4" w:space="0"/>
              <w:bottom w:val="single" w:color="auto" w:sz="4" w:space="0"/>
              <w:right w:val="single" w:color="auto" w:sz="4" w:space="0"/>
            </w:tcBorders>
          </w:tcPr>
          <w:p>
            <w:pPr>
              <w:rPr>
                <w:ins w:id="4389" w:author="wangfy" w:date="2014-09-03T13:56:00Z"/>
              </w:rPr>
            </w:pPr>
            <w:ins w:id="4390" w:author="wangfy" w:date="2014-09-03T13:56:00Z">
              <w:r>
                <w:rPr/>
                <w:t>999999999</w:t>
              </w:r>
            </w:ins>
            <w:ins w:id="4391" w:author="wangfy" w:date="2014-09-03T13:56:00Z">
              <w:r>
                <w:rPr>
                  <w:rFonts w:hint="eastAsia"/>
                </w:rPr>
                <w:t>8</w:t>
              </w:r>
            </w:ins>
          </w:p>
        </w:tc>
        <w:tc>
          <w:tcPr>
            <w:tcW w:w="900" w:type="dxa"/>
            <w:tcBorders>
              <w:top w:val="single" w:color="auto" w:sz="4" w:space="0"/>
              <w:left w:val="single" w:color="auto" w:sz="4" w:space="0"/>
              <w:bottom w:val="single" w:color="auto" w:sz="4" w:space="0"/>
              <w:right w:val="single" w:color="auto" w:sz="4" w:space="0"/>
            </w:tcBorders>
          </w:tcPr>
          <w:p>
            <w:pPr>
              <w:rPr>
                <w:ins w:id="4392" w:author="wangfy" w:date="2014-09-03T13:56:00Z"/>
              </w:rPr>
            </w:pPr>
            <w:ins w:id="4393" w:author="wangfy" w:date="2014-09-03T13:56: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4394" w:author="wangfy" w:date="2014-09-03T13:56:00Z"/>
                <w:rFonts w:cs="Arial"/>
                <w:lang w:val="en-GB"/>
              </w:rPr>
            </w:pPr>
            <w:ins w:id="4395" w:author="wangfy" w:date="2014-09-03T13:56: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4396" w:author="wangfy" w:date="2014-09-03T13:56:00Z"/>
                <w:rFonts w:cs="Arial"/>
              </w:rPr>
            </w:pPr>
            <w:ins w:id="4397" w:author="wangfy" w:date="2014-09-03T13:57:00Z">
              <w:r>
                <w:rPr>
                  <w:rFonts w:hint="eastAsia" w:cs="Arial"/>
                </w:rPr>
                <w:t>中原地产用户渠道</w:t>
              </w:r>
            </w:ins>
            <w:ins w:id="4398" w:author="wangfy" w:date="2014-09-03T13:56:00Z">
              <w:r>
                <w:rPr>
                  <w:rFonts w:hint="eastAsia" w:cs="Arial"/>
                </w:rPr>
                <w:t>序列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399" w:author="qinnan" w:date="2016-03-01T17:39:00Z"/>
        </w:trPr>
        <w:tc>
          <w:tcPr>
            <w:tcW w:w="2448" w:type="dxa"/>
            <w:tcBorders>
              <w:top w:val="single" w:color="auto" w:sz="4" w:space="0"/>
              <w:left w:val="single" w:color="auto" w:sz="4" w:space="0"/>
              <w:bottom w:val="single" w:color="auto" w:sz="4" w:space="0"/>
              <w:right w:val="single" w:color="auto" w:sz="4" w:space="0"/>
            </w:tcBorders>
          </w:tcPr>
          <w:p>
            <w:pPr>
              <w:rPr>
                <w:ins w:id="4400" w:author="qinnan" w:date="2016-03-01T17:39:00Z"/>
                <w:color w:val="000000"/>
                <w:szCs w:val="18"/>
              </w:rPr>
            </w:pPr>
            <w:ins w:id="4401" w:author="qinnan" w:date="2016-03-01T17:39:00Z">
              <w:r>
                <w:rPr>
                  <w:color w:val="000000"/>
                  <w:szCs w:val="18"/>
                </w:rPr>
                <w:t>SEQ_SSMN_DC_Owner</w:t>
              </w:r>
            </w:ins>
          </w:p>
        </w:tc>
        <w:tc>
          <w:tcPr>
            <w:tcW w:w="1422" w:type="dxa"/>
            <w:tcBorders>
              <w:top w:val="single" w:color="auto" w:sz="4" w:space="0"/>
              <w:left w:val="single" w:color="auto" w:sz="4" w:space="0"/>
              <w:bottom w:val="single" w:color="auto" w:sz="4" w:space="0"/>
              <w:right w:val="single" w:color="auto" w:sz="4" w:space="0"/>
            </w:tcBorders>
          </w:tcPr>
          <w:p>
            <w:pPr>
              <w:rPr>
                <w:ins w:id="4402" w:author="qinnan" w:date="2016-03-01T17:39:00Z"/>
              </w:rPr>
            </w:pPr>
            <w:ins w:id="4403" w:author="qinnan" w:date="2016-03-01T17:40:00Z">
              <w:r>
                <w:rPr/>
                <w:t>1000000000</w:t>
              </w:r>
            </w:ins>
          </w:p>
        </w:tc>
        <w:tc>
          <w:tcPr>
            <w:tcW w:w="1638" w:type="dxa"/>
            <w:tcBorders>
              <w:top w:val="single" w:color="auto" w:sz="4" w:space="0"/>
              <w:left w:val="single" w:color="auto" w:sz="4" w:space="0"/>
              <w:bottom w:val="single" w:color="auto" w:sz="4" w:space="0"/>
              <w:right w:val="single" w:color="auto" w:sz="4" w:space="0"/>
            </w:tcBorders>
          </w:tcPr>
          <w:p>
            <w:pPr>
              <w:rPr>
                <w:ins w:id="4404" w:author="qinnan" w:date="2016-03-01T17:39:00Z"/>
              </w:rPr>
            </w:pPr>
            <w:ins w:id="4405" w:author="qinnan" w:date="2016-03-01T17:40:00Z">
              <w:r>
                <w:rPr/>
                <w:t>999999999</w:t>
              </w:r>
            </w:ins>
            <w:ins w:id="4406" w:author="qinnan" w:date="2016-03-01T17:40:00Z">
              <w:r>
                <w:rPr>
                  <w:rFonts w:hint="eastAsia"/>
                </w:rPr>
                <w:t>8</w:t>
              </w:r>
            </w:ins>
          </w:p>
        </w:tc>
        <w:tc>
          <w:tcPr>
            <w:tcW w:w="900" w:type="dxa"/>
            <w:tcBorders>
              <w:top w:val="single" w:color="auto" w:sz="4" w:space="0"/>
              <w:left w:val="single" w:color="auto" w:sz="4" w:space="0"/>
              <w:bottom w:val="single" w:color="auto" w:sz="4" w:space="0"/>
              <w:right w:val="single" w:color="auto" w:sz="4" w:space="0"/>
            </w:tcBorders>
          </w:tcPr>
          <w:p>
            <w:pPr>
              <w:rPr>
                <w:ins w:id="4407" w:author="qinnan" w:date="2016-03-01T17:39:00Z"/>
              </w:rPr>
            </w:pPr>
            <w:ins w:id="4408" w:author="qinnan" w:date="2016-03-01T17:40: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4409" w:author="qinnan" w:date="2016-03-01T17:39:00Z"/>
                <w:rFonts w:cs="Arial"/>
                <w:lang w:val="en-GB"/>
              </w:rPr>
            </w:pPr>
            <w:ins w:id="4410" w:author="qinnan" w:date="2016-03-01T17:40: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4411" w:author="qinnan" w:date="2016-03-01T17:39:00Z"/>
                <w:rFonts w:cs="Arial"/>
              </w:rPr>
            </w:pPr>
            <w:ins w:id="4412" w:author="qinnan" w:date="2016-03-01T17:40:00Z">
              <w:r>
                <w:rPr>
                  <w:rFonts w:hint="eastAsia" w:cs="Arial"/>
                </w:rPr>
                <w:t>地产业主用户信息表序列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413" w:author="qinnan" w:date="2016-03-01T17:39:00Z"/>
        </w:trPr>
        <w:tc>
          <w:tcPr>
            <w:tcW w:w="2448" w:type="dxa"/>
            <w:tcBorders>
              <w:top w:val="single" w:color="auto" w:sz="4" w:space="0"/>
              <w:left w:val="single" w:color="auto" w:sz="4" w:space="0"/>
              <w:bottom w:val="single" w:color="auto" w:sz="4" w:space="0"/>
              <w:right w:val="single" w:color="auto" w:sz="4" w:space="0"/>
            </w:tcBorders>
          </w:tcPr>
          <w:p>
            <w:pPr>
              <w:rPr>
                <w:ins w:id="4414" w:author="qinnan" w:date="2016-03-01T17:39:00Z"/>
                <w:color w:val="000000"/>
                <w:szCs w:val="18"/>
              </w:rPr>
            </w:pPr>
            <w:ins w:id="4415" w:author="qinnan" w:date="2016-03-01T17:40:00Z">
              <w:r>
                <w:rPr>
                  <w:color w:val="000000"/>
                  <w:szCs w:val="18"/>
                </w:rPr>
                <w:t>SEQ_SSMN_DC_Agent</w:t>
              </w:r>
            </w:ins>
          </w:p>
        </w:tc>
        <w:tc>
          <w:tcPr>
            <w:tcW w:w="1422" w:type="dxa"/>
            <w:tcBorders>
              <w:top w:val="single" w:color="auto" w:sz="4" w:space="0"/>
              <w:left w:val="single" w:color="auto" w:sz="4" w:space="0"/>
              <w:bottom w:val="single" w:color="auto" w:sz="4" w:space="0"/>
              <w:right w:val="single" w:color="auto" w:sz="4" w:space="0"/>
            </w:tcBorders>
          </w:tcPr>
          <w:p>
            <w:pPr>
              <w:rPr>
                <w:ins w:id="4416" w:author="qinnan" w:date="2016-03-01T17:39:00Z"/>
              </w:rPr>
            </w:pPr>
            <w:ins w:id="4417" w:author="qinnan" w:date="2016-03-01T17:40:00Z">
              <w:r>
                <w:rPr/>
                <w:t>1000000000</w:t>
              </w:r>
            </w:ins>
          </w:p>
        </w:tc>
        <w:tc>
          <w:tcPr>
            <w:tcW w:w="1638" w:type="dxa"/>
            <w:tcBorders>
              <w:top w:val="single" w:color="auto" w:sz="4" w:space="0"/>
              <w:left w:val="single" w:color="auto" w:sz="4" w:space="0"/>
              <w:bottom w:val="single" w:color="auto" w:sz="4" w:space="0"/>
              <w:right w:val="single" w:color="auto" w:sz="4" w:space="0"/>
            </w:tcBorders>
          </w:tcPr>
          <w:p>
            <w:pPr>
              <w:rPr>
                <w:ins w:id="4418" w:author="qinnan" w:date="2016-03-01T17:39:00Z"/>
              </w:rPr>
            </w:pPr>
            <w:ins w:id="4419" w:author="qinnan" w:date="2016-03-01T17:40:00Z">
              <w:r>
                <w:rPr/>
                <w:t>999999999</w:t>
              </w:r>
            </w:ins>
            <w:ins w:id="4420" w:author="qinnan" w:date="2016-03-01T17:40:00Z">
              <w:r>
                <w:rPr>
                  <w:rFonts w:hint="eastAsia"/>
                </w:rPr>
                <w:t>8</w:t>
              </w:r>
            </w:ins>
          </w:p>
        </w:tc>
        <w:tc>
          <w:tcPr>
            <w:tcW w:w="900" w:type="dxa"/>
            <w:tcBorders>
              <w:top w:val="single" w:color="auto" w:sz="4" w:space="0"/>
              <w:left w:val="single" w:color="auto" w:sz="4" w:space="0"/>
              <w:bottom w:val="single" w:color="auto" w:sz="4" w:space="0"/>
              <w:right w:val="single" w:color="auto" w:sz="4" w:space="0"/>
            </w:tcBorders>
          </w:tcPr>
          <w:p>
            <w:pPr>
              <w:rPr>
                <w:ins w:id="4421" w:author="qinnan" w:date="2016-03-01T17:39:00Z"/>
              </w:rPr>
            </w:pPr>
            <w:ins w:id="4422" w:author="qinnan" w:date="2016-03-01T17:40: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4423" w:author="qinnan" w:date="2016-03-01T17:39:00Z"/>
                <w:rFonts w:cs="Arial"/>
                <w:lang w:val="en-GB"/>
              </w:rPr>
            </w:pPr>
            <w:ins w:id="4424" w:author="qinnan" w:date="2016-03-01T17:40: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4425" w:author="qinnan" w:date="2016-03-01T17:39:00Z"/>
                <w:rFonts w:cs="Arial"/>
              </w:rPr>
            </w:pPr>
            <w:ins w:id="4426" w:author="qinnan" w:date="2016-03-01T17:40:00Z">
              <w:r>
                <w:rPr>
                  <w:rFonts w:hint="eastAsia" w:cs="Arial"/>
                </w:rPr>
                <w:t>地产经纪人信息表序列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427" w:author="qinnan" w:date="2016-03-01T17:39:00Z"/>
        </w:trPr>
        <w:tc>
          <w:tcPr>
            <w:tcW w:w="2448" w:type="dxa"/>
            <w:tcBorders>
              <w:top w:val="single" w:color="auto" w:sz="4" w:space="0"/>
              <w:left w:val="single" w:color="auto" w:sz="4" w:space="0"/>
              <w:bottom w:val="single" w:color="auto" w:sz="4" w:space="0"/>
              <w:right w:val="single" w:color="auto" w:sz="4" w:space="0"/>
            </w:tcBorders>
          </w:tcPr>
          <w:p>
            <w:pPr>
              <w:rPr>
                <w:ins w:id="4428" w:author="qinnan" w:date="2016-03-01T17:39:00Z"/>
                <w:color w:val="000000"/>
                <w:szCs w:val="18"/>
              </w:rPr>
            </w:pPr>
            <w:ins w:id="4429" w:author="qinnan" w:date="2016-03-01T17:40:00Z">
              <w:r>
                <w:rPr>
                  <w:color w:val="000000"/>
                  <w:szCs w:val="18"/>
                </w:rPr>
                <w:t>SEQ_SSMN_DC_relation</w:t>
              </w:r>
            </w:ins>
          </w:p>
        </w:tc>
        <w:tc>
          <w:tcPr>
            <w:tcW w:w="1422" w:type="dxa"/>
            <w:tcBorders>
              <w:top w:val="single" w:color="auto" w:sz="4" w:space="0"/>
              <w:left w:val="single" w:color="auto" w:sz="4" w:space="0"/>
              <w:bottom w:val="single" w:color="auto" w:sz="4" w:space="0"/>
              <w:right w:val="single" w:color="auto" w:sz="4" w:space="0"/>
            </w:tcBorders>
          </w:tcPr>
          <w:p>
            <w:pPr>
              <w:rPr>
                <w:ins w:id="4430" w:author="qinnan" w:date="2016-03-01T17:39:00Z"/>
              </w:rPr>
            </w:pPr>
            <w:ins w:id="4431" w:author="qinnan" w:date="2016-03-01T17:40:00Z">
              <w:r>
                <w:rPr/>
                <w:t>1000000000</w:t>
              </w:r>
            </w:ins>
          </w:p>
        </w:tc>
        <w:tc>
          <w:tcPr>
            <w:tcW w:w="1638" w:type="dxa"/>
            <w:tcBorders>
              <w:top w:val="single" w:color="auto" w:sz="4" w:space="0"/>
              <w:left w:val="single" w:color="auto" w:sz="4" w:space="0"/>
              <w:bottom w:val="single" w:color="auto" w:sz="4" w:space="0"/>
              <w:right w:val="single" w:color="auto" w:sz="4" w:space="0"/>
            </w:tcBorders>
          </w:tcPr>
          <w:p>
            <w:pPr>
              <w:rPr>
                <w:ins w:id="4432" w:author="qinnan" w:date="2016-03-01T17:39:00Z"/>
              </w:rPr>
            </w:pPr>
            <w:ins w:id="4433" w:author="qinnan" w:date="2016-03-01T17:40:00Z">
              <w:r>
                <w:rPr/>
                <w:t>999999999</w:t>
              </w:r>
            </w:ins>
            <w:ins w:id="4434" w:author="qinnan" w:date="2016-03-01T17:40:00Z">
              <w:r>
                <w:rPr>
                  <w:rFonts w:hint="eastAsia"/>
                </w:rPr>
                <w:t>8</w:t>
              </w:r>
            </w:ins>
          </w:p>
        </w:tc>
        <w:tc>
          <w:tcPr>
            <w:tcW w:w="900" w:type="dxa"/>
            <w:tcBorders>
              <w:top w:val="single" w:color="auto" w:sz="4" w:space="0"/>
              <w:left w:val="single" w:color="auto" w:sz="4" w:space="0"/>
              <w:bottom w:val="single" w:color="auto" w:sz="4" w:space="0"/>
              <w:right w:val="single" w:color="auto" w:sz="4" w:space="0"/>
            </w:tcBorders>
          </w:tcPr>
          <w:p>
            <w:pPr>
              <w:rPr>
                <w:ins w:id="4435" w:author="qinnan" w:date="2016-03-01T17:39:00Z"/>
              </w:rPr>
            </w:pPr>
            <w:ins w:id="4436" w:author="qinnan" w:date="2016-03-01T17:40: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4437" w:author="qinnan" w:date="2016-03-01T17:39:00Z"/>
                <w:rFonts w:cs="Arial"/>
                <w:lang w:val="en-GB"/>
              </w:rPr>
            </w:pPr>
            <w:ins w:id="4438" w:author="qinnan" w:date="2016-03-01T17:40: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4439" w:author="qinnan" w:date="2016-03-01T17:39:00Z"/>
                <w:rFonts w:cs="Arial"/>
              </w:rPr>
            </w:pPr>
            <w:ins w:id="4440" w:author="qinnan" w:date="2016-03-01T17:40:00Z">
              <w:r>
                <w:rPr>
                  <w:rFonts w:hint="eastAsia" w:cs="Arial"/>
                </w:rPr>
                <w:t>地产业主和经纪人关系表</w:t>
              </w:r>
            </w:ins>
            <w:ins w:id="4441" w:author="qinnan" w:date="2016-03-01T17:41:00Z">
              <w:r>
                <w:rPr>
                  <w:rFonts w:hint="eastAsia" w:cs="Arial"/>
                </w:rPr>
                <w:t>序</w:t>
              </w:r>
            </w:ins>
            <w:ins w:id="4442" w:author="qinnan" w:date="2016-03-01T17:40:00Z">
              <w:r>
                <w:rPr>
                  <w:rFonts w:hint="eastAsia" w:cs="Arial"/>
                </w:rPr>
                <w:t>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443" w:author="qinnan" w:date="2016-03-01T17:39:00Z"/>
        </w:trPr>
        <w:tc>
          <w:tcPr>
            <w:tcW w:w="2448" w:type="dxa"/>
            <w:tcBorders>
              <w:top w:val="single" w:color="auto" w:sz="4" w:space="0"/>
              <w:left w:val="single" w:color="auto" w:sz="4" w:space="0"/>
              <w:bottom w:val="single" w:color="auto" w:sz="4" w:space="0"/>
              <w:right w:val="single" w:color="auto" w:sz="4" w:space="0"/>
            </w:tcBorders>
          </w:tcPr>
          <w:p>
            <w:pPr>
              <w:rPr>
                <w:ins w:id="4444" w:author="qinnan" w:date="2016-03-01T17:39:00Z"/>
                <w:color w:val="000000"/>
                <w:szCs w:val="18"/>
              </w:rPr>
            </w:pPr>
            <w:ins w:id="4445" w:author="qinnan" w:date="2016-03-01T17:40:00Z">
              <w:r>
                <w:rPr>
                  <w:color w:val="000000"/>
                  <w:szCs w:val="18"/>
                </w:rPr>
                <w:t>seq_ssmn_dc_cdr</w:t>
              </w:r>
            </w:ins>
          </w:p>
        </w:tc>
        <w:tc>
          <w:tcPr>
            <w:tcW w:w="1422" w:type="dxa"/>
            <w:tcBorders>
              <w:top w:val="single" w:color="auto" w:sz="4" w:space="0"/>
              <w:left w:val="single" w:color="auto" w:sz="4" w:space="0"/>
              <w:bottom w:val="single" w:color="auto" w:sz="4" w:space="0"/>
              <w:right w:val="single" w:color="auto" w:sz="4" w:space="0"/>
            </w:tcBorders>
          </w:tcPr>
          <w:p>
            <w:pPr>
              <w:rPr>
                <w:ins w:id="4446" w:author="qinnan" w:date="2016-03-01T17:39:00Z"/>
              </w:rPr>
            </w:pPr>
            <w:ins w:id="4447" w:author="qinnan" w:date="2016-03-01T17:40:00Z">
              <w:r>
                <w:rPr/>
                <w:t>1000000000</w:t>
              </w:r>
            </w:ins>
          </w:p>
        </w:tc>
        <w:tc>
          <w:tcPr>
            <w:tcW w:w="1638" w:type="dxa"/>
            <w:tcBorders>
              <w:top w:val="single" w:color="auto" w:sz="4" w:space="0"/>
              <w:left w:val="single" w:color="auto" w:sz="4" w:space="0"/>
              <w:bottom w:val="single" w:color="auto" w:sz="4" w:space="0"/>
              <w:right w:val="single" w:color="auto" w:sz="4" w:space="0"/>
            </w:tcBorders>
          </w:tcPr>
          <w:p>
            <w:pPr>
              <w:rPr>
                <w:ins w:id="4448" w:author="qinnan" w:date="2016-03-01T17:39:00Z"/>
              </w:rPr>
            </w:pPr>
            <w:ins w:id="4449" w:author="qinnan" w:date="2016-03-01T17:40:00Z">
              <w:r>
                <w:rPr/>
                <w:t>999999999</w:t>
              </w:r>
            </w:ins>
            <w:ins w:id="4450" w:author="qinnan" w:date="2016-03-01T17:40:00Z">
              <w:r>
                <w:rPr>
                  <w:rFonts w:hint="eastAsia"/>
                </w:rPr>
                <w:t>8</w:t>
              </w:r>
            </w:ins>
          </w:p>
        </w:tc>
        <w:tc>
          <w:tcPr>
            <w:tcW w:w="900" w:type="dxa"/>
            <w:tcBorders>
              <w:top w:val="single" w:color="auto" w:sz="4" w:space="0"/>
              <w:left w:val="single" w:color="auto" w:sz="4" w:space="0"/>
              <w:bottom w:val="single" w:color="auto" w:sz="4" w:space="0"/>
              <w:right w:val="single" w:color="auto" w:sz="4" w:space="0"/>
            </w:tcBorders>
          </w:tcPr>
          <w:p>
            <w:pPr>
              <w:rPr>
                <w:ins w:id="4451" w:author="qinnan" w:date="2016-03-01T17:39:00Z"/>
              </w:rPr>
            </w:pPr>
            <w:ins w:id="4452" w:author="qinnan" w:date="2016-03-01T17:40: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4453" w:author="qinnan" w:date="2016-03-01T17:39:00Z"/>
                <w:rFonts w:cs="Arial"/>
                <w:lang w:val="en-GB"/>
              </w:rPr>
            </w:pPr>
            <w:ins w:id="4454" w:author="qinnan" w:date="2016-03-01T17:40: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4455" w:author="qinnan" w:date="2016-03-01T17:39:00Z"/>
                <w:rFonts w:cs="Arial"/>
              </w:rPr>
            </w:pPr>
            <w:ins w:id="4456" w:author="qinnan" w:date="2016-03-01T17:40:00Z">
              <w:r>
                <w:rPr>
                  <w:rFonts w:hint="eastAsia" w:cs="Arial"/>
                </w:rPr>
                <w:t>地产</w:t>
              </w:r>
            </w:ins>
            <w:ins w:id="4457" w:author="qinnan" w:date="2016-03-01T17:41:00Z">
              <w:r>
                <w:rPr>
                  <w:rFonts w:hint="eastAsia" w:cs="Arial"/>
                </w:rPr>
                <w:t>话单表</w:t>
              </w:r>
            </w:ins>
            <w:ins w:id="4458" w:author="qinnan" w:date="2016-03-01T17:40:00Z">
              <w:r>
                <w:rPr>
                  <w:rFonts w:hint="eastAsia" w:cs="Arial"/>
                </w:rPr>
                <w:t>序列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459" w:author="wangjb" w:date="2016-03-16T10:30:00Z"/>
        </w:trPr>
        <w:tc>
          <w:tcPr>
            <w:tcW w:w="2448" w:type="dxa"/>
            <w:tcBorders>
              <w:top w:val="single" w:color="auto" w:sz="4" w:space="0"/>
              <w:left w:val="single" w:color="auto" w:sz="4" w:space="0"/>
              <w:bottom w:val="single" w:color="auto" w:sz="4" w:space="0"/>
              <w:right w:val="single" w:color="auto" w:sz="4" w:space="0"/>
            </w:tcBorders>
          </w:tcPr>
          <w:p>
            <w:pPr>
              <w:rPr>
                <w:ins w:id="4460" w:author="wangjb" w:date="2016-03-16T10:30:00Z"/>
                <w:color w:val="000000"/>
                <w:szCs w:val="18"/>
              </w:rPr>
            </w:pPr>
            <w:ins w:id="4461" w:author="wangjb" w:date="2016-03-16T10:30:00Z">
              <w:r>
                <w:rPr>
                  <w:color w:val="000000"/>
                  <w:szCs w:val="18"/>
                </w:rPr>
                <w:t>SEQ_SSMN_TransferNum_Bak</w:t>
              </w:r>
            </w:ins>
          </w:p>
        </w:tc>
        <w:tc>
          <w:tcPr>
            <w:tcW w:w="1422" w:type="dxa"/>
            <w:tcBorders>
              <w:top w:val="single" w:color="auto" w:sz="4" w:space="0"/>
              <w:left w:val="single" w:color="auto" w:sz="4" w:space="0"/>
              <w:bottom w:val="single" w:color="auto" w:sz="4" w:space="0"/>
              <w:right w:val="single" w:color="auto" w:sz="4" w:space="0"/>
            </w:tcBorders>
          </w:tcPr>
          <w:p>
            <w:pPr>
              <w:rPr>
                <w:ins w:id="4462" w:author="wangjb" w:date="2016-03-16T10:30:00Z"/>
              </w:rPr>
            </w:pPr>
            <w:ins w:id="4463" w:author="wangjb" w:date="2016-03-16T10:30:00Z">
              <w:r>
                <w:rPr/>
                <w:t>1000000001</w:t>
              </w:r>
            </w:ins>
          </w:p>
        </w:tc>
        <w:tc>
          <w:tcPr>
            <w:tcW w:w="1638" w:type="dxa"/>
            <w:tcBorders>
              <w:top w:val="single" w:color="auto" w:sz="4" w:space="0"/>
              <w:left w:val="single" w:color="auto" w:sz="4" w:space="0"/>
              <w:bottom w:val="single" w:color="auto" w:sz="4" w:space="0"/>
              <w:right w:val="single" w:color="auto" w:sz="4" w:space="0"/>
            </w:tcBorders>
          </w:tcPr>
          <w:p>
            <w:pPr>
              <w:rPr>
                <w:ins w:id="4464" w:author="wangjb" w:date="2016-03-16T10:30:00Z"/>
              </w:rPr>
            </w:pPr>
            <w:ins w:id="4465" w:author="wangjb" w:date="2016-03-16T10:30:00Z">
              <w:r>
                <w:rPr/>
                <w:t>9999999999</w:t>
              </w:r>
            </w:ins>
          </w:p>
        </w:tc>
        <w:tc>
          <w:tcPr>
            <w:tcW w:w="900" w:type="dxa"/>
            <w:tcBorders>
              <w:top w:val="single" w:color="auto" w:sz="4" w:space="0"/>
              <w:left w:val="single" w:color="auto" w:sz="4" w:space="0"/>
              <w:bottom w:val="single" w:color="auto" w:sz="4" w:space="0"/>
              <w:right w:val="single" w:color="auto" w:sz="4" w:space="0"/>
            </w:tcBorders>
          </w:tcPr>
          <w:p>
            <w:pPr>
              <w:rPr>
                <w:ins w:id="4466" w:author="wangjb" w:date="2016-03-16T10:30:00Z"/>
              </w:rPr>
            </w:pPr>
            <w:ins w:id="4467" w:author="wangjb" w:date="2016-03-16T10:30: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4468" w:author="wangjb" w:date="2016-03-16T10:30:00Z"/>
                <w:rFonts w:cs="Arial"/>
                <w:lang w:val="en-GB"/>
              </w:rPr>
            </w:pPr>
            <w:ins w:id="4469" w:author="wangjb" w:date="2016-03-16T10:30: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4470" w:author="wangjb" w:date="2016-03-16T10:30:00Z"/>
                <w:rFonts w:cs="Arial"/>
              </w:rPr>
            </w:pPr>
            <w:ins w:id="4471" w:author="wangjb" w:date="2016-03-16T10:30:00Z">
              <w:r>
                <w:rPr>
                  <w:rFonts w:hint="eastAsia" w:cs="Arial"/>
                </w:rPr>
                <w:t>送号记录备份表序列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472" w:author="qinnan" w:date="2016-08-12T16:45:00Z"/>
        </w:trPr>
        <w:tc>
          <w:tcPr>
            <w:tcW w:w="2448" w:type="dxa"/>
            <w:tcBorders>
              <w:top w:val="single" w:color="auto" w:sz="4" w:space="0"/>
              <w:left w:val="single" w:color="auto" w:sz="4" w:space="0"/>
              <w:bottom w:val="single" w:color="auto" w:sz="4" w:space="0"/>
              <w:right w:val="single" w:color="auto" w:sz="4" w:space="0"/>
            </w:tcBorders>
          </w:tcPr>
          <w:p>
            <w:pPr>
              <w:rPr>
                <w:ins w:id="4473" w:author="qinnan" w:date="2016-08-12T16:45:00Z"/>
                <w:color w:val="000000"/>
                <w:szCs w:val="18"/>
              </w:rPr>
            </w:pPr>
            <w:ins w:id="4474" w:author="qinnan" w:date="2016-08-12T16:46:00Z">
              <w:r>
                <w:rPr>
                  <w:rFonts w:hint="eastAsia"/>
                </w:rPr>
                <w:t>SEQ_S</w:t>
              </w:r>
            </w:ins>
            <w:ins w:id="4475" w:author="qinnan" w:date="2016-08-12T16:45:00Z">
              <w:r>
                <w:rPr>
                  <w:rFonts w:hint="eastAsia"/>
                </w:rPr>
                <w:t>SMN_CQDC_WX</w:t>
              </w:r>
            </w:ins>
          </w:p>
        </w:tc>
        <w:tc>
          <w:tcPr>
            <w:tcW w:w="1422" w:type="dxa"/>
            <w:tcBorders>
              <w:top w:val="single" w:color="auto" w:sz="4" w:space="0"/>
              <w:left w:val="single" w:color="auto" w:sz="4" w:space="0"/>
              <w:bottom w:val="single" w:color="auto" w:sz="4" w:space="0"/>
              <w:right w:val="single" w:color="auto" w:sz="4" w:space="0"/>
            </w:tcBorders>
          </w:tcPr>
          <w:p>
            <w:pPr>
              <w:rPr>
                <w:ins w:id="4476" w:author="qinnan" w:date="2016-08-12T16:45:00Z"/>
              </w:rPr>
            </w:pPr>
            <w:ins w:id="4477" w:author="qinnan" w:date="2016-08-12T16:46:00Z">
              <w:r>
                <w:rPr/>
                <w:t>1000000001</w:t>
              </w:r>
            </w:ins>
          </w:p>
        </w:tc>
        <w:tc>
          <w:tcPr>
            <w:tcW w:w="1638" w:type="dxa"/>
            <w:tcBorders>
              <w:top w:val="single" w:color="auto" w:sz="4" w:space="0"/>
              <w:left w:val="single" w:color="auto" w:sz="4" w:space="0"/>
              <w:bottom w:val="single" w:color="auto" w:sz="4" w:space="0"/>
              <w:right w:val="single" w:color="auto" w:sz="4" w:space="0"/>
            </w:tcBorders>
          </w:tcPr>
          <w:p>
            <w:pPr>
              <w:rPr>
                <w:ins w:id="4478" w:author="qinnan" w:date="2016-08-12T16:45:00Z"/>
              </w:rPr>
            </w:pPr>
            <w:ins w:id="4479" w:author="qinnan" w:date="2016-08-12T16:46:00Z">
              <w:r>
                <w:rPr/>
                <w:t>9999999999</w:t>
              </w:r>
            </w:ins>
          </w:p>
        </w:tc>
        <w:tc>
          <w:tcPr>
            <w:tcW w:w="900" w:type="dxa"/>
            <w:tcBorders>
              <w:top w:val="single" w:color="auto" w:sz="4" w:space="0"/>
              <w:left w:val="single" w:color="auto" w:sz="4" w:space="0"/>
              <w:bottom w:val="single" w:color="auto" w:sz="4" w:space="0"/>
              <w:right w:val="single" w:color="auto" w:sz="4" w:space="0"/>
            </w:tcBorders>
          </w:tcPr>
          <w:p>
            <w:pPr>
              <w:rPr>
                <w:ins w:id="4480" w:author="qinnan" w:date="2016-08-12T16:45:00Z"/>
              </w:rPr>
            </w:pPr>
            <w:ins w:id="4481" w:author="qinnan" w:date="2016-08-12T16:46: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4482" w:author="qinnan" w:date="2016-08-12T16:45:00Z"/>
                <w:rFonts w:cs="Arial"/>
                <w:lang w:val="en-GB"/>
              </w:rPr>
            </w:pPr>
            <w:ins w:id="4483" w:author="qinnan" w:date="2016-08-12T16:46: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4484" w:author="qinnan" w:date="2016-08-12T16:45:00Z"/>
                <w:rFonts w:cs="Arial"/>
              </w:rPr>
            </w:pPr>
            <w:ins w:id="4485" w:author="qinnan" w:date="2016-08-12T16:46:00Z">
              <w:r>
                <w:rPr>
                  <w:rFonts w:hint="eastAsia" w:cs="Arial"/>
                </w:rPr>
                <w:t>地产重庆微信同步信息表序列</w:t>
              </w:r>
            </w:ins>
          </w:p>
        </w:tc>
      </w:tr>
    </w:tbl>
    <w:p>
      <w:pPr>
        <w:pStyle w:val="2"/>
        <w:rPr>
          <w:color w:val="auto"/>
        </w:rPr>
      </w:pPr>
      <w:bookmarkStart w:id="622" w:name="_Toc384194128"/>
      <w:r>
        <w:rPr>
          <w:rFonts w:hint="eastAsia"/>
          <w:color w:val="auto"/>
        </w:rPr>
        <w:t>附件</w:t>
      </w:r>
      <w:bookmarkEnd w:id="622"/>
    </w:p>
    <w:p/>
    <w:p>
      <w:pPr>
        <w:rPr>
          <w:rFonts w:cs="Arial"/>
        </w:rPr>
      </w:pPr>
      <w:r>
        <w:rPr>
          <w:rFonts w:cs="Arial"/>
        </w:rPr>
        <w:t>－ 完毕 －</w:t>
      </w:r>
    </w:p>
    <w:sectPr>
      <w:pgSz w:w="11906" w:h="16838"/>
      <w:pgMar w:top="2336"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 w:initials="Admin">
    <w:p>
      <w:pPr>
        <w:pStyle w:val="12"/>
      </w:pPr>
      <w:r>
        <w:rPr>
          <w:rFonts w:hint="eastAsia"/>
        </w:rPr>
        <w:t>删除了表空间SSMN_UNDO。因为在Oracle9i中Undo是由数据库自动管理的，所以不需要建立单独的表空间。</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Book Antiqua">
    <w:altName w:val="Segoe Print"/>
    <w:panose1 w:val="02040602050305030304"/>
    <w:charset w:val="00"/>
    <w:family w:val="roman"/>
    <w:pitch w:val="default"/>
    <w:sig w:usb0="00000000" w:usb1="00000000" w:usb2="00000000" w:usb3="00000000" w:csb0="0000009F"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8280" w:type="dxa"/>
      <w:tblInd w:w="71" w:type="dxa"/>
      <w:tblLayout w:type="fixed"/>
      <w:tblCellMar>
        <w:top w:w="0" w:type="dxa"/>
        <w:left w:w="71" w:type="dxa"/>
        <w:bottom w:w="0" w:type="dxa"/>
        <w:right w:w="71" w:type="dxa"/>
      </w:tblCellMar>
    </w:tblPr>
    <w:tblGrid>
      <w:gridCol w:w="2340"/>
      <w:gridCol w:w="1440"/>
      <w:gridCol w:w="1080"/>
      <w:gridCol w:w="1800"/>
      <w:gridCol w:w="1620"/>
    </w:tblGrid>
    <w:tr>
      <w:tblPrEx>
        <w:tblLayout w:type="fixed"/>
        <w:tblCellMar>
          <w:top w:w="0" w:type="dxa"/>
          <w:left w:w="71" w:type="dxa"/>
          <w:bottom w:w="0" w:type="dxa"/>
          <w:right w:w="71" w:type="dxa"/>
        </w:tblCellMar>
      </w:tblPrEx>
      <w:trPr>
        <w:cantSplit/>
        <w:trHeight w:val="466" w:hRule="atLeast"/>
      </w:trPr>
      <w:tc>
        <w:tcPr>
          <w:tcW w:w="2340" w:type="dxa"/>
          <w:vAlign w:val="center"/>
        </w:tcPr>
        <w:p>
          <w:pPr>
            <w:pStyle w:val="24"/>
            <w:jc w:val="both"/>
            <w:rPr>
              <w:position w:val="10"/>
            </w:rPr>
          </w:pPr>
          <w:r>
            <w:drawing>
              <wp:inline distT="0" distB="0" distL="0" distR="0">
                <wp:extent cx="1238250" cy="142875"/>
                <wp:effectExtent l="19050" t="0" r="0" b="0"/>
                <wp:docPr id="1" name="图片 1" descr="C:\Windows\TEMP\Dascom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Windows\TEMP\Dascom Logo.gif"/>
                        <pic:cNvPicPr>
                          <a:picLocks noChangeAspect="1" noChangeArrowheads="1"/>
                        </pic:cNvPicPr>
                      </pic:nvPicPr>
                      <pic:blipFill>
                        <a:blip r:embed="rId1" r:link="rId2"/>
                        <a:srcRect/>
                        <a:stretch>
                          <a:fillRect/>
                        </a:stretch>
                      </pic:blipFill>
                      <pic:spPr>
                        <a:xfrm>
                          <a:off x="0" y="0"/>
                          <a:ext cx="1238250" cy="142875"/>
                        </a:xfrm>
                        <a:prstGeom prst="rect">
                          <a:avLst/>
                        </a:prstGeom>
                        <a:noFill/>
                        <a:ln w="9525">
                          <a:noFill/>
                          <a:miter lim="800000"/>
                          <a:headEnd/>
                          <a:tailEnd/>
                        </a:ln>
                      </pic:spPr>
                    </pic:pic>
                  </a:graphicData>
                </a:graphic>
              </wp:inline>
            </w:drawing>
          </w:r>
        </w:p>
      </w:tc>
      <w:tc>
        <w:tcPr>
          <w:tcW w:w="5940" w:type="dxa"/>
          <w:gridSpan w:val="4"/>
          <w:tcBorders>
            <w:bottom w:val="single" w:color="auto" w:sz="4" w:space="0"/>
          </w:tcBorders>
          <w:vAlign w:val="bottom"/>
        </w:tcPr>
        <w:p>
          <w:pPr>
            <w:pStyle w:val="24"/>
            <w:jc w:val="right"/>
            <w:rPr>
              <w:sz w:val="13"/>
            </w:rPr>
          </w:pPr>
          <w:bookmarkStart w:id="623" w:name="DocName"/>
          <w:bookmarkEnd w:id="623"/>
          <w:bookmarkStart w:id="624" w:name="SecurityClass"/>
          <w:bookmarkEnd w:id="624"/>
          <w:r>
            <w:rPr>
              <w:rFonts w:hint="eastAsia"/>
              <w:sz w:val="13"/>
            </w:rPr>
            <w:t xml:space="preserve">页码：  </w:t>
          </w:r>
          <w:r>
            <w:rPr>
              <w:sz w:val="13"/>
            </w:rPr>
            <w:fldChar w:fldCharType="begin"/>
          </w:r>
          <w:r>
            <w:rPr>
              <w:sz w:val="13"/>
            </w:rPr>
            <w:instrText xml:space="preserve"> PAGE </w:instrText>
          </w:r>
          <w:r>
            <w:rPr>
              <w:sz w:val="13"/>
            </w:rPr>
            <w:fldChar w:fldCharType="separate"/>
          </w:r>
          <w:r>
            <w:rPr>
              <w:sz w:val="13"/>
            </w:rPr>
            <w:t>181</w:t>
          </w:r>
          <w:r>
            <w:rPr>
              <w:sz w:val="13"/>
            </w:rPr>
            <w:fldChar w:fldCharType="end"/>
          </w:r>
          <w:r>
            <w:rPr>
              <w:rFonts w:hint="eastAsia"/>
              <w:sz w:val="13"/>
            </w:rPr>
            <w:t xml:space="preserve"> / </w:t>
          </w:r>
          <w:r>
            <w:rPr>
              <w:sz w:val="13"/>
            </w:rPr>
            <w:fldChar w:fldCharType="begin"/>
          </w:r>
          <w:r>
            <w:rPr>
              <w:sz w:val="13"/>
            </w:rPr>
            <w:instrText xml:space="preserve"> NUMPAGES </w:instrText>
          </w:r>
          <w:r>
            <w:rPr>
              <w:sz w:val="13"/>
            </w:rPr>
            <w:fldChar w:fldCharType="separate"/>
          </w:r>
          <w:r>
            <w:rPr>
              <w:sz w:val="13"/>
            </w:rPr>
            <w:t>205</w:t>
          </w:r>
          <w:r>
            <w:rPr>
              <w:sz w:val="13"/>
            </w:rPr>
            <w:fldChar w:fldCharType="end"/>
          </w:r>
        </w:p>
      </w:tc>
    </w:tr>
    <w:tr>
      <w:tblPrEx>
        <w:tblLayout w:type="fixed"/>
        <w:tblCellMar>
          <w:top w:w="0" w:type="dxa"/>
          <w:left w:w="70" w:type="dxa"/>
          <w:bottom w:w="0" w:type="dxa"/>
          <w:right w:w="70" w:type="dxa"/>
        </w:tblCellMar>
      </w:tblPrEx>
      <w:trPr>
        <w:trHeight w:val="95" w:hRule="exact"/>
      </w:trPr>
      <w:tc>
        <w:tcPr>
          <w:tcW w:w="2340" w:type="dxa"/>
          <w:tcBorders>
            <w:top w:val="single" w:color="auto" w:sz="6" w:space="0"/>
            <w:left w:val="single" w:color="auto" w:sz="6" w:space="0"/>
            <w:right w:val="single" w:color="auto" w:sz="6" w:space="0"/>
          </w:tcBorders>
          <w:vAlign w:val="bottom"/>
        </w:tcPr>
        <w:p>
          <w:pPr>
            <w:rPr>
              <w:sz w:val="13"/>
            </w:rPr>
          </w:pPr>
          <w:r>
            <w:rPr>
              <w:rFonts w:hint="eastAsia"/>
              <w:sz w:val="13"/>
            </w:rPr>
            <w:t>编制</w:t>
          </w:r>
        </w:p>
      </w:tc>
      <w:tc>
        <w:tcPr>
          <w:tcW w:w="4320" w:type="dxa"/>
          <w:gridSpan w:val="3"/>
          <w:tcBorders>
            <w:top w:val="single" w:color="auto" w:sz="4" w:space="0"/>
            <w:right w:val="single" w:color="auto" w:sz="6" w:space="0"/>
          </w:tcBorders>
          <w:vAlign w:val="bottom"/>
        </w:tcPr>
        <w:p>
          <w:pPr>
            <w:rPr>
              <w:sz w:val="13"/>
            </w:rPr>
          </w:pPr>
          <w:r>
            <w:rPr>
              <w:rFonts w:hint="eastAsia"/>
              <w:sz w:val="13"/>
            </w:rPr>
            <w:t>编号</w:t>
          </w:r>
        </w:p>
      </w:tc>
      <w:tc>
        <w:tcPr>
          <w:tcW w:w="1620" w:type="dxa"/>
          <w:tcBorders>
            <w:top w:val="single" w:color="auto" w:sz="4" w:space="0"/>
          </w:tcBorders>
          <w:vAlign w:val="bottom"/>
        </w:tcPr>
        <w:p>
          <w:pPr>
            <w:rPr>
              <w:sz w:val="13"/>
            </w:rPr>
          </w:pPr>
          <w:r>
            <w:rPr>
              <w:rFonts w:hint="eastAsia"/>
              <w:sz w:val="13"/>
            </w:rPr>
            <w:t>文档类型</w:t>
          </w:r>
        </w:p>
      </w:tc>
    </w:tr>
    <w:tr>
      <w:tblPrEx>
        <w:tblLayout w:type="fixed"/>
        <w:tblCellMar>
          <w:top w:w="0" w:type="dxa"/>
          <w:left w:w="70" w:type="dxa"/>
          <w:bottom w:w="0" w:type="dxa"/>
          <w:right w:w="70" w:type="dxa"/>
        </w:tblCellMar>
      </w:tblPrEx>
      <w:trPr>
        <w:trHeight w:val="363" w:hRule="exact"/>
      </w:trPr>
      <w:tc>
        <w:tcPr>
          <w:tcW w:w="2340" w:type="dxa"/>
          <w:tcBorders>
            <w:bottom w:val="single" w:color="auto" w:sz="4" w:space="0"/>
          </w:tcBorders>
          <w:vAlign w:val="center"/>
        </w:tcPr>
        <w:p>
          <w:pPr>
            <w:pStyle w:val="24"/>
            <w:rPr>
              <w:sz w:val="21"/>
            </w:rPr>
          </w:pPr>
          <w:bookmarkStart w:id="625" w:name="Prepared"/>
          <w:bookmarkEnd w:id="625"/>
          <w:r>
            <w:rPr>
              <w:rFonts w:hint="eastAsia"/>
              <w:sz w:val="21"/>
            </w:rPr>
            <w:t>研发部 / 何羽</w:t>
          </w:r>
        </w:p>
      </w:tc>
      <w:tc>
        <w:tcPr>
          <w:tcW w:w="4320" w:type="dxa"/>
          <w:gridSpan w:val="3"/>
          <w:tcBorders>
            <w:bottom w:val="single" w:color="auto" w:sz="4" w:space="0"/>
          </w:tcBorders>
          <w:vAlign w:val="center"/>
        </w:tcPr>
        <w:p>
          <w:pPr>
            <w:pStyle w:val="24"/>
            <w:rPr>
              <w:sz w:val="21"/>
            </w:rPr>
          </w:pPr>
          <w:bookmarkStart w:id="626" w:name="DocNo"/>
          <w:bookmarkEnd w:id="626"/>
          <w:r>
            <w:rPr>
              <w:rFonts w:hint="eastAsia"/>
              <w:sz w:val="21"/>
            </w:rPr>
            <w:t>PJ0705-0102</w:t>
          </w:r>
        </w:p>
      </w:tc>
      <w:tc>
        <w:tcPr>
          <w:tcW w:w="1620" w:type="dxa"/>
          <w:tcBorders>
            <w:bottom w:val="single" w:color="auto" w:sz="4" w:space="0"/>
          </w:tcBorders>
          <w:vAlign w:val="center"/>
        </w:tcPr>
        <w:p>
          <w:pPr>
            <w:pStyle w:val="24"/>
            <w:rPr>
              <w:position w:val="-4"/>
              <w:sz w:val="21"/>
            </w:rPr>
          </w:pPr>
          <w:r>
            <w:rPr>
              <w:rFonts w:hint="eastAsia"/>
              <w:sz w:val="21"/>
            </w:rPr>
            <w:t>设计类型</w:t>
          </w:r>
        </w:p>
      </w:tc>
    </w:tr>
    <w:tr>
      <w:tblPrEx>
        <w:tblLayout w:type="fixed"/>
        <w:tblCellMar>
          <w:top w:w="0" w:type="dxa"/>
          <w:left w:w="70" w:type="dxa"/>
          <w:bottom w:w="0" w:type="dxa"/>
          <w:right w:w="70" w:type="dxa"/>
        </w:tblCellMar>
      </w:tblPrEx>
      <w:trPr>
        <w:cantSplit/>
        <w:trHeight w:val="377" w:hRule="exact"/>
      </w:trPr>
      <w:tc>
        <w:tcPr>
          <w:tcW w:w="2340" w:type="dxa"/>
          <w:tcBorders>
            <w:top w:val="single" w:color="auto" w:sz="4" w:space="0"/>
            <w:left w:val="single" w:color="auto" w:sz="6" w:space="0"/>
            <w:right w:val="single" w:color="auto" w:sz="6" w:space="0"/>
          </w:tcBorders>
          <w:vAlign w:val="bottom"/>
        </w:tcPr>
        <w:p>
          <w:pPr>
            <w:rPr>
              <w:color w:val="000000"/>
              <w:sz w:val="13"/>
            </w:rPr>
          </w:pPr>
          <w:r>
            <w:rPr>
              <w:rFonts w:hint="eastAsia"/>
              <w:color w:val="000000"/>
              <w:sz w:val="13"/>
            </w:rPr>
            <w:t>批准人</w:t>
          </w:r>
        </w:p>
        <w:p>
          <w:pPr>
            <w:rPr>
              <w:color w:val="000000"/>
              <w:sz w:val="13"/>
            </w:rPr>
          </w:pPr>
          <w:r>
            <w:rPr>
              <w:rFonts w:hint="eastAsia"/>
              <w:color w:val="000000"/>
              <w:sz w:val="13"/>
            </w:rPr>
            <w:t>检查</w:t>
          </w:r>
        </w:p>
      </w:tc>
      <w:tc>
        <w:tcPr>
          <w:tcW w:w="1440" w:type="dxa"/>
          <w:tcBorders>
            <w:top w:val="single" w:color="auto" w:sz="4" w:space="0"/>
            <w:right w:val="single" w:color="auto" w:sz="6" w:space="0"/>
          </w:tcBorders>
          <w:vAlign w:val="bottom"/>
        </w:tcPr>
        <w:p>
          <w:pPr>
            <w:rPr>
              <w:color w:val="000000"/>
              <w:sz w:val="13"/>
            </w:rPr>
          </w:pPr>
          <w:r>
            <w:rPr>
              <w:rFonts w:hint="eastAsia"/>
              <w:color w:val="000000"/>
              <w:sz w:val="13"/>
            </w:rPr>
            <w:t>日期</w:t>
          </w:r>
          <w:r>
            <w:rPr>
              <w:color w:val="000000"/>
              <w:sz w:val="13"/>
            </w:rPr>
            <w:t>200</w:t>
          </w:r>
          <w:r>
            <w:rPr>
              <w:rFonts w:hint="eastAsia"/>
              <w:color w:val="000000"/>
              <w:sz w:val="13"/>
            </w:rPr>
            <w:t>7</w:t>
          </w:r>
          <w:r>
            <w:rPr>
              <w:color w:val="000000"/>
              <w:sz w:val="13"/>
            </w:rPr>
            <w:t>-</w:t>
          </w:r>
          <w:r>
            <w:rPr>
              <w:rFonts w:hint="eastAsia"/>
              <w:color w:val="000000"/>
              <w:sz w:val="13"/>
            </w:rPr>
            <w:t>08</w:t>
          </w:r>
          <w:r>
            <w:rPr>
              <w:color w:val="000000"/>
              <w:sz w:val="13"/>
            </w:rPr>
            <w:t>-</w:t>
          </w:r>
          <w:r>
            <w:rPr>
              <w:rFonts w:hint="eastAsia"/>
              <w:color w:val="000000"/>
              <w:sz w:val="13"/>
            </w:rPr>
            <w:t>13</w:t>
          </w:r>
        </w:p>
      </w:tc>
      <w:tc>
        <w:tcPr>
          <w:tcW w:w="1080" w:type="dxa"/>
          <w:tcBorders>
            <w:top w:val="single" w:color="auto" w:sz="4" w:space="0"/>
          </w:tcBorders>
          <w:vAlign w:val="bottom"/>
        </w:tcPr>
        <w:p>
          <w:pPr>
            <w:rPr>
              <w:color w:val="000000"/>
              <w:sz w:val="13"/>
            </w:rPr>
          </w:pPr>
          <w:r>
            <w:rPr>
              <w:rFonts w:hint="eastAsia"/>
              <w:color w:val="000000"/>
              <w:sz w:val="13"/>
            </w:rPr>
            <w:t>版本标识PC27</w:t>
          </w:r>
        </w:p>
      </w:tc>
      <w:tc>
        <w:tcPr>
          <w:tcW w:w="3420" w:type="dxa"/>
          <w:gridSpan w:val="2"/>
          <w:tcBorders>
            <w:top w:val="single" w:color="auto" w:sz="4" w:space="0"/>
            <w:left w:val="single" w:color="auto" w:sz="6" w:space="0"/>
          </w:tcBorders>
          <w:vAlign w:val="bottom"/>
        </w:tcPr>
        <w:p>
          <w:pPr>
            <w:rPr>
              <w:color w:val="000000"/>
              <w:sz w:val="13"/>
            </w:rPr>
          </w:pPr>
          <w:r>
            <w:rPr>
              <w:rFonts w:hint="eastAsia"/>
              <w:color w:val="000000"/>
              <w:sz w:val="13"/>
            </w:rPr>
            <w:t>文档名称</w:t>
          </w:r>
        </w:p>
      </w:tc>
    </w:tr>
    <w:tr>
      <w:tblPrEx>
        <w:tblLayout w:type="fixed"/>
        <w:tblCellMar>
          <w:top w:w="0" w:type="dxa"/>
          <w:left w:w="71" w:type="dxa"/>
          <w:bottom w:w="0" w:type="dxa"/>
          <w:right w:w="71" w:type="dxa"/>
        </w:tblCellMar>
      </w:tblPrEx>
      <w:trPr>
        <w:cantSplit/>
        <w:trHeight w:val="80" w:hRule="exact"/>
      </w:trPr>
      <w:tc>
        <w:tcPr>
          <w:tcW w:w="2340" w:type="dxa"/>
          <w:tcBorders>
            <w:bottom w:val="single" w:color="auto" w:sz="4" w:space="0"/>
          </w:tcBorders>
          <w:vAlign w:val="center"/>
        </w:tcPr>
        <w:p>
          <w:pPr>
            <w:pStyle w:val="24"/>
            <w:rPr>
              <w:sz w:val="21"/>
            </w:rPr>
          </w:pPr>
          <w:bookmarkStart w:id="627" w:name="Approved"/>
          <w:bookmarkEnd w:id="627"/>
          <w:bookmarkStart w:id="628" w:name="Checked"/>
          <w:bookmarkEnd w:id="628"/>
        </w:p>
      </w:tc>
      <w:tc>
        <w:tcPr>
          <w:tcW w:w="1440" w:type="dxa"/>
          <w:tcBorders>
            <w:bottom w:val="single" w:color="auto" w:sz="4" w:space="0"/>
          </w:tcBorders>
          <w:vAlign w:val="center"/>
        </w:tcPr>
        <w:p>
          <w:pPr>
            <w:pStyle w:val="24"/>
            <w:rPr>
              <w:sz w:val="21"/>
            </w:rPr>
          </w:pPr>
          <w:bookmarkStart w:id="629" w:name="Date"/>
          <w:bookmarkEnd w:id="629"/>
          <w:r>
            <w:rPr>
              <w:sz w:val="21"/>
            </w:rPr>
            <w:t>2005-</w:t>
          </w:r>
          <w:r>
            <w:rPr>
              <w:rFonts w:hint="eastAsia"/>
              <w:sz w:val="21"/>
            </w:rPr>
            <w:t>10-9</w:t>
          </w:r>
        </w:p>
      </w:tc>
      <w:tc>
        <w:tcPr>
          <w:tcW w:w="1080" w:type="dxa"/>
          <w:tcBorders>
            <w:bottom w:val="single" w:color="auto" w:sz="4" w:space="0"/>
          </w:tcBorders>
          <w:vAlign w:val="center"/>
        </w:tcPr>
        <w:p>
          <w:pPr>
            <w:pStyle w:val="24"/>
            <w:rPr>
              <w:sz w:val="21"/>
            </w:rPr>
          </w:pPr>
          <w:bookmarkStart w:id="630" w:name="Revision"/>
          <w:bookmarkEnd w:id="630"/>
          <w:r>
            <w:rPr>
              <w:rFonts w:hint="eastAsia"/>
              <w:sz w:val="21"/>
            </w:rPr>
            <w:t>PA25</w:t>
          </w:r>
        </w:p>
      </w:tc>
      <w:tc>
        <w:tcPr>
          <w:tcW w:w="3420" w:type="dxa"/>
          <w:gridSpan w:val="2"/>
          <w:tcBorders>
            <w:bottom w:val="single" w:color="auto" w:sz="4" w:space="0"/>
          </w:tcBorders>
          <w:vAlign w:val="center"/>
        </w:tcPr>
        <w:p>
          <w:r>
            <w:rPr>
              <w:rFonts w:hint="eastAsia"/>
            </w:rPr>
            <w:t>SSMN数据库设计</w:t>
          </w:r>
        </w:p>
      </w:tc>
    </w:tr>
  </w:tbl>
  <w:p>
    <w:pPr>
      <w:pStyle w:val="24"/>
      <w:spacing w:line="14" w:lineRule="auto"/>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5216"/>
    <w:multiLevelType w:val="multilevel"/>
    <w:tmpl w:val="076F5216"/>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C57A3D"/>
    <w:multiLevelType w:val="multilevel"/>
    <w:tmpl w:val="0DC57A3D"/>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1121235"/>
    <w:multiLevelType w:val="multilevel"/>
    <w:tmpl w:val="1112123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29B7CFD"/>
    <w:multiLevelType w:val="multilevel"/>
    <w:tmpl w:val="129B7CFD"/>
    <w:lvl w:ilvl="0" w:tentative="0">
      <w:start w:val="1"/>
      <w:numFmt w:val="bullet"/>
      <w:pStyle w:val="41"/>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16ED3A0C"/>
    <w:multiLevelType w:val="multilevel"/>
    <w:tmpl w:val="16ED3A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0365D33"/>
    <w:multiLevelType w:val="multilevel"/>
    <w:tmpl w:val="20365D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3D7213D"/>
    <w:multiLevelType w:val="multilevel"/>
    <w:tmpl w:val="23D721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6FC47BC"/>
    <w:multiLevelType w:val="multilevel"/>
    <w:tmpl w:val="26FC47BC"/>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2AEC5981"/>
    <w:multiLevelType w:val="multilevel"/>
    <w:tmpl w:val="2AEC5981"/>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33F56A32"/>
    <w:multiLevelType w:val="multilevel"/>
    <w:tmpl w:val="33F56A32"/>
    <w:lvl w:ilvl="0" w:tentative="0">
      <w:start w:val="1"/>
      <w:numFmt w:val="decimal"/>
      <w:lvlText w:val="%1)"/>
      <w:lvlJc w:val="left"/>
      <w:pPr>
        <w:tabs>
          <w:tab w:val="left" w:pos="360"/>
        </w:tabs>
        <w:ind w:left="360" w:hanging="360"/>
      </w:pPr>
      <w:rPr>
        <w:rFonts w:hint="eastAsia" w:cs="Arial"/>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37602841"/>
    <w:multiLevelType w:val="multilevel"/>
    <w:tmpl w:val="376028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A6155FF"/>
    <w:multiLevelType w:val="multilevel"/>
    <w:tmpl w:val="3A6155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B9F05B1"/>
    <w:multiLevelType w:val="multilevel"/>
    <w:tmpl w:val="3B9F05B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3E4A5CB7"/>
    <w:multiLevelType w:val="multilevel"/>
    <w:tmpl w:val="3E4A5CB7"/>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2847"/>
        </w:tabs>
        <w:ind w:left="2847"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4">
    <w:nsid w:val="3ED12607"/>
    <w:multiLevelType w:val="multilevel"/>
    <w:tmpl w:val="3ED1260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2BA14B1"/>
    <w:multiLevelType w:val="multilevel"/>
    <w:tmpl w:val="42BA1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2E762AF"/>
    <w:multiLevelType w:val="multilevel"/>
    <w:tmpl w:val="42E762AF"/>
    <w:lvl w:ilvl="0" w:tentative="0">
      <w:start w:val="1"/>
      <w:numFmt w:val="bullet"/>
      <w:pStyle w:val="46"/>
      <w:lvlText w:val=""/>
      <w:lvlJc w:val="left"/>
      <w:pPr>
        <w:tabs>
          <w:tab w:val="left" w:pos="0"/>
        </w:tabs>
        <w:ind w:left="0" w:hanging="420"/>
      </w:pPr>
      <w:rPr>
        <w:rFonts w:hint="default" w:ascii="Wingdings" w:hAnsi="Wingdings"/>
      </w:rPr>
    </w:lvl>
    <w:lvl w:ilvl="1" w:tentative="0">
      <w:start w:val="1"/>
      <w:numFmt w:val="bullet"/>
      <w:lvlText w:val=""/>
      <w:lvlJc w:val="left"/>
      <w:pPr>
        <w:tabs>
          <w:tab w:val="left" w:pos="420"/>
        </w:tabs>
        <w:ind w:left="420" w:hanging="420"/>
      </w:pPr>
      <w:rPr>
        <w:rFonts w:hint="default" w:ascii="Wingdings" w:hAnsi="Wingdings"/>
      </w:rPr>
    </w:lvl>
    <w:lvl w:ilvl="2" w:tentative="0">
      <w:start w:val="1"/>
      <w:numFmt w:val="bullet"/>
      <w:lvlText w:val=""/>
      <w:lvlJc w:val="left"/>
      <w:pPr>
        <w:tabs>
          <w:tab w:val="left" w:pos="840"/>
        </w:tabs>
        <w:ind w:left="840" w:hanging="420"/>
      </w:pPr>
      <w:rPr>
        <w:rFonts w:hint="default" w:ascii="Wingdings" w:hAnsi="Wingdings"/>
      </w:rPr>
    </w:lvl>
    <w:lvl w:ilvl="3" w:tentative="0">
      <w:start w:val="1"/>
      <w:numFmt w:val="bullet"/>
      <w:lvlText w:val=""/>
      <w:lvlJc w:val="left"/>
      <w:pPr>
        <w:tabs>
          <w:tab w:val="left" w:pos="1260"/>
        </w:tabs>
        <w:ind w:left="1260" w:hanging="420"/>
      </w:pPr>
      <w:rPr>
        <w:rFonts w:hint="default" w:ascii="Wingdings" w:hAnsi="Wingdings"/>
      </w:rPr>
    </w:lvl>
    <w:lvl w:ilvl="4" w:tentative="0">
      <w:start w:val="1"/>
      <w:numFmt w:val="bullet"/>
      <w:lvlText w:val=""/>
      <w:lvlJc w:val="left"/>
      <w:pPr>
        <w:tabs>
          <w:tab w:val="left" w:pos="1680"/>
        </w:tabs>
        <w:ind w:left="1680" w:hanging="420"/>
      </w:pPr>
      <w:rPr>
        <w:rFonts w:hint="default" w:ascii="Wingdings" w:hAnsi="Wingdings"/>
      </w:rPr>
    </w:lvl>
    <w:lvl w:ilvl="5" w:tentative="0">
      <w:start w:val="1"/>
      <w:numFmt w:val="bullet"/>
      <w:lvlText w:val=""/>
      <w:lvlJc w:val="left"/>
      <w:pPr>
        <w:tabs>
          <w:tab w:val="left" w:pos="2100"/>
        </w:tabs>
        <w:ind w:left="2100" w:hanging="420"/>
      </w:pPr>
      <w:rPr>
        <w:rFonts w:hint="default" w:ascii="Wingdings" w:hAnsi="Wingdings"/>
      </w:rPr>
    </w:lvl>
    <w:lvl w:ilvl="6" w:tentative="0">
      <w:start w:val="1"/>
      <w:numFmt w:val="bullet"/>
      <w:lvlText w:val=""/>
      <w:lvlJc w:val="left"/>
      <w:pPr>
        <w:tabs>
          <w:tab w:val="left" w:pos="2520"/>
        </w:tabs>
        <w:ind w:left="2520" w:hanging="420"/>
      </w:pPr>
      <w:rPr>
        <w:rFonts w:hint="default" w:ascii="Wingdings" w:hAnsi="Wingdings"/>
      </w:rPr>
    </w:lvl>
    <w:lvl w:ilvl="7" w:tentative="0">
      <w:start w:val="1"/>
      <w:numFmt w:val="bullet"/>
      <w:lvlText w:val=""/>
      <w:lvlJc w:val="left"/>
      <w:pPr>
        <w:tabs>
          <w:tab w:val="left" w:pos="2940"/>
        </w:tabs>
        <w:ind w:left="2940" w:hanging="420"/>
      </w:pPr>
      <w:rPr>
        <w:rFonts w:hint="default" w:ascii="Wingdings" w:hAnsi="Wingdings"/>
      </w:rPr>
    </w:lvl>
    <w:lvl w:ilvl="8" w:tentative="0">
      <w:start w:val="1"/>
      <w:numFmt w:val="bullet"/>
      <w:lvlText w:val=""/>
      <w:lvlJc w:val="left"/>
      <w:pPr>
        <w:tabs>
          <w:tab w:val="left" w:pos="3360"/>
        </w:tabs>
        <w:ind w:left="3360" w:hanging="420"/>
      </w:pPr>
      <w:rPr>
        <w:rFonts w:hint="default" w:ascii="Wingdings" w:hAnsi="Wingdings"/>
      </w:rPr>
    </w:lvl>
  </w:abstractNum>
  <w:abstractNum w:abstractNumId="17">
    <w:nsid w:val="50175185"/>
    <w:multiLevelType w:val="multilevel"/>
    <w:tmpl w:val="501751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0A50442"/>
    <w:multiLevelType w:val="multilevel"/>
    <w:tmpl w:val="50A50442"/>
    <w:lvl w:ilvl="0" w:tentative="0">
      <w:start w:val="1"/>
      <w:numFmt w:val="decimal"/>
      <w:lvlText w:val="%1、"/>
      <w:lvlJc w:val="left"/>
      <w:pPr>
        <w:ind w:left="1636"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
    <w:nsid w:val="56E6555E"/>
    <w:multiLevelType w:val="singleLevel"/>
    <w:tmpl w:val="56E6555E"/>
    <w:lvl w:ilvl="0" w:tentative="0">
      <w:start w:val="1"/>
      <w:numFmt w:val="decimal"/>
      <w:suff w:val="nothing"/>
      <w:lvlText w:val="%1)"/>
      <w:lvlJc w:val="left"/>
    </w:lvl>
  </w:abstractNum>
  <w:abstractNum w:abstractNumId="20">
    <w:nsid w:val="57B15F44"/>
    <w:multiLevelType w:val="singleLevel"/>
    <w:tmpl w:val="57B15F44"/>
    <w:lvl w:ilvl="0" w:tentative="0">
      <w:start w:val="1"/>
      <w:numFmt w:val="decimal"/>
      <w:suff w:val="nothing"/>
      <w:lvlText w:val="%1)"/>
      <w:lvlJc w:val="left"/>
    </w:lvl>
  </w:abstractNum>
  <w:abstractNum w:abstractNumId="21">
    <w:nsid w:val="58416F2B"/>
    <w:multiLevelType w:val="multilevel"/>
    <w:tmpl w:val="58416F2B"/>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648D4BC4"/>
    <w:multiLevelType w:val="multilevel"/>
    <w:tmpl w:val="648D4BC4"/>
    <w:lvl w:ilvl="0" w:tentative="0">
      <w:start w:val="1"/>
      <w:numFmt w:val="bullet"/>
      <w:pStyle w:val="42"/>
      <w:lvlText w:val=""/>
      <w:lvlJc w:val="left"/>
      <w:pPr>
        <w:tabs>
          <w:tab w:val="left" w:pos="987"/>
        </w:tabs>
        <w:ind w:left="987" w:hanging="420"/>
      </w:pPr>
      <w:rPr>
        <w:rFonts w:hint="default" w:ascii="Wingdings" w:hAnsi="Wingdings"/>
      </w:rPr>
    </w:lvl>
    <w:lvl w:ilvl="1" w:tentative="0">
      <w:start w:val="1"/>
      <w:numFmt w:val="decimal"/>
      <w:lvlText w:val="%2)"/>
      <w:lvlJc w:val="left"/>
      <w:pPr>
        <w:tabs>
          <w:tab w:val="left" w:pos="780"/>
        </w:tabs>
        <w:ind w:left="780" w:hanging="36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5F6638B"/>
    <w:multiLevelType w:val="multilevel"/>
    <w:tmpl w:val="65F6638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66656C20"/>
    <w:multiLevelType w:val="multilevel"/>
    <w:tmpl w:val="66656C20"/>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6968797B"/>
    <w:multiLevelType w:val="multilevel"/>
    <w:tmpl w:val="6968797B"/>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EC971B9"/>
    <w:multiLevelType w:val="multilevel"/>
    <w:tmpl w:val="6EC971B9"/>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7">
    <w:nsid w:val="74CA38B5"/>
    <w:multiLevelType w:val="multilevel"/>
    <w:tmpl w:val="74CA38B5"/>
    <w:lvl w:ilvl="0" w:tentative="0">
      <w:start w:val="1"/>
      <w:numFmt w:val="decimal"/>
      <w:lvlText w:val="%1、"/>
      <w:lvlJc w:val="left"/>
      <w:pPr>
        <w:ind w:left="780" w:hanging="360"/>
      </w:pPr>
      <w:rPr>
        <w:rFonts w:hint="default" w:cs="Arial"/>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75714635"/>
    <w:multiLevelType w:val="multilevel"/>
    <w:tmpl w:val="75714635"/>
    <w:lvl w:ilvl="0" w:tentative="0">
      <w:start w:val="1"/>
      <w:numFmt w:val="decimal"/>
      <w:lvlText w:val="%1．"/>
      <w:lvlJc w:val="left"/>
      <w:pPr>
        <w:tabs>
          <w:tab w:val="left" w:pos="780"/>
        </w:tabs>
        <w:ind w:left="780" w:hanging="360"/>
      </w:pPr>
      <w:rPr>
        <w:rFonts w:hint="eastAsia"/>
      </w:rPr>
    </w:lvl>
    <w:lvl w:ilvl="1" w:tentative="0">
      <w:start w:val="201"/>
      <w:numFmt w:val="decimal"/>
      <w:lvlText w:val="%2"/>
      <w:lvlJc w:val="left"/>
      <w:pPr>
        <w:tabs>
          <w:tab w:val="left" w:pos="1320"/>
        </w:tabs>
        <w:ind w:left="1320" w:hanging="48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9">
    <w:nsid w:val="79D8341B"/>
    <w:multiLevelType w:val="multilevel"/>
    <w:tmpl w:val="79D8341B"/>
    <w:lvl w:ilvl="0" w:tentative="0">
      <w:start w:val="1"/>
      <w:numFmt w:val="bullet"/>
      <w:pStyle w:val="43"/>
      <w:lvlText w:val=""/>
      <w:lvlJc w:val="left"/>
      <w:pPr>
        <w:tabs>
          <w:tab w:val="left" w:pos="2300"/>
        </w:tabs>
        <w:ind w:left="2300" w:hanging="420"/>
      </w:pPr>
      <w:rPr>
        <w:rFonts w:hint="default" w:ascii="Wingdings" w:hAnsi="Wingdings"/>
      </w:rPr>
    </w:lvl>
    <w:lvl w:ilvl="1" w:tentative="0">
      <w:start w:val="1"/>
      <w:numFmt w:val="bullet"/>
      <w:lvlText w:val=""/>
      <w:lvlJc w:val="left"/>
      <w:pPr>
        <w:tabs>
          <w:tab w:val="left" w:pos="1407"/>
        </w:tabs>
        <w:ind w:left="1407" w:hanging="420"/>
      </w:pPr>
      <w:rPr>
        <w:rFonts w:hint="default" w:ascii="Wingdings" w:hAnsi="Wingdings"/>
      </w:rPr>
    </w:lvl>
    <w:lvl w:ilvl="2" w:tentative="0">
      <w:start w:val="1"/>
      <w:numFmt w:val="bullet"/>
      <w:lvlText w:val=""/>
      <w:lvlJc w:val="left"/>
      <w:pPr>
        <w:tabs>
          <w:tab w:val="left" w:pos="1827"/>
        </w:tabs>
        <w:ind w:left="1827" w:hanging="420"/>
      </w:pPr>
      <w:rPr>
        <w:rFonts w:hint="default" w:ascii="Wingdings" w:hAnsi="Wingdings"/>
      </w:rPr>
    </w:lvl>
    <w:lvl w:ilvl="3" w:tentative="0">
      <w:start w:val="1"/>
      <w:numFmt w:val="bullet"/>
      <w:lvlText w:val=""/>
      <w:lvlJc w:val="left"/>
      <w:pPr>
        <w:tabs>
          <w:tab w:val="left" w:pos="2247"/>
        </w:tabs>
        <w:ind w:left="2247" w:hanging="420"/>
      </w:pPr>
      <w:rPr>
        <w:rFonts w:hint="default" w:ascii="Wingdings" w:hAnsi="Wingdings"/>
      </w:rPr>
    </w:lvl>
    <w:lvl w:ilvl="4" w:tentative="0">
      <w:start w:val="1"/>
      <w:numFmt w:val="bullet"/>
      <w:lvlText w:val=""/>
      <w:lvlJc w:val="left"/>
      <w:pPr>
        <w:tabs>
          <w:tab w:val="left" w:pos="2667"/>
        </w:tabs>
        <w:ind w:left="2667" w:hanging="420"/>
      </w:pPr>
      <w:rPr>
        <w:rFonts w:hint="default" w:ascii="Wingdings" w:hAnsi="Wingdings"/>
      </w:rPr>
    </w:lvl>
    <w:lvl w:ilvl="5" w:tentative="0">
      <w:start w:val="1"/>
      <w:numFmt w:val="bullet"/>
      <w:lvlText w:val=""/>
      <w:lvlJc w:val="left"/>
      <w:pPr>
        <w:tabs>
          <w:tab w:val="left" w:pos="3087"/>
        </w:tabs>
        <w:ind w:left="3087" w:hanging="420"/>
      </w:pPr>
      <w:rPr>
        <w:rFonts w:hint="default" w:ascii="Wingdings" w:hAnsi="Wingdings"/>
      </w:rPr>
    </w:lvl>
    <w:lvl w:ilvl="6" w:tentative="0">
      <w:start w:val="1"/>
      <w:numFmt w:val="bullet"/>
      <w:lvlText w:val=""/>
      <w:lvlJc w:val="left"/>
      <w:pPr>
        <w:tabs>
          <w:tab w:val="left" w:pos="3507"/>
        </w:tabs>
        <w:ind w:left="3507" w:hanging="420"/>
      </w:pPr>
      <w:rPr>
        <w:rFonts w:hint="default" w:ascii="Wingdings" w:hAnsi="Wingdings"/>
      </w:rPr>
    </w:lvl>
    <w:lvl w:ilvl="7" w:tentative="0">
      <w:start w:val="1"/>
      <w:numFmt w:val="bullet"/>
      <w:lvlText w:val=""/>
      <w:lvlJc w:val="left"/>
      <w:pPr>
        <w:tabs>
          <w:tab w:val="left" w:pos="3927"/>
        </w:tabs>
        <w:ind w:left="3927" w:hanging="420"/>
      </w:pPr>
      <w:rPr>
        <w:rFonts w:hint="default" w:ascii="Wingdings" w:hAnsi="Wingdings"/>
      </w:rPr>
    </w:lvl>
    <w:lvl w:ilvl="8" w:tentative="0">
      <w:start w:val="1"/>
      <w:numFmt w:val="bullet"/>
      <w:lvlText w:val=""/>
      <w:lvlJc w:val="left"/>
      <w:pPr>
        <w:tabs>
          <w:tab w:val="left" w:pos="4347"/>
        </w:tabs>
        <w:ind w:left="4347" w:hanging="420"/>
      </w:pPr>
      <w:rPr>
        <w:rFonts w:hint="default" w:ascii="Wingdings" w:hAnsi="Wingdings"/>
      </w:rPr>
    </w:lvl>
  </w:abstractNum>
  <w:num w:numId="1">
    <w:abstractNumId w:val="13"/>
  </w:num>
  <w:num w:numId="2">
    <w:abstractNumId w:val="3"/>
  </w:num>
  <w:num w:numId="3">
    <w:abstractNumId w:val="22"/>
  </w:num>
  <w:num w:numId="4">
    <w:abstractNumId w:val="29"/>
  </w:num>
  <w:num w:numId="5">
    <w:abstractNumId w:val="16"/>
  </w:num>
  <w:num w:numId="6">
    <w:abstractNumId w:val="9"/>
  </w:num>
  <w:num w:numId="7">
    <w:abstractNumId w:val="7"/>
  </w:num>
  <w:num w:numId="8">
    <w:abstractNumId w:val="24"/>
  </w:num>
  <w:num w:numId="9">
    <w:abstractNumId w:val="8"/>
  </w:num>
  <w:num w:numId="10">
    <w:abstractNumId w:val="1"/>
  </w:num>
  <w:num w:numId="11">
    <w:abstractNumId w:val="6"/>
  </w:num>
  <w:num w:numId="12">
    <w:abstractNumId w:val="15"/>
  </w:num>
  <w:num w:numId="13">
    <w:abstractNumId w:val="10"/>
  </w:num>
  <w:num w:numId="14">
    <w:abstractNumId w:val="25"/>
  </w:num>
  <w:num w:numId="15">
    <w:abstractNumId w:val="14"/>
  </w:num>
  <w:num w:numId="16">
    <w:abstractNumId w:val="0"/>
  </w:num>
  <w:num w:numId="17">
    <w:abstractNumId w:val="17"/>
  </w:num>
  <w:num w:numId="18">
    <w:abstractNumId w:val="4"/>
  </w:num>
  <w:num w:numId="19">
    <w:abstractNumId w:val="2"/>
  </w:num>
  <w:num w:numId="20">
    <w:abstractNumId w:val="26"/>
  </w:num>
  <w:num w:numId="21">
    <w:abstractNumId w:val="27"/>
  </w:num>
  <w:num w:numId="22">
    <w:abstractNumId w:val="5"/>
  </w:num>
  <w:num w:numId="23">
    <w:abstractNumId w:val="18"/>
  </w:num>
  <w:num w:numId="24">
    <w:abstractNumId w:val="19"/>
  </w:num>
  <w:num w:numId="25">
    <w:abstractNumId w:val="20"/>
  </w:num>
  <w:num w:numId="26">
    <w:abstractNumId w:val="28"/>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3"/>
    <w:lvlOverride w:ilvl="2">
      <w:startOverride w:val="1"/>
    </w:lvlOverride>
  </w:num>
  <w:num w:numId="30">
    <w:abstractNumId w:val="13"/>
    <w:lvlOverride w:ilvl="2">
      <w:startOverride w:val="1"/>
    </w:lvlOverride>
  </w:num>
  <w:num w:numId="31">
    <w:abstractNumId w:val="13"/>
    <w:lvlOverride w:ilvl="2">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36F"/>
    <w:rsid w:val="000018D7"/>
    <w:rsid w:val="00002638"/>
    <w:rsid w:val="000029AC"/>
    <w:rsid w:val="0000303F"/>
    <w:rsid w:val="00004154"/>
    <w:rsid w:val="00006A0A"/>
    <w:rsid w:val="000102EB"/>
    <w:rsid w:val="00010A3E"/>
    <w:rsid w:val="00010B55"/>
    <w:rsid w:val="00010D1A"/>
    <w:rsid w:val="000130A1"/>
    <w:rsid w:val="00014F2F"/>
    <w:rsid w:val="000154B0"/>
    <w:rsid w:val="00020771"/>
    <w:rsid w:val="0002082D"/>
    <w:rsid w:val="00020F88"/>
    <w:rsid w:val="000211E2"/>
    <w:rsid w:val="000222E3"/>
    <w:rsid w:val="00022709"/>
    <w:rsid w:val="00022810"/>
    <w:rsid w:val="00023E05"/>
    <w:rsid w:val="0002454A"/>
    <w:rsid w:val="00025161"/>
    <w:rsid w:val="00025497"/>
    <w:rsid w:val="00025856"/>
    <w:rsid w:val="00026EB2"/>
    <w:rsid w:val="00032084"/>
    <w:rsid w:val="0003253F"/>
    <w:rsid w:val="00032C9C"/>
    <w:rsid w:val="0003451A"/>
    <w:rsid w:val="00035833"/>
    <w:rsid w:val="00035A43"/>
    <w:rsid w:val="00036493"/>
    <w:rsid w:val="00041854"/>
    <w:rsid w:val="00041CCF"/>
    <w:rsid w:val="000423CA"/>
    <w:rsid w:val="0004321C"/>
    <w:rsid w:val="00043F92"/>
    <w:rsid w:val="00044966"/>
    <w:rsid w:val="00046263"/>
    <w:rsid w:val="000466C6"/>
    <w:rsid w:val="00047BDE"/>
    <w:rsid w:val="000502DD"/>
    <w:rsid w:val="0005037B"/>
    <w:rsid w:val="00050B3A"/>
    <w:rsid w:val="000512FB"/>
    <w:rsid w:val="00051E77"/>
    <w:rsid w:val="000525E3"/>
    <w:rsid w:val="00053018"/>
    <w:rsid w:val="0005372C"/>
    <w:rsid w:val="000544C8"/>
    <w:rsid w:val="00054F7A"/>
    <w:rsid w:val="0005564A"/>
    <w:rsid w:val="000560B8"/>
    <w:rsid w:val="000569BC"/>
    <w:rsid w:val="00063291"/>
    <w:rsid w:val="0006371D"/>
    <w:rsid w:val="00063D17"/>
    <w:rsid w:val="00065D04"/>
    <w:rsid w:val="00066A8F"/>
    <w:rsid w:val="00070F3D"/>
    <w:rsid w:val="000715BD"/>
    <w:rsid w:val="00072D85"/>
    <w:rsid w:val="00073B2D"/>
    <w:rsid w:val="00077D72"/>
    <w:rsid w:val="000809FC"/>
    <w:rsid w:val="00081475"/>
    <w:rsid w:val="000831ED"/>
    <w:rsid w:val="00083D37"/>
    <w:rsid w:val="00084C91"/>
    <w:rsid w:val="0008509F"/>
    <w:rsid w:val="00085211"/>
    <w:rsid w:val="000872B1"/>
    <w:rsid w:val="00090188"/>
    <w:rsid w:val="000908D8"/>
    <w:rsid w:val="0009200F"/>
    <w:rsid w:val="0009385F"/>
    <w:rsid w:val="00094161"/>
    <w:rsid w:val="00096068"/>
    <w:rsid w:val="00096D37"/>
    <w:rsid w:val="00097099"/>
    <w:rsid w:val="000A07D7"/>
    <w:rsid w:val="000A1243"/>
    <w:rsid w:val="000A13EA"/>
    <w:rsid w:val="000A2185"/>
    <w:rsid w:val="000A23BC"/>
    <w:rsid w:val="000A25C6"/>
    <w:rsid w:val="000A26BE"/>
    <w:rsid w:val="000A3320"/>
    <w:rsid w:val="000A3E10"/>
    <w:rsid w:val="000A4275"/>
    <w:rsid w:val="000A50F8"/>
    <w:rsid w:val="000A5227"/>
    <w:rsid w:val="000A551F"/>
    <w:rsid w:val="000A67A7"/>
    <w:rsid w:val="000A75C6"/>
    <w:rsid w:val="000A7B41"/>
    <w:rsid w:val="000B0A84"/>
    <w:rsid w:val="000B0EBD"/>
    <w:rsid w:val="000B1677"/>
    <w:rsid w:val="000B1C86"/>
    <w:rsid w:val="000B2714"/>
    <w:rsid w:val="000B2B5F"/>
    <w:rsid w:val="000B411C"/>
    <w:rsid w:val="000B49E1"/>
    <w:rsid w:val="000B4CD4"/>
    <w:rsid w:val="000B51FF"/>
    <w:rsid w:val="000B5321"/>
    <w:rsid w:val="000B5656"/>
    <w:rsid w:val="000B62A1"/>
    <w:rsid w:val="000B6514"/>
    <w:rsid w:val="000C1EF7"/>
    <w:rsid w:val="000C271D"/>
    <w:rsid w:val="000C2E05"/>
    <w:rsid w:val="000C3534"/>
    <w:rsid w:val="000C48A9"/>
    <w:rsid w:val="000C4978"/>
    <w:rsid w:val="000C621F"/>
    <w:rsid w:val="000C6711"/>
    <w:rsid w:val="000D0447"/>
    <w:rsid w:val="000D11B9"/>
    <w:rsid w:val="000D120A"/>
    <w:rsid w:val="000D25E0"/>
    <w:rsid w:val="000D27BC"/>
    <w:rsid w:val="000D31CF"/>
    <w:rsid w:val="000D33B5"/>
    <w:rsid w:val="000D353A"/>
    <w:rsid w:val="000D36E1"/>
    <w:rsid w:val="000D4F22"/>
    <w:rsid w:val="000D5B90"/>
    <w:rsid w:val="000E0D99"/>
    <w:rsid w:val="000E41DF"/>
    <w:rsid w:val="000E51BE"/>
    <w:rsid w:val="000E6661"/>
    <w:rsid w:val="000E668C"/>
    <w:rsid w:val="000E71B5"/>
    <w:rsid w:val="000F00DB"/>
    <w:rsid w:val="000F0723"/>
    <w:rsid w:val="000F09C8"/>
    <w:rsid w:val="000F0D5E"/>
    <w:rsid w:val="000F1238"/>
    <w:rsid w:val="000F143A"/>
    <w:rsid w:val="000F182D"/>
    <w:rsid w:val="000F4015"/>
    <w:rsid w:val="000F5431"/>
    <w:rsid w:val="000F629D"/>
    <w:rsid w:val="000F66AF"/>
    <w:rsid w:val="000F6788"/>
    <w:rsid w:val="000F7029"/>
    <w:rsid w:val="000F7459"/>
    <w:rsid w:val="0010149C"/>
    <w:rsid w:val="0010466A"/>
    <w:rsid w:val="0010491B"/>
    <w:rsid w:val="00105345"/>
    <w:rsid w:val="00106E03"/>
    <w:rsid w:val="00107034"/>
    <w:rsid w:val="00110867"/>
    <w:rsid w:val="0011252F"/>
    <w:rsid w:val="00120E96"/>
    <w:rsid w:val="0012111A"/>
    <w:rsid w:val="001229EB"/>
    <w:rsid w:val="00123642"/>
    <w:rsid w:val="001259FE"/>
    <w:rsid w:val="00134C5C"/>
    <w:rsid w:val="00136CA0"/>
    <w:rsid w:val="00137534"/>
    <w:rsid w:val="00140720"/>
    <w:rsid w:val="00141A82"/>
    <w:rsid w:val="00145864"/>
    <w:rsid w:val="00145C98"/>
    <w:rsid w:val="00145F25"/>
    <w:rsid w:val="00146093"/>
    <w:rsid w:val="00146797"/>
    <w:rsid w:val="00146E14"/>
    <w:rsid w:val="00147D36"/>
    <w:rsid w:val="00147F13"/>
    <w:rsid w:val="0015058D"/>
    <w:rsid w:val="0015315A"/>
    <w:rsid w:val="001548F3"/>
    <w:rsid w:val="00155D2A"/>
    <w:rsid w:val="00155D30"/>
    <w:rsid w:val="001564AB"/>
    <w:rsid w:val="001570F7"/>
    <w:rsid w:val="001575CA"/>
    <w:rsid w:val="001600A0"/>
    <w:rsid w:val="001601AA"/>
    <w:rsid w:val="0016283B"/>
    <w:rsid w:val="001629F1"/>
    <w:rsid w:val="0016366F"/>
    <w:rsid w:val="00163F47"/>
    <w:rsid w:val="00164B6B"/>
    <w:rsid w:val="00164E3E"/>
    <w:rsid w:val="00165D5C"/>
    <w:rsid w:val="00166A91"/>
    <w:rsid w:val="00166B07"/>
    <w:rsid w:val="001671BD"/>
    <w:rsid w:val="001711DB"/>
    <w:rsid w:val="00172A27"/>
    <w:rsid w:val="00174752"/>
    <w:rsid w:val="00174ACA"/>
    <w:rsid w:val="001750E6"/>
    <w:rsid w:val="0017629D"/>
    <w:rsid w:val="00176F88"/>
    <w:rsid w:val="001773CF"/>
    <w:rsid w:val="001779DB"/>
    <w:rsid w:val="00177B71"/>
    <w:rsid w:val="0018070E"/>
    <w:rsid w:val="00181FD7"/>
    <w:rsid w:val="00182B49"/>
    <w:rsid w:val="0018323C"/>
    <w:rsid w:val="0018340D"/>
    <w:rsid w:val="0018569A"/>
    <w:rsid w:val="00185CC0"/>
    <w:rsid w:val="00185F55"/>
    <w:rsid w:val="00186431"/>
    <w:rsid w:val="00187312"/>
    <w:rsid w:val="001900A0"/>
    <w:rsid w:val="001906E8"/>
    <w:rsid w:val="001925B4"/>
    <w:rsid w:val="00193CB6"/>
    <w:rsid w:val="00193FF7"/>
    <w:rsid w:val="00194217"/>
    <w:rsid w:val="00194B41"/>
    <w:rsid w:val="001950A0"/>
    <w:rsid w:val="00196F39"/>
    <w:rsid w:val="001A0264"/>
    <w:rsid w:val="001A07C1"/>
    <w:rsid w:val="001A0872"/>
    <w:rsid w:val="001A15D9"/>
    <w:rsid w:val="001A1923"/>
    <w:rsid w:val="001A1F4A"/>
    <w:rsid w:val="001A3B2B"/>
    <w:rsid w:val="001A4BC2"/>
    <w:rsid w:val="001A6B05"/>
    <w:rsid w:val="001B40D1"/>
    <w:rsid w:val="001B41EC"/>
    <w:rsid w:val="001B4C50"/>
    <w:rsid w:val="001C04A1"/>
    <w:rsid w:val="001C050C"/>
    <w:rsid w:val="001C27BD"/>
    <w:rsid w:val="001C390C"/>
    <w:rsid w:val="001C3DA0"/>
    <w:rsid w:val="001C46F7"/>
    <w:rsid w:val="001C4E30"/>
    <w:rsid w:val="001C6B6A"/>
    <w:rsid w:val="001C7E05"/>
    <w:rsid w:val="001D02CF"/>
    <w:rsid w:val="001D0A7A"/>
    <w:rsid w:val="001D0C4E"/>
    <w:rsid w:val="001D100B"/>
    <w:rsid w:val="001D1B09"/>
    <w:rsid w:val="001D1FE7"/>
    <w:rsid w:val="001D2B02"/>
    <w:rsid w:val="001D2D7F"/>
    <w:rsid w:val="001D45E9"/>
    <w:rsid w:val="001D52CB"/>
    <w:rsid w:val="001D6873"/>
    <w:rsid w:val="001D6DB7"/>
    <w:rsid w:val="001E1919"/>
    <w:rsid w:val="001E2734"/>
    <w:rsid w:val="001E2F5F"/>
    <w:rsid w:val="001F03DD"/>
    <w:rsid w:val="001F073B"/>
    <w:rsid w:val="001F0EA4"/>
    <w:rsid w:val="001F1A81"/>
    <w:rsid w:val="001F2C13"/>
    <w:rsid w:val="001F3FAC"/>
    <w:rsid w:val="001F4B1E"/>
    <w:rsid w:val="001F606E"/>
    <w:rsid w:val="001F6071"/>
    <w:rsid w:val="001F6E9D"/>
    <w:rsid w:val="002001B4"/>
    <w:rsid w:val="002016DF"/>
    <w:rsid w:val="0020208B"/>
    <w:rsid w:val="00202119"/>
    <w:rsid w:val="0020220A"/>
    <w:rsid w:val="00202230"/>
    <w:rsid w:val="002039E7"/>
    <w:rsid w:val="00204DF9"/>
    <w:rsid w:val="0020518D"/>
    <w:rsid w:val="00205826"/>
    <w:rsid w:val="00206270"/>
    <w:rsid w:val="0020663C"/>
    <w:rsid w:val="002069F6"/>
    <w:rsid w:val="0021023F"/>
    <w:rsid w:val="002114A8"/>
    <w:rsid w:val="00214FF7"/>
    <w:rsid w:val="00215AC7"/>
    <w:rsid w:val="002161B5"/>
    <w:rsid w:val="00216405"/>
    <w:rsid w:val="002209F8"/>
    <w:rsid w:val="00221C0A"/>
    <w:rsid w:val="002247DC"/>
    <w:rsid w:val="00230066"/>
    <w:rsid w:val="00230972"/>
    <w:rsid w:val="00233199"/>
    <w:rsid w:val="00233693"/>
    <w:rsid w:val="00234380"/>
    <w:rsid w:val="00234EE6"/>
    <w:rsid w:val="00235FA0"/>
    <w:rsid w:val="002363ED"/>
    <w:rsid w:val="00236D58"/>
    <w:rsid w:val="0023767C"/>
    <w:rsid w:val="002379D8"/>
    <w:rsid w:val="00237A23"/>
    <w:rsid w:val="00237E4A"/>
    <w:rsid w:val="0024173A"/>
    <w:rsid w:val="00242204"/>
    <w:rsid w:val="00243412"/>
    <w:rsid w:val="00244BF8"/>
    <w:rsid w:val="00245466"/>
    <w:rsid w:val="002454B4"/>
    <w:rsid w:val="00247862"/>
    <w:rsid w:val="00247BC2"/>
    <w:rsid w:val="002508D0"/>
    <w:rsid w:val="00250910"/>
    <w:rsid w:val="002515EE"/>
    <w:rsid w:val="00252189"/>
    <w:rsid w:val="00253672"/>
    <w:rsid w:val="00255436"/>
    <w:rsid w:val="0025699B"/>
    <w:rsid w:val="002569CB"/>
    <w:rsid w:val="00260C41"/>
    <w:rsid w:val="00260DEB"/>
    <w:rsid w:val="00261DA8"/>
    <w:rsid w:val="00266130"/>
    <w:rsid w:val="002661E8"/>
    <w:rsid w:val="00267DF8"/>
    <w:rsid w:val="00270A43"/>
    <w:rsid w:val="002717CF"/>
    <w:rsid w:val="00273806"/>
    <w:rsid w:val="002742D1"/>
    <w:rsid w:val="00275919"/>
    <w:rsid w:val="00276E3A"/>
    <w:rsid w:val="002772A9"/>
    <w:rsid w:val="00281C9E"/>
    <w:rsid w:val="00282777"/>
    <w:rsid w:val="002827EA"/>
    <w:rsid w:val="002857FF"/>
    <w:rsid w:val="0028707F"/>
    <w:rsid w:val="002879FF"/>
    <w:rsid w:val="00292001"/>
    <w:rsid w:val="00292754"/>
    <w:rsid w:val="0029376A"/>
    <w:rsid w:val="002941C5"/>
    <w:rsid w:val="00294868"/>
    <w:rsid w:val="00294B72"/>
    <w:rsid w:val="0029637B"/>
    <w:rsid w:val="002965AB"/>
    <w:rsid w:val="00296F2F"/>
    <w:rsid w:val="00297AF4"/>
    <w:rsid w:val="002A0C3E"/>
    <w:rsid w:val="002A0D1C"/>
    <w:rsid w:val="002A1F68"/>
    <w:rsid w:val="002A1FC2"/>
    <w:rsid w:val="002A387E"/>
    <w:rsid w:val="002A4C96"/>
    <w:rsid w:val="002A59E1"/>
    <w:rsid w:val="002A5FDD"/>
    <w:rsid w:val="002A6148"/>
    <w:rsid w:val="002A6B10"/>
    <w:rsid w:val="002B0166"/>
    <w:rsid w:val="002B0B04"/>
    <w:rsid w:val="002B1581"/>
    <w:rsid w:val="002B2492"/>
    <w:rsid w:val="002B3497"/>
    <w:rsid w:val="002B4848"/>
    <w:rsid w:val="002B7C1A"/>
    <w:rsid w:val="002C03AB"/>
    <w:rsid w:val="002C0E1C"/>
    <w:rsid w:val="002C3173"/>
    <w:rsid w:val="002C355D"/>
    <w:rsid w:val="002C3A30"/>
    <w:rsid w:val="002C436B"/>
    <w:rsid w:val="002C76A5"/>
    <w:rsid w:val="002C7C2E"/>
    <w:rsid w:val="002C7D03"/>
    <w:rsid w:val="002D245D"/>
    <w:rsid w:val="002D5371"/>
    <w:rsid w:val="002D556A"/>
    <w:rsid w:val="002D5610"/>
    <w:rsid w:val="002D59BF"/>
    <w:rsid w:val="002E07B9"/>
    <w:rsid w:val="002E1774"/>
    <w:rsid w:val="002E1FEC"/>
    <w:rsid w:val="002E2B57"/>
    <w:rsid w:val="002E3D72"/>
    <w:rsid w:val="002E3EB6"/>
    <w:rsid w:val="002E5561"/>
    <w:rsid w:val="002E5712"/>
    <w:rsid w:val="002F0E3C"/>
    <w:rsid w:val="002F2471"/>
    <w:rsid w:val="002F3F62"/>
    <w:rsid w:val="002F6106"/>
    <w:rsid w:val="002F6D2E"/>
    <w:rsid w:val="002F74E2"/>
    <w:rsid w:val="002F78D3"/>
    <w:rsid w:val="00300982"/>
    <w:rsid w:val="00300B4A"/>
    <w:rsid w:val="00303745"/>
    <w:rsid w:val="00305572"/>
    <w:rsid w:val="00306B36"/>
    <w:rsid w:val="00306C02"/>
    <w:rsid w:val="00307160"/>
    <w:rsid w:val="003101FC"/>
    <w:rsid w:val="00310B2F"/>
    <w:rsid w:val="0031146E"/>
    <w:rsid w:val="00311676"/>
    <w:rsid w:val="0031189B"/>
    <w:rsid w:val="0031388F"/>
    <w:rsid w:val="00313C7D"/>
    <w:rsid w:val="003161A7"/>
    <w:rsid w:val="00317EC8"/>
    <w:rsid w:val="003208BA"/>
    <w:rsid w:val="003214A4"/>
    <w:rsid w:val="00321AF8"/>
    <w:rsid w:val="003227AA"/>
    <w:rsid w:val="0032311D"/>
    <w:rsid w:val="00323EA3"/>
    <w:rsid w:val="0032464B"/>
    <w:rsid w:val="00324A03"/>
    <w:rsid w:val="00324A16"/>
    <w:rsid w:val="003253BB"/>
    <w:rsid w:val="00327848"/>
    <w:rsid w:val="00330BCE"/>
    <w:rsid w:val="003316BB"/>
    <w:rsid w:val="00332C6B"/>
    <w:rsid w:val="00337207"/>
    <w:rsid w:val="0033720A"/>
    <w:rsid w:val="00341004"/>
    <w:rsid w:val="00341197"/>
    <w:rsid w:val="00341804"/>
    <w:rsid w:val="00342CD1"/>
    <w:rsid w:val="00342CF5"/>
    <w:rsid w:val="00343358"/>
    <w:rsid w:val="0034441B"/>
    <w:rsid w:val="00345E1C"/>
    <w:rsid w:val="00345E23"/>
    <w:rsid w:val="00345EDD"/>
    <w:rsid w:val="003464D5"/>
    <w:rsid w:val="00350197"/>
    <w:rsid w:val="00351083"/>
    <w:rsid w:val="00351B59"/>
    <w:rsid w:val="0035308D"/>
    <w:rsid w:val="00353201"/>
    <w:rsid w:val="003540EB"/>
    <w:rsid w:val="00354125"/>
    <w:rsid w:val="00355FF9"/>
    <w:rsid w:val="0035639D"/>
    <w:rsid w:val="00357CF2"/>
    <w:rsid w:val="00357F2C"/>
    <w:rsid w:val="00357FE8"/>
    <w:rsid w:val="0036041A"/>
    <w:rsid w:val="00360EAD"/>
    <w:rsid w:val="00362407"/>
    <w:rsid w:val="003631D9"/>
    <w:rsid w:val="00370423"/>
    <w:rsid w:val="0037159D"/>
    <w:rsid w:val="0037196E"/>
    <w:rsid w:val="00373525"/>
    <w:rsid w:val="0037405D"/>
    <w:rsid w:val="00374B18"/>
    <w:rsid w:val="00375F03"/>
    <w:rsid w:val="00376A8D"/>
    <w:rsid w:val="00382C31"/>
    <w:rsid w:val="00385293"/>
    <w:rsid w:val="00386127"/>
    <w:rsid w:val="00390175"/>
    <w:rsid w:val="00390190"/>
    <w:rsid w:val="003905F5"/>
    <w:rsid w:val="00390DDE"/>
    <w:rsid w:val="00390FD4"/>
    <w:rsid w:val="00392299"/>
    <w:rsid w:val="0039234F"/>
    <w:rsid w:val="00392429"/>
    <w:rsid w:val="003945F8"/>
    <w:rsid w:val="003973C0"/>
    <w:rsid w:val="003A00C9"/>
    <w:rsid w:val="003A026C"/>
    <w:rsid w:val="003A1D76"/>
    <w:rsid w:val="003A2D14"/>
    <w:rsid w:val="003A37B7"/>
    <w:rsid w:val="003A6CDD"/>
    <w:rsid w:val="003A6D1E"/>
    <w:rsid w:val="003B04FB"/>
    <w:rsid w:val="003B104C"/>
    <w:rsid w:val="003B194A"/>
    <w:rsid w:val="003B2BDF"/>
    <w:rsid w:val="003B2F0D"/>
    <w:rsid w:val="003B427A"/>
    <w:rsid w:val="003B48D0"/>
    <w:rsid w:val="003B4B01"/>
    <w:rsid w:val="003B6986"/>
    <w:rsid w:val="003B6C1C"/>
    <w:rsid w:val="003B756D"/>
    <w:rsid w:val="003B7DE7"/>
    <w:rsid w:val="003B7E8A"/>
    <w:rsid w:val="003C02E6"/>
    <w:rsid w:val="003C0417"/>
    <w:rsid w:val="003C06D7"/>
    <w:rsid w:val="003C14D7"/>
    <w:rsid w:val="003C391C"/>
    <w:rsid w:val="003C3BE0"/>
    <w:rsid w:val="003C4900"/>
    <w:rsid w:val="003C4EA7"/>
    <w:rsid w:val="003C7B9C"/>
    <w:rsid w:val="003C7E2D"/>
    <w:rsid w:val="003C7F68"/>
    <w:rsid w:val="003D00F9"/>
    <w:rsid w:val="003D01B7"/>
    <w:rsid w:val="003D192A"/>
    <w:rsid w:val="003D34C3"/>
    <w:rsid w:val="003D355E"/>
    <w:rsid w:val="003D417F"/>
    <w:rsid w:val="003D4928"/>
    <w:rsid w:val="003D4AA7"/>
    <w:rsid w:val="003D7D1F"/>
    <w:rsid w:val="003E00E7"/>
    <w:rsid w:val="003E1BD1"/>
    <w:rsid w:val="003E1F1B"/>
    <w:rsid w:val="003E564D"/>
    <w:rsid w:val="003E69EC"/>
    <w:rsid w:val="003E6FEA"/>
    <w:rsid w:val="003F0FB4"/>
    <w:rsid w:val="003F3B69"/>
    <w:rsid w:val="003F488F"/>
    <w:rsid w:val="003F5BAB"/>
    <w:rsid w:val="003F68DA"/>
    <w:rsid w:val="003F72D5"/>
    <w:rsid w:val="004002C1"/>
    <w:rsid w:val="004005E5"/>
    <w:rsid w:val="0040070A"/>
    <w:rsid w:val="00402E48"/>
    <w:rsid w:val="00403527"/>
    <w:rsid w:val="00403E57"/>
    <w:rsid w:val="004126E9"/>
    <w:rsid w:val="00413604"/>
    <w:rsid w:val="00414C32"/>
    <w:rsid w:val="00414D48"/>
    <w:rsid w:val="00415110"/>
    <w:rsid w:val="004211C6"/>
    <w:rsid w:val="00421322"/>
    <w:rsid w:val="00421362"/>
    <w:rsid w:val="00421B16"/>
    <w:rsid w:val="004233AD"/>
    <w:rsid w:val="00423B2D"/>
    <w:rsid w:val="004261C4"/>
    <w:rsid w:val="00426C20"/>
    <w:rsid w:val="00426D2E"/>
    <w:rsid w:val="00430DE5"/>
    <w:rsid w:val="00430F9C"/>
    <w:rsid w:val="00431C94"/>
    <w:rsid w:val="0043362F"/>
    <w:rsid w:val="0043439D"/>
    <w:rsid w:val="00434A7B"/>
    <w:rsid w:val="00434CAC"/>
    <w:rsid w:val="00435B5D"/>
    <w:rsid w:val="00437742"/>
    <w:rsid w:val="004377A7"/>
    <w:rsid w:val="00440DBF"/>
    <w:rsid w:val="004410F7"/>
    <w:rsid w:val="0044310F"/>
    <w:rsid w:val="00445B0F"/>
    <w:rsid w:val="0044630C"/>
    <w:rsid w:val="0045061F"/>
    <w:rsid w:val="00452591"/>
    <w:rsid w:val="00454C07"/>
    <w:rsid w:val="00454C59"/>
    <w:rsid w:val="004552F3"/>
    <w:rsid w:val="004555B1"/>
    <w:rsid w:val="00455EC8"/>
    <w:rsid w:val="00462516"/>
    <w:rsid w:val="004634B1"/>
    <w:rsid w:val="00463901"/>
    <w:rsid w:val="00467182"/>
    <w:rsid w:val="004707CA"/>
    <w:rsid w:val="00470B30"/>
    <w:rsid w:val="00470C04"/>
    <w:rsid w:val="0047183F"/>
    <w:rsid w:val="004726E6"/>
    <w:rsid w:val="00472706"/>
    <w:rsid w:val="00472810"/>
    <w:rsid w:val="00476999"/>
    <w:rsid w:val="00477356"/>
    <w:rsid w:val="0048057F"/>
    <w:rsid w:val="00480D39"/>
    <w:rsid w:val="0048102F"/>
    <w:rsid w:val="00482A59"/>
    <w:rsid w:val="0048364F"/>
    <w:rsid w:val="00486804"/>
    <w:rsid w:val="00486DF9"/>
    <w:rsid w:val="00490414"/>
    <w:rsid w:val="0049044E"/>
    <w:rsid w:val="004907EA"/>
    <w:rsid w:val="004916D9"/>
    <w:rsid w:val="00491D20"/>
    <w:rsid w:val="00492F8E"/>
    <w:rsid w:val="00493879"/>
    <w:rsid w:val="00493E77"/>
    <w:rsid w:val="00496551"/>
    <w:rsid w:val="004A0C2C"/>
    <w:rsid w:val="004A0EAB"/>
    <w:rsid w:val="004A2546"/>
    <w:rsid w:val="004A2FED"/>
    <w:rsid w:val="004A3163"/>
    <w:rsid w:val="004A4487"/>
    <w:rsid w:val="004A448D"/>
    <w:rsid w:val="004A6610"/>
    <w:rsid w:val="004B0226"/>
    <w:rsid w:val="004B0994"/>
    <w:rsid w:val="004B0D59"/>
    <w:rsid w:val="004B0E4D"/>
    <w:rsid w:val="004B12B5"/>
    <w:rsid w:val="004B1A9F"/>
    <w:rsid w:val="004B4065"/>
    <w:rsid w:val="004B45F3"/>
    <w:rsid w:val="004B6598"/>
    <w:rsid w:val="004B6652"/>
    <w:rsid w:val="004B6723"/>
    <w:rsid w:val="004B71CA"/>
    <w:rsid w:val="004C202E"/>
    <w:rsid w:val="004C3C57"/>
    <w:rsid w:val="004C5544"/>
    <w:rsid w:val="004C55C8"/>
    <w:rsid w:val="004C5731"/>
    <w:rsid w:val="004C5992"/>
    <w:rsid w:val="004C5CD3"/>
    <w:rsid w:val="004C6849"/>
    <w:rsid w:val="004C6A98"/>
    <w:rsid w:val="004C7186"/>
    <w:rsid w:val="004C7A52"/>
    <w:rsid w:val="004D0942"/>
    <w:rsid w:val="004D1AA1"/>
    <w:rsid w:val="004D2FEF"/>
    <w:rsid w:val="004D304D"/>
    <w:rsid w:val="004D30F1"/>
    <w:rsid w:val="004D41E2"/>
    <w:rsid w:val="004D5109"/>
    <w:rsid w:val="004D571C"/>
    <w:rsid w:val="004D72C9"/>
    <w:rsid w:val="004D7D66"/>
    <w:rsid w:val="004E0108"/>
    <w:rsid w:val="004E0A3D"/>
    <w:rsid w:val="004E1188"/>
    <w:rsid w:val="004E221C"/>
    <w:rsid w:val="004E28F8"/>
    <w:rsid w:val="004E295D"/>
    <w:rsid w:val="004E3084"/>
    <w:rsid w:val="004E3ED7"/>
    <w:rsid w:val="004E41AA"/>
    <w:rsid w:val="004E41EF"/>
    <w:rsid w:val="004E5051"/>
    <w:rsid w:val="004E5177"/>
    <w:rsid w:val="004E6D8A"/>
    <w:rsid w:val="004E75B8"/>
    <w:rsid w:val="004F3A0F"/>
    <w:rsid w:val="004F48E9"/>
    <w:rsid w:val="004F4B4E"/>
    <w:rsid w:val="004F68AB"/>
    <w:rsid w:val="00500597"/>
    <w:rsid w:val="00500E2F"/>
    <w:rsid w:val="0050136C"/>
    <w:rsid w:val="0050270C"/>
    <w:rsid w:val="00502FF9"/>
    <w:rsid w:val="005048EA"/>
    <w:rsid w:val="0050549E"/>
    <w:rsid w:val="0050682F"/>
    <w:rsid w:val="00506C42"/>
    <w:rsid w:val="00510137"/>
    <w:rsid w:val="00510A64"/>
    <w:rsid w:val="00510A7F"/>
    <w:rsid w:val="00512D93"/>
    <w:rsid w:val="00513229"/>
    <w:rsid w:val="005135BE"/>
    <w:rsid w:val="00514252"/>
    <w:rsid w:val="005159FF"/>
    <w:rsid w:val="00516C63"/>
    <w:rsid w:val="0051703C"/>
    <w:rsid w:val="0052103E"/>
    <w:rsid w:val="00530477"/>
    <w:rsid w:val="005312F8"/>
    <w:rsid w:val="0053144C"/>
    <w:rsid w:val="005315A7"/>
    <w:rsid w:val="005329A2"/>
    <w:rsid w:val="00534A01"/>
    <w:rsid w:val="005356E8"/>
    <w:rsid w:val="00535BF1"/>
    <w:rsid w:val="00536D72"/>
    <w:rsid w:val="00537C3C"/>
    <w:rsid w:val="005409C9"/>
    <w:rsid w:val="005412DD"/>
    <w:rsid w:val="00541919"/>
    <w:rsid w:val="00545934"/>
    <w:rsid w:val="005459F9"/>
    <w:rsid w:val="00546136"/>
    <w:rsid w:val="0054638D"/>
    <w:rsid w:val="00547BFF"/>
    <w:rsid w:val="00550362"/>
    <w:rsid w:val="00550840"/>
    <w:rsid w:val="00550B61"/>
    <w:rsid w:val="00550F9A"/>
    <w:rsid w:val="005512D1"/>
    <w:rsid w:val="00551C4D"/>
    <w:rsid w:val="005522F4"/>
    <w:rsid w:val="00553C85"/>
    <w:rsid w:val="00555082"/>
    <w:rsid w:val="00555C21"/>
    <w:rsid w:val="00556A4F"/>
    <w:rsid w:val="005604F7"/>
    <w:rsid w:val="00564936"/>
    <w:rsid w:val="00566FF9"/>
    <w:rsid w:val="00571C06"/>
    <w:rsid w:val="00572BE9"/>
    <w:rsid w:val="005742BF"/>
    <w:rsid w:val="005749EF"/>
    <w:rsid w:val="00574C2B"/>
    <w:rsid w:val="005753A8"/>
    <w:rsid w:val="00575DC8"/>
    <w:rsid w:val="00576490"/>
    <w:rsid w:val="005764FC"/>
    <w:rsid w:val="00577406"/>
    <w:rsid w:val="00580ACF"/>
    <w:rsid w:val="00582551"/>
    <w:rsid w:val="00584F9A"/>
    <w:rsid w:val="005851AE"/>
    <w:rsid w:val="005863AB"/>
    <w:rsid w:val="00586BED"/>
    <w:rsid w:val="00590208"/>
    <w:rsid w:val="005902EA"/>
    <w:rsid w:val="00591978"/>
    <w:rsid w:val="00591F8F"/>
    <w:rsid w:val="00593ADB"/>
    <w:rsid w:val="005940BA"/>
    <w:rsid w:val="005956ED"/>
    <w:rsid w:val="005957B5"/>
    <w:rsid w:val="00595B62"/>
    <w:rsid w:val="00595F1F"/>
    <w:rsid w:val="0059732B"/>
    <w:rsid w:val="005A0A15"/>
    <w:rsid w:val="005A1429"/>
    <w:rsid w:val="005A23CB"/>
    <w:rsid w:val="005A2BF6"/>
    <w:rsid w:val="005A346A"/>
    <w:rsid w:val="005A39B2"/>
    <w:rsid w:val="005A3E1C"/>
    <w:rsid w:val="005A3EB0"/>
    <w:rsid w:val="005A41E9"/>
    <w:rsid w:val="005A5330"/>
    <w:rsid w:val="005A5EC9"/>
    <w:rsid w:val="005A7276"/>
    <w:rsid w:val="005A7A9E"/>
    <w:rsid w:val="005A7B64"/>
    <w:rsid w:val="005B2D8C"/>
    <w:rsid w:val="005B7BCA"/>
    <w:rsid w:val="005B7CC9"/>
    <w:rsid w:val="005C08E7"/>
    <w:rsid w:val="005C2197"/>
    <w:rsid w:val="005C2D7D"/>
    <w:rsid w:val="005C368E"/>
    <w:rsid w:val="005C412A"/>
    <w:rsid w:val="005C4EE4"/>
    <w:rsid w:val="005C5184"/>
    <w:rsid w:val="005C5285"/>
    <w:rsid w:val="005C78F9"/>
    <w:rsid w:val="005D0307"/>
    <w:rsid w:val="005D05AB"/>
    <w:rsid w:val="005D0902"/>
    <w:rsid w:val="005D5DFA"/>
    <w:rsid w:val="005D637A"/>
    <w:rsid w:val="005D75B6"/>
    <w:rsid w:val="005E0A93"/>
    <w:rsid w:val="005E1CC4"/>
    <w:rsid w:val="005E2FDE"/>
    <w:rsid w:val="005E3751"/>
    <w:rsid w:val="005E6D28"/>
    <w:rsid w:val="005E76AF"/>
    <w:rsid w:val="005E7946"/>
    <w:rsid w:val="005E7E14"/>
    <w:rsid w:val="005E7F98"/>
    <w:rsid w:val="005F16B8"/>
    <w:rsid w:val="005F2DAA"/>
    <w:rsid w:val="005F3215"/>
    <w:rsid w:val="005F54D1"/>
    <w:rsid w:val="005F55A7"/>
    <w:rsid w:val="005F7061"/>
    <w:rsid w:val="005F7495"/>
    <w:rsid w:val="00600060"/>
    <w:rsid w:val="00600A7C"/>
    <w:rsid w:val="00600DC4"/>
    <w:rsid w:val="006010D0"/>
    <w:rsid w:val="00601475"/>
    <w:rsid w:val="006026E5"/>
    <w:rsid w:val="006035E5"/>
    <w:rsid w:val="00603DD3"/>
    <w:rsid w:val="006043F2"/>
    <w:rsid w:val="00604D82"/>
    <w:rsid w:val="0060643D"/>
    <w:rsid w:val="006072D1"/>
    <w:rsid w:val="00610437"/>
    <w:rsid w:val="00611750"/>
    <w:rsid w:val="0061258B"/>
    <w:rsid w:val="0061300B"/>
    <w:rsid w:val="00613288"/>
    <w:rsid w:val="00613436"/>
    <w:rsid w:val="00613A96"/>
    <w:rsid w:val="00613FC1"/>
    <w:rsid w:val="0061791D"/>
    <w:rsid w:val="006208C8"/>
    <w:rsid w:val="00620C81"/>
    <w:rsid w:val="006210E8"/>
    <w:rsid w:val="00621FD6"/>
    <w:rsid w:val="00622E20"/>
    <w:rsid w:val="0062394A"/>
    <w:rsid w:val="00624BFF"/>
    <w:rsid w:val="00625A5D"/>
    <w:rsid w:val="00626E40"/>
    <w:rsid w:val="00627990"/>
    <w:rsid w:val="006301D4"/>
    <w:rsid w:val="0063080A"/>
    <w:rsid w:val="0063130A"/>
    <w:rsid w:val="00631317"/>
    <w:rsid w:val="00632059"/>
    <w:rsid w:val="0063213B"/>
    <w:rsid w:val="00632B7C"/>
    <w:rsid w:val="006363F8"/>
    <w:rsid w:val="0064208E"/>
    <w:rsid w:val="00642852"/>
    <w:rsid w:val="00642D1A"/>
    <w:rsid w:val="00642F80"/>
    <w:rsid w:val="00643743"/>
    <w:rsid w:val="006437D0"/>
    <w:rsid w:val="006439E6"/>
    <w:rsid w:val="00644A86"/>
    <w:rsid w:val="00645BFA"/>
    <w:rsid w:val="00646566"/>
    <w:rsid w:val="006478E9"/>
    <w:rsid w:val="006479AE"/>
    <w:rsid w:val="00653987"/>
    <w:rsid w:val="00661B73"/>
    <w:rsid w:val="006639D6"/>
    <w:rsid w:val="00664911"/>
    <w:rsid w:val="00665154"/>
    <w:rsid w:val="0066521E"/>
    <w:rsid w:val="006659AF"/>
    <w:rsid w:val="0066782B"/>
    <w:rsid w:val="00667D97"/>
    <w:rsid w:val="00670650"/>
    <w:rsid w:val="00670B51"/>
    <w:rsid w:val="00670C3C"/>
    <w:rsid w:val="00670F52"/>
    <w:rsid w:val="006718B2"/>
    <w:rsid w:val="006727AA"/>
    <w:rsid w:val="00675EB9"/>
    <w:rsid w:val="00676303"/>
    <w:rsid w:val="00676EA8"/>
    <w:rsid w:val="006823A3"/>
    <w:rsid w:val="00683936"/>
    <w:rsid w:val="0068420A"/>
    <w:rsid w:val="0068738B"/>
    <w:rsid w:val="00690864"/>
    <w:rsid w:val="00691A9E"/>
    <w:rsid w:val="00693FDD"/>
    <w:rsid w:val="0069664B"/>
    <w:rsid w:val="00696F23"/>
    <w:rsid w:val="006975E6"/>
    <w:rsid w:val="006A10FD"/>
    <w:rsid w:val="006A1432"/>
    <w:rsid w:val="006A2332"/>
    <w:rsid w:val="006A249B"/>
    <w:rsid w:val="006A2E8F"/>
    <w:rsid w:val="006A3C12"/>
    <w:rsid w:val="006A5A05"/>
    <w:rsid w:val="006A5D50"/>
    <w:rsid w:val="006A64FA"/>
    <w:rsid w:val="006B043D"/>
    <w:rsid w:val="006B14E1"/>
    <w:rsid w:val="006B1AE2"/>
    <w:rsid w:val="006B3DA8"/>
    <w:rsid w:val="006B3E00"/>
    <w:rsid w:val="006B4DE9"/>
    <w:rsid w:val="006C0FCA"/>
    <w:rsid w:val="006C18C6"/>
    <w:rsid w:val="006C2D32"/>
    <w:rsid w:val="006C7371"/>
    <w:rsid w:val="006D11DC"/>
    <w:rsid w:val="006D12FA"/>
    <w:rsid w:val="006D2168"/>
    <w:rsid w:val="006D28C9"/>
    <w:rsid w:val="006D38CD"/>
    <w:rsid w:val="006D4795"/>
    <w:rsid w:val="006D5910"/>
    <w:rsid w:val="006D717B"/>
    <w:rsid w:val="006E0CAA"/>
    <w:rsid w:val="006E17FC"/>
    <w:rsid w:val="006E294C"/>
    <w:rsid w:val="006E353A"/>
    <w:rsid w:val="006E47EF"/>
    <w:rsid w:val="006F0154"/>
    <w:rsid w:val="006F041E"/>
    <w:rsid w:val="006F130E"/>
    <w:rsid w:val="006F17D6"/>
    <w:rsid w:val="006F491F"/>
    <w:rsid w:val="006F512E"/>
    <w:rsid w:val="006F55F9"/>
    <w:rsid w:val="006F5DC0"/>
    <w:rsid w:val="006F640B"/>
    <w:rsid w:val="006F6C42"/>
    <w:rsid w:val="007001EA"/>
    <w:rsid w:val="00700D4F"/>
    <w:rsid w:val="007010DD"/>
    <w:rsid w:val="00702485"/>
    <w:rsid w:val="00703C68"/>
    <w:rsid w:val="00704FEB"/>
    <w:rsid w:val="00707D7F"/>
    <w:rsid w:val="00710C59"/>
    <w:rsid w:val="00710D1D"/>
    <w:rsid w:val="00711697"/>
    <w:rsid w:val="00711793"/>
    <w:rsid w:val="00716233"/>
    <w:rsid w:val="0072137B"/>
    <w:rsid w:val="007224AB"/>
    <w:rsid w:val="00726D57"/>
    <w:rsid w:val="007312E8"/>
    <w:rsid w:val="007322BC"/>
    <w:rsid w:val="00733C2D"/>
    <w:rsid w:val="00734D08"/>
    <w:rsid w:val="00735230"/>
    <w:rsid w:val="00735317"/>
    <w:rsid w:val="007354FD"/>
    <w:rsid w:val="00735AE1"/>
    <w:rsid w:val="00735B9C"/>
    <w:rsid w:val="00736618"/>
    <w:rsid w:val="007368DA"/>
    <w:rsid w:val="00736DAB"/>
    <w:rsid w:val="00740A2A"/>
    <w:rsid w:val="007411F4"/>
    <w:rsid w:val="00741959"/>
    <w:rsid w:val="007421EA"/>
    <w:rsid w:val="007423E6"/>
    <w:rsid w:val="007423F0"/>
    <w:rsid w:val="00742612"/>
    <w:rsid w:val="0074299F"/>
    <w:rsid w:val="0074343F"/>
    <w:rsid w:val="00744286"/>
    <w:rsid w:val="00747E0A"/>
    <w:rsid w:val="007500D6"/>
    <w:rsid w:val="00750724"/>
    <w:rsid w:val="00751A59"/>
    <w:rsid w:val="007547A5"/>
    <w:rsid w:val="00756947"/>
    <w:rsid w:val="0075705E"/>
    <w:rsid w:val="00757574"/>
    <w:rsid w:val="007579F0"/>
    <w:rsid w:val="00757CBA"/>
    <w:rsid w:val="00760BC3"/>
    <w:rsid w:val="00761392"/>
    <w:rsid w:val="00761731"/>
    <w:rsid w:val="00762B97"/>
    <w:rsid w:val="00762C62"/>
    <w:rsid w:val="007630CD"/>
    <w:rsid w:val="00763235"/>
    <w:rsid w:val="007646F5"/>
    <w:rsid w:val="00765B4C"/>
    <w:rsid w:val="00765BE0"/>
    <w:rsid w:val="007673BA"/>
    <w:rsid w:val="007678D2"/>
    <w:rsid w:val="00767C36"/>
    <w:rsid w:val="00770CD0"/>
    <w:rsid w:val="007714CC"/>
    <w:rsid w:val="00772AF6"/>
    <w:rsid w:val="00773264"/>
    <w:rsid w:val="00773EC1"/>
    <w:rsid w:val="007746E9"/>
    <w:rsid w:val="007769FC"/>
    <w:rsid w:val="007774AE"/>
    <w:rsid w:val="00777F36"/>
    <w:rsid w:val="00780414"/>
    <w:rsid w:val="00781D7B"/>
    <w:rsid w:val="007835E6"/>
    <w:rsid w:val="00783F17"/>
    <w:rsid w:val="00784716"/>
    <w:rsid w:val="007848A2"/>
    <w:rsid w:val="00784F6B"/>
    <w:rsid w:val="00785515"/>
    <w:rsid w:val="00787498"/>
    <w:rsid w:val="00790B7E"/>
    <w:rsid w:val="00791CA9"/>
    <w:rsid w:val="0079247B"/>
    <w:rsid w:val="00793691"/>
    <w:rsid w:val="00794092"/>
    <w:rsid w:val="007949FE"/>
    <w:rsid w:val="0079553A"/>
    <w:rsid w:val="00795F9E"/>
    <w:rsid w:val="00796AE4"/>
    <w:rsid w:val="00796F81"/>
    <w:rsid w:val="007A16E3"/>
    <w:rsid w:val="007A1AC3"/>
    <w:rsid w:val="007A2CA2"/>
    <w:rsid w:val="007A2FF3"/>
    <w:rsid w:val="007A4121"/>
    <w:rsid w:val="007A4917"/>
    <w:rsid w:val="007A5FC6"/>
    <w:rsid w:val="007A663F"/>
    <w:rsid w:val="007A7FB0"/>
    <w:rsid w:val="007B01C3"/>
    <w:rsid w:val="007B09D6"/>
    <w:rsid w:val="007B13DD"/>
    <w:rsid w:val="007B14D6"/>
    <w:rsid w:val="007B229F"/>
    <w:rsid w:val="007B2F8A"/>
    <w:rsid w:val="007B3776"/>
    <w:rsid w:val="007B3FB1"/>
    <w:rsid w:val="007B49B1"/>
    <w:rsid w:val="007B4F54"/>
    <w:rsid w:val="007B525A"/>
    <w:rsid w:val="007B5F99"/>
    <w:rsid w:val="007B7B19"/>
    <w:rsid w:val="007B7F4A"/>
    <w:rsid w:val="007B7FD6"/>
    <w:rsid w:val="007C07C2"/>
    <w:rsid w:val="007C0C47"/>
    <w:rsid w:val="007C0EA3"/>
    <w:rsid w:val="007C192E"/>
    <w:rsid w:val="007C2886"/>
    <w:rsid w:val="007C303B"/>
    <w:rsid w:val="007C4A37"/>
    <w:rsid w:val="007C7794"/>
    <w:rsid w:val="007C7D59"/>
    <w:rsid w:val="007D1203"/>
    <w:rsid w:val="007D177C"/>
    <w:rsid w:val="007D1833"/>
    <w:rsid w:val="007D19FC"/>
    <w:rsid w:val="007D1ACA"/>
    <w:rsid w:val="007D3898"/>
    <w:rsid w:val="007D4649"/>
    <w:rsid w:val="007D4908"/>
    <w:rsid w:val="007D5129"/>
    <w:rsid w:val="007D532F"/>
    <w:rsid w:val="007D65D2"/>
    <w:rsid w:val="007D6C03"/>
    <w:rsid w:val="007D768E"/>
    <w:rsid w:val="007D7BF6"/>
    <w:rsid w:val="007E0360"/>
    <w:rsid w:val="007E1994"/>
    <w:rsid w:val="007E2414"/>
    <w:rsid w:val="007E70FE"/>
    <w:rsid w:val="007E75DF"/>
    <w:rsid w:val="007E7CA3"/>
    <w:rsid w:val="007F14C9"/>
    <w:rsid w:val="007F1688"/>
    <w:rsid w:val="007F44CD"/>
    <w:rsid w:val="007F50CD"/>
    <w:rsid w:val="007F51B5"/>
    <w:rsid w:val="007F5479"/>
    <w:rsid w:val="007F72B4"/>
    <w:rsid w:val="007F7AEF"/>
    <w:rsid w:val="007F7B3F"/>
    <w:rsid w:val="007F7DD3"/>
    <w:rsid w:val="007F7EC5"/>
    <w:rsid w:val="0080089A"/>
    <w:rsid w:val="00800BD6"/>
    <w:rsid w:val="00801195"/>
    <w:rsid w:val="00802B99"/>
    <w:rsid w:val="00802E60"/>
    <w:rsid w:val="008038D2"/>
    <w:rsid w:val="00803DB5"/>
    <w:rsid w:val="00803E1A"/>
    <w:rsid w:val="008041E6"/>
    <w:rsid w:val="00805FC5"/>
    <w:rsid w:val="00807FB4"/>
    <w:rsid w:val="008107AE"/>
    <w:rsid w:val="00810C30"/>
    <w:rsid w:val="00812840"/>
    <w:rsid w:val="008145C5"/>
    <w:rsid w:val="00814D22"/>
    <w:rsid w:val="00817967"/>
    <w:rsid w:val="008200DE"/>
    <w:rsid w:val="008203B8"/>
    <w:rsid w:val="00820F03"/>
    <w:rsid w:val="00821B51"/>
    <w:rsid w:val="008222C1"/>
    <w:rsid w:val="00823119"/>
    <w:rsid w:val="00823C65"/>
    <w:rsid w:val="0082451E"/>
    <w:rsid w:val="00833119"/>
    <w:rsid w:val="00833FCE"/>
    <w:rsid w:val="00834291"/>
    <w:rsid w:val="0083509F"/>
    <w:rsid w:val="008363A3"/>
    <w:rsid w:val="00837BCD"/>
    <w:rsid w:val="00841274"/>
    <w:rsid w:val="008438FE"/>
    <w:rsid w:val="008448FC"/>
    <w:rsid w:val="00844D36"/>
    <w:rsid w:val="008451B2"/>
    <w:rsid w:val="0084719E"/>
    <w:rsid w:val="00847393"/>
    <w:rsid w:val="00847764"/>
    <w:rsid w:val="00847799"/>
    <w:rsid w:val="0085012D"/>
    <w:rsid w:val="008503DC"/>
    <w:rsid w:val="00851364"/>
    <w:rsid w:val="008513CD"/>
    <w:rsid w:val="008535B0"/>
    <w:rsid w:val="00853D93"/>
    <w:rsid w:val="0085596A"/>
    <w:rsid w:val="008562B5"/>
    <w:rsid w:val="0085707E"/>
    <w:rsid w:val="00857CA7"/>
    <w:rsid w:val="00860C9E"/>
    <w:rsid w:val="00860FBF"/>
    <w:rsid w:val="00862C39"/>
    <w:rsid w:val="00862CFE"/>
    <w:rsid w:val="008653F7"/>
    <w:rsid w:val="00866A7B"/>
    <w:rsid w:val="00867C4D"/>
    <w:rsid w:val="0087084A"/>
    <w:rsid w:val="00871D18"/>
    <w:rsid w:val="0087361B"/>
    <w:rsid w:val="0087388C"/>
    <w:rsid w:val="0087681A"/>
    <w:rsid w:val="00877891"/>
    <w:rsid w:val="008816FB"/>
    <w:rsid w:val="008819B5"/>
    <w:rsid w:val="008829AD"/>
    <w:rsid w:val="00882A82"/>
    <w:rsid w:val="00882B46"/>
    <w:rsid w:val="00882E4C"/>
    <w:rsid w:val="0088373A"/>
    <w:rsid w:val="00883ACA"/>
    <w:rsid w:val="00883CCB"/>
    <w:rsid w:val="00884EAF"/>
    <w:rsid w:val="00885454"/>
    <w:rsid w:val="00887999"/>
    <w:rsid w:val="00890D64"/>
    <w:rsid w:val="00891353"/>
    <w:rsid w:val="008922F4"/>
    <w:rsid w:val="0089570A"/>
    <w:rsid w:val="00895A31"/>
    <w:rsid w:val="00895CA7"/>
    <w:rsid w:val="00895EDB"/>
    <w:rsid w:val="00896722"/>
    <w:rsid w:val="00897355"/>
    <w:rsid w:val="00897FD2"/>
    <w:rsid w:val="008A1168"/>
    <w:rsid w:val="008A1630"/>
    <w:rsid w:val="008A1B98"/>
    <w:rsid w:val="008A20E1"/>
    <w:rsid w:val="008A2674"/>
    <w:rsid w:val="008A352B"/>
    <w:rsid w:val="008A3603"/>
    <w:rsid w:val="008A3A72"/>
    <w:rsid w:val="008A5CF0"/>
    <w:rsid w:val="008A74E5"/>
    <w:rsid w:val="008A7B3F"/>
    <w:rsid w:val="008B01B4"/>
    <w:rsid w:val="008B20EB"/>
    <w:rsid w:val="008B42C3"/>
    <w:rsid w:val="008B46EF"/>
    <w:rsid w:val="008B4FF6"/>
    <w:rsid w:val="008B5828"/>
    <w:rsid w:val="008C1CAF"/>
    <w:rsid w:val="008C38B0"/>
    <w:rsid w:val="008C4076"/>
    <w:rsid w:val="008C49B9"/>
    <w:rsid w:val="008C5748"/>
    <w:rsid w:val="008C5CB3"/>
    <w:rsid w:val="008C6CCA"/>
    <w:rsid w:val="008C71D4"/>
    <w:rsid w:val="008C7686"/>
    <w:rsid w:val="008D13EF"/>
    <w:rsid w:val="008D211C"/>
    <w:rsid w:val="008D537E"/>
    <w:rsid w:val="008D588A"/>
    <w:rsid w:val="008D5BE8"/>
    <w:rsid w:val="008D66BB"/>
    <w:rsid w:val="008E1AC9"/>
    <w:rsid w:val="008E2B1F"/>
    <w:rsid w:val="008E43C1"/>
    <w:rsid w:val="008E4B7D"/>
    <w:rsid w:val="008E5103"/>
    <w:rsid w:val="008E573E"/>
    <w:rsid w:val="008E5E8F"/>
    <w:rsid w:val="008E76F6"/>
    <w:rsid w:val="008F0EFC"/>
    <w:rsid w:val="008F3212"/>
    <w:rsid w:val="008F7D7C"/>
    <w:rsid w:val="00900879"/>
    <w:rsid w:val="00900B79"/>
    <w:rsid w:val="00900D58"/>
    <w:rsid w:val="0090159E"/>
    <w:rsid w:val="0090178C"/>
    <w:rsid w:val="009021AC"/>
    <w:rsid w:val="00902B82"/>
    <w:rsid w:val="0090346A"/>
    <w:rsid w:val="00903919"/>
    <w:rsid w:val="00904D74"/>
    <w:rsid w:val="00904DAF"/>
    <w:rsid w:val="00905F53"/>
    <w:rsid w:val="009104BF"/>
    <w:rsid w:val="00910991"/>
    <w:rsid w:val="00911B00"/>
    <w:rsid w:val="0091446D"/>
    <w:rsid w:val="00914AA3"/>
    <w:rsid w:val="00914C3D"/>
    <w:rsid w:val="00915469"/>
    <w:rsid w:val="00915BAE"/>
    <w:rsid w:val="009171DA"/>
    <w:rsid w:val="00917DDC"/>
    <w:rsid w:val="00920144"/>
    <w:rsid w:val="009201C6"/>
    <w:rsid w:val="00920E01"/>
    <w:rsid w:val="00922317"/>
    <w:rsid w:val="00922F44"/>
    <w:rsid w:val="00922F9C"/>
    <w:rsid w:val="00923407"/>
    <w:rsid w:val="0092450C"/>
    <w:rsid w:val="00925824"/>
    <w:rsid w:val="00925B55"/>
    <w:rsid w:val="00925E8C"/>
    <w:rsid w:val="009301F0"/>
    <w:rsid w:val="009333A1"/>
    <w:rsid w:val="00933628"/>
    <w:rsid w:val="00933972"/>
    <w:rsid w:val="00934F9D"/>
    <w:rsid w:val="00936102"/>
    <w:rsid w:val="00937081"/>
    <w:rsid w:val="0093795D"/>
    <w:rsid w:val="009429C7"/>
    <w:rsid w:val="00944F60"/>
    <w:rsid w:val="00946B62"/>
    <w:rsid w:val="009472C9"/>
    <w:rsid w:val="00947461"/>
    <w:rsid w:val="009503C4"/>
    <w:rsid w:val="009527E2"/>
    <w:rsid w:val="00952DA1"/>
    <w:rsid w:val="00952DC4"/>
    <w:rsid w:val="00956853"/>
    <w:rsid w:val="0095794B"/>
    <w:rsid w:val="00957A0A"/>
    <w:rsid w:val="00957AF9"/>
    <w:rsid w:val="00957F30"/>
    <w:rsid w:val="00957F7B"/>
    <w:rsid w:val="00960D85"/>
    <w:rsid w:val="00961802"/>
    <w:rsid w:val="00961CEE"/>
    <w:rsid w:val="0096219B"/>
    <w:rsid w:val="00962522"/>
    <w:rsid w:val="009628B9"/>
    <w:rsid w:val="009639D0"/>
    <w:rsid w:val="009642A9"/>
    <w:rsid w:val="00964B38"/>
    <w:rsid w:val="009664DC"/>
    <w:rsid w:val="00966948"/>
    <w:rsid w:val="009675D6"/>
    <w:rsid w:val="00967992"/>
    <w:rsid w:val="009704FF"/>
    <w:rsid w:val="009713E3"/>
    <w:rsid w:val="0097302F"/>
    <w:rsid w:val="00973387"/>
    <w:rsid w:val="00974B73"/>
    <w:rsid w:val="00974F6A"/>
    <w:rsid w:val="00981E2C"/>
    <w:rsid w:val="00981FC2"/>
    <w:rsid w:val="009821EF"/>
    <w:rsid w:val="009826B4"/>
    <w:rsid w:val="009831A7"/>
    <w:rsid w:val="009841A1"/>
    <w:rsid w:val="00984745"/>
    <w:rsid w:val="00985052"/>
    <w:rsid w:val="00991173"/>
    <w:rsid w:val="00991F63"/>
    <w:rsid w:val="00992185"/>
    <w:rsid w:val="009924CA"/>
    <w:rsid w:val="00992F60"/>
    <w:rsid w:val="00993ED5"/>
    <w:rsid w:val="00994BF4"/>
    <w:rsid w:val="009A0404"/>
    <w:rsid w:val="009A08DC"/>
    <w:rsid w:val="009A1594"/>
    <w:rsid w:val="009A1945"/>
    <w:rsid w:val="009A1D9B"/>
    <w:rsid w:val="009A340C"/>
    <w:rsid w:val="009A4BBE"/>
    <w:rsid w:val="009A54D9"/>
    <w:rsid w:val="009A7D93"/>
    <w:rsid w:val="009B1160"/>
    <w:rsid w:val="009B2614"/>
    <w:rsid w:val="009B2B94"/>
    <w:rsid w:val="009B67E8"/>
    <w:rsid w:val="009B78F3"/>
    <w:rsid w:val="009C1276"/>
    <w:rsid w:val="009C1389"/>
    <w:rsid w:val="009C4492"/>
    <w:rsid w:val="009C47BE"/>
    <w:rsid w:val="009C577F"/>
    <w:rsid w:val="009C5AB4"/>
    <w:rsid w:val="009C60BF"/>
    <w:rsid w:val="009C7190"/>
    <w:rsid w:val="009C731A"/>
    <w:rsid w:val="009D01D5"/>
    <w:rsid w:val="009D1688"/>
    <w:rsid w:val="009D24F3"/>
    <w:rsid w:val="009D4119"/>
    <w:rsid w:val="009D5EC4"/>
    <w:rsid w:val="009D6493"/>
    <w:rsid w:val="009D6742"/>
    <w:rsid w:val="009D6BF9"/>
    <w:rsid w:val="009D704B"/>
    <w:rsid w:val="009E1AEA"/>
    <w:rsid w:val="009E1F20"/>
    <w:rsid w:val="009E4016"/>
    <w:rsid w:val="009E4251"/>
    <w:rsid w:val="009E481C"/>
    <w:rsid w:val="009E5A01"/>
    <w:rsid w:val="009E610D"/>
    <w:rsid w:val="009F0FE0"/>
    <w:rsid w:val="009F2607"/>
    <w:rsid w:val="009F339C"/>
    <w:rsid w:val="009F3ED3"/>
    <w:rsid w:val="009F441B"/>
    <w:rsid w:val="009F723D"/>
    <w:rsid w:val="009F74FD"/>
    <w:rsid w:val="00A00175"/>
    <w:rsid w:val="00A006DE"/>
    <w:rsid w:val="00A00F52"/>
    <w:rsid w:val="00A01139"/>
    <w:rsid w:val="00A01F80"/>
    <w:rsid w:val="00A02ED6"/>
    <w:rsid w:val="00A063A1"/>
    <w:rsid w:val="00A068A2"/>
    <w:rsid w:val="00A108BD"/>
    <w:rsid w:val="00A10DE1"/>
    <w:rsid w:val="00A1108A"/>
    <w:rsid w:val="00A1116D"/>
    <w:rsid w:val="00A11BA9"/>
    <w:rsid w:val="00A12A02"/>
    <w:rsid w:val="00A12F57"/>
    <w:rsid w:val="00A13694"/>
    <w:rsid w:val="00A13890"/>
    <w:rsid w:val="00A1453A"/>
    <w:rsid w:val="00A153C5"/>
    <w:rsid w:val="00A1565F"/>
    <w:rsid w:val="00A15C3D"/>
    <w:rsid w:val="00A17B3D"/>
    <w:rsid w:val="00A21290"/>
    <w:rsid w:val="00A22759"/>
    <w:rsid w:val="00A232DC"/>
    <w:rsid w:val="00A248BD"/>
    <w:rsid w:val="00A24DEF"/>
    <w:rsid w:val="00A270DE"/>
    <w:rsid w:val="00A27F26"/>
    <w:rsid w:val="00A3085E"/>
    <w:rsid w:val="00A31E61"/>
    <w:rsid w:val="00A320C8"/>
    <w:rsid w:val="00A32F02"/>
    <w:rsid w:val="00A331CF"/>
    <w:rsid w:val="00A3396F"/>
    <w:rsid w:val="00A33F50"/>
    <w:rsid w:val="00A34193"/>
    <w:rsid w:val="00A341F5"/>
    <w:rsid w:val="00A34FC2"/>
    <w:rsid w:val="00A350DE"/>
    <w:rsid w:val="00A3762E"/>
    <w:rsid w:val="00A42438"/>
    <w:rsid w:val="00A427E0"/>
    <w:rsid w:val="00A427EC"/>
    <w:rsid w:val="00A43391"/>
    <w:rsid w:val="00A43D5A"/>
    <w:rsid w:val="00A441FD"/>
    <w:rsid w:val="00A45033"/>
    <w:rsid w:val="00A45D20"/>
    <w:rsid w:val="00A46884"/>
    <w:rsid w:val="00A50667"/>
    <w:rsid w:val="00A52944"/>
    <w:rsid w:val="00A52C67"/>
    <w:rsid w:val="00A534E1"/>
    <w:rsid w:val="00A53726"/>
    <w:rsid w:val="00A53966"/>
    <w:rsid w:val="00A544A5"/>
    <w:rsid w:val="00A5452D"/>
    <w:rsid w:val="00A558A3"/>
    <w:rsid w:val="00A56F96"/>
    <w:rsid w:val="00A57A25"/>
    <w:rsid w:val="00A6013F"/>
    <w:rsid w:val="00A61389"/>
    <w:rsid w:val="00A6263E"/>
    <w:rsid w:val="00A6769B"/>
    <w:rsid w:val="00A67BEF"/>
    <w:rsid w:val="00A714C8"/>
    <w:rsid w:val="00A71C4C"/>
    <w:rsid w:val="00A728A9"/>
    <w:rsid w:val="00A72938"/>
    <w:rsid w:val="00A734AC"/>
    <w:rsid w:val="00A73AD8"/>
    <w:rsid w:val="00A76BF5"/>
    <w:rsid w:val="00A76DAD"/>
    <w:rsid w:val="00A7702E"/>
    <w:rsid w:val="00A8032A"/>
    <w:rsid w:val="00A82098"/>
    <w:rsid w:val="00A82E6D"/>
    <w:rsid w:val="00A83CBE"/>
    <w:rsid w:val="00A83DE5"/>
    <w:rsid w:val="00A856BC"/>
    <w:rsid w:val="00A85A72"/>
    <w:rsid w:val="00A862ED"/>
    <w:rsid w:val="00A865E0"/>
    <w:rsid w:val="00A86CF9"/>
    <w:rsid w:val="00A87FB5"/>
    <w:rsid w:val="00A87FBD"/>
    <w:rsid w:val="00A90BE0"/>
    <w:rsid w:val="00A90CB9"/>
    <w:rsid w:val="00A90DB6"/>
    <w:rsid w:val="00A92228"/>
    <w:rsid w:val="00A92531"/>
    <w:rsid w:val="00A97825"/>
    <w:rsid w:val="00A97DAF"/>
    <w:rsid w:val="00A97F7A"/>
    <w:rsid w:val="00AA0539"/>
    <w:rsid w:val="00AA1548"/>
    <w:rsid w:val="00AA17D2"/>
    <w:rsid w:val="00AA21B7"/>
    <w:rsid w:val="00AA2E5B"/>
    <w:rsid w:val="00AA311F"/>
    <w:rsid w:val="00AA3244"/>
    <w:rsid w:val="00AA3F5B"/>
    <w:rsid w:val="00AA425A"/>
    <w:rsid w:val="00AA4C22"/>
    <w:rsid w:val="00AA5A30"/>
    <w:rsid w:val="00AA5BEE"/>
    <w:rsid w:val="00AA5DB1"/>
    <w:rsid w:val="00AA5DD9"/>
    <w:rsid w:val="00AA6C59"/>
    <w:rsid w:val="00AB099F"/>
    <w:rsid w:val="00AB2D83"/>
    <w:rsid w:val="00AB339D"/>
    <w:rsid w:val="00AB41CD"/>
    <w:rsid w:val="00AB5A04"/>
    <w:rsid w:val="00AC0D15"/>
    <w:rsid w:val="00AC0D82"/>
    <w:rsid w:val="00AC3225"/>
    <w:rsid w:val="00AC32AF"/>
    <w:rsid w:val="00AC3EE5"/>
    <w:rsid w:val="00AC5E4A"/>
    <w:rsid w:val="00AC6135"/>
    <w:rsid w:val="00AC76CD"/>
    <w:rsid w:val="00AD19A0"/>
    <w:rsid w:val="00AD1EA0"/>
    <w:rsid w:val="00AD2EA0"/>
    <w:rsid w:val="00AD3DA8"/>
    <w:rsid w:val="00AD51E1"/>
    <w:rsid w:val="00AD740B"/>
    <w:rsid w:val="00AE0C3E"/>
    <w:rsid w:val="00AE2608"/>
    <w:rsid w:val="00AE2B46"/>
    <w:rsid w:val="00AE2FE0"/>
    <w:rsid w:val="00AE4538"/>
    <w:rsid w:val="00AE4759"/>
    <w:rsid w:val="00AE5561"/>
    <w:rsid w:val="00AE584C"/>
    <w:rsid w:val="00AE653E"/>
    <w:rsid w:val="00AE657C"/>
    <w:rsid w:val="00AF2840"/>
    <w:rsid w:val="00AF3747"/>
    <w:rsid w:val="00AF3BB0"/>
    <w:rsid w:val="00AF4DB8"/>
    <w:rsid w:val="00AF4E6D"/>
    <w:rsid w:val="00AF5A7E"/>
    <w:rsid w:val="00B00ECC"/>
    <w:rsid w:val="00B0477B"/>
    <w:rsid w:val="00B078A3"/>
    <w:rsid w:val="00B10905"/>
    <w:rsid w:val="00B10A04"/>
    <w:rsid w:val="00B10D0D"/>
    <w:rsid w:val="00B11907"/>
    <w:rsid w:val="00B128C9"/>
    <w:rsid w:val="00B12FCA"/>
    <w:rsid w:val="00B15239"/>
    <w:rsid w:val="00B169C3"/>
    <w:rsid w:val="00B20356"/>
    <w:rsid w:val="00B2073A"/>
    <w:rsid w:val="00B20F67"/>
    <w:rsid w:val="00B219AE"/>
    <w:rsid w:val="00B21BB9"/>
    <w:rsid w:val="00B2421C"/>
    <w:rsid w:val="00B24773"/>
    <w:rsid w:val="00B2586F"/>
    <w:rsid w:val="00B26317"/>
    <w:rsid w:val="00B2653B"/>
    <w:rsid w:val="00B26A64"/>
    <w:rsid w:val="00B27EF1"/>
    <w:rsid w:val="00B313DC"/>
    <w:rsid w:val="00B326D6"/>
    <w:rsid w:val="00B33514"/>
    <w:rsid w:val="00B33721"/>
    <w:rsid w:val="00B35064"/>
    <w:rsid w:val="00B366E8"/>
    <w:rsid w:val="00B37A5E"/>
    <w:rsid w:val="00B404AB"/>
    <w:rsid w:val="00B4586F"/>
    <w:rsid w:val="00B462D9"/>
    <w:rsid w:val="00B50445"/>
    <w:rsid w:val="00B55631"/>
    <w:rsid w:val="00B566D4"/>
    <w:rsid w:val="00B56B60"/>
    <w:rsid w:val="00B60879"/>
    <w:rsid w:val="00B60B81"/>
    <w:rsid w:val="00B62956"/>
    <w:rsid w:val="00B63846"/>
    <w:rsid w:val="00B64808"/>
    <w:rsid w:val="00B65640"/>
    <w:rsid w:val="00B65FFA"/>
    <w:rsid w:val="00B66B81"/>
    <w:rsid w:val="00B7025E"/>
    <w:rsid w:val="00B70AEF"/>
    <w:rsid w:val="00B70BD6"/>
    <w:rsid w:val="00B71247"/>
    <w:rsid w:val="00B719DD"/>
    <w:rsid w:val="00B72668"/>
    <w:rsid w:val="00B730BB"/>
    <w:rsid w:val="00B747CD"/>
    <w:rsid w:val="00B75F11"/>
    <w:rsid w:val="00B76BF3"/>
    <w:rsid w:val="00B803F7"/>
    <w:rsid w:val="00B82FD8"/>
    <w:rsid w:val="00B83CFD"/>
    <w:rsid w:val="00B845BE"/>
    <w:rsid w:val="00B84786"/>
    <w:rsid w:val="00B863DF"/>
    <w:rsid w:val="00B872CB"/>
    <w:rsid w:val="00B87BBD"/>
    <w:rsid w:val="00B90E27"/>
    <w:rsid w:val="00B9133D"/>
    <w:rsid w:val="00B9191B"/>
    <w:rsid w:val="00B9378D"/>
    <w:rsid w:val="00B957F1"/>
    <w:rsid w:val="00B96995"/>
    <w:rsid w:val="00B96B16"/>
    <w:rsid w:val="00B96C1C"/>
    <w:rsid w:val="00B96DAD"/>
    <w:rsid w:val="00B975EA"/>
    <w:rsid w:val="00BA0118"/>
    <w:rsid w:val="00BA0E6B"/>
    <w:rsid w:val="00BA3518"/>
    <w:rsid w:val="00BA366D"/>
    <w:rsid w:val="00BA74A6"/>
    <w:rsid w:val="00BB0EB8"/>
    <w:rsid w:val="00BB1401"/>
    <w:rsid w:val="00BB1D27"/>
    <w:rsid w:val="00BB2008"/>
    <w:rsid w:val="00BB245C"/>
    <w:rsid w:val="00BB3086"/>
    <w:rsid w:val="00BB3626"/>
    <w:rsid w:val="00BB4A6B"/>
    <w:rsid w:val="00BC0CA1"/>
    <w:rsid w:val="00BC12D8"/>
    <w:rsid w:val="00BC3841"/>
    <w:rsid w:val="00BC479D"/>
    <w:rsid w:val="00BC5F51"/>
    <w:rsid w:val="00BD022A"/>
    <w:rsid w:val="00BD2178"/>
    <w:rsid w:val="00BD65D4"/>
    <w:rsid w:val="00BD668E"/>
    <w:rsid w:val="00BD6AC1"/>
    <w:rsid w:val="00BD7486"/>
    <w:rsid w:val="00BE0147"/>
    <w:rsid w:val="00BE0A36"/>
    <w:rsid w:val="00BE1118"/>
    <w:rsid w:val="00BE354F"/>
    <w:rsid w:val="00BE3806"/>
    <w:rsid w:val="00BE5008"/>
    <w:rsid w:val="00BE52AA"/>
    <w:rsid w:val="00BE5688"/>
    <w:rsid w:val="00BE6DD7"/>
    <w:rsid w:val="00BF1C3F"/>
    <w:rsid w:val="00BF1CAE"/>
    <w:rsid w:val="00BF2FF0"/>
    <w:rsid w:val="00BF4EC9"/>
    <w:rsid w:val="00BF502E"/>
    <w:rsid w:val="00BF54B5"/>
    <w:rsid w:val="00BF55D0"/>
    <w:rsid w:val="00BF61FD"/>
    <w:rsid w:val="00BF6713"/>
    <w:rsid w:val="00BF6D5E"/>
    <w:rsid w:val="00BF792C"/>
    <w:rsid w:val="00BF7E4C"/>
    <w:rsid w:val="00C00092"/>
    <w:rsid w:val="00C0135F"/>
    <w:rsid w:val="00C0176F"/>
    <w:rsid w:val="00C02FDF"/>
    <w:rsid w:val="00C0409D"/>
    <w:rsid w:val="00C049D0"/>
    <w:rsid w:val="00C05D10"/>
    <w:rsid w:val="00C064E0"/>
    <w:rsid w:val="00C06AA9"/>
    <w:rsid w:val="00C06B10"/>
    <w:rsid w:val="00C079A8"/>
    <w:rsid w:val="00C10B87"/>
    <w:rsid w:val="00C11254"/>
    <w:rsid w:val="00C15231"/>
    <w:rsid w:val="00C15ACA"/>
    <w:rsid w:val="00C15E18"/>
    <w:rsid w:val="00C16DE6"/>
    <w:rsid w:val="00C20B50"/>
    <w:rsid w:val="00C20CCB"/>
    <w:rsid w:val="00C21B17"/>
    <w:rsid w:val="00C232DA"/>
    <w:rsid w:val="00C23CA5"/>
    <w:rsid w:val="00C24FCC"/>
    <w:rsid w:val="00C25A2E"/>
    <w:rsid w:val="00C25A52"/>
    <w:rsid w:val="00C25F62"/>
    <w:rsid w:val="00C2703D"/>
    <w:rsid w:val="00C2762E"/>
    <w:rsid w:val="00C277E0"/>
    <w:rsid w:val="00C30038"/>
    <w:rsid w:val="00C31DB1"/>
    <w:rsid w:val="00C32C9B"/>
    <w:rsid w:val="00C33D4F"/>
    <w:rsid w:val="00C34B71"/>
    <w:rsid w:val="00C3577D"/>
    <w:rsid w:val="00C35FA5"/>
    <w:rsid w:val="00C36688"/>
    <w:rsid w:val="00C36BD7"/>
    <w:rsid w:val="00C36EA0"/>
    <w:rsid w:val="00C37478"/>
    <w:rsid w:val="00C37A5E"/>
    <w:rsid w:val="00C4354A"/>
    <w:rsid w:val="00C43C87"/>
    <w:rsid w:val="00C44A4E"/>
    <w:rsid w:val="00C45EDA"/>
    <w:rsid w:val="00C471CA"/>
    <w:rsid w:val="00C47579"/>
    <w:rsid w:val="00C47B75"/>
    <w:rsid w:val="00C500A4"/>
    <w:rsid w:val="00C503FB"/>
    <w:rsid w:val="00C52669"/>
    <w:rsid w:val="00C52F88"/>
    <w:rsid w:val="00C531DD"/>
    <w:rsid w:val="00C53F44"/>
    <w:rsid w:val="00C55C31"/>
    <w:rsid w:val="00C55D93"/>
    <w:rsid w:val="00C60AAA"/>
    <w:rsid w:val="00C626B6"/>
    <w:rsid w:val="00C62B3A"/>
    <w:rsid w:val="00C64490"/>
    <w:rsid w:val="00C6533C"/>
    <w:rsid w:val="00C66134"/>
    <w:rsid w:val="00C67D11"/>
    <w:rsid w:val="00C7065A"/>
    <w:rsid w:val="00C70A62"/>
    <w:rsid w:val="00C71764"/>
    <w:rsid w:val="00C7454C"/>
    <w:rsid w:val="00C74BE9"/>
    <w:rsid w:val="00C7579A"/>
    <w:rsid w:val="00C76F16"/>
    <w:rsid w:val="00C77026"/>
    <w:rsid w:val="00C7742E"/>
    <w:rsid w:val="00C778DF"/>
    <w:rsid w:val="00C813AE"/>
    <w:rsid w:val="00C81CE1"/>
    <w:rsid w:val="00C8220F"/>
    <w:rsid w:val="00C828D3"/>
    <w:rsid w:val="00C8388E"/>
    <w:rsid w:val="00C84751"/>
    <w:rsid w:val="00C84ACB"/>
    <w:rsid w:val="00C84C1E"/>
    <w:rsid w:val="00C856B8"/>
    <w:rsid w:val="00C86A0D"/>
    <w:rsid w:val="00C86AD7"/>
    <w:rsid w:val="00C86E78"/>
    <w:rsid w:val="00C874E1"/>
    <w:rsid w:val="00C93587"/>
    <w:rsid w:val="00C93A2B"/>
    <w:rsid w:val="00C93A90"/>
    <w:rsid w:val="00C951C2"/>
    <w:rsid w:val="00C966A0"/>
    <w:rsid w:val="00C96D20"/>
    <w:rsid w:val="00C97858"/>
    <w:rsid w:val="00CA0448"/>
    <w:rsid w:val="00CA12D7"/>
    <w:rsid w:val="00CA2244"/>
    <w:rsid w:val="00CA3BE0"/>
    <w:rsid w:val="00CA3F5C"/>
    <w:rsid w:val="00CA475F"/>
    <w:rsid w:val="00CA6973"/>
    <w:rsid w:val="00CA73C7"/>
    <w:rsid w:val="00CB0514"/>
    <w:rsid w:val="00CB070E"/>
    <w:rsid w:val="00CB09E0"/>
    <w:rsid w:val="00CB0C6A"/>
    <w:rsid w:val="00CB1A78"/>
    <w:rsid w:val="00CB21A2"/>
    <w:rsid w:val="00CB3313"/>
    <w:rsid w:val="00CB3D30"/>
    <w:rsid w:val="00CB4308"/>
    <w:rsid w:val="00CB4475"/>
    <w:rsid w:val="00CB461E"/>
    <w:rsid w:val="00CB5019"/>
    <w:rsid w:val="00CB75BB"/>
    <w:rsid w:val="00CC0D5A"/>
    <w:rsid w:val="00CC116B"/>
    <w:rsid w:val="00CC1D28"/>
    <w:rsid w:val="00CC5AB7"/>
    <w:rsid w:val="00CC6DED"/>
    <w:rsid w:val="00CC7818"/>
    <w:rsid w:val="00CD2155"/>
    <w:rsid w:val="00CD22D1"/>
    <w:rsid w:val="00CD2FB7"/>
    <w:rsid w:val="00CD494E"/>
    <w:rsid w:val="00CD5906"/>
    <w:rsid w:val="00CD5BA0"/>
    <w:rsid w:val="00CD686B"/>
    <w:rsid w:val="00CD6B8A"/>
    <w:rsid w:val="00CE0037"/>
    <w:rsid w:val="00CE13DF"/>
    <w:rsid w:val="00CE1DE6"/>
    <w:rsid w:val="00CE2283"/>
    <w:rsid w:val="00CE556E"/>
    <w:rsid w:val="00CE5A90"/>
    <w:rsid w:val="00CE726D"/>
    <w:rsid w:val="00CE737E"/>
    <w:rsid w:val="00CF1858"/>
    <w:rsid w:val="00CF19D1"/>
    <w:rsid w:val="00CF337C"/>
    <w:rsid w:val="00CF4E00"/>
    <w:rsid w:val="00CF5350"/>
    <w:rsid w:val="00D00905"/>
    <w:rsid w:val="00D02A3A"/>
    <w:rsid w:val="00D02C50"/>
    <w:rsid w:val="00D041E1"/>
    <w:rsid w:val="00D05441"/>
    <w:rsid w:val="00D063FD"/>
    <w:rsid w:val="00D107D6"/>
    <w:rsid w:val="00D11D95"/>
    <w:rsid w:val="00D145BA"/>
    <w:rsid w:val="00D15A7C"/>
    <w:rsid w:val="00D16D69"/>
    <w:rsid w:val="00D16E0E"/>
    <w:rsid w:val="00D201AE"/>
    <w:rsid w:val="00D2058B"/>
    <w:rsid w:val="00D21258"/>
    <w:rsid w:val="00D21F77"/>
    <w:rsid w:val="00D224E0"/>
    <w:rsid w:val="00D22D18"/>
    <w:rsid w:val="00D2436A"/>
    <w:rsid w:val="00D24B99"/>
    <w:rsid w:val="00D25232"/>
    <w:rsid w:val="00D25E9F"/>
    <w:rsid w:val="00D261E1"/>
    <w:rsid w:val="00D268BD"/>
    <w:rsid w:val="00D26D19"/>
    <w:rsid w:val="00D278C4"/>
    <w:rsid w:val="00D33D9D"/>
    <w:rsid w:val="00D33E6E"/>
    <w:rsid w:val="00D3521F"/>
    <w:rsid w:val="00D36E85"/>
    <w:rsid w:val="00D375A5"/>
    <w:rsid w:val="00D378FB"/>
    <w:rsid w:val="00D400D5"/>
    <w:rsid w:val="00D4249E"/>
    <w:rsid w:val="00D43A5A"/>
    <w:rsid w:val="00D43C1E"/>
    <w:rsid w:val="00D43E6F"/>
    <w:rsid w:val="00D44EBB"/>
    <w:rsid w:val="00D45169"/>
    <w:rsid w:val="00D475CF"/>
    <w:rsid w:val="00D502A3"/>
    <w:rsid w:val="00D50664"/>
    <w:rsid w:val="00D51E9D"/>
    <w:rsid w:val="00D5227A"/>
    <w:rsid w:val="00D53BF8"/>
    <w:rsid w:val="00D541F4"/>
    <w:rsid w:val="00D547BA"/>
    <w:rsid w:val="00D5693A"/>
    <w:rsid w:val="00D56DA2"/>
    <w:rsid w:val="00D57543"/>
    <w:rsid w:val="00D60732"/>
    <w:rsid w:val="00D6289B"/>
    <w:rsid w:val="00D62CE1"/>
    <w:rsid w:val="00D62D0F"/>
    <w:rsid w:val="00D632EA"/>
    <w:rsid w:val="00D65E12"/>
    <w:rsid w:val="00D66E12"/>
    <w:rsid w:val="00D66E9E"/>
    <w:rsid w:val="00D677B6"/>
    <w:rsid w:val="00D67991"/>
    <w:rsid w:val="00D67D7D"/>
    <w:rsid w:val="00D70BD6"/>
    <w:rsid w:val="00D72678"/>
    <w:rsid w:val="00D72DDF"/>
    <w:rsid w:val="00D73212"/>
    <w:rsid w:val="00D73548"/>
    <w:rsid w:val="00D73994"/>
    <w:rsid w:val="00D74C66"/>
    <w:rsid w:val="00D76C09"/>
    <w:rsid w:val="00D76F46"/>
    <w:rsid w:val="00D76FE9"/>
    <w:rsid w:val="00D8309E"/>
    <w:rsid w:val="00D83ACD"/>
    <w:rsid w:val="00D83B1D"/>
    <w:rsid w:val="00D84F3E"/>
    <w:rsid w:val="00D85A72"/>
    <w:rsid w:val="00D87521"/>
    <w:rsid w:val="00D90AA8"/>
    <w:rsid w:val="00D92159"/>
    <w:rsid w:val="00D93193"/>
    <w:rsid w:val="00D93781"/>
    <w:rsid w:val="00D93F33"/>
    <w:rsid w:val="00D943FB"/>
    <w:rsid w:val="00D94D20"/>
    <w:rsid w:val="00D9510C"/>
    <w:rsid w:val="00D96392"/>
    <w:rsid w:val="00D96B66"/>
    <w:rsid w:val="00D97787"/>
    <w:rsid w:val="00DA073A"/>
    <w:rsid w:val="00DA284C"/>
    <w:rsid w:val="00DA29DD"/>
    <w:rsid w:val="00DA2A00"/>
    <w:rsid w:val="00DA359F"/>
    <w:rsid w:val="00DA39D2"/>
    <w:rsid w:val="00DA41DA"/>
    <w:rsid w:val="00DA5959"/>
    <w:rsid w:val="00DA5D93"/>
    <w:rsid w:val="00DA6F42"/>
    <w:rsid w:val="00DA710D"/>
    <w:rsid w:val="00DA7A58"/>
    <w:rsid w:val="00DA7BE6"/>
    <w:rsid w:val="00DB0895"/>
    <w:rsid w:val="00DB122B"/>
    <w:rsid w:val="00DB1BF8"/>
    <w:rsid w:val="00DB2916"/>
    <w:rsid w:val="00DB2C16"/>
    <w:rsid w:val="00DB2D60"/>
    <w:rsid w:val="00DB47F8"/>
    <w:rsid w:val="00DB51A1"/>
    <w:rsid w:val="00DB5D01"/>
    <w:rsid w:val="00DB6326"/>
    <w:rsid w:val="00DB6ED8"/>
    <w:rsid w:val="00DB7970"/>
    <w:rsid w:val="00DB7EB0"/>
    <w:rsid w:val="00DC0056"/>
    <w:rsid w:val="00DC0772"/>
    <w:rsid w:val="00DC126B"/>
    <w:rsid w:val="00DD0036"/>
    <w:rsid w:val="00DD0421"/>
    <w:rsid w:val="00DD12D4"/>
    <w:rsid w:val="00DD1C4B"/>
    <w:rsid w:val="00DD24E7"/>
    <w:rsid w:val="00DD24F8"/>
    <w:rsid w:val="00DD25F1"/>
    <w:rsid w:val="00DD2A34"/>
    <w:rsid w:val="00DD39A8"/>
    <w:rsid w:val="00DD55EA"/>
    <w:rsid w:val="00DD642F"/>
    <w:rsid w:val="00DD7933"/>
    <w:rsid w:val="00DE0059"/>
    <w:rsid w:val="00DE02C2"/>
    <w:rsid w:val="00DE04A1"/>
    <w:rsid w:val="00DE35D2"/>
    <w:rsid w:val="00DE4F78"/>
    <w:rsid w:val="00DE5CE6"/>
    <w:rsid w:val="00DF1049"/>
    <w:rsid w:val="00DF1A39"/>
    <w:rsid w:val="00DF331A"/>
    <w:rsid w:val="00DF3A58"/>
    <w:rsid w:val="00DF44DC"/>
    <w:rsid w:val="00DF4846"/>
    <w:rsid w:val="00DF7A57"/>
    <w:rsid w:val="00E02003"/>
    <w:rsid w:val="00E02A8F"/>
    <w:rsid w:val="00E02F90"/>
    <w:rsid w:val="00E03296"/>
    <w:rsid w:val="00E038EE"/>
    <w:rsid w:val="00E05300"/>
    <w:rsid w:val="00E05E49"/>
    <w:rsid w:val="00E05E7C"/>
    <w:rsid w:val="00E06410"/>
    <w:rsid w:val="00E064DB"/>
    <w:rsid w:val="00E10EC6"/>
    <w:rsid w:val="00E11D0F"/>
    <w:rsid w:val="00E1232C"/>
    <w:rsid w:val="00E1320D"/>
    <w:rsid w:val="00E135F6"/>
    <w:rsid w:val="00E139FA"/>
    <w:rsid w:val="00E1493D"/>
    <w:rsid w:val="00E14CAD"/>
    <w:rsid w:val="00E15FD1"/>
    <w:rsid w:val="00E16AFD"/>
    <w:rsid w:val="00E1765C"/>
    <w:rsid w:val="00E17702"/>
    <w:rsid w:val="00E1795E"/>
    <w:rsid w:val="00E2124B"/>
    <w:rsid w:val="00E21B1F"/>
    <w:rsid w:val="00E22D79"/>
    <w:rsid w:val="00E235E2"/>
    <w:rsid w:val="00E23726"/>
    <w:rsid w:val="00E24A44"/>
    <w:rsid w:val="00E26B39"/>
    <w:rsid w:val="00E271C3"/>
    <w:rsid w:val="00E3069A"/>
    <w:rsid w:val="00E3096A"/>
    <w:rsid w:val="00E32581"/>
    <w:rsid w:val="00E32F85"/>
    <w:rsid w:val="00E340EA"/>
    <w:rsid w:val="00E348C1"/>
    <w:rsid w:val="00E34A83"/>
    <w:rsid w:val="00E36E82"/>
    <w:rsid w:val="00E40CED"/>
    <w:rsid w:val="00E42122"/>
    <w:rsid w:val="00E42E9E"/>
    <w:rsid w:val="00E43C84"/>
    <w:rsid w:val="00E44361"/>
    <w:rsid w:val="00E44D28"/>
    <w:rsid w:val="00E464AA"/>
    <w:rsid w:val="00E46B5C"/>
    <w:rsid w:val="00E47DC3"/>
    <w:rsid w:val="00E506F8"/>
    <w:rsid w:val="00E5097D"/>
    <w:rsid w:val="00E515CB"/>
    <w:rsid w:val="00E51A13"/>
    <w:rsid w:val="00E51F64"/>
    <w:rsid w:val="00E532BF"/>
    <w:rsid w:val="00E54701"/>
    <w:rsid w:val="00E54CDD"/>
    <w:rsid w:val="00E568DD"/>
    <w:rsid w:val="00E57E99"/>
    <w:rsid w:val="00E617DE"/>
    <w:rsid w:val="00E62059"/>
    <w:rsid w:val="00E63348"/>
    <w:rsid w:val="00E644F4"/>
    <w:rsid w:val="00E67782"/>
    <w:rsid w:val="00E70A75"/>
    <w:rsid w:val="00E711F3"/>
    <w:rsid w:val="00E72D83"/>
    <w:rsid w:val="00E73E0B"/>
    <w:rsid w:val="00E756C1"/>
    <w:rsid w:val="00E7589A"/>
    <w:rsid w:val="00E76439"/>
    <w:rsid w:val="00E76747"/>
    <w:rsid w:val="00E767CC"/>
    <w:rsid w:val="00E7695E"/>
    <w:rsid w:val="00E8053B"/>
    <w:rsid w:val="00E80B9D"/>
    <w:rsid w:val="00E81A98"/>
    <w:rsid w:val="00E832F3"/>
    <w:rsid w:val="00E83A97"/>
    <w:rsid w:val="00E85875"/>
    <w:rsid w:val="00E863AD"/>
    <w:rsid w:val="00E8773C"/>
    <w:rsid w:val="00E90554"/>
    <w:rsid w:val="00E91086"/>
    <w:rsid w:val="00E923B0"/>
    <w:rsid w:val="00E95AC6"/>
    <w:rsid w:val="00E96839"/>
    <w:rsid w:val="00E9715A"/>
    <w:rsid w:val="00E979ED"/>
    <w:rsid w:val="00E97AE9"/>
    <w:rsid w:val="00EA031F"/>
    <w:rsid w:val="00EA246E"/>
    <w:rsid w:val="00EA314E"/>
    <w:rsid w:val="00EA6B29"/>
    <w:rsid w:val="00EA75BA"/>
    <w:rsid w:val="00EB095A"/>
    <w:rsid w:val="00EB2E1F"/>
    <w:rsid w:val="00EB53BE"/>
    <w:rsid w:val="00EB5780"/>
    <w:rsid w:val="00EB6C5D"/>
    <w:rsid w:val="00EC023D"/>
    <w:rsid w:val="00EC0996"/>
    <w:rsid w:val="00EC09E7"/>
    <w:rsid w:val="00EC1B42"/>
    <w:rsid w:val="00EC2020"/>
    <w:rsid w:val="00EC2074"/>
    <w:rsid w:val="00EC5804"/>
    <w:rsid w:val="00EC5ACE"/>
    <w:rsid w:val="00ED091D"/>
    <w:rsid w:val="00ED0F9E"/>
    <w:rsid w:val="00ED219C"/>
    <w:rsid w:val="00ED2A35"/>
    <w:rsid w:val="00ED325B"/>
    <w:rsid w:val="00ED52C9"/>
    <w:rsid w:val="00ED5612"/>
    <w:rsid w:val="00ED581F"/>
    <w:rsid w:val="00ED5E3E"/>
    <w:rsid w:val="00ED71C2"/>
    <w:rsid w:val="00EE24A4"/>
    <w:rsid w:val="00EE2F35"/>
    <w:rsid w:val="00EE35FA"/>
    <w:rsid w:val="00EE42E1"/>
    <w:rsid w:val="00EE476D"/>
    <w:rsid w:val="00EE7AFA"/>
    <w:rsid w:val="00EF0789"/>
    <w:rsid w:val="00EF0850"/>
    <w:rsid w:val="00EF1A70"/>
    <w:rsid w:val="00EF1C8B"/>
    <w:rsid w:val="00EF2148"/>
    <w:rsid w:val="00EF30DD"/>
    <w:rsid w:val="00EF5ABD"/>
    <w:rsid w:val="00F00833"/>
    <w:rsid w:val="00F01A6C"/>
    <w:rsid w:val="00F01BFF"/>
    <w:rsid w:val="00F02975"/>
    <w:rsid w:val="00F029B7"/>
    <w:rsid w:val="00F03117"/>
    <w:rsid w:val="00F03837"/>
    <w:rsid w:val="00F041B2"/>
    <w:rsid w:val="00F12C15"/>
    <w:rsid w:val="00F132FF"/>
    <w:rsid w:val="00F150BA"/>
    <w:rsid w:val="00F152B4"/>
    <w:rsid w:val="00F15434"/>
    <w:rsid w:val="00F15A78"/>
    <w:rsid w:val="00F16D48"/>
    <w:rsid w:val="00F212B0"/>
    <w:rsid w:val="00F2283F"/>
    <w:rsid w:val="00F22EE1"/>
    <w:rsid w:val="00F23158"/>
    <w:rsid w:val="00F2355F"/>
    <w:rsid w:val="00F239E9"/>
    <w:rsid w:val="00F23AF4"/>
    <w:rsid w:val="00F2549D"/>
    <w:rsid w:val="00F25BA7"/>
    <w:rsid w:val="00F267D5"/>
    <w:rsid w:val="00F26DBE"/>
    <w:rsid w:val="00F304CF"/>
    <w:rsid w:val="00F30E57"/>
    <w:rsid w:val="00F314D6"/>
    <w:rsid w:val="00F325F6"/>
    <w:rsid w:val="00F33AC5"/>
    <w:rsid w:val="00F413F7"/>
    <w:rsid w:val="00F42983"/>
    <w:rsid w:val="00F44B09"/>
    <w:rsid w:val="00F44CE4"/>
    <w:rsid w:val="00F45473"/>
    <w:rsid w:val="00F45601"/>
    <w:rsid w:val="00F45627"/>
    <w:rsid w:val="00F4610E"/>
    <w:rsid w:val="00F478DB"/>
    <w:rsid w:val="00F50EF6"/>
    <w:rsid w:val="00F5106E"/>
    <w:rsid w:val="00F5149F"/>
    <w:rsid w:val="00F514F7"/>
    <w:rsid w:val="00F53258"/>
    <w:rsid w:val="00F6303F"/>
    <w:rsid w:val="00F654E1"/>
    <w:rsid w:val="00F663E6"/>
    <w:rsid w:val="00F6671C"/>
    <w:rsid w:val="00F669AE"/>
    <w:rsid w:val="00F67474"/>
    <w:rsid w:val="00F67825"/>
    <w:rsid w:val="00F67BFC"/>
    <w:rsid w:val="00F7054E"/>
    <w:rsid w:val="00F705C8"/>
    <w:rsid w:val="00F7134F"/>
    <w:rsid w:val="00F7152D"/>
    <w:rsid w:val="00F71C9D"/>
    <w:rsid w:val="00F72E43"/>
    <w:rsid w:val="00F73A77"/>
    <w:rsid w:val="00F74BCD"/>
    <w:rsid w:val="00F75990"/>
    <w:rsid w:val="00F75C44"/>
    <w:rsid w:val="00F76954"/>
    <w:rsid w:val="00F827AE"/>
    <w:rsid w:val="00F837D8"/>
    <w:rsid w:val="00F84277"/>
    <w:rsid w:val="00F848E1"/>
    <w:rsid w:val="00F84E3D"/>
    <w:rsid w:val="00F86602"/>
    <w:rsid w:val="00F90A33"/>
    <w:rsid w:val="00F919C5"/>
    <w:rsid w:val="00F92819"/>
    <w:rsid w:val="00F932D6"/>
    <w:rsid w:val="00F9343B"/>
    <w:rsid w:val="00F93ED9"/>
    <w:rsid w:val="00F94029"/>
    <w:rsid w:val="00F95582"/>
    <w:rsid w:val="00F956E6"/>
    <w:rsid w:val="00F96FBE"/>
    <w:rsid w:val="00F97D57"/>
    <w:rsid w:val="00FA03D8"/>
    <w:rsid w:val="00FA1680"/>
    <w:rsid w:val="00FA1AE9"/>
    <w:rsid w:val="00FA5001"/>
    <w:rsid w:val="00FA5121"/>
    <w:rsid w:val="00FA52F5"/>
    <w:rsid w:val="00FA6707"/>
    <w:rsid w:val="00FA688D"/>
    <w:rsid w:val="00FA6CCA"/>
    <w:rsid w:val="00FA7323"/>
    <w:rsid w:val="00FA7859"/>
    <w:rsid w:val="00FA7D1E"/>
    <w:rsid w:val="00FB0311"/>
    <w:rsid w:val="00FB2F74"/>
    <w:rsid w:val="00FB3921"/>
    <w:rsid w:val="00FB3A87"/>
    <w:rsid w:val="00FB6936"/>
    <w:rsid w:val="00FC0A88"/>
    <w:rsid w:val="00FC1232"/>
    <w:rsid w:val="00FC2255"/>
    <w:rsid w:val="00FC4210"/>
    <w:rsid w:val="00FC45A1"/>
    <w:rsid w:val="00FC47C0"/>
    <w:rsid w:val="00FC4B0E"/>
    <w:rsid w:val="00FC4D30"/>
    <w:rsid w:val="00FC5ADC"/>
    <w:rsid w:val="00FC74E0"/>
    <w:rsid w:val="00FD1CD8"/>
    <w:rsid w:val="00FD3A04"/>
    <w:rsid w:val="00FD4A77"/>
    <w:rsid w:val="00FD4CB1"/>
    <w:rsid w:val="00FD5740"/>
    <w:rsid w:val="00FD57F8"/>
    <w:rsid w:val="00FD7D33"/>
    <w:rsid w:val="00FE0FDE"/>
    <w:rsid w:val="00FE1174"/>
    <w:rsid w:val="00FE157E"/>
    <w:rsid w:val="00FE15FD"/>
    <w:rsid w:val="00FE17FC"/>
    <w:rsid w:val="00FE221E"/>
    <w:rsid w:val="00FE3626"/>
    <w:rsid w:val="00FE36BB"/>
    <w:rsid w:val="00FE650D"/>
    <w:rsid w:val="00FE6555"/>
    <w:rsid w:val="00FE65D3"/>
    <w:rsid w:val="00FE68E6"/>
    <w:rsid w:val="00FF1A7A"/>
    <w:rsid w:val="00FF23E4"/>
    <w:rsid w:val="00FF4404"/>
    <w:rsid w:val="00FF4F9F"/>
    <w:rsid w:val="00FF5631"/>
    <w:rsid w:val="00FF64FA"/>
    <w:rsid w:val="014F671B"/>
    <w:rsid w:val="01944C78"/>
    <w:rsid w:val="02DA34E3"/>
    <w:rsid w:val="03F91DD6"/>
    <w:rsid w:val="04871179"/>
    <w:rsid w:val="04EC705A"/>
    <w:rsid w:val="055824C3"/>
    <w:rsid w:val="058D5A21"/>
    <w:rsid w:val="05DE2789"/>
    <w:rsid w:val="06621451"/>
    <w:rsid w:val="06AB7604"/>
    <w:rsid w:val="08F97D45"/>
    <w:rsid w:val="0A0B79C3"/>
    <w:rsid w:val="0A0D7D6A"/>
    <w:rsid w:val="0A164D12"/>
    <w:rsid w:val="0A6B2B63"/>
    <w:rsid w:val="0A6E731F"/>
    <w:rsid w:val="0A955805"/>
    <w:rsid w:val="0B4F238A"/>
    <w:rsid w:val="0B5A7D04"/>
    <w:rsid w:val="0B6423BD"/>
    <w:rsid w:val="0BA1709A"/>
    <w:rsid w:val="0C8B30B7"/>
    <w:rsid w:val="0DA67939"/>
    <w:rsid w:val="0E5F1361"/>
    <w:rsid w:val="0E956771"/>
    <w:rsid w:val="0F592ED4"/>
    <w:rsid w:val="0F6A49EC"/>
    <w:rsid w:val="0FC81030"/>
    <w:rsid w:val="10D04962"/>
    <w:rsid w:val="11110AB3"/>
    <w:rsid w:val="111A7796"/>
    <w:rsid w:val="11254AAD"/>
    <w:rsid w:val="11BD11F7"/>
    <w:rsid w:val="12F605AB"/>
    <w:rsid w:val="15515426"/>
    <w:rsid w:val="162C6B6C"/>
    <w:rsid w:val="16410114"/>
    <w:rsid w:val="164C720B"/>
    <w:rsid w:val="17115017"/>
    <w:rsid w:val="18481725"/>
    <w:rsid w:val="18D464FA"/>
    <w:rsid w:val="19636350"/>
    <w:rsid w:val="198D3CC3"/>
    <w:rsid w:val="1AC212E1"/>
    <w:rsid w:val="1C1378AB"/>
    <w:rsid w:val="1CA10D8C"/>
    <w:rsid w:val="1CED174C"/>
    <w:rsid w:val="1D4A4026"/>
    <w:rsid w:val="1DD73077"/>
    <w:rsid w:val="1F0232F3"/>
    <w:rsid w:val="20951E81"/>
    <w:rsid w:val="210464B1"/>
    <w:rsid w:val="213842A6"/>
    <w:rsid w:val="22710F7D"/>
    <w:rsid w:val="2284391A"/>
    <w:rsid w:val="23A94D12"/>
    <w:rsid w:val="23AD37D0"/>
    <w:rsid w:val="240304FB"/>
    <w:rsid w:val="24FD0020"/>
    <w:rsid w:val="253C6A90"/>
    <w:rsid w:val="25404BE6"/>
    <w:rsid w:val="257C1F10"/>
    <w:rsid w:val="26123198"/>
    <w:rsid w:val="266130CF"/>
    <w:rsid w:val="277845D8"/>
    <w:rsid w:val="28741A1E"/>
    <w:rsid w:val="28974FA5"/>
    <w:rsid w:val="291006A4"/>
    <w:rsid w:val="2A041CB0"/>
    <w:rsid w:val="2A6C35CE"/>
    <w:rsid w:val="2AB20A33"/>
    <w:rsid w:val="2B1D0A41"/>
    <w:rsid w:val="2B7309C4"/>
    <w:rsid w:val="2B8B129F"/>
    <w:rsid w:val="2C15061C"/>
    <w:rsid w:val="2CDC5C0F"/>
    <w:rsid w:val="2D260F5D"/>
    <w:rsid w:val="2D366C08"/>
    <w:rsid w:val="2D90319A"/>
    <w:rsid w:val="2DA518AD"/>
    <w:rsid w:val="2DB75D2E"/>
    <w:rsid w:val="2E0C65CD"/>
    <w:rsid w:val="2E16384F"/>
    <w:rsid w:val="2E3B3568"/>
    <w:rsid w:val="2E8E3A31"/>
    <w:rsid w:val="2F897DAD"/>
    <w:rsid w:val="2FFA1457"/>
    <w:rsid w:val="307F49A0"/>
    <w:rsid w:val="30A26A5A"/>
    <w:rsid w:val="30E04B97"/>
    <w:rsid w:val="315A604A"/>
    <w:rsid w:val="31767D04"/>
    <w:rsid w:val="32401FCD"/>
    <w:rsid w:val="33C97C2F"/>
    <w:rsid w:val="33D3194E"/>
    <w:rsid w:val="34840A32"/>
    <w:rsid w:val="34A4332E"/>
    <w:rsid w:val="34F167AA"/>
    <w:rsid w:val="35436F85"/>
    <w:rsid w:val="35EE76C4"/>
    <w:rsid w:val="36923616"/>
    <w:rsid w:val="36EB3568"/>
    <w:rsid w:val="389E5E41"/>
    <w:rsid w:val="38CF6444"/>
    <w:rsid w:val="38DB446C"/>
    <w:rsid w:val="39504ADF"/>
    <w:rsid w:val="39920B4A"/>
    <w:rsid w:val="39A40135"/>
    <w:rsid w:val="39D343D5"/>
    <w:rsid w:val="3A22536F"/>
    <w:rsid w:val="3A5214B0"/>
    <w:rsid w:val="3B65791E"/>
    <w:rsid w:val="3C655AC1"/>
    <w:rsid w:val="3E1F204F"/>
    <w:rsid w:val="3F64731A"/>
    <w:rsid w:val="3F7261F6"/>
    <w:rsid w:val="40A33ACD"/>
    <w:rsid w:val="41593E51"/>
    <w:rsid w:val="41C87FEF"/>
    <w:rsid w:val="424D1252"/>
    <w:rsid w:val="425A521A"/>
    <w:rsid w:val="42995710"/>
    <w:rsid w:val="42BC6667"/>
    <w:rsid w:val="42E451C3"/>
    <w:rsid w:val="42E47DE2"/>
    <w:rsid w:val="43713BB4"/>
    <w:rsid w:val="438B2595"/>
    <w:rsid w:val="43E12169"/>
    <w:rsid w:val="443B6F7D"/>
    <w:rsid w:val="45185CC6"/>
    <w:rsid w:val="455018A8"/>
    <w:rsid w:val="462875A5"/>
    <w:rsid w:val="46977280"/>
    <w:rsid w:val="47257E38"/>
    <w:rsid w:val="4738081B"/>
    <w:rsid w:val="476B65DE"/>
    <w:rsid w:val="47DD1A45"/>
    <w:rsid w:val="481B7826"/>
    <w:rsid w:val="49921B40"/>
    <w:rsid w:val="49E30645"/>
    <w:rsid w:val="49E75E27"/>
    <w:rsid w:val="4A540C23"/>
    <w:rsid w:val="4A84468C"/>
    <w:rsid w:val="4B4673E0"/>
    <w:rsid w:val="4BB17B4B"/>
    <w:rsid w:val="4CC01EB9"/>
    <w:rsid w:val="4D333A44"/>
    <w:rsid w:val="4D465454"/>
    <w:rsid w:val="4D8A7842"/>
    <w:rsid w:val="4E372E7F"/>
    <w:rsid w:val="4F2D1F9D"/>
    <w:rsid w:val="507B1900"/>
    <w:rsid w:val="51F44FA4"/>
    <w:rsid w:val="558976EA"/>
    <w:rsid w:val="55B16D27"/>
    <w:rsid w:val="55CE01FB"/>
    <w:rsid w:val="574E23EE"/>
    <w:rsid w:val="575800F6"/>
    <w:rsid w:val="577D4FFB"/>
    <w:rsid w:val="57871522"/>
    <w:rsid w:val="587970E8"/>
    <w:rsid w:val="58A66860"/>
    <w:rsid w:val="5B092CD2"/>
    <w:rsid w:val="5BA8583E"/>
    <w:rsid w:val="5C830C66"/>
    <w:rsid w:val="5CD31D1D"/>
    <w:rsid w:val="5CEC363F"/>
    <w:rsid w:val="5DB17CCF"/>
    <w:rsid w:val="5DCB3B55"/>
    <w:rsid w:val="5DE74793"/>
    <w:rsid w:val="5E413D5F"/>
    <w:rsid w:val="5F4D1042"/>
    <w:rsid w:val="5FDD55E2"/>
    <w:rsid w:val="5FF70146"/>
    <w:rsid w:val="606E2FD6"/>
    <w:rsid w:val="61F04235"/>
    <w:rsid w:val="634F068E"/>
    <w:rsid w:val="63A51FD7"/>
    <w:rsid w:val="63CC13F6"/>
    <w:rsid w:val="656800FC"/>
    <w:rsid w:val="65780297"/>
    <w:rsid w:val="661B452A"/>
    <w:rsid w:val="66541665"/>
    <w:rsid w:val="665A2D94"/>
    <w:rsid w:val="68EB2CC2"/>
    <w:rsid w:val="690D0596"/>
    <w:rsid w:val="693262E1"/>
    <w:rsid w:val="69A34E88"/>
    <w:rsid w:val="6AB67C52"/>
    <w:rsid w:val="6B1000B4"/>
    <w:rsid w:val="6B105EB6"/>
    <w:rsid w:val="6B283938"/>
    <w:rsid w:val="6CA3517D"/>
    <w:rsid w:val="6CA52C2E"/>
    <w:rsid w:val="6CDD7B45"/>
    <w:rsid w:val="6D3F710E"/>
    <w:rsid w:val="704303E5"/>
    <w:rsid w:val="705242FF"/>
    <w:rsid w:val="705E1BCF"/>
    <w:rsid w:val="70B84D3E"/>
    <w:rsid w:val="70EA5179"/>
    <w:rsid w:val="711B04B3"/>
    <w:rsid w:val="718834EF"/>
    <w:rsid w:val="719B3D20"/>
    <w:rsid w:val="71DE2CE0"/>
    <w:rsid w:val="721A11A0"/>
    <w:rsid w:val="722A3D48"/>
    <w:rsid w:val="727B05E0"/>
    <w:rsid w:val="72CE5569"/>
    <w:rsid w:val="72EC41B9"/>
    <w:rsid w:val="7408530C"/>
    <w:rsid w:val="74181E15"/>
    <w:rsid w:val="74637AFB"/>
    <w:rsid w:val="753B4ECC"/>
    <w:rsid w:val="757833B4"/>
    <w:rsid w:val="76EE1F40"/>
    <w:rsid w:val="76F67154"/>
    <w:rsid w:val="774C7A7A"/>
    <w:rsid w:val="78B35760"/>
    <w:rsid w:val="798456C0"/>
    <w:rsid w:val="79C308C4"/>
    <w:rsid w:val="79F00073"/>
    <w:rsid w:val="7A7E42A8"/>
    <w:rsid w:val="7B58035A"/>
    <w:rsid w:val="7BF63E64"/>
    <w:rsid w:val="7C25083C"/>
    <w:rsid w:val="7CB50CC2"/>
    <w:rsid w:val="7D8E24CA"/>
    <w:rsid w:val="7DA1397B"/>
  </w:rsids>
  <m:mathPr>
    <m:lMargin m:val="0"/>
    <m:mathFont m:val="Cambria Math"/>
    <m:rMargin m:val="0"/>
    <m:wrapIndent m:val="1440"/>
    <m:brkBin m:val="before"/>
    <m:brkBinSub m:val="--"/>
    <m:defJc m:val="centerGroup"/>
    <m:intLim m:val="subSup"/>
    <m:naryLim m:val="undOvr"/>
    <m:smallFrac m:val="off"/>
    <m:dispDef/>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jc w:val="both"/>
      <w:textAlignment w:val="baseline"/>
    </w:pPr>
    <w:rPr>
      <w:rFonts w:ascii="Arial" w:hAnsi="Arial"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20" w:after="120"/>
      <w:outlineLvl w:val="0"/>
    </w:pPr>
    <w:rPr>
      <w:b/>
      <w:bCs/>
      <w:color w:val="000000"/>
      <w:kern w:val="44"/>
      <w:sz w:val="36"/>
      <w:szCs w:val="44"/>
    </w:rPr>
  </w:style>
  <w:style w:type="paragraph" w:styleId="3">
    <w:name w:val="heading 2"/>
    <w:basedOn w:val="1"/>
    <w:next w:val="1"/>
    <w:qFormat/>
    <w:uiPriority w:val="0"/>
    <w:pPr>
      <w:keepNext/>
      <w:keepLines/>
      <w:numPr>
        <w:ilvl w:val="1"/>
        <w:numId w:val="1"/>
      </w:numPr>
      <w:tabs>
        <w:tab w:val="left" w:pos="779"/>
      </w:tabs>
      <w:spacing w:before="120" w:after="120"/>
      <w:outlineLvl w:val="1"/>
    </w:pPr>
    <w:rPr>
      <w:b/>
      <w:bCs/>
      <w:sz w:val="32"/>
      <w:szCs w:val="32"/>
      <w:lang w:eastAsia="zh-TW"/>
    </w:rPr>
  </w:style>
  <w:style w:type="paragraph" w:styleId="4">
    <w:name w:val="heading 3"/>
    <w:basedOn w:val="1"/>
    <w:next w:val="1"/>
    <w:link w:val="49"/>
    <w:qFormat/>
    <w:uiPriority w:val="0"/>
    <w:pPr>
      <w:keepNext/>
      <w:keepLines/>
      <w:numPr>
        <w:ilvl w:val="2"/>
        <w:numId w:val="1"/>
      </w:numPr>
      <w:tabs>
        <w:tab w:val="left" w:pos="432"/>
        <w:tab w:val="left" w:pos="779"/>
      </w:tabs>
      <w:spacing w:before="120" w:after="120"/>
      <w:outlineLvl w:val="2"/>
    </w:pPr>
    <w:rPr>
      <w:b/>
      <w:bCs/>
      <w:color w:val="0000FF"/>
      <w:sz w:val="30"/>
      <w:szCs w:val="32"/>
      <w:u w:val="single"/>
    </w:rPr>
  </w:style>
  <w:style w:type="paragraph" w:styleId="5">
    <w:name w:val="heading 4"/>
    <w:basedOn w:val="1"/>
    <w:next w:val="1"/>
    <w:qFormat/>
    <w:uiPriority w:val="0"/>
    <w:pPr>
      <w:keepNext/>
      <w:keepLines/>
      <w:numPr>
        <w:ilvl w:val="3"/>
        <w:numId w:val="1"/>
      </w:numPr>
      <w:tabs>
        <w:tab w:val="left" w:pos="779"/>
      </w:tabs>
      <w:spacing w:before="120" w:after="120"/>
      <w:outlineLvl w:val="3"/>
    </w:pPr>
    <w:rPr>
      <w:b/>
      <w:bCs/>
      <w:sz w:val="28"/>
      <w:szCs w:val="28"/>
    </w:rPr>
  </w:style>
  <w:style w:type="paragraph" w:styleId="6">
    <w:name w:val="heading 5"/>
    <w:basedOn w:val="1"/>
    <w:next w:val="1"/>
    <w:qFormat/>
    <w:uiPriority w:val="0"/>
    <w:pPr>
      <w:keepNext/>
      <w:keepLines/>
      <w:numPr>
        <w:ilvl w:val="4"/>
        <w:numId w:val="1"/>
      </w:numPr>
      <w:tabs>
        <w:tab w:val="left" w:pos="779"/>
      </w:tabs>
      <w:spacing w:before="120" w:after="120"/>
      <w:outlineLvl w:val="4"/>
    </w:pPr>
    <w:rPr>
      <w:b/>
      <w:bCs/>
      <w:sz w:val="28"/>
      <w:szCs w:val="28"/>
    </w:rPr>
  </w:style>
  <w:style w:type="paragraph" w:styleId="7">
    <w:name w:val="heading 6"/>
    <w:basedOn w:val="1"/>
    <w:next w:val="1"/>
    <w:qFormat/>
    <w:uiPriority w:val="0"/>
    <w:pPr>
      <w:keepNext/>
      <w:keepLines/>
      <w:numPr>
        <w:ilvl w:val="5"/>
        <w:numId w:val="1"/>
      </w:numPr>
      <w:spacing w:before="120" w:after="120"/>
      <w:outlineLvl w:val="5"/>
    </w:pPr>
    <w:rPr>
      <w:b/>
      <w:bCs/>
      <w:sz w:val="28"/>
    </w:rPr>
  </w:style>
  <w:style w:type="paragraph" w:styleId="8">
    <w:name w:val="heading 7"/>
    <w:basedOn w:val="1"/>
    <w:next w:val="1"/>
    <w:qFormat/>
    <w:uiPriority w:val="0"/>
    <w:pPr>
      <w:keepNext/>
      <w:keepLines/>
      <w:numPr>
        <w:ilvl w:val="6"/>
        <w:numId w:val="1"/>
      </w:numPr>
      <w:spacing w:before="120" w:after="120"/>
      <w:outlineLvl w:val="6"/>
    </w:pPr>
    <w:rPr>
      <w:b/>
      <w:bCs/>
      <w:sz w:val="28"/>
    </w:rPr>
  </w:style>
  <w:style w:type="paragraph" w:styleId="9">
    <w:name w:val="heading 8"/>
    <w:basedOn w:val="1"/>
    <w:next w:val="1"/>
    <w:qFormat/>
    <w:uiPriority w:val="0"/>
    <w:pPr>
      <w:keepNext/>
      <w:keepLines/>
      <w:numPr>
        <w:ilvl w:val="7"/>
        <w:numId w:val="1"/>
      </w:numPr>
      <w:spacing w:before="120" w:after="120"/>
      <w:outlineLvl w:val="7"/>
    </w:pPr>
    <w:rPr>
      <w:b/>
      <w:sz w:val="28"/>
    </w:rPr>
  </w:style>
  <w:style w:type="paragraph" w:styleId="10">
    <w:name w:val="heading 9"/>
    <w:basedOn w:val="1"/>
    <w:next w:val="1"/>
    <w:qFormat/>
    <w:uiPriority w:val="0"/>
    <w:pPr>
      <w:keepNext/>
      <w:keepLines/>
      <w:numPr>
        <w:ilvl w:val="8"/>
        <w:numId w:val="1"/>
      </w:numPr>
      <w:tabs>
        <w:tab w:val="left" w:pos="779"/>
      </w:tabs>
      <w:spacing w:before="120" w:after="120"/>
      <w:outlineLvl w:val="8"/>
    </w:pPr>
    <w:rPr>
      <w:b/>
      <w:sz w:val="28"/>
      <w:szCs w:val="21"/>
    </w:rPr>
  </w:style>
  <w:style w:type="character" w:default="1" w:styleId="31">
    <w:name w:val="Default Paragraph Font"/>
    <w:unhideWhenUsed/>
    <w:qFormat/>
    <w:uiPriority w:val="1"/>
  </w:style>
  <w:style w:type="table" w:default="1" w:styleId="36">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toc 7"/>
    <w:basedOn w:val="1"/>
    <w:next w:val="1"/>
    <w:qFormat/>
    <w:uiPriority w:val="39"/>
    <w:pPr>
      <w:ind w:left="900" w:leftChars="900"/>
      <w:jc w:val="left"/>
    </w:pPr>
    <w:rPr>
      <w:szCs w:val="21"/>
    </w:rPr>
  </w:style>
  <w:style w:type="paragraph" w:styleId="14">
    <w:name w:val="Body Text First Indent"/>
    <w:basedOn w:val="15"/>
    <w:qFormat/>
    <w:uiPriority w:val="0"/>
    <w:pPr>
      <w:adjustRightInd/>
      <w:spacing w:after="0" w:line="240" w:lineRule="auto"/>
      <w:ind w:firstLine="420"/>
      <w:textAlignment w:val="auto"/>
    </w:pPr>
    <w:rPr>
      <w:szCs w:val="20"/>
    </w:rPr>
  </w:style>
  <w:style w:type="paragraph" w:styleId="15">
    <w:name w:val="Body Text"/>
    <w:basedOn w:val="1"/>
    <w:qFormat/>
    <w:uiPriority w:val="0"/>
    <w:pPr>
      <w:spacing w:after="120"/>
    </w:pPr>
  </w:style>
  <w:style w:type="paragraph" w:styleId="16">
    <w:name w:val="Normal Indent"/>
    <w:basedOn w:val="1"/>
    <w:qFormat/>
    <w:uiPriority w:val="0"/>
    <w:pPr>
      <w:adjustRightInd/>
      <w:spacing w:line="240" w:lineRule="auto"/>
      <w:ind w:firstLine="420" w:firstLineChars="200"/>
      <w:textAlignment w:val="auto"/>
    </w:pPr>
  </w:style>
  <w:style w:type="paragraph" w:styleId="17">
    <w:name w:val="caption"/>
    <w:basedOn w:val="1"/>
    <w:next w:val="1"/>
    <w:qFormat/>
    <w:uiPriority w:val="0"/>
    <w:rPr>
      <w:rFonts w:eastAsia="黑体" w:cs="Arial"/>
      <w:sz w:val="20"/>
      <w:szCs w:val="20"/>
    </w:rPr>
  </w:style>
  <w:style w:type="paragraph" w:styleId="18">
    <w:name w:val="Document Map"/>
    <w:basedOn w:val="1"/>
    <w:semiHidden/>
    <w:qFormat/>
    <w:uiPriority w:val="0"/>
    <w:pPr>
      <w:shd w:val="clear" w:color="auto" w:fill="000080"/>
    </w:pPr>
  </w:style>
  <w:style w:type="paragraph" w:styleId="19">
    <w:name w:val="toc 5"/>
    <w:basedOn w:val="1"/>
    <w:next w:val="1"/>
    <w:qFormat/>
    <w:uiPriority w:val="39"/>
    <w:pPr>
      <w:ind w:left="600" w:leftChars="600"/>
      <w:jc w:val="left"/>
    </w:pPr>
    <w:rPr>
      <w:szCs w:val="21"/>
    </w:rPr>
  </w:style>
  <w:style w:type="paragraph" w:styleId="20">
    <w:name w:val="toc 3"/>
    <w:basedOn w:val="1"/>
    <w:next w:val="1"/>
    <w:qFormat/>
    <w:uiPriority w:val="39"/>
    <w:pPr>
      <w:ind w:left="300" w:leftChars="300"/>
      <w:jc w:val="left"/>
    </w:pPr>
    <w:rPr>
      <w:iCs/>
    </w:rPr>
  </w:style>
  <w:style w:type="paragraph" w:styleId="21">
    <w:name w:val="toc 8"/>
    <w:basedOn w:val="1"/>
    <w:next w:val="1"/>
    <w:qFormat/>
    <w:uiPriority w:val="39"/>
    <w:pPr>
      <w:ind w:left="1050" w:leftChars="1050"/>
      <w:jc w:val="left"/>
    </w:pPr>
    <w:rPr>
      <w:szCs w:val="21"/>
    </w:rPr>
  </w:style>
  <w:style w:type="paragraph" w:styleId="22">
    <w:name w:val="Balloon Text"/>
    <w:basedOn w:val="1"/>
    <w:semiHidden/>
    <w:qFormat/>
    <w:uiPriority w:val="0"/>
    <w:rPr>
      <w:sz w:val="18"/>
      <w:szCs w:val="18"/>
    </w:rPr>
  </w:style>
  <w:style w:type="paragraph" w:styleId="23">
    <w:name w:val="footer"/>
    <w:basedOn w:val="1"/>
    <w:qFormat/>
    <w:uiPriority w:val="0"/>
    <w:pPr>
      <w:tabs>
        <w:tab w:val="center" w:pos="4153"/>
        <w:tab w:val="right" w:pos="8306"/>
      </w:tabs>
      <w:snapToGrid w:val="0"/>
      <w:jc w:val="left"/>
    </w:pPr>
    <w:rPr>
      <w:sz w:val="18"/>
      <w:szCs w:val="18"/>
    </w:rPr>
  </w:style>
  <w:style w:type="paragraph" w:styleId="24">
    <w:name w:val="header"/>
    <w:basedOn w:val="1"/>
    <w:qFormat/>
    <w:uiPriority w:val="0"/>
    <w:pPr>
      <w:tabs>
        <w:tab w:val="center" w:pos="4153"/>
        <w:tab w:val="right" w:pos="8306"/>
      </w:tabs>
      <w:snapToGrid w:val="0"/>
      <w:jc w:val="center"/>
    </w:pPr>
    <w:rPr>
      <w:sz w:val="18"/>
      <w:szCs w:val="18"/>
    </w:rPr>
  </w:style>
  <w:style w:type="paragraph" w:styleId="25">
    <w:name w:val="toc 1"/>
    <w:basedOn w:val="1"/>
    <w:next w:val="1"/>
    <w:qFormat/>
    <w:uiPriority w:val="39"/>
    <w:pPr>
      <w:jc w:val="left"/>
    </w:pPr>
    <w:rPr>
      <w:rFonts w:cs="Arial"/>
      <w:caps/>
      <w:szCs w:val="28"/>
      <w:lang w:val="en-GB"/>
    </w:rPr>
  </w:style>
  <w:style w:type="paragraph" w:styleId="26">
    <w:name w:val="toc 4"/>
    <w:basedOn w:val="1"/>
    <w:next w:val="1"/>
    <w:qFormat/>
    <w:uiPriority w:val="39"/>
    <w:pPr>
      <w:ind w:left="450" w:leftChars="450"/>
      <w:jc w:val="left"/>
    </w:pPr>
    <w:rPr>
      <w:szCs w:val="21"/>
    </w:rPr>
  </w:style>
  <w:style w:type="paragraph" w:styleId="27">
    <w:name w:val="toc 6"/>
    <w:basedOn w:val="1"/>
    <w:next w:val="1"/>
    <w:qFormat/>
    <w:uiPriority w:val="39"/>
    <w:pPr>
      <w:ind w:left="750" w:leftChars="750"/>
      <w:jc w:val="left"/>
    </w:pPr>
    <w:rPr>
      <w:szCs w:val="21"/>
    </w:rPr>
  </w:style>
  <w:style w:type="paragraph" w:styleId="28">
    <w:name w:val="toc 2"/>
    <w:basedOn w:val="1"/>
    <w:next w:val="1"/>
    <w:qFormat/>
    <w:uiPriority w:val="39"/>
    <w:pPr>
      <w:jc w:val="left"/>
    </w:pPr>
    <w:rPr>
      <w:b/>
      <w:bCs/>
    </w:rPr>
  </w:style>
  <w:style w:type="paragraph" w:styleId="29">
    <w:name w:val="toc 9"/>
    <w:basedOn w:val="1"/>
    <w:next w:val="1"/>
    <w:qFormat/>
    <w:uiPriority w:val="39"/>
    <w:pPr>
      <w:ind w:left="1100" w:leftChars="1100"/>
      <w:jc w:val="left"/>
    </w:pPr>
    <w:rPr>
      <w:szCs w:val="21"/>
    </w:rPr>
  </w:style>
  <w:style w:type="paragraph" w:styleId="30">
    <w:name w:val="Normal (Web)"/>
    <w:basedOn w:val="1"/>
    <w:unhideWhenUsed/>
    <w:qFormat/>
    <w:uiPriority w:val="99"/>
    <w:pPr>
      <w:widowControl/>
      <w:adjustRightInd/>
      <w:spacing w:line="240" w:lineRule="auto"/>
      <w:jc w:val="left"/>
      <w:textAlignment w:val="auto"/>
    </w:pPr>
    <w:rPr>
      <w:rFonts w:ascii="宋体" w:hAnsi="宋体" w:cs="宋体"/>
      <w:kern w:val="0"/>
      <w:sz w:val="24"/>
    </w:rPr>
  </w:style>
  <w:style w:type="character" w:styleId="32">
    <w:name w:val="Strong"/>
    <w:qFormat/>
    <w:uiPriority w:val="0"/>
    <w:rPr>
      <w:rFonts w:ascii="Tahoma" w:hAnsi="Tahoma" w:eastAsia="宋体"/>
      <w:bCs/>
      <w:kern w:val="2"/>
      <w:sz w:val="21"/>
      <w:szCs w:val="21"/>
      <w:lang w:val="en-US" w:eastAsia="zh-CN" w:bidi="ar-SA"/>
    </w:rPr>
  </w:style>
  <w:style w:type="character" w:styleId="33">
    <w:name w:val="FollowedHyperlink"/>
    <w:qFormat/>
    <w:uiPriority w:val="0"/>
    <w:rPr>
      <w:rFonts w:ascii="Tahoma" w:hAnsi="Tahoma" w:eastAsia="宋体"/>
      <w:b/>
      <w:color w:val="800080"/>
      <w:kern w:val="2"/>
      <w:sz w:val="21"/>
      <w:szCs w:val="21"/>
      <w:u w:val="single"/>
      <w:lang w:val="en-US" w:eastAsia="zh-CN" w:bidi="ar-SA"/>
    </w:rPr>
  </w:style>
  <w:style w:type="character" w:styleId="34">
    <w:name w:val="Hyperlink"/>
    <w:qFormat/>
    <w:uiPriority w:val="99"/>
    <w:rPr>
      <w:rFonts w:ascii="Tahoma" w:hAnsi="Tahoma" w:eastAsia="宋体"/>
      <w:b/>
      <w:color w:val="0000FF"/>
      <w:kern w:val="2"/>
      <w:sz w:val="21"/>
      <w:szCs w:val="21"/>
      <w:u w:val="single"/>
      <w:lang w:val="en-US" w:eastAsia="zh-CN" w:bidi="ar-SA"/>
    </w:rPr>
  </w:style>
  <w:style w:type="character" w:styleId="35">
    <w:name w:val="annotation reference"/>
    <w:semiHidden/>
    <w:qFormat/>
    <w:uiPriority w:val="0"/>
    <w:rPr>
      <w:rFonts w:ascii="Tahoma" w:hAnsi="Tahoma" w:eastAsia="宋体"/>
      <w:b/>
      <w:kern w:val="2"/>
      <w:sz w:val="21"/>
      <w:szCs w:val="21"/>
      <w:lang w:val="en-US" w:eastAsia="zh-CN" w:bidi="ar-SA"/>
    </w:rPr>
  </w:style>
  <w:style w:type="table" w:styleId="37">
    <w:name w:val="Table Grid"/>
    <w:basedOn w:val="3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styleId="38">
    <w:name w:val="Table Theme"/>
    <w:basedOn w:val="36"/>
    <w:qFormat/>
    <w:uiPriority w:val="0"/>
    <w:pPr>
      <w:widowControl w:val="0"/>
      <w:adjustRightInd w:val="0"/>
      <w:spacing w:line="360" w:lineRule="atLeast"/>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9">
    <w:name w:val="正文缩进1"/>
    <w:basedOn w:val="1"/>
    <w:qFormat/>
    <w:uiPriority w:val="0"/>
    <w:pPr>
      <w:ind w:firstLine="420" w:firstLineChars="200"/>
    </w:pPr>
    <w:rPr>
      <w:rFonts w:ascii="宋体" w:hAnsi="宋体"/>
    </w:rPr>
  </w:style>
  <w:style w:type="paragraph" w:customStyle="1" w:styleId="40">
    <w:name w:val="分隔行"/>
    <w:next w:val="1"/>
    <w:qFormat/>
    <w:uiPriority w:val="0"/>
    <w:pPr>
      <w:widowControl w:val="0"/>
      <w:adjustRightInd w:val="0"/>
      <w:spacing w:line="360" w:lineRule="atLeast"/>
      <w:jc w:val="both"/>
      <w:textAlignment w:val="baseline"/>
    </w:pPr>
    <w:rPr>
      <w:rFonts w:ascii="Times New Roman" w:hAnsi="Times New Roman" w:eastAsia="宋体" w:cs="Times New Roman"/>
      <w:sz w:val="10"/>
      <w:lang w:val="en-US" w:eastAsia="zh-CN" w:bidi="ar-SA"/>
    </w:rPr>
  </w:style>
  <w:style w:type="paragraph" w:customStyle="1" w:styleId="41">
    <w:name w:val="3级项目编号"/>
    <w:basedOn w:val="1"/>
    <w:qFormat/>
    <w:uiPriority w:val="0"/>
    <w:pPr>
      <w:numPr>
        <w:ilvl w:val="0"/>
        <w:numId w:val="2"/>
      </w:numPr>
    </w:pPr>
  </w:style>
  <w:style w:type="paragraph" w:customStyle="1" w:styleId="42">
    <w:name w:val="1级项目编号"/>
    <w:basedOn w:val="1"/>
    <w:qFormat/>
    <w:uiPriority w:val="0"/>
    <w:pPr>
      <w:widowControl/>
      <w:numPr>
        <w:ilvl w:val="0"/>
        <w:numId w:val="3"/>
      </w:numPr>
      <w:spacing w:after="120" w:line="300" w:lineRule="auto"/>
      <w:jc w:val="left"/>
    </w:pPr>
    <w:rPr>
      <w:rFonts w:ascii="Book Antiqua" w:hAnsi="Book Antiqua"/>
      <w:bCs/>
      <w:kern w:val="0"/>
      <w:sz w:val="22"/>
    </w:rPr>
  </w:style>
  <w:style w:type="paragraph" w:customStyle="1" w:styleId="43">
    <w:name w:val="2级项目编号"/>
    <w:basedOn w:val="1"/>
    <w:qFormat/>
    <w:uiPriority w:val="0"/>
    <w:pPr>
      <w:widowControl/>
      <w:numPr>
        <w:ilvl w:val="0"/>
        <w:numId w:val="4"/>
      </w:numPr>
      <w:spacing w:after="120" w:line="300" w:lineRule="auto"/>
      <w:jc w:val="left"/>
    </w:pPr>
    <w:rPr>
      <w:rFonts w:ascii="Book Antiqua" w:hAnsi="Book Antiqua"/>
      <w:kern w:val="0"/>
      <w:sz w:val="22"/>
    </w:rPr>
  </w:style>
  <w:style w:type="paragraph" w:customStyle="1" w:styleId="44">
    <w:name w:val="正文加粗"/>
    <w:basedOn w:val="1"/>
    <w:qFormat/>
    <w:uiPriority w:val="0"/>
    <w:pPr>
      <w:spacing w:beforeLines="50" w:afterLines="50"/>
    </w:pPr>
    <w:rPr>
      <w:b/>
    </w:rPr>
  </w:style>
  <w:style w:type="paragraph" w:customStyle="1" w:styleId="45">
    <w:name w:val="批注框文本1"/>
    <w:basedOn w:val="1"/>
    <w:semiHidden/>
    <w:qFormat/>
    <w:uiPriority w:val="0"/>
    <w:rPr>
      <w:sz w:val="16"/>
      <w:szCs w:val="16"/>
    </w:rPr>
  </w:style>
  <w:style w:type="paragraph" w:customStyle="1" w:styleId="46">
    <w:name w:val="Char Char Char Char"/>
    <w:basedOn w:val="1"/>
    <w:qFormat/>
    <w:uiPriority w:val="0"/>
    <w:pPr>
      <w:numPr>
        <w:ilvl w:val="0"/>
        <w:numId w:val="5"/>
      </w:numPr>
      <w:adjustRightInd/>
      <w:spacing w:line="240" w:lineRule="auto"/>
      <w:ind w:firstLine="420"/>
      <w:textAlignment w:val="auto"/>
    </w:pPr>
    <w:rPr>
      <w:rFonts w:ascii="Tahoma" w:hAnsi="Tahoma"/>
      <w:b/>
      <w:szCs w:val="21"/>
    </w:rPr>
  </w:style>
  <w:style w:type="paragraph" w:customStyle="1" w:styleId="47">
    <w:name w:val="列出段落1"/>
    <w:basedOn w:val="1"/>
    <w:qFormat/>
    <w:uiPriority w:val="34"/>
    <w:pPr>
      <w:adjustRightInd/>
      <w:spacing w:line="240" w:lineRule="auto"/>
      <w:ind w:firstLine="420" w:firstLineChars="200"/>
      <w:textAlignment w:val="auto"/>
    </w:pPr>
    <w:rPr>
      <w:rFonts w:ascii="Calibri" w:hAnsi="Calibri"/>
      <w:szCs w:val="22"/>
    </w:rPr>
  </w:style>
  <w:style w:type="paragraph" w:customStyle="1" w:styleId="48">
    <w:name w:val="修订1"/>
    <w:hidden/>
    <w:semiHidden/>
    <w:qFormat/>
    <w:uiPriority w:val="99"/>
    <w:rPr>
      <w:rFonts w:ascii="Arial" w:hAnsi="Arial" w:eastAsia="宋体" w:cs="Times New Roman"/>
      <w:kern w:val="2"/>
      <w:sz w:val="21"/>
      <w:szCs w:val="24"/>
      <w:lang w:val="en-US" w:eastAsia="zh-CN" w:bidi="ar-SA"/>
    </w:rPr>
  </w:style>
  <w:style w:type="character" w:customStyle="1" w:styleId="49">
    <w:name w:val="标题 3 Char"/>
    <w:link w:val="4"/>
    <w:qFormat/>
    <w:uiPriority w:val="0"/>
    <w:rPr>
      <w:rFonts w:ascii="Arial" w:hAnsi="Arial"/>
      <w:b/>
      <w:bCs/>
      <w:color w:val="0000FF"/>
      <w:kern w:val="2"/>
      <w:sz w:val="30"/>
      <w:szCs w:val="32"/>
      <w:u w:val="single"/>
    </w:rPr>
  </w:style>
  <w:style w:type="character" w:customStyle="1" w:styleId="50">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C:\Windows\TEMP\Dascom%20Logo.gif"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68"/>
    <customShpInfo spid="_x0000_s1065"/>
    <customShpInfo spid="_x0000_s1061"/>
    <customShpInfo spid="_x0000_s1064"/>
    <customShpInfo spid="_x0000_s1063"/>
    <customShpInfo spid="_x0000_s1066"/>
    <customShpInfo spid="_x0000_s1060"/>
    <customShpInfo spid="_x0000_s1059"/>
    <customShpInfo spid="_x0000_s1058"/>
    <customShpInfo spid="_x0000_s1062"/>
    <customShpInfo spid="_x0000_s106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DE356E-C9E3-4EC5-AC0E-DA1C67B89F96}">
  <ds:schemaRefs/>
</ds:datastoreItem>
</file>

<file path=docProps/app.xml><?xml version="1.0" encoding="utf-8"?>
<Properties xmlns="http://schemas.openxmlformats.org/officeDocument/2006/extended-properties" xmlns:vt="http://schemas.openxmlformats.org/officeDocument/2006/docPropsVTypes">
  <Template>Normal.dotm</Template>
  <Company>dascom</Company>
  <Pages>205</Pages>
  <Words>21486</Words>
  <Characters>122473</Characters>
  <Lines>1020</Lines>
  <Paragraphs>287</Paragraphs>
  <ScaleCrop>false</ScaleCrop>
  <LinksUpToDate>false</LinksUpToDate>
  <CharactersWithSpaces>143672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2016-08-11T07:51:00Z</dcterms:created>
  <dc:creator>wangfy</dc:creator>
  <cp:lastModifiedBy>liyan</cp:lastModifiedBy>
  <cp:lastPrinted>2004-11-29T02:31:00Z</cp:lastPrinted>
  <dcterms:modified xsi:type="dcterms:W3CDTF">2017-03-03T03:11:44Z</dcterms:modified>
  <dc:title>SSMN数据库设计</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